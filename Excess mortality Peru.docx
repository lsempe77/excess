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994606" w14:textId="77777777" w:rsidR="00AB78B3" w:rsidRDefault="00337FF0">
      <w:pPr>
        <w:pStyle w:val="Title"/>
      </w:pPr>
      <w:r>
        <w:t>Estimation of all-cause excess mortality by age-specific mortality patterns of COVID-19 pandemic in Peru in 2020</w:t>
      </w:r>
    </w:p>
    <w:p w14:paraId="16204686" w14:textId="77777777" w:rsidR="00AB78B3" w:rsidRDefault="00337FF0">
      <w:pPr>
        <w:pStyle w:val="Author"/>
      </w:pPr>
      <w:r>
        <w:t>Peter Lloyd-Sherlock</w:t>
      </w:r>
      <w:r>
        <w:rPr>
          <w:rStyle w:val="FootnoteReference"/>
        </w:rPr>
        <w:footnoteReference w:id="1"/>
      </w:r>
    </w:p>
    <w:p w14:paraId="6F3E3D32" w14:textId="77777777" w:rsidR="00AB78B3" w:rsidRDefault="00337FF0">
      <w:pPr>
        <w:pStyle w:val="Author"/>
      </w:pPr>
      <w:r>
        <w:t>Ramón Martínez</w:t>
      </w:r>
      <w:r>
        <w:rPr>
          <w:rStyle w:val="FootnoteReference"/>
        </w:rPr>
        <w:footnoteReference w:id="2"/>
      </w:r>
    </w:p>
    <w:p w14:paraId="41BEA20C" w14:textId="77777777" w:rsidR="00AB78B3" w:rsidRDefault="00337FF0">
      <w:pPr>
        <w:pStyle w:val="Author"/>
      </w:pPr>
      <w:r>
        <w:t>Shah Ebrahim</w:t>
      </w:r>
      <w:r>
        <w:rPr>
          <w:rStyle w:val="FootnoteReference"/>
        </w:rPr>
        <w:footnoteReference w:id="3"/>
      </w:r>
    </w:p>
    <w:p w14:paraId="495B7C01" w14:textId="77777777" w:rsidR="00AB78B3" w:rsidRPr="002974AC" w:rsidRDefault="00337FF0">
      <w:pPr>
        <w:pStyle w:val="Author"/>
        <w:rPr>
          <w:lang w:val="pt-BR"/>
        </w:rPr>
      </w:pPr>
      <w:r w:rsidRPr="002974AC">
        <w:rPr>
          <w:lang w:val="pt-BR"/>
        </w:rPr>
        <w:t xml:space="preserve">Martin </w:t>
      </w:r>
      <w:proofErr w:type="spellStart"/>
      <w:r w:rsidRPr="002974AC">
        <w:rPr>
          <w:lang w:val="pt-BR"/>
        </w:rPr>
        <w:t>McKee</w:t>
      </w:r>
      <w:proofErr w:type="spellEnd"/>
      <w:r>
        <w:rPr>
          <w:rStyle w:val="FootnoteReference"/>
        </w:rPr>
        <w:footnoteReference w:id="4"/>
      </w:r>
    </w:p>
    <w:p w14:paraId="55B0FD71" w14:textId="77777777" w:rsidR="00AB78B3" w:rsidRPr="002974AC" w:rsidRDefault="00337FF0">
      <w:pPr>
        <w:pStyle w:val="Author"/>
        <w:rPr>
          <w:lang w:val="pt-BR"/>
        </w:rPr>
      </w:pPr>
      <w:r w:rsidRPr="002974AC">
        <w:rPr>
          <w:lang w:val="pt-BR"/>
        </w:rPr>
        <w:t>Enrique Acosta</w:t>
      </w:r>
      <w:r>
        <w:rPr>
          <w:rStyle w:val="FootnoteReference"/>
        </w:rPr>
        <w:footnoteReference w:id="5"/>
      </w:r>
    </w:p>
    <w:p w14:paraId="01F7B20B" w14:textId="77777777" w:rsidR="00AB78B3" w:rsidRPr="002974AC" w:rsidRDefault="00337FF0">
      <w:pPr>
        <w:pStyle w:val="Author"/>
        <w:rPr>
          <w:lang w:val="pt-BR"/>
        </w:rPr>
      </w:pPr>
      <w:r w:rsidRPr="002974AC">
        <w:rPr>
          <w:lang w:val="pt-BR"/>
        </w:rPr>
        <w:t>Lucas Sempé</w:t>
      </w:r>
      <w:r>
        <w:rPr>
          <w:rStyle w:val="FootnoteReference"/>
        </w:rPr>
        <w:footnoteReference w:id="6"/>
      </w:r>
    </w:p>
    <w:p w14:paraId="1676093F" w14:textId="77777777" w:rsidR="00AB78B3" w:rsidRDefault="00337FF0">
      <w:pPr>
        <w:pStyle w:val="Date"/>
      </w:pPr>
      <w:r>
        <w:t>30 March 2021</w:t>
      </w:r>
    </w:p>
    <w:p w14:paraId="494D60AC" w14:textId="77777777" w:rsidR="00AB78B3" w:rsidRDefault="00337FF0">
      <w:pPr>
        <w:pStyle w:val="Heading1"/>
      </w:pPr>
      <w:bookmarkStart w:id="0" w:name="summary"/>
      <w:r>
        <w:t>Summary</w:t>
      </w:r>
    </w:p>
    <w:p w14:paraId="38828C76" w14:textId="77777777" w:rsidR="00AB78B3" w:rsidRDefault="00337FF0">
      <w:pPr>
        <w:pStyle w:val="Heading2"/>
      </w:pPr>
      <w:bookmarkStart w:id="1" w:name="background"/>
      <w:r>
        <w:t>Background</w:t>
      </w:r>
    </w:p>
    <w:p w14:paraId="03536CE1" w14:textId="4959FC88" w:rsidR="00AB78B3" w:rsidRDefault="00337FF0">
      <w:pPr>
        <w:pStyle w:val="FirstParagraph"/>
      </w:pPr>
      <w:r>
        <w:t>All-cause excess mortality is a comprehensive measure of the combined direct and indirect effects of COVID-19 on mortality. Estimates are usually derived from Civil Registration and Vital Statistics (CRVS) systems, but these do not include non-registered deaths, which may be affected by changes in vital registration coverage over time.</w:t>
      </w:r>
    </w:p>
    <w:p w14:paraId="32849755" w14:textId="77777777" w:rsidR="00AB78B3" w:rsidRDefault="00337FF0">
      <w:pPr>
        <w:pStyle w:val="Heading2"/>
      </w:pPr>
      <w:bookmarkStart w:id="2" w:name="methods"/>
      <w:bookmarkEnd w:id="1"/>
      <w:r>
        <w:t>Methods</w:t>
      </w:r>
    </w:p>
    <w:p w14:paraId="23AE5613" w14:textId="77777777" w:rsidR="00AB78B3" w:rsidRDefault="00337FF0">
      <w:pPr>
        <w:pStyle w:val="FirstParagraph"/>
      </w:pPr>
      <w:r>
        <w:t xml:space="preserve">We use quasi-Poisson models to estimate excess registered mortality in Peru during the first wave of the COVID-19 pandemic during 2020. We use logistic mixed-effects </w:t>
      </w:r>
      <w:r>
        <w:lastRenderedPageBreak/>
        <w:t xml:space="preserve">models to estimate the completeness of the new online registration system (SINADEF) </w:t>
      </w:r>
      <w:proofErr w:type="gramStart"/>
      <w:r>
        <w:t>at this time</w:t>
      </w:r>
      <w:proofErr w:type="gramEnd"/>
      <w:r>
        <w:t>.</w:t>
      </w:r>
    </w:p>
    <w:p w14:paraId="7228D83D" w14:textId="77777777" w:rsidR="00AB78B3" w:rsidRDefault="00337FF0">
      <w:pPr>
        <w:pStyle w:val="Heading2"/>
      </w:pPr>
      <w:bookmarkStart w:id="3" w:name="findings"/>
      <w:bookmarkEnd w:id="2"/>
      <w:r>
        <w:t>Findings</w:t>
      </w:r>
    </w:p>
    <w:p w14:paraId="23FC84FD" w14:textId="623D87DD" w:rsidR="00AB78B3" w:rsidRDefault="00337FF0">
      <w:pPr>
        <w:pStyle w:val="FirstParagraph"/>
      </w:pPr>
      <w:r>
        <w:t>We estimate that registered mortality nationally underestimates mortality by 30</w:t>
      </w:r>
      <w:r w:rsidR="00925A76">
        <w:t>·</w:t>
      </w:r>
      <w:r>
        <w:t>1% (95% CI 28</w:t>
      </w:r>
      <w:r w:rsidR="00925A76">
        <w:t>·</w:t>
      </w:r>
      <w:r>
        <w:t>9% - 32</w:t>
      </w:r>
      <w:r w:rsidR="00925A76">
        <w:t>·</w:t>
      </w:r>
      <w:r>
        <w:t>7%). We estimate total all-cause excess mortality during the period of analysis at 142,875 (95% CI 127,163 - 155,739) of which 99,814 (95% CI 85,605 - 110,738) were captured by the vital registration system. Deaths at age 60 and over accounted for 74</w:t>
      </w:r>
      <w:r w:rsidR="00D00B79">
        <w:t>·</w:t>
      </w:r>
      <w:r>
        <w:t>9% (95% CI 74</w:t>
      </w:r>
      <w:r w:rsidR="00D00B79">
        <w:t>·</w:t>
      </w:r>
      <w:r>
        <w:t>9% - 75</w:t>
      </w:r>
      <w:r w:rsidR="00D00B79">
        <w:t>·0</w:t>
      </w:r>
      <w:r>
        <w:t>%) of total excess deaths, while there were fewer deaths than expected in younger age groups. Lima region, on the Pacific coast and including the national capital, accounts for 76,158 (95% CI 72,740 - 79,212) excess deaths, while the regions of Apurimac and Pasco account for less than 300 excess deaths.</w:t>
      </w:r>
    </w:p>
    <w:p w14:paraId="298695E2" w14:textId="77777777" w:rsidR="00AB78B3" w:rsidRDefault="00337FF0">
      <w:pPr>
        <w:pStyle w:val="Heading2"/>
      </w:pPr>
      <w:bookmarkStart w:id="4" w:name="interpretation"/>
      <w:bookmarkEnd w:id="3"/>
      <w:r>
        <w:t>Interpretation</w:t>
      </w:r>
    </w:p>
    <w:p w14:paraId="2B30CCE1" w14:textId="77777777" w:rsidR="00AB78B3" w:rsidRDefault="00337FF0">
      <w:pPr>
        <w:pStyle w:val="FirstParagraph"/>
      </w:pPr>
      <w:r>
        <w:t>Estimating excess mortality in low- and middle-income countries (LMICs) such as Peru must take under-registration of mortality into account. Combining demographic trends with data from administrative registries reduces uncertainty and measurement errors. In countries like Peru, this is likely to produce significantly higher estimates of excess mortality than studies that do not take these effects into account.</w:t>
      </w:r>
    </w:p>
    <w:p w14:paraId="0A309C0C" w14:textId="77777777" w:rsidR="00AB78B3" w:rsidRDefault="00337FF0">
      <w:pPr>
        <w:pStyle w:val="Heading2"/>
      </w:pPr>
      <w:bookmarkStart w:id="5" w:name="funding"/>
      <w:bookmarkEnd w:id="4"/>
      <w:r>
        <w:t>Funding</w:t>
      </w:r>
    </w:p>
    <w:p w14:paraId="05DF36B4" w14:textId="77777777" w:rsidR="00AB78B3" w:rsidRDefault="00337FF0">
      <w:pPr>
        <w:pStyle w:val="FirstParagraph"/>
      </w:pPr>
      <w:r>
        <w:t>None.</w:t>
      </w:r>
    </w:p>
    <w:p w14:paraId="5F424FA9" w14:textId="77777777" w:rsidR="00AB78B3" w:rsidRDefault="00337FF0">
      <w:pPr>
        <w:pStyle w:val="Heading1"/>
      </w:pPr>
      <w:bookmarkStart w:id="6" w:name="research-in-context"/>
      <w:bookmarkEnd w:id="0"/>
      <w:bookmarkEnd w:id="5"/>
      <w:r>
        <w:t>Research in context</w:t>
      </w:r>
    </w:p>
    <w:p w14:paraId="0DF6F00C" w14:textId="77777777" w:rsidR="00AB78B3" w:rsidRDefault="00337FF0">
      <w:pPr>
        <w:pStyle w:val="Heading2"/>
      </w:pPr>
      <w:bookmarkStart w:id="7" w:name="evidence-before-this-study"/>
      <w:r>
        <w:t>Evidence before this study</w:t>
      </w:r>
    </w:p>
    <w:p w14:paraId="5563B42E" w14:textId="77777777" w:rsidR="00AB78B3" w:rsidRDefault="00337FF0">
      <w:pPr>
        <w:pStyle w:val="FirstParagraph"/>
      </w:pPr>
      <w:r>
        <w:t xml:space="preserve">We searched PubMed, Google Scholar, </w:t>
      </w:r>
      <w:proofErr w:type="spellStart"/>
      <w:r>
        <w:t>medRxiv</w:t>
      </w:r>
      <w:proofErr w:type="spellEnd"/>
      <w:r>
        <w:t xml:space="preserve">, and </w:t>
      </w:r>
      <w:proofErr w:type="spellStart"/>
      <w:r>
        <w:t>SocArXiv</w:t>
      </w:r>
      <w:proofErr w:type="spellEnd"/>
      <w:r>
        <w:t xml:space="preserve"> for studies published up to December 08, 2020, using the key words “excess mortality” and “under-registration” or “</w:t>
      </w:r>
      <w:proofErr w:type="spellStart"/>
      <w:r>
        <w:t>subregistration</w:t>
      </w:r>
      <w:proofErr w:type="spellEnd"/>
      <w:r>
        <w:t>,” combined with “coronavirus” or “SARS-CoV-2” or “COVID-19.” We found studies estimating cumulative mortality in high-income countries in Europe and North America solely based on official death counts. We found few studies computing overall COVID-19 mortality in LMICs. Prior research shows a significant percentage of under-registration of deaths in LMICs.</w:t>
      </w:r>
    </w:p>
    <w:p w14:paraId="6D042EE9" w14:textId="77777777" w:rsidR="00AB78B3" w:rsidRDefault="00337FF0">
      <w:pPr>
        <w:pStyle w:val="Heading2"/>
      </w:pPr>
      <w:bookmarkStart w:id="8" w:name="added-value-of-this-study"/>
      <w:bookmarkEnd w:id="7"/>
      <w:r>
        <w:t xml:space="preserve">Added value of this </w:t>
      </w:r>
      <w:proofErr w:type="gramStart"/>
      <w:r>
        <w:t>study</w:t>
      </w:r>
      <w:proofErr w:type="gramEnd"/>
    </w:p>
    <w:p w14:paraId="5488978E" w14:textId="77777777" w:rsidR="00AB78B3" w:rsidRDefault="00337FF0">
      <w:pPr>
        <w:pStyle w:val="FirstParagraph"/>
      </w:pPr>
      <w:r>
        <w:t>To our knowledge, we provide the first estimate of excess mortality associated with COVID-19 in a LMIC accounting for both registered and unregistered deaths. We develop an analytical strategy to address common challenges faced by LMICs, such as low completion rates of death certificates, missing data, and inconsistency and variability of data across regions and age groups.</w:t>
      </w:r>
    </w:p>
    <w:p w14:paraId="172B069E" w14:textId="77777777" w:rsidR="00AB78B3" w:rsidRDefault="00337FF0">
      <w:pPr>
        <w:pStyle w:val="Heading2"/>
      </w:pPr>
      <w:bookmarkStart w:id="9" w:name="X063c91067dfd6e13a339814ca2b7c9463a0788b"/>
      <w:bookmarkEnd w:id="8"/>
      <w:r>
        <w:t>Implications of all the available evidence</w:t>
      </w:r>
    </w:p>
    <w:p w14:paraId="68A9A1AE" w14:textId="77777777" w:rsidR="00AB78B3" w:rsidRDefault="00337FF0">
      <w:pPr>
        <w:pStyle w:val="FirstParagraph"/>
      </w:pPr>
      <w:r>
        <w:t>Our approach shows the importance of accounting for unregistered deaths based on demographic trends to generate robust estimates of excess mortality associated with COVID-19. It suggests that previous reports of COVID-19 related mortality in Peru were substantial underestimates.</w:t>
      </w:r>
    </w:p>
    <w:p w14:paraId="4EAC7896" w14:textId="77777777" w:rsidR="00AB78B3" w:rsidRDefault="00337FF0">
      <w:pPr>
        <w:pStyle w:val="Heading1"/>
      </w:pPr>
      <w:bookmarkStart w:id="10" w:name="introduction"/>
      <w:bookmarkEnd w:id="6"/>
      <w:bookmarkEnd w:id="9"/>
      <w:r>
        <w:t>Introduction</w:t>
      </w:r>
    </w:p>
    <w:p w14:paraId="499AED4E" w14:textId="77777777" w:rsidR="00AB78B3" w:rsidRDefault="00337FF0">
      <w:pPr>
        <w:pStyle w:val="FirstParagraph"/>
      </w:pPr>
      <w:r>
        <w:t>Monitoring mortality is an essential part of the public health response to the COVID-19 pandemic. In many countries, accurate COVID-19 mortality monitoring has been hindered by failure to capture all deaths and to attribute causes of deaths to those that are recorded.</w:t>
      </w:r>
      <w:r>
        <w:rPr>
          <w:vertAlign w:val="superscript"/>
        </w:rPr>
        <w:t>1</w:t>
      </w:r>
      <w:r>
        <w:t xml:space="preserve"> Disentangling the contribution of COVID-19 to overall mortality is especially challenging, as many people who die from COVID-19 have other conditions, such as cardiovascular disease and diabetes.</w:t>
      </w:r>
      <w:r>
        <w:rPr>
          <w:vertAlign w:val="superscript"/>
        </w:rPr>
        <w:t>2</w:t>
      </w:r>
      <w:r>
        <w:t xml:space="preserve"> A further complication is the decision of some countries to apply an arbitrary maximum cut-off time between a positive COVID-19 test and death when deciding whether to attribute mortality to this cause.</w:t>
      </w:r>
      <w:r>
        <w:rPr>
          <w:vertAlign w:val="superscript"/>
        </w:rPr>
        <w:t>3</w:t>
      </w:r>
      <w:r>
        <w:t xml:space="preserve"> Also, it is widely documented that the pandemic has led to large numbers of deaths not directly attributable to COVID-19 (either exclusively or in part), due to the wider impacts of responses, including reduced access to treatment for other conditions.</w:t>
      </w:r>
      <w:r>
        <w:rPr>
          <w:vertAlign w:val="superscript"/>
        </w:rPr>
        <w:t>4,5</w:t>
      </w:r>
      <w:r>
        <w:t xml:space="preserve"> Conversely, there is evidence that the pandemic has, to a limited extent, reduced expected rates of mortality from causes such as road traffic injuries and homicides during lockdowns.</w:t>
      </w:r>
      <w:r>
        <w:rPr>
          <w:vertAlign w:val="superscript"/>
        </w:rPr>
        <w:t>6</w:t>
      </w:r>
    </w:p>
    <w:p w14:paraId="578EA8DE" w14:textId="77777777" w:rsidR="00AB78B3" w:rsidRDefault="00337FF0">
      <w:pPr>
        <w:pStyle w:val="BodyText"/>
      </w:pPr>
      <w:r>
        <w:t>In the absence of good data on these different mortality effects, robust estimation of all-cause excess mortality offers the most complete and reliable approach for gauging the overall impact of the pandemic on mortality in a defined population over a fixed period of time.</w:t>
      </w:r>
      <w:r>
        <w:rPr>
          <w:vertAlign w:val="superscript"/>
        </w:rPr>
        <w:t>7</w:t>
      </w:r>
      <w:r>
        <w:t xml:space="preserve"> Excess mortality refers to the number of additional deaths occurring over a time period when specific conditions apply (in this case, the presence of COVID-19), compared to the number of deaths we might reasonably expect over the same period based on historical data. It captures deaths directly and indirectly attributed to COVID-19 and corresponding responses, to provide an estimate of the overall mortality effect of the pandemic as it unfolds.</w:t>
      </w:r>
      <w:r>
        <w:rPr>
          <w:vertAlign w:val="superscript"/>
        </w:rPr>
        <w:t>8</w:t>
      </w:r>
    </w:p>
    <w:p w14:paraId="16F13D32" w14:textId="1AF27639" w:rsidR="00AB78B3" w:rsidRDefault="00337FF0">
      <w:pPr>
        <w:pStyle w:val="BodyText"/>
      </w:pPr>
      <w:r>
        <w:t>Excess mortality estimates have been computed for high-income countries based on registered deaths by surveillance agencies</w:t>
      </w:r>
      <w:r>
        <w:rPr>
          <w:vertAlign w:val="superscript"/>
        </w:rPr>
        <w:t>9,10</w:t>
      </w:r>
      <w:r>
        <w:t>, academia</w:t>
      </w:r>
      <w:r>
        <w:rPr>
          <w:vertAlign w:val="superscript"/>
        </w:rPr>
        <w:t>11–14</w:t>
      </w:r>
      <w:r>
        <w:t xml:space="preserve"> and news agencies.</w:t>
      </w:r>
      <w:r>
        <w:rPr>
          <w:vertAlign w:val="superscript"/>
        </w:rPr>
        <w:t>15–18</w:t>
      </w:r>
      <w:r>
        <w:t xml:space="preserve"> However, these types of data are often incomplete or inaccurate, especially in many low and middle-income countries (LMICs). The Global Burden Disease (GBD) project estimates that only 64% of global deaths were registered in 2015.</w:t>
      </w:r>
      <w:r>
        <w:rPr>
          <w:vertAlign w:val="superscript"/>
        </w:rPr>
        <w:t>19</w:t>
      </w:r>
      <w:r>
        <w:t xml:space="preserve"> In most LMICs, responsibility for mortality data is often divided between different national and subnational agencies.</w:t>
      </w:r>
      <w:r>
        <w:rPr>
          <w:vertAlign w:val="superscript"/>
        </w:rPr>
        <w:t>20</w:t>
      </w:r>
      <w:r>
        <w:t xml:space="preserve"> This can cause extended delays in national reporting and discrepancies between different sources.</w:t>
      </w:r>
      <w:r>
        <w:rPr>
          <w:vertAlign w:val="superscript"/>
        </w:rPr>
        <w:t>12,21</w:t>
      </w:r>
      <w:r>
        <w:t xml:space="preserve"> Disaggregation of summary data by different geographical areas or demographic groups is usually very limited.</w:t>
      </w:r>
      <w:r>
        <w:rPr>
          <w:vertAlign w:val="superscript"/>
        </w:rPr>
        <w:t>22</w:t>
      </w:r>
      <w:r>
        <w:t xml:space="preserve"> These shortcomings in mortality data explain a lack of published studies of excess mortality in LMICs.</w:t>
      </w:r>
      <w:r>
        <w:rPr>
          <w:vertAlign w:val="superscript"/>
        </w:rPr>
        <w:t>23,24</w:t>
      </w:r>
    </w:p>
    <w:p w14:paraId="3FC553E6" w14:textId="77777777" w:rsidR="00AB78B3" w:rsidRDefault="00337FF0">
      <w:pPr>
        <w:pStyle w:val="BodyText"/>
      </w:pPr>
      <w:r>
        <w:t xml:space="preserve">We </w:t>
      </w:r>
      <w:proofErr w:type="spellStart"/>
      <w:r>
        <w:t>analyse</w:t>
      </w:r>
      <w:proofErr w:type="spellEnd"/>
      <w:r>
        <w:t xml:space="preserve"> excess mortality associated with the COVID-19 pandemic in Peru during 2020. This country is well-suited to our analytical approach. Like much of Latin America, Peru has experienced high levels of COVID-19 mortality. Official sources report 37,723 deaths directly caused by COVID-19 between 18 March and December </w:t>
      </w:r>
      <w:proofErr w:type="gramStart"/>
      <w:r>
        <w:t>31</w:t>
      </w:r>
      <w:proofErr w:type="gramEnd"/>
      <w:r>
        <w:t xml:space="preserve"> 2020. However, these only include cases with positive COVID-19 test results and rates of testing in Peru have been low compared to other Latin American countries.</w:t>
      </w:r>
      <w:r>
        <w:rPr>
          <w:vertAlign w:val="superscript"/>
        </w:rPr>
        <w:t>25</w:t>
      </w:r>
      <w:r>
        <w:t xml:space="preserve"> Also, many tests have used low sensitivity devices, potentially generating false negatives.</w:t>
      </w:r>
      <w:r>
        <w:rPr>
          <w:vertAlign w:val="superscript"/>
        </w:rPr>
        <w:t>26</w:t>
      </w:r>
      <w:r>
        <w:t xml:space="preserve"> On the other hand, Peru does place </w:t>
      </w:r>
      <w:proofErr w:type="spellStart"/>
      <w:r>
        <w:t>anonymised</w:t>
      </w:r>
      <w:proofErr w:type="spellEnd"/>
      <w:r>
        <w:t xml:space="preserve"> individual level data on mortality and COVID-19 in the public domain. Also, the progressive implementation of electronic registration of deaths in recent years enables comparisons of spatial and temporal trends in death registration.</w:t>
      </w:r>
      <w:r>
        <w:rPr>
          <w:vertAlign w:val="superscript"/>
        </w:rPr>
        <w:t>27</w:t>
      </w:r>
      <w:r>
        <w:t xml:space="preserve"> Other studies show that unregistered mortality tends to be more prevalent among older people and in poorer regions.</w:t>
      </w:r>
      <w:r>
        <w:rPr>
          <w:vertAlign w:val="superscript"/>
        </w:rPr>
        <w:t>28,29</w:t>
      </w:r>
      <w:del w:id="11" w:author="Lucas Sempe (DEV - Postgraduate Researcher)" w:date="2021-04-20T14:40:00Z">
        <w:r w:rsidDel="00C61A8D">
          <w:delText>However, as in many LMICs, Peru does not report sub-national data disaggregated by age.</w:delText>
        </w:r>
      </w:del>
    </w:p>
    <w:p w14:paraId="103062E4" w14:textId="77777777" w:rsidR="00AB78B3" w:rsidRDefault="00337FF0">
      <w:pPr>
        <w:pStyle w:val="BodyText"/>
      </w:pPr>
      <w:r>
        <w:t>Potentially, our analytical design could be applied to other countries where mortality registration and cause of death data are incomplete. It may offer a valuable contribution towards assessing the true global impact of the COVID-19 pandemic.</w:t>
      </w:r>
    </w:p>
    <w:p w14:paraId="2B4E917B" w14:textId="77777777" w:rsidR="00AB78B3" w:rsidRDefault="00337FF0">
      <w:pPr>
        <w:pStyle w:val="Heading1"/>
      </w:pPr>
      <w:bookmarkStart w:id="12" w:name="data-and-methods"/>
      <w:bookmarkEnd w:id="10"/>
      <w:r>
        <w:t>Data and methods</w:t>
      </w:r>
    </w:p>
    <w:p w14:paraId="002FEE8F" w14:textId="77777777" w:rsidR="00AB78B3" w:rsidRDefault="00337FF0">
      <w:pPr>
        <w:pStyle w:val="Heading2"/>
      </w:pPr>
      <w:bookmarkStart w:id="13" w:name="data"/>
      <w:r>
        <w:t>Data</w:t>
      </w:r>
    </w:p>
    <w:p w14:paraId="49DF9361" w14:textId="77777777" w:rsidR="00AB78B3" w:rsidRDefault="00337FF0">
      <w:pPr>
        <w:pStyle w:val="FirstParagraph"/>
      </w:pPr>
      <w:r>
        <w:t>We combine several demographic data sources to forecast mortality rates. These sources are (</w:t>
      </w:r>
      <w:proofErr w:type="spellStart"/>
      <w:r>
        <w:t>i</w:t>
      </w:r>
      <w:proofErr w:type="spellEnd"/>
      <w:r>
        <w:t xml:space="preserve">) population projections from Peru’s National Institute of Statistics and Information (INEI, for its acronym in Spanish) for 2020 disaggregated by region and age group (the most recent census was in 2017); (ii) crude mortality rate estimates disaggregated by region and year from 2015 to 2020 from INEI; (iii) individual-level registered deaths by region and age since 2017 from the Sistema </w:t>
      </w:r>
      <w:proofErr w:type="spellStart"/>
      <w:r>
        <w:t>Informático</w:t>
      </w:r>
      <w:proofErr w:type="spellEnd"/>
      <w:r>
        <w:t xml:space="preserve"> Nacional de </w:t>
      </w:r>
      <w:proofErr w:type="spellStart"/>
      <w:r>
        <w:t>Defunciones</w:t>
      </w:r>
      <w:proofErr w:type="spellEnd"/>
      <w:r>
        <w:t xml:space="preserve"> (SINADEF); and (iv) individual-level registered COVID-19 deaths by region and age in 2020 from the Ministry of Health (</w:t>
      </w:r>
      <w:proofErr w:type="spellStart"/>
      <w:r>
        <w:t>MoH</w:t>
      </w:r>
      <w:proofErr w:type="spellEnd"/>
      <w:r>
        <w:t>).</w:t>
      </w:r>
    </w:p>
    <w:p w14:paraId="2125C942" w14:textId="77777777" w:rsidR="00AB78B3" w:rsidRDefault="00337FF0">
      <w:pPr>
        <w:pStyle w:val="Heading2"/>
      </w:pPr>
      <w:bookmarkStart w:id="14" w:name="excess-mortality-methods"/>
      <w:bookmarkEnd w:id="13"/>
      <w:r>
        <w:t>Excess mortality methods</w:t>
      </w:r>
    </w:p>
    <w:p w14:paraId="41A6A2BF" w14:textId="77777777" w:rsidR="00AB78B3" w:rsidRDefault="00337FF0">
      <w:pPr>
        <w:pStyle w:val="FirstParagraph"/>
      </w:pPr>
      <w:r>
        <w:t xml:space="preserve">Our approach to estimate excess mortality decomposes into three terms, namely 1) excess registered deaths, 2) excess unregistered deaths, 3) unregistered COVID-19 deaths. Figure 1 </w:t>
      </w:r>
      <w:proofErr w:type="spellStart"/>
      <w:r>
        <w:t>summarises</w:t>
      </w:r>
      <w:proofErr w:type="spellEnd"/>
      <w:r>
        <w:t xml:space="preserve"> data sources used (squares), analysis performed (diamonds) and different outputs (circles).</w:t>
      </w:r>
    </w:p>
    <w:p w14:paraId="30BE54F3" w14:textId="77777777" w:rsidR="00AB78B3" w:rsidRDefault="00337FF0">
      <w:pPr>
        <w:pStyle w:val="CaptionedFigure"/>
      </w:pPr>
      <w:r>
        <w:rPr>
          <w:noProof/>
        </w:rPr>
        <w:drawing>
          <wp:inline distT="0" distB="0" distL="0" distR="0" wp14:anchorId="3D2E621D" wp14:editId="3776CC73">
            <wp:extent cx="5334000" cy="3093720"/>
            <wp:effectExtent l="0" t="0" r="0" b="0"/>
            <wp:docPr id="1" name="Picture" descr="Figure 1: Flowchart: Data, analysis and outputs"/>
            <wp:cNvGraphicFramePr/>
            <a:graphic xmlns:a="http://schemas.openxmlformats.org/drawingml/2006/main">
              <a:graphicData uri="http://schemas.openxmlformats.org/drawingml/2006/picture">
                <pic:pic xmlns:pic="http://schemas.openxmlformats.org/drawingml/2006/picture">
                  <pic:nvPicPr>
                    <pic:cNvPr id="0" name="Picture" descr="article_files/figure-docx/model-1.png"/>
                    <pic:cNvPicPr>
                      <a:picLocks noChangeAspect="1" noChangeArrowheads="1"/>
                    </pic:cNvPicPr>
                  </pic:nvPicPr>
                  <pic:blipFill>
                    <a:blip r:embed="rId7"/>
                    <a:stretch>
                      <a:fillRect/>
                    </a:stretch>
                  </pic:blipFill>
                  <pic:spPr bwMode="auto">
                    <a:xfrm>
                      <a:off x="0" y="0"/>
                      <a:ext cx="5334000" cy="3093720"/>
                    </a:xfrm>
                    <a:prstGeom prst="rect">
                      <a:avLst/>
                    </a:prstGeom>
                    <a:noFill/>
                    <a:ln w="9525">
                      <a:noFill/>
                      <a:headEnd/>
                      <a:tailEnd/>
                    </a:ln>
                  </pic:spPr>
                </pic:pic>
              </a:graphicData>
            </a:graphic>
          </wp:inline>
        </w:drawing>
      </w:r>
    </w:p>
    <w:p w14:paraId="10CDC6C5" w14:textId="77777777" w:rsidR="00AB78B3" w:rsidRDefault="00337FF0">
      <w:pPr>
        <w:pStyle w:val="ImageCaption"/>
      </w:pPr>
      <w:r>
        <w:t xml:space="preserve">Figure 1: Flowchart: Data, </w:t>
      </w:r>
      <w:proofErr w:type="gramStart"/>
      <w:r>
        <w:t>analysis</w:t>
      </w:r>
      <w:proofErr w:type="gramEnd"/>
      <w:r>
        <w:t xml:space="preserve"> and outputs</w:t>
      </w:r>
    </w:p>
    <w:p w14:paraId="414F3AE6" w14:textId="77777777" w:rsidR="00AB78B3" w:rsidRDefault="00337FF0">
      <w:pPr>
        <w:pStyle w:val="BodyText"/>
      </w:pPr>
      <w:r>
        <w:t>To estimate the first term, excess registered deaths, we fit quasi-Poisson regressions to weekly deaths since 2017 by age-groups and region, as follows:</w:t>
      </w:r>
    </w:p>
    <w:p w14:paraId="17936066" w14:textId="77777777" w:rsidR="00AB78B3" w:rsidRDefault="00337FF0">
      <w:pPr>
        <w:pStyle w:val="BodyText"/>
      </w:pPr>
      <m:oMathPara>
        <m:oMathParaPr>
          <m:jc m:val="center"/>
        </m:oMathParaPr>
        <m:oMath>
          <m:r>
            <w:rPr>
              <w:rFonts w:ascii="Cambria Math" w:hAnsi="Cambria Math"/>
            </w:rPr>
            <m:t>  (1)</m:t>
          </m:r>
          <m:m>
            <m:mPr>
              <m:plcHide m:val="1"/>
              <m:mcs>
                <m:mc>
                  <m:mcPr>
                    <m:count m:val="1"/>
                    <m:mcJc m:val="right"/>
                  </m:mcPr>
                </m:mc>
              </m:mcs>
              <m:ctrlPr>
                <w:rPr>
                  <w:rFonts w:ascii="Cambria Math" w:hAnsi="Cambria Math"/>
                </w:rPr>
              </m:ctrlPr>
            </m:mPr>
            <m:mr>
              <m:e>
                <m:r>
                  <w:rPr>
                    <w:rFonts w:ascii="Cambria Math" w:hAnsi="Cambria Math"/>
                  </w:rPr>
                  <m:t>log(</m:t>
                </m:r>
                <m:sSub>
                  <m:sSubPr>
                    <m:ctrlPr>
                      <w:rPr>
                        <w:rFonts w:ascii="Cambria Math" w:hAnsi="Cambria Math"/>
                      </w:rPr>
                    </m:ctrlPr>
                  </m:sSubPr>
                  <m:e>
                    <m:r>
                      <m:rPr>
                        <m:nor/>
                      </m:rPr>
                      <m:t>Deaths</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r>
                  <m:rPr>
                    <m:nor/>
                  </m:rPr>
                  <m:t>COVID-19</m:t>
                </m:r>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2</m:t>
                    </m:r>
                  </m:sub>
                </m:sSub>
                <m:sSub>
                  <m:sSubPr>
                    <m:ctrlPr>
                      <w:rPr>
                        <w:rFonts w:ascii="Cambria Math" w:hAnsi="Cambria Math"/>
                      </w:rPr>
                    </m:ctrlPr>
                  </m:sSubPr>
                  <m:e>
                    <m:r>
                      <w:rPr>
                        <w:rFonts w:ascii="Cambria Math" w:hAnsi="Cambria Math"/>
                      </w:rPr>
                      <m:t>ϵ</m:t>
                    </m:r>
                  </m:e>
                  <m:sub>
                    <m:r>
                      <w:rPr>
                        <w:rFonts w:ascii="Cambria Math" w:hAnsi="Cambria Math"/>
                      </w:rPr>
                      <m:t>t-1</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k</m:t>
                    </m:r>
                  </m:sub>
                </m:sSub>
                <m:sSub>
                  <m:sSubPr>
                    <m:ctrlPr>
                      <w:rPr>
                        <w:rFonts w:ascii="Cambria Math" w:hAnsi="Cambria Math"/>
                      </w:rPr>
                    </m:ctrlPr>
                  </m:sSubPr>
                  <m:e>
                    <m:r>
                      <w:rPr>
                        <w:rFonts w:ascii="Cambria Math" w:hAnsi="Cambria Math"/>
                      </w:rPr>
                      <m:t>ϕ</m:t>
                    </m:r>
                  </m:e>
                  <m:sub>
                    <m:r>
                      <w:rPr>
                        <w:rFonts w:ascii="Cambria Math" w:hAnsi="Cambria Math"/>
                      </w:rPr>
                      <m:t>k</m:t>
                    </m:r>
                  </m:sub>
                </m:sSub>
                <m:r>
                  <w:rPr>
                    <w:rFonts w:ascii="Cambria Math" w:hAnsi="Cambria Math"/>
                  </w:rPr>
                  <m:t>(</m:t>
                </m:r>
                <m:r>
                  <m:rPr>
                    <m:nor/>
                  </m:rPr>
                  <m:t>Week</m:t>
                </m:r>
                <m:r>
                  <w:rPr>
                    <w:rFonts w:ascii="Cambria Math" w:hAnsi="Cambria Math"/>
                  </w:rPr>
                  <m:t>)+</m:t>
                </m:r>
                <m:r>
                  <m:rPr>
                    <m:nor/>
                  </m:rPr>
                  <m:t>log</m:t>
                </m:r>
                <m:r>
                  <w:rPr>
                    <w:rFonts w:ascii="Cambria Math" w:hAnsi="Cambria Math"/>
                  </w:rPr>
                  <m:t>(</m:t>
                </m:r>
                <m:r>
                  <m:rPr>
                    <m:nor/>
                  </m:rPr>
                  <m:t>Pop</m:t>
                </m:r>
                <m:r>
                  <w:rPr>
                    <w:rFonts w:ascii="Cambria Math" w:hAnsi="Cambria Math"/>
                  </w:rPr>
                  <m:t>)+</m:t>
                </m:r>
                <m:sSub>
                  <m:sSubPr>
                    <m:ctrlPr>
                      <w:rPr>
                        <w:rFonts w:ascii="Cambria Math" w:hAnsi="Cambria Math"/>
                      </w:rPr>
                    </m:ctrlPr>
                  </m:sSubPr>
                  <m:e>
                    <m:r>
                      <w:rPr>
                        <w:rFonts w:ascii="Cambria Math" w:hAnsi="Cambria Math"/>
                      </w:rPr>
                      <m:t>ϵ</m:t>
                    </m:r>
                  </m:e>
                  <m:sub>
                    <m:r>
                      <w:rPr>
                        <w:rFonts w:ascii="Cambria Math" w:hAnsi="Cambria Math"/>
                      </w:rPr>
                      <m:t>t</m:t>
                    </m:r>
                  </m:sub>
                </m:sSub>
              </m:e>
            </m:mr>
          </m:m>
        </m:oMath>
      </m:oMathPara>
    </w:p>
    <w:p w14:paraId="0BE5F08A" w14:textId="77777777" w:rsidR="00AB78B3" w:rsidRDefault="00337FF0">
      <w:pPr>
        <w:pStyle w:val="FirstParagraph"/>
      </w:pPr>
      <w:r>
        <w:t xml:space="preserve">where we fit a natural cubic B-spline function </w:t>
      </w:r>
      <m:oMath>
        <m:sSub>
          <m:sSubPr>
            <m:ctrlPr>
              <w:rPr>
                <w:rFonts w:ascii="Cambria Math" w:hAnsi="Cambria Math"/>
              </w:rPr>
            </m:ctrlPr>
          </m:sSubPr>
          <m:e>
            <m:r>
              <w:rPr>
                <w:rFonts w:ascii="Cambria Math" w:hAnsi="Cambria Math"/>
              </w:rPr>
              <m:t>ϕ</m:t>
            </m:r>
          </m:e>
          <m:sub>
            <m:r>
              <w:rPr>
                <w:rFonts w:ascii="Cambria Math" w:hAnsi="Cambria Math"/>
              </w:rPr>
              <m:t>k</m:t>
            </m:r>
          </m:sub>
        </m:sSub>
        <m:r>
          <w:rPr>
            <w:rFonts w:ascii="Cambria Math" w:hAnsi="Cambria Math"/>
          </w:rPr>
          <m:t>(</m:t>
        </m:r>
        <m:r>
          <m:rPr>
            <m:nor/>
          </m:rPr>
          <m:t>Week</m:t>
        </m:r>
        <m:r>
          <w:rPr>
            <w:rFonts w:ascii="Cambria Math" w:hAnsi="Cambria Math"/>
          </w:rPr>
          <m:t>)</m:t>
        </m:r>
      </m:oMath>
      <w:r>
        <w:t xml:space="preserve"> on weeks to addr</w:t>
      </w:r>
      <w:proofErr w:type="spellStart"/>
      <w:r>
        <w:t>ess</w:t>
      </w:r>
      <w:proofErr w:type="spellEnd"/>
      <w:r>
        <w:t xml:space="preserve"> long-term trends and seasonality.</w:t>
      </w:r>
      <w:r>
        <w:rPr>
          <w:vertAlign w:val="superscript"/>
        </w:rPr>
        <w:t>30</w:t>
      </w:r>
      <w:r>
        <w:t xml:space="preserve"> Additionally, we use lagged residuals </w:t>
      </w:r>
      <m:oMath>
        <m:sSub>
          <m:sSubPr>
            <m:ctrlPr>
              <w:rPr>
                <w:rFonts w:ascii="Cambria Math" w:hAnsi="Cambria Math"/>
              </w:rPr>
            </m:ctrlPr>
          </m:sSubPr>
          <m:e>
            <m:r>
              <w:rPr>
                <w:rFonts w:ascii="Cambria Math" w:hAnsi="Cambria Math"/>
              </w:rPr>
              <m:t>ϵ</m:t>
            </m:r>
          </m:e>
          <m:sub>
            <m:r>
              <w:rPr>
                <w:rFonts w:ascii="Cambria Math" w:hAnsi="Cambria Math"/>
              </w:rPr>
              <m:t>t-1</m:t>
            </m:r>
          </m:sub>
        </m:sSub>
      </m:oMath>
      <w:r>
        <w:t xml:space="preserve"> and the log of population in 2020 as an offset. Finally, we compute a dichotomous variable </w:t>
      </w:r>
      <m:oMath>
        <m:r>
          <m:rPr>
            <m:nor/>
          </m:rPr>
          <m:t>COVID-19</m:t>
        </m:r>
      </m:oMath>
      <w:r>
        <w:t xml:space="preserve"> starting in the week corresponding to March </w:t>
      </w:r>
      <w:proofErr w:type="gramStart"/>
      <w:r>
        <w:t>15</w:t>
      </w:r>
      <w:proofErr w:type="gramEnd"/>
      <w:r>
        <w:t xml:space="preserve"> 2020 as the first registered death of COVID-19 in the country.</w:t>
      </w:r>
    </w:p>
    <w:p w14:paraId="0F499C8D" w14:textId="77777777" w:rsidR="00AB78B3" w:rsidRDefault="00337FF0">
      <w:pPr>
        <w:pStyle w:val="BodyText"/>
      </w:pPr>
      <w:r>
        <w:t>Secondly, we compute the population attributable fraction</w:t>
      </w:r>
      <w:r>
        <w:rPr>
          <w:vertAlign w:val="superscript"/>
        </w:rPr>
        <w:t>31</w:t>
      </w:r>
      <w:r>
        <w:t xml:space="preserve"> based on the relative risk </w:t>
      </w:r>
      <m:oMath>
        <m:r>
          <m:rPr>
            <m:nor/>
          </m:rPr>
          <m:t>RR</m:t>
        </m:r>
      </m:oMath>
      <w:r>
        <w:t xml:space="preserve"> from parameter </w:t>
      </w:r>
      <m:oMath>
        <m:sSub>
          <m:sSubPr>
            <m:ctrlPr>
              <w:rPr>
                <w:rFonts w:ascii="Cambria Math" w:hAnsi="Cambria Math"/>
              </w:rPr>
            </m:ctrlPr>
          </m:sSubPr>
          <m:e>
            <m:r>
              <w:rPr>
                <w:rFonts w:ascii="Cambria Math" w:hAnsi="Cambria Math"/>
              </w:rPr>
              <m:t>β</m:t>
            </m:r>
          </m:e>
          <m:sub>
            <m:r>
              <w:rPr>
                <w:rFonts w:ascii="Cambria Math" w:hAnsi="Cambria Math"/>
              </w:rPr>
              <m:t>1</m:t>
            </m:r>
          </m:sub>
        </m:sSub>
      </m:oMath>
      <w:r>
        <w:t xml:space="preserve"> in equation (1), as follows:</w:t>
      </w:r>
    </w:p>
    <w:p w14:paraId="16078C77" w14:textId="77777777" w:rsidR="00AB78B3" w:rsidRPr="002974AC" w:rsidRDefault="00337FF0">
      <w:pPr>
        <w:pStyle w:val="BodyText"/>
        <w:rPr>
          <w:lang w:val="pt-BR"/>
        </w:rPr>
      </w:pPr>
      <m:oMathPara>
        <m:oMathParaPr>
          <m:jc m:val="center"/>
        </m:oMathParaPr>
        <m:oMath>
          <m:r>
            <w:rPr>
              <w:rFonts w:ascii="Cambria Math" w:hAnsi="Cambria Math"/>
              <w:lang w:val="pt-BR"/>
            </w:rPr>
            <m:t>  (2)</m:t>
          </m:r>
          <m:m>
            <m:mPr>
              <m:plcHide m:val="1"/>
              <m:mcs>
                <m:mc>
                  <m:mcPr>
                    <m:count m:val="1"/>
                    <m:mcJc m:val="right"/>
                  </m:mcPr>
                </m:mc>
              </m:mcs>
              <m:ctrlPr>
                <w:rPr>
                  <w:rFonts w:ascii="Cambria Math" w:hAnsi="Cambria Math"/>
                </w:rPr>
              </m:ctrlPr>
            </m:mPr>
            <m:mr>
              <m:e>
                <m:acc>
                  <m:accPr>
                    <m:ctrlPr>
                      <w:rPr>
                        <w:rFonts w:ascii="Cambria Math" w:hAnsi="Cambria Math"/>
                      </w:rPr>
                    </m:ctrlPr>
                  </m:accPr>
                  <m:e>
                    <m:sSub>
                      <m:sSubPr>
                        <m:ctrlPr>
                          <w:rPr>
                            <w:rFonts w:ascii="Cambria Math" w:hAnsi="Cambria Math"/>
                          </w:rPr>
                        </m:ctrlPr>
                      </m:sSubPr>
                      <m:e>
                        <m:r>
                          <m:rPr>
                            <m:nor/>
                          </m:rPr>
                          <w:rPr>
                            <w:lang w:val="pt-BR"/>
                          </w:rPr>
                          <m:t>Ex</m:t>
                        </m:r>
                        <w:proofErr w:type="spellStart"/>
                        <m:r>
                          <m:rPr>
                            <m:nor/>
                          </m:rPr>
                          <w:rPr>
                            <w:lang w:val="pt-BR"/>
                          </w:rPr>
                          <m:t>cess</m:t>
                        </m:r>
                        <w:proofErr w:type="spellEnd"/>
                      </m:e>
                      <m:sub>
                        <w:proofErr w:type="spellStart"/>
                        <m:r>
                          <m:rPr>
                            <m:nor/>
                          </m:rPr>
                          <w:rPr>
                            <w:lang w:val="pt-BR"/>
                          </w:rPr>
                          <m:t>Reg</m:t>
                        </m:r>
                        <w:proofErr w:type="spellEnd"/>
                      </m:sub>
                    </m:sSub>
                  </m:e>
                </m:acc>
                <m:r>
                  <w:rPr>
                    <w:rFonts w:ascii="Cambria Math" w:hAnsi="Cambria Math"/>
                    <w:lang w:val="pt-BR"/>
                  </w:rPr>
                  <m:t>=(</m:t>
                </m:r>
                <m:r>
                  <m:rPr>
                    <m:nor/>
                  </m:rPr>
                  <w:rPr>
                    <w:lang w:val="pt-BR"/>
                  </w:rPr>
                  <m:t>RR</m:t>
                </m:r>
                <m:r>
                  <w:rPr>
                    <w:rFonts w:ascii="Cambria Math" w:hAnsi="Cambria Math"/>
                    <w:lang w:val="pt-BR"/>
                  </w:rPr>
                  <m:t>-1)/</m:t>
                </m:r>
                <m:r>
                  <m:rPr>
                    <m:nor/>
                  </m:rPr>
                  <w:rPr>
                    <w:lang w:val="pt-BR"/>
                  </w:rPr>
                  <m:t>RR</m:t>
                </m:r>
                <m:r>
                  <w:rPr>
                    <w:rFonts w:ascii="Cambria Math" w:hAnsi="Cambria Math"/>
                    <w:lang w:val="pt-BR"/>
                  </w:rPr>
                  <m:t>*</m:t>
                </m:r>
                <m:r>
                  <m:rPr>
                    <m:nor/>
                  </m:rPr>
                  <w:rPr>
                    <w:lang w:val="pt-BR"/>
                  </w:rPr>
                  <m:t>n</m:t>
                </m:r>
              </m:e>
            </m:mr>
          </m:m>
        </m:oMath>
      </m:oMathPara>
    </w:p>
    <w:p w14:paraId="3AA47065" w14:textId="77777777" w:rsidR="00AB78B3" w:rsidRDefault="00337FF0">
      <w:pPr>
        <w:pStyle w:val="FirstParagraph"/>
      </w:pPr>
      <w:r>
        <w:t xml:space="preserve">where </w:t>
      </w:r>
      <m:oMath>
        <m:r>
          <m:rPr>
            <m:nor/>
          </m:rPr>
          <m:t>n</m:t>
        </m:r>
      </m:oMath>
      <w:r>
        <w:t xml:space="preserve"> is the weekly number of deaths,</w:t>
      </w:r>
      <w:r>
        <w:rPr>
          <w:vertAlign w:val="superscript"/>
        </w:rPr>
        <w:t>32</w:t>
      </w:r>
      <w:r>
        <w:t xml:space="preserve"> computed cumulatively over time. To estimate our second term, we predict the logit of death registration completeness for years 2017 and 2019 (years for which data are available).</w:t>
      </w:r>
      <w:r>
        <w:rPr>
          <w:vertAlign w:val="superscript"/>
        </w:rPr>
        <w:t>29</w:t>
      </w:r>
      <w:r>
        <w:t xml:space="preserve"> We exploit variability in mortality rates, population aged 60 years and over and rurality to address potential differences in terms of registration completeness. We model random-effects regressions by region using the equation:</w:t>
      </w:r>
    </w:p>
    <w:p w14:paraId="5178B140" w14:textId="77777777" w:rsidR="00AB78B3" w:rsidRDefault="00337FF0">
      <w:pPr>
        <w:pStyle w:val="BodyText"/>
      </w:pPr>
      <m:oMathPara>
        <m:oMathParaPr>
          <m:jc m:val="center"/>
        </m:oMathParaPr>
        <m:oMath>
          <m:r>
            <w:rPr>
              <w:rFonts w:ascii="Cambria Math" w:hAnsi="Cambria Math"/>
            </w:rPr>
            <m:t>  (3)</m:t>
          </m:r>
          <m:m>
            <m:mPr>
              <m:plcHide m:val="1"/>
              <m:mcs>
                <m:mc>
                  <m:mcPr>
                    <m:count m:val="1"/>
                    <m:mcJc m:val="right"/>
                  </m:mcPr>
                </m:mc>
              </m:mcs>
              <m:ctrlPr>
                <w:rPr>
                  <w:rFonts w:ascii="Cambria Math" w:hAnsi="Cambria Math"/>
                </w:rPr>
              </m:ctrlPr>
            </m:mPr>
            <m:mr>
              <m:e>
                <m:r>
                  <m:rPr>
                    <m:nor/>
                  </m:rPr>
                  <m:t>logit</m:t>
                </m:r>
                <m:r>
                  <w:rPr>
                    <w:rFonts w:ascii="Cambria Math" w:hAnsi="Cambria Math"/>
                  </w:rPr>
                  <m:t>(</m:t>
                </m:r>
                <m:sSub>
                  <m:sSubPr>
                    <m:ctrlPr>
                      <w:rPr>
                        <w:rFonts w:ascii="Cambria Math" w:hAnsi="Cambria Math"/>
                      </w:rPr>
                    </m:ctrlPr>
                  </m:sSubPr>
                  <m:e>
                    <m:r>
                      <m:rPr>
                        <m:nor/>
                      </m:rPr>
                      <m:t>Reg complete</m:t>
                    </m:r>
                  </m:e>
                  <m:sub>
                    <m:r>
                      <w:rPr>
                        <w:rFonts w:ascii="Cambria Math" w:hAnsi="Cambria Math"/>
                      </w:rPr>
                      <m:t>jk</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m:t>
                </m:r>
                <m:r>
                  <m:rPr>
                    <m:nor/>
                  </m:rPr>
                  <m:t>RegCDR</m:t>
                </m:r>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2</m:t>
                    </m:r>
                  </m:sub>
                </m:sSub>
                <m:r>
                  <w:rPr>
                    <w:rFonts w:ascii="Cambria Math" w:hAnsi="Cambria Math"/>
                  </w:rPr>
                  <m:t>*</m:t>
                </m:r>
                <m:sSup>
                  <m:sSupPr>
                    <m:ctrlPr>
                      <w:rPr>
                        <w:rFonts w:ascii="Cambria Math" w:hAnsi="Cambria Math"/>
                      </w:rPr>
                    </m:ctrlPr>
                  </m:sSupPr>
                  <m:e>
                    <m:r>
                      <m:rPr>
                        <m:nor/>
                      </m:rPr>
                      <m:t>RegCDR</m:t>
                    </m:r>
                  </m:e>
                  <m:sup>
                    <m:r>
                      <w:rPr>
                        <w:rFonts w:ascii="Cambria Math" w:hAnsi="Cambria Math"/>
                      </w:rPr>
                      <m:t>2</m:t>
                    </m:r>
                  </m:sup>
                </m:sSup>
                <m:r>
                  <w:rPr>
                    <w:rFonts w:ascii="Cambria Math" w:hAnsi="Cambria Math"/>
                  </w:rPr>
                  <m:t>+</m:t>
                </m:r>
              </m:e>
            </m:mr>
            <m:mr>
              <m:e>
                <m:sSub>
                  <m:sSubPr>
                    <m:ctrlPr>
                      <w:rPr>
                        <w:rFonts w:ascii="Cambria Math" w:hAnsi="Cambria Math"/>
                      </w:rPr>
                    </m:ctrlPr>
                  </m:sSubPr>
                  <m:e>
                    <m:r>
                      <w:rPr>
                        <w:rFonts w:ascii="Cambria Math" w:hAnsi="Cambria Math"/>
                      </w:rPr>
                      <m:t>β</m:t>
                    </m:r>
                  </m:e>
                  <m:sub>
                    <m:r>
                      <w:rPr>
                        <w:rFonts w:ascii="Cambria Math" w:hAnsi="Cambria Math"/>
                      </w:rPr>
                      <m:t>3</m:t>
                    </m:r>
                  </m:sub>
                </m:sSub>
                <m:r>
                  <w:rPr>
                    <w:rFonts w:ascii="Cambria Math" w:hAnsi="Cambria Math"/>
                  </w:rPr>
                  <m:t>*</m:t>
                </m:r>
                <m:r>
                  <m:rPr>
                    <m:nor/>
                  </m:rPr>
                  <m:t>complete &lt; 5</m:t>
                </m:r>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4</m:t>
                    </m:r>
                  </m:sub>
                </m:sSub>
                <m:r>
                  <w:rPr>
                    <w:rFonts w:ascii="Cambria Math" w:hAnsi="Cambria Math"/>
                  </w:rPr>
                  <m:t>*</m:t>
                </m:r>
                <m:sSub>
                  <m:sSubPr>
                    <m:ctrlPr>
                      <w:rPr>
                        <w:rFonts w:ascii="Cambria Math" w:hAnsi="Cambria Math"/>
                      </w:rPr>
                    </m:ctrlPr>
                  </m:sSubPr>
                  <m:e>
                    <m:r>
                      <m:rPr>
                        <m:nor/>
                      </m:rPr>
                      <m:t>P</m:t>
                    </m:r>
                  </m:e>
                  <m:sub>
                    <m:r>
                      <w:rPr>
                        <w:rFonts w:ascii="Cambria Math" w:hAnsi="Cambria Math"/>
                      </w:rPr>
                      <m:t>60+</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5</m:t>
                    </m:r>
                  </m:sub>
                </m:sSub>
                <m:r>
                  <w:rPr>
                    <w:rFonts w:ascii="Cambria Math" w:hAnsi="Cambria Math"/>
                  </w:rPr>
                  <m:t>*</m:t>
                </m:r>
                <m:r>
                  <m:rPr>
                    <m:nor/>
                  </m:rPr>
                  <m:t>log</m:t>
                </m:r>
                <m:r>
                  <w:rPr>
                    <w:rFonts w:ascii="Cambria Math" w:hAnsi="Cambria Math"/>
                  </w:rPr>
                  <m:t>(</m:t>
                </m:r>
                <m:r>
                  <m:rPr>
                    <m:nor/>
                  </m:rPr>
                  <m:t>5q0</m:t>
                </m:r>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6</m:t>
                    </m:r>
                  </m:sub>
                </m:sSub>
                <m:r>
                  <w:rPr>
                    <w:rFonts w:ascii="Cambria Math" w:hAnsi="Cambria Math"/>
                  </w:rPr>
                  <m:t>*</m:t>
                </m:r>
                <m:r>
                  <m:rPr>
                    <m:nor/>
                  </m:rPr>
                  <m:t>LPG</m:t>
                </m:r>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7</m:t>
                    </m:r>
                  </m:sub>
                </m:sSub>
                <m:r>
                  <w:rPr>
                    <w:rFonts w:ascii="Cambria Math" w:hAnsi="Cambria Math"/>
                  </w:rPr>
                  <m:t>*</m:t>
                </m:r>
                <m:r>
                  <m:rPr>
                    <m:nor/>
                  </m:rPr>
                  <m:t>k</m:t>
                </m:r>
                <m:r>
                  <w:rPr>
                    <w:rFonts w:ascii="Cambria Math" w:hAnsi="Cambria Math"/>
                  </w:rPr>
                  <m:t>+</m:t>
                </m:r>
                <m:sSub>
                  <m:sSubPr>
                    <m:ctrlPr>
                      <w:rPr>
                        <w:rFonts w:ascii="Cambria Math" w:hAnsi="Cambria Math"/>
                      </w:rPr>
                    </m:ctrlPr>
                  </m:sSubPr>
                  <m:e>
                    <m:r>
                      <w:rPr>
                        <w:rFonts w:ascii="Cambria Math" w:hAnsi="Cambria Math"/>
                      </w:rPr>
                      <m:t>ϵ</m:t>
                    </m:r>
                  </m:e>
                  <m:sub>
                    <m:r>
                      <w:rPr>
                        <w:rFonts w:ascii="Cambria Math" w:hAnsi="Cambria Math"/>
                      </w:rPr>
                      <m:t>jk</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j</m:t>
                    </m:r>
                  </m:sub>
                </m:sSub>
              </m:e>
            </m:mr>
          </m:m>
        </m:oMath>
      </m:oMathPara>
    </w:p>
    <w:p w14:paraId="1E34C6EF" w14:textId="77777777" w:rsidR="00AB78B3" w:rsidRDefault="00337FF0">
      <w:pPr>
        <w:pStyle w:val="FirstParagraph"/>
      </w:pPr>
      <w:r>
        <w:t xml:space="preserve">where </w:t>
      </w:r>
      <w:proofErr w:type="spellStart"/>
      <m:oMath>
        <m:r>
          <m:rPr>
            <m:nor/>
          </m:rPr>
          <m:t>RegCDR</m:t>
        </m:r>
      </m:oMath>
      <w:proofErr w:type="spellEnd"/>
      <w:r>
        <w:t xml:space="preserve"> and </w:t>
      </w:r>
      <m:oMath>
        <m:sSup>
          <m:sSupPr>
            <m:ctrlPr>
              <w:rPr>
                <w:rFonts w:ascii="Cambria Math" w:hAnsi="Cambria Math"/>
              </w:rPr>
            </m:ctrlPr>
          </m:sSupPr>
          <m:e>
            <w:proofErr w:type="spellStart"/>
            <m:r>
              <m:rPr>
                <m:nor/>
              </m:rPr>
              <m:t>RegCDR</m:t>
            </m:r>
            <w:proofErr w:type="spellEnd"/>
          </m:e>
          <m:sup>
            <m:r>
              <w:rPr>
                <w:rFonts w:ascii="Cambria Math" w:hAnsi="Cambria Math"/>
              </w:rPr>
              <m:t>2</m:t>
            </m:r>
          </m:sup>
        </m:sSup>
      </m:oMath>
      <w:r>
        <w:t xml:space="preserve"> are the Crude Death Rates based on the Registration System, </w:t>
      </w:r>
      <m:oMath>
        <m:r>
          <m:rPr>
            <m:nor/>
          </m:rPr>
          <m:t>complete &lt; 5</m:t>
        </m:r>
      </m:oMath>
      <w:r>
        <w:t xml:space="preserve"> is the completeness registration rate for infants, </w:t>
      </w:r>
      <m:oMath>
        <m:r>
          <w:rPr>
            <w:rFonts w:ascii="Cambria Math" w:hAnsi="Cambria Math"/>
          </w:rPr>
          <m:t>log(</m:t>
        </m:r>
        <m:r>
          <m:rPr>
            <m:nor/>
          </m:rPr>
          <m:t>5q0</m:t>
        </m:r>
        <m:r>
          <w:rPr>
            <w:rFonts w:ascii="Cambria Math" w:hAnsi="Cambria Math"/>
          </w:rPr>
          <m:t>)</m:t>
        </m:r>
      </m:oMath>
      <w:r>
        <w:t xml:space="preserve"> is the logarithm under-five mortality rate and </w:t>
      </w:r>
      <m:oMath>
        <m:sSub>
          <m:sSubPr>
            <m:ctrlPr>
              <w:rPr>
                <w:rFonts w:ascii="Cambria Math" w:hAnsi="Cambria Math"/>
              </w:rPr>
            </m:ctrlPr>
          </m:sSubPr>
          <m:e>
            <m:r>
              <m:rPr>
                <m:nor/>
              </m:rPr>
              <m:t>P</m:t>
            </m:r>
          </m:e>
          <m:sub>
            <m:r>
              <w:rPr>
                <w:rFonts w:ascii="Cambria Math" w:hAnsi="Cambria Math"/>
              </w:rPr>
              <m:t>60+</m:t>
            </m:r>
          </m:sub>
        </m:sSub>
      </m:oMath>
      <w:r>
        <w:t xml:space="preserve"> represents the fraction of the population at 60 years and over. </w:t>
      </w:r>
      <m:oMath>
        <m:r>
          <m:rPr>
            <m:nor/>
          </m:rPr>
          <m:t>LPG</m:t>
        </m:r>
      </m:oMath>
      <w:r>
        <w:t xml:space="preserve"> is the share of households that use liquefied petroleum gas (LPG) for cooking, which is an acceptable proxy for rurality in Peru, where 81.8% of rural households primarily use solid fuel compared to 9.8% of urban households, who typically cook with LPG.</w:t>
      </w:r>
      <w:r>
        <w:rPr>
          <w:vertAlign w:val="superscript"/>
        </w:rPr>
        <w:t>33</w:t>
      </w:r>
      <w:r>
        <w:t xml:space="preserve"> Rurality is an important factor to explain delays and </w:t>
      </w:r>
      <w:proofErr w:type="spellStart"/>
      <w:r>
        <w:t>underregistration</w:t>
      </w:r>
      <w:proofErr w:type="spellEnd"/>
      <w:r>
        <w:t xml:space="preserve"> of deaths as the system requires access to internet and computers. Additionally, </w:t>
      </w:r>
      <m:oMath>
        <m:sSub>
          <m:sSubPr>
            <m:ctrlPr>
              <w:rPr>
                <w:rFonts w:ascii="Cambria Math" w:hAnsi="Cambria Math"/>
              </w:rPr>
            </m:ctrlPr>
          </m:sSubPr>
          <m:e>
            <m:r>
              <w:rPr>
                <w:rFonts w:ascii="Cambria Math" w:hAnsi="Cambria Math"/>
              </w:rPr>
              <m:t>ϵ</m:t>
            </m:r>
          </m:e>
          <m:sub>
            <m:r>
              <w:rPr>
                <w:rFonts w:ascii="Cambria Math" w:hAnsi="Cambria Math"/>
              </w:rPr>
              <m:t>jk</m:t>
            </m:r>
          </m:sub>
        </m:sSub>
      </m:oMath>
      <w:r>
        <w:t xml:space="preserve"> in the error term and </w:t>
      </w:r>
      <m:oMath>
        <m:sSub>
          <m:sSubPr>
            <m:ctrlPr>
              <w:rPr>
                <w:rFonts w:ascii="Cambria Math" w:hAnsi="Cambria Math"/>
              </w:rPr>
            </m:ctrlPr>
          </m:sSubPr>
          <m:e>
            <m:r>
              <w:rPr>
                <w:rFonts w:ascii="Cambria Math" w:hAnsi="Cambria Math"/>
              </w:rPr>
              <m:t>γ</m:t>
            </m:r>
          </m:e>
          <m:sub>
            <m:r>
              <w:rPr>
                <w:rFonts w:ascii="Cambria Math" w:hAnsi="Cambria Math"/>
              </w:rPr>
              <m:t>j</m:t>
            </m:r>
          </m:sub>
        </m:sSub>
      </m:oMath>
      <w:r>
        <w:t xml:space="preserve"> is the region-level random effect.</w:t>
      </w:r>
    </w:p>
    <w:p w14:paraId="69C07AC4" w14:textId="77777777" w:rsidR="00AB78B3" w:rsidRDefault="00337FF0">
      <w:pPr>
        <w:pStyle w:val="BodyText"/>
      </w:pPr>
      <w:r>
        <w:t xml:space="preserve">Then, we compute the completeness of deaths registration, </w:t>
      </w:r>
      <m:oMath>
        <m:acc>
          <m:accPr>
            <m:ctrlPr>
              <w:rPr>
                <w:rFonts w:ascii="Cambria Math" w:hAnsi="Cambria Math"/>
              </w:rPr>
            </m:ctrlPr>
          </m:accPr>
          <m:e>
            <m:r>
              <m:rPr>
                <m:nor/>
              </m:rPr>
              <m:t>Completeness</m:t>
            </m:r>
          </m:e>
        </m:acc>
      </m:oMath>
      <w:r>
        <w:t xml:space="preserve"> using the inverse logit of the predicted values from equation (3) and </w:t>
      </w:r>
      <m:oMath>
        <m:acc>
          <m:accPr>
            <m:ctrlPr>
              <w:rPr>
                <w:rFonts w:ascii="Cambria Math" w:hAnsi="Cambria Math"/>
              </w:rPr>
            </m:ctrlPr>
          </m:accPr>
          <m:e>
            <m:sSub>
              <m:sSubPr>
                <m:ctrlPr>
                  <w:rPr>
                    <w:rFonts w:ascii="Cambria Math" w:hAnsi="Cambria Math"/>
                  </w:rPr>
                </m:ctrlPr>
              </m:sSubPr>
              <m:e>
                <m:r>
                  <m:rPr>
                    <m:nor/>
                  </m:rPr>
                  <m:t>Excess</m:t>
                </m:r>
              </m:e>
              <m:sub>
                <m:r>
                  <m:rPr>
                    <m:nor/>
                  </m:rPr>
                  <m:t>Reg</m:t>
                </m:r>
              </m:sub>
            </m:sSub>
          </m:e>
        </m:acc>
      </m:oMath>
      <w:r>
        <w:t xml:space="preserve"> from equation (2), as follows:</w:t>
      </w:r>
    </w:p>
    <w:p w14:paraId="18329709" w14:textId="77777777" w:rsidR="00AB78B3" w:rsidRDefault="00337FF0">
      <w:pPr>
        <w:pStyle w:val="BodyText"/>
      </w:pPr>
      <m:oMathPara>
        <m:oMathParaPr>
          <m:jc m:val="center"/>
        </m:oMathParaPr>
        <m:oMath>
          <m:r>
            <w:rPr>
              <w:rFonts w:ascii="Cambria Math" w:hAnsi="Cambria Math"/>
            </w:rPr>
            <m:t>  (4)</m:t>
          </m:r>
          <m:m>
            <m:mPr>
              <m:plcHide m:val="1"/>
              <m:mcs>
                <m:mc>
                  <m:mcPr>
                    <m:count m:val="1"/>
                    <m:mcJc m:val="right"/>
                  </m:mcPr>
                </m:mc>
              </m:mcs>
              <m:ctrlPr>
                <w:rPr>
                  <w:rFonts w:ascii="Cambria Math" w:hAnsi="Cambria Math"/>
                </w:rPr>
              </m:ctrlPr>
            </m:mPr>
            <m:mr>
              <m:e>
                <m:sSub>
                  <m:sSubPr>
                    <m:ctrlPr>
                      <w:rPr>
                        <w:rFonts w:ascii="Cambria Math" w:hAnsi="Cambria Math"/>
                      </w:rPr>
                    </m:ctrlPr>
                  </m:sSubPr>
                  <m:e>
                    <m:acc>
                      <m:accPr>
                        <m:ctrlPr>
                          <w:rPr>
                            <w:rFonts w:ascii="Cambria Math" w:hAnsi="Cambria Math"/>
                          </w:rPr>
                        </m:ctrlPr>
                      </m:accPr>
                      <m:e>
                        <m:r>
                          <w:rPr>
                            <w:rFonts w:ascii="Cambria Math" w:hAnsi="Cambria Math"/>
                          </w:rPr>
                          <m:t>μ</m:t>
                        </m:r>
                      </m:e>
                    </m:acc>
                  </m:e>
                  <m:sub>
                    <m:sSub>
                      <m:sSubPr>
                        <m:ctrlPr>
                          <w:rPr>
                            <w:rFonts w:ascii="Cambria Math" w:hAnsi="Cambria Math"/>
                          </w:rPr>
                        </m:ctrlPr>
                      </m:sSubPr>
                      <m:e>
                        <m:r>
                          <m:rPr>
                            <m:nor/>
                          </m:rPr>
                          <m:t>Deaths</m:t>
                        </m:r>
                      </m:e>
                      <m:sub>
                        <m:r>
                          <m:rPr>
                            <m:nor/>
                          </m:rPr>
                          <m:t>Not reg</m:t>
                        </m:r>
                      </m:sub>
                    </m:sSub>
                  </m:sub>
                </m:sSub>
                <m:r>
                  <w:rPr>
                    <w:rFonts w:ascii="Cambria Math" w:hAnsi="Cambria Math"/>
                  </w:rPr>
                  <m:t>=(1-</m:t>
                </m:r>
                <m:acc>
                  <m:accPr>
                    <m:ctrlPr>
                      <w:rPr>
                        <w:rFonts w:ascii="Cambria Math" w:hAnsi="Cambria Math"/>
                      </w:rPr>
                    </m:ctrlPr>
                  </m:accPr>
                  <m:e>
                    <m:r>
                      <m:rPr>
                        <m:nor/>
                      </m:rPr>
                      <m:t>Completeness</m:t>
                    </m:r>
                  </m:e>
                </m:acc>
                <m:r>
                  <w:rPr>
                    <w:rFonts w:ascii="Cambria Math" w:hAnsi="Cambria Math"/>
                  </w:rPr>
                  <m:t>)*∑</m:t>
                </m:r>
                <m:acc>
                  <m:accPr>
                    <m:ctrlPr>
                      <w:rPr>
                        <w:rFonts w:ascii="Cambria Math" w:hAnsi="Cambria Math"/>
                      </w:rPr>
                    </m:ctrlPr>
                  </m:accPr>
                  <m:e>
                    <m:sSub>
                      <m:sSubPr>
                        <m:ctrlPr>
                          <w:rPr>
                            <w:rFonts w:ascii="Cambria Math" w:hAnsi="Cambria Math"/>
                          </w:rPr>
                        </m:ctrlPr>
                      </m:sSubPr>
                      <m:e>
                        <m:r>
                          <m:rPr>
                            <m:nor/>
                          </m:rPr>
                          <m:t>Excess</m:t>
                        </m:r>
                      </m:e>
                      <m:sub>
                        <m:r>
                          <m:rPr>
                            <m:nor/>
                          </m:rPr>
                          <m:t>Reg</m:t>
                        </m:r>
                      </m:sub>
                    </m:sSub>
                  </m:e>
                </m:acc>
              </m:e>
            </m:mr>
          </m:m>
        </m:oMath>
      </m:oMathPara>
    </w:p>
    <w:p w14:paraId="67D8E1F9" w14:textId="77777777" w:rsidR="00AB78B3" w:rsidRDefault="00337FF0">
      <w:pPr>
        <w:pStyle w:val="FirstParagraph"/>
      </w:pPr>
      <w:r>
        <w:t>The third term, unregistered COVID-19 deaths, is computed to correct for situations where the proportion of cumulative cases of COVID-19 exceeds registered deaths for that period. It follows a deterministic approach conditional on excess registered deaths being lower than officially registered COVID-19 deaths for each region and specific age-group as follows:</w:t>
      </w:r>
    </w:p>
    <w:p w14:paraId="06620605" w14:textId="77777777" w:rsidR="00AB78B3" w:rsidRDefault="00337FF0">
      <w:pPr>
        <w:pStyle w:val="BodyText"/>
      </w:pPr>
      <m:oMathPara>
        <m:oMathParaPr>
          <m:jc m:val="center"/>
        </m:oMathParaPr>
        <m:oMath>
          <m:r>
            <w:rPr>
              <w:rFonts w:ascii="Cambria Math" w:hAnsi="Cambria Math"/>
            </w:rPr>
            <m:t>  (5)</m:t>
          </m:r>
          <m:sSub>
            <m:sSubPr>
              <m:ctrlPr>
                <w:rPr>
                  <w:rFonts w:ascii="Cambria Math" w:hAnsi="Cambria Math"/>
                </w:rPr>
              </m:ctrlPr>
            </m:sSubPr>
            <m:e>
              <m:acc>
                <m:accPr>
                  <m:ctrlPr>
                    <w:rPr>
                      <w:rFonts w:ascii="Cambria Math" w:hAnsi="Cambria Math"/>
                    </w:rPr>
                  </m:ctrlPr>
                </m:accPr>
                <m:e>
                  <m:r>
                    <w:rPr>
                      <w:rFonts w:ascii="Cambria Math" w:hAnsi="Cambria Math"/>
                    </w:rPr>
                    <m:t>μ</m:t>
                  </m:r>
                </m:e>
              </m:acc>
            </m:e>
            <m:sub>
              <m:sSub>
                <m:sSubPr>
                  <m:ctrlPr>
                    <w:rPr>
                      <w:rFonts w:ascii="Cambria Math" w:hAnsi="Cambria Math"/>
                    </w:rPr>
                  </m:ctrlPr>
                </m:sSubPr>
                <m:e>
                  <m:r>
                    <m:rPr>
                      <m:nor/>
                    </m:rPr>
                    <m:t>Deaths</m:t>
                  </m:r>
                </m:e>
                <m:sub>
                  <m:r>
                    <m:rPr>
                      <m:nor/>
                    </m:rPr>
                    <m:t>COVID not reg</m:t>
                  </m:r>
                </m:sub>
              </m:sSub>
            </m:sub>
          </m:sSub>
          <m:r>
            <w:rPr>
              <w:rFonts w:ascii="Cambria Math" w:hAnsi="Cambria Math"/>
            </w:rPr>
            <m:t>=</m:t>
          </m:r>
          <m:d>
            <m:dPr>
              <m:begChr m:val="{"/>
              <m:endChr m:val=""/>
              <m:ctrlPr>
                <w:rPr>
                  <w:rFonts w:ascii="Cambria Math" w:hAnsi="Cambria Math"/>
                </w:rPr>
              </m:ctrlPr>
            </m:dPr>
            <m:e>
              <m:m>
                <m:mPr>
                  <m:plcHide m:val="1"/>
                  <m:mcs>
                    <m:mc>
                      <m:mcPr>
                        <m:count m:val="1"/>
                        <m:mcJc m:val="left"/>
                      </m:mcPr>
                    </m:mc>
                  </m:mcs>
                  <m:ctrlPr>
                    <w:rPr>
                      <w:rFonts w:ascii="Cambria Math" w:hAnsi="Cambria Math"/>
                    </w:rPr>
                  </m:ctrlPr>
                </m:mPr>
                <m:mr>
                  <m:e>
                    <m:m>
                      <m:mPr>
                        <m:plcHide m:val="1"/>
                        <m:mcs>
                          <m:mc>
                            <m:mcPr>
                              <m:count m:val="1"/>
                              <m:mcJc m:val="right"/>
                            </m:mcPr>
                          </m:mc>
                          <m:mc>
                            <m:mcPr>
                              <m:count m:val="1"/>
                              <m:mcJc m:val="left"/>
                            </m:mcPr>
                          </m:mc>
                          <m:mc>
                            <m:mcPr>
                              <m:count m:val="1"/>
                              <m:mcJc m:val="right"/>
                            </m:mcPr>
                          </m:mc>
                        </m:mcs>
                        <m:ctrlPr>
                          <w:rPr>
                            <w:rFonts w:ascii="Cambria Math" w:hAnsi="Cambria Math"/>
                          </w:rPr>
                        </m:ctrlPr>
                      </m:mPr>
                      <m:mr>
                        <m:e/>
                        <m:e>
                          <m:sSub>
                            <m:sSubPr>
                              <m:ctrlPr>
                                <w:rPr>
                                  <w:rFonts w:ascii="Cambria Math" w:hAnsi="Cambria Math"/>
                                </w:rPr>
                              </m:ctrlPr>
                            </m:sSubPr>
                            <m:e>
                              <m:acc>
                                <m:accPr>
                                  <m:ctrlPr>
                                    <w:rPr>
                                      <w:rFonts w:ascii="Cambria Math" w:hAnsi="Cambria Math"/>
                                    </w:rPr>
                                  </m:ctrlPr>
                                </m:accPr>
                                <m:e>
                                  <m:r>
                                    <w:rPr>
                                      <w:rFonts w:ascii="Cambria Math" w:hAnsi="Cambria Math"/>
                                    </w:rPr>
                                    <m:t>μ</m:t>
                                  </m:r>
                                </m:e>
                              </m:acc>
                            </m:e>
                            <m:sub>
                              <m:sSub>
                                <m:sSubPr>
                                  <m:ctrlPr>
                                    <w:rPr>
                                      <w:rFonts w:ascii="Cambria Math" w:hAnsi="Cambria Math"/>
                                    </w:rPr>
                                  </m:ctrlPr>
                                </m:sSubPr>
                                <m:e>
                                  <m:r>
                                    <m:rPr>
                                      <m:nor/>
                                    </m:rPr>
                                    <m:t>Deaths</m:t>
                                  </m:r>
                                </m:e>
                                <m:sub>
                                  <m:r>
                                    <m:rPr>
                                      <m:nor/>
                                    </m:rPr>
                                    <m:t>COVID Reg</m:t>
                                  </m:r>
                                </m:sub>
                              </m:sSub>
                            </m:sub>
                          </m:sSub>
                          <m:r>
                            <w:rPr>
                              <w:rFonts w:ascii="Cambria Math" w:hAnsi="Cambria Math"/>
                            </w:rPr>
                            <m:t>-</m:t>
                          </m:r>
                          <m:sSub>
                            <m:sSubPr>
                              <m:ctrlPr>
                                <w:rPr>
                                  <w:rFonts w:ascii="Cambria Math" w:hAnsi="Cambria Math"/>
                                </w:rPr>
                              </m:ctrlPr>
                            </m:sSubPr>
                            <m:e>
                              <m:acc>
                                <m:accPr>
                                  <m:ctrlPr>
                                    <w:rPr>
                                      <w:rFonts w:ascii="Cambria Math" w:hAnsi="Cambria Math"/>
                                    </w:rPr>
                                  </m:ctrlPr>
                                </m:accPr>
                                <m:e>
                                  <m:r>
                                    <w:rPr>
                                      <w:rFonts w:ascii="Cambria Math" w:hAnsi="Cambria Math"/>
                                    </w:rPr>
                                    <m:t>μ</m:t>
                                  </m:r>
                                </m:e>
                              </m:acc>
                            </m:e>
                            <m:sub>
                              <m:sSub>
                                <m:sSubPr>
                                  <m:ctrlPr>
                                    <w:rPr>
                                      <w:rFonts w:ascii="Cambria Math" w:hAnsi="Cambria Math"/>
                                    </w:rPr>
                                  </m:ctrlPr>
                                </m:sSubPr>
                                <m:e>
                                  <m:r>
                                    <m:rPr>
                                      <m:nor/>
                                    </m:rPr>
                                    <m:t>Excess</m:t>
                                  </m:r>
                                </m:e>
                                <m:sub>
                                  <m:r>
                                    <m:rPr>
                                      <m:nor/>
                                    </m:rPr>
                                    <m:t>Reg</m:t>
                                  </m:r>
                                </m:sub>
                              </m:sSub>
                            </m:sub>
                          </m:sSub>
                          <m:r>
                            <w:rPr>
                              <w:rFonts w:ascii="Cambria Math" w:hAnsi="Cambria Math"/>
                            </w:rPr>
                            <m:t> </m:t>
                          </m:r>
                        </m:e>
                        <m:e>
                          <m:r>
                            <m:rPr>
                              <m:nor/>
                            </m:rPr>
                            <m:t xml:space="preserve">if </m:t>
                          </m:r>
                          <m:sSub>
                            <m:sSubPr>
                              <m:ctrlPr>
                                <w:rPr>
                                  <w:rFonts w:ascii="Cambria Math" w:hAnsi="Cambria Math"/>
                                </w:rPr>
                              </m:ctrlPr>
                            </m:sSubPr>
                            <m:e>
                              <m:acc>
                                <m:accPr>
                                  <m:ctrlPr>
                                    <w:rPr>
                                      <w:rFonts w:ascii="Cambria Math" w:hAnsi="Cambria Math"/>
                                    </w:rPr>
                                  </m:ctrlPr>
                                </m:accPr>
                                <m:e>
                                  <m:r>
                                    <w:rPr>
                                      <w:rFonts w:ascii="Cambria Math" w:hAnsi="Cambria Math"/>
                                    </w:rPr>
                                    <m:t>μ</m:t>
                                  </m:r>
                                </m:e>
                              </m:acc>
                            </m:e>
                            <m:sub>
                              <m:sSub>
                                <m:sSubPr>
                                  <m:ctrlPr>
                                    <w:rPr>
                                      <w:rFonts w:ascii="Cambria Math" w:hAnsi="Cambria Math"/>
                                    </w:rPr>
                                  </m:ctrlPr>
                                </m:sSubPr>
                                <m:e>
                                  <m:r>
                                    <m:rPr>
                                      <m:nor/>
                                    </m:rPr>
                                    <m:t>Deaths</m:t>
                                  </m:r>
                                </m:e>
                                <m:sub>
                                  <m:r>
                                    <m:rPr>
                                      <m:nor/>
                                    </m:rPr>
                                    <m:t>COVID Reg</m:t>
                                  </m:r>
                                </m:sub>
                              </m:sSub>
                            </m:sub>
                          </m:sSub>
                          <m:r>
                            <w:rPr>
                              <w:rFonts w:ascii="Cambria Math" w:hAnsi="Cambria Math"/>
                            </w:rPr>
                            <m:t>&gt;</m:t>
                          </m:r>
                          <m:sSub>
                            <m:sSubPr>
                              <m:ctrlPr>
                                <w:rPr>
                                  <w:rFonts w:ascii="Cambria Math" w:hAnsi="Cambria Math"/>
                                </w:rPr>
                              </m:ctrlPr>
                            </m:sSubPr>
                            <m:e>
                              <m:acc>
                                <m:accPr>
                                  <m:ctrlPr>
                                    <w:rPr>
                                      <w:rFonts w:ascii="Cambria Math" w:hAnsi="Cambria Math"/>
                                    </w:rPr>
                                  </m:ctrlPr>
                                </m:accPr>
                                <m:e>
                                  <m:r>
                                    <w:rPr>
                                      <w:rFonts w:ascii="Cambria Math" w:hAnsi="Cambria Math"/>
                                    </w:rPr>
                                    <m:t>μ</m:t>
                                  </m:r>
                                </m:e>
                              </m:acc>
                            </m:e>
                            <m:sub>
                              <m:sSub>
                                <m:sSubPr>
                                  <m:ctrlPr>
                                    <w:rPr>
                                      <w:rFonts w:ascii="Cambria Math" w:hAnsi="Cambria Math"/>
                                    </w:rPr>
                                  </m:ctrlPr>
                                </m:sSubPr>
                                <m:e>
                                  <m:r>
                                    <m:rPr>
                                      <m:nor/>
                                    </m:rPr>
                                    <m:t>Excess</m:t>
                                  </m:r>
                                </m:e>
                                <m:sub>
                                  <m:r>
                                    <m:rPr>
                                      <m:nor/>
                                    </m:rPr>
                                    <m:t>Reg</m:t>
                                  </m:r>
                                </m:sub>
                              </m:sSub>
                            </m:sub>
                          </m:sSub>
                          <m:r>
                            <w:rPr>
                              <w:rFonts w:ascii="Cambria Math" w:hAnsi="Cambria Math"/>
                            </w:rPr>
                            <m:t>,</m:t>
                          </m:r>
                        </m:e>
                      </m:mr>
                      <m:mr>
                        <m:e/>
                        <m:e>
                          <m:r>
                            <w:rPr>
                              <w:rFonts w:ascii="Cambria Math" w:hAnsi="Cambria Math"/>
                            </w:rPr>
                            <m:t>0 </m:t>
                          </m:r>
                        </m:e>
                        <m:e>
                          <m:r>
                            <m:rPr>
                              <m:nor/>
                            </m:rPr>
                            <m:t xml:space="preserve">if </m:t>
                          </m:r>
                          <m:sSub>
                            <m:sSubPr>
                              <m:ctrlPr>
                                <w:rPr>
                                  <w:rFonts w:ascii="Cambria Math" w:hAnsi="Cambria Math"/>
                                </w:rPr>
                              </m:ctrlPr>
                            </m:sSubPr>
                            <m:e>
                              <m:acc>
                                <m:accPr>
                                  <m:ctrlPr>
                                    <w:rPr>
                                      <w:rFonts w:ascii="Cambria Math" w:hAnsi="Cambria Math"/>
                                    </w:rPr>
                                  </m:ctrlPr>
                                </m:accPr>
                                <m:e>
                                  <m:r>
                                    <w:rPr>
                                      <w:rFonts w:ascii="Cambria Math" w:hAnsi="Cambria Math"/>
                                    </w:rPr>
                                    <m:t>μ</m:t>
                                  </m:r>
                                </m:e>
                              </m:acc>
                            </m:e>
                            <m:sub>
                              <m:sSub>
                                <m:sSubPr>
                                  <m:ctrlPr>
                                    <w:rPr>
                                      <w:rFonts w:ascii="Cambria Math" w:hAnsi="Cambria Math"/>
                                    </w:rPr>
                                  </m:ctrlPr>
                                </m:sSubPr>
                                <m:e>
                                  <m:r>
                                    <m:rPr>
                                      <m:nor/>
                                    </m:rPr>
                                    <m:t>Deaths</m:t>
                                  </m:r>
                                </m:e>
                                <m:sub>
                                  <m:r>
                                    <m:rPr>
                                      <m:nor/>
                                    </m:rPr>
                                    <m:t>COVID Reg</m:t>
                                  </m:r>
                                </m:sub>
                              </m:sSub>
                            </m:sub>
                          </m:sSub>
                          <m:r>
                            <w:rPr>
                              <w:rFonts w:ascii="Cambria Math" w:hAnsi="Cambria Math"/>
                            </w:rPr>
                            <m:t>&lt;</m:t>
                          </m:r>
                          <m:sSub>
                            <m:sSubPr>
                              <m:ctrlPr>
                                <w:rPr>
                                  <w:rFonts w:ascii="Cambria Math" w:hAnsi="Cambria Math"/>
                                </w:rPr>
                              </m:ctrlPr>
                            </m:sSubPr>
                            <m:e>
                              <m:acc>
                                <m:accPr>
                                  <m:ctrlPr>
                                    <w:rPr>
                                      <w:rFonts w:ascii="Cambria Math" w:hAnsi="Cambria Math"/>
                                    </w:rPr>
                                  </m:ctrlPr>
                                </m:accPr>
                                <m:e>
                                  <m:r>
                                    <w:rPr>
                                      <w:rFonts w:ascii="Cambria Math" w:hAnsi="Cambria Math"/>
                                    </w:rPr>
                                    <m:t>μ</m:t>
                                  </m:r>
                                </m:e>
                              </m:acc>
                            </m:e>
                            <m:sub>
                              <m:sSub>
                                <m:sSubPr>
                                  <m:ctrlPr>
                                    <w:rPr>
                                      <w:rFonts w:ascii="Cambria Math" w:hAnsi="Cambria Math"/>
                                    </w:rPr>
                                  </m:ctrlPr>
                                </m:sSubPr>
                                <m:e>
                                  <m:r>
                                    <m:rPr>
                                      <m:nor/>
                                    </m:rPr>
                                    <m:t>Excess</m:t>
                                  </m:r>
                                </m:e>
                                <m:sub>
                                  <m:r>
                                    <m:rPr>
                                      <m:nor/>
                                    </m:rPr>
                                    <m:t>Reg</m:t>
                                  </m:r>
                                </m:sub>
                              </m:sSub>
                            </m:sub>
                          </m:sSub>
                          <m:r>
                            <w:rPr>
                              <w:rFonts w:ascii="Cambria Math" w:hAnsi="Cambria Math"/>
                            </w:rPr>
                            <m:t>.</m:t>
                          </m:r>
                        </m:e>
                      </m:mr>
                    </m:m>
                  </m:e>
                </m:mr>
              </m:m>
            </m:e>
          </m:d>
        </m:oMath>
      </m:oMathPara>
    </w:p>
    <w:p w14:paraId="798DAB41" w14:textId="77777777" w:rsidR="00AB78B3" w:rsidRDefault="00337FF0">
      <w:pPr>
        <w:pStyle w:val="FirstParagraph"/>
      </w:pPr>
      <w:r>
        <w:t>Finally, we estimate total excess deaths for different scenarios.</w:t>
      </w:r>
    </w:p>
    <w:p w14:paraId="4AEFDAB8" w14:textId="77777777" w:rsidR="00AB78B3" w:rsidRDefault="00337FF0">
      <w:pPr>
        <w:pStyle w:val="BodyText"/>
      </w:pPr>
      <w:r>
        <w:t xml:space="preserve">A first scenario is when there is no solid evidence suggesting under-registration of deaths for some regions or age groups and, therefore, no scope to expand registration over time. This usually occurs in areas and age groups with very small populations. In those </w:t>
      </w:r>
      <w:proofErr w:type="gramStart"/>
      <w:r>
        <w:t>cases</w:t>
      </w:r>
      <w:proofErr w:type="gramEnd"/>
      <w:r>
        <w:t xml:space="preserve"> </w:t>
      </w:r>
      <m:oMath>
        <m:sSub>
          <m:sSubPr>
            <m:ctrlPr>
              <w:rPr>
                <w:rFonts w:ascii="Cambria Math" w:hAnsi="Cambria Math"/>
              </w:rPr>
            </m:ctrlPr>
          </m:sSubPr>
          <m:e>
            <m:acc>
              <m:accPr>
                <m:ctrlPr>
                  <w:rPr>
                    <w:rFonts w:ascii="Cambria Math" w:hAnsi="Cambria Math"/>
                  </w:rPr>
                </m:ctrlPr>
              </m:accPr>
              <m:e>
                <m:r>
                  <w:rPr>
                    <w:rFonts w:ascii="Cambria Math" w:hAnsi="Cambria Math"/>
                  </w:rPr>
                  <m:t>μ</m:t>
                </m:r>
              </m:e>
            </m:acc>
          </m:e>
          <m:sub>
            <m:sSub>
              <m:sSubPr>
                <m:ctrlPr>
                  <w:rPr>
                    <w:rFonts w:ascii="Cambria Math" w:hAnsi="Cambria Math"/>
                  </w:rPr>
                </m:ctrlPr>
              </m:sSubPr>
              <m:e>
                <m:r>
                  <m:rPr>
                    <m:nor/>
                  </m:rPr>
                  <m:t>Deaths</m:t>
                </m:r>
              </m:e>
              <m:sub>
                <m:r>
                  <m:rPr>
                    <m:nor/>
                  </m:rPr>
                  <m:t>Not reg</m:t>
                </m:r>
              </m:sub>
            </m:sSub>
          </m:sub>
        </m:sSub>
      </m:oMath>
      <w:r>
        <w:t xml:space="preserve"> is set to 0 as, if not, they would add negative values to the sum. A second scenario is related to younger age groups in some regions that have not be significantly affected by COVID-19 mortality. This case corresponds to when </w:t>
      </w:r>
      <m:oMath>
        <m:sSub>
          <m:sSubPr>
            <m:ctrlPr>
              <w:rPr>
                <w:rFonts w:ascii="Cambria Math" w:hAnsi="Cambria Math"/>
              </w:rPr>
            </m:ctrlPr>
          </m:sSubPr>
          <m:e>
            <m:r>
              <w:rPr>
                <w:rFonts w:ascii="Cambria Math" w:hAnsi="Cambria Math"/>
              </w:rPr>
              <m:t>β</m:t>
            </m:r>
          </m:e>
          <m:sub>
            <m:r>
              <w:rPr>
                <w:rFonts w:ascii="Cambria Math" w:hAnsi="Cambria Math"/>
              </w:rPr>
              <m:t>1</m:t>
            </m:r>
          </m:sub>
        </m:sSub>
      </m:oMath>
      <w:r>
        <w:t xml:space="preserve"> in equation (1) is not statistically significant and therefore we set </w:t>
      </w:r>
      <m:oMath>
        <m:acc>
          <m:accPr>
            <m:ctrlPr>
              <w:rPr>
                <w:rFonts w:ascii="Cambria Math" w:hAnsi="Cambria Math"/>
              </w:rPr>
            </m:ctrlPr>
          </m:accPr>
          <m:e>
            <m:sSub>
              <m:sSubPr>
                <m:ctrlPr>
                  <w:rPr>
                    <w:rFonts w:ascii="Cambria Math" w:hAnsi="Cambria Math"/>
                  </w:rPr>
                </m:ctrlPr>
              </m:sSubPr>
              <m:e>
                <m:r>
                  <m:rPr>
                    <m:nor/>
                  </m:rPr>
                  <m:t>Excess</m:t>
                </m:r>
              </m:e>
              <m:sub>
                <m:r>
                  <m:rPr>
                    <m:nor/>
                  </m:rPr>
                  <m:t>Reg</m:t>
                </m:r>
              </m:sub>
            </m:sSub>
          </m:e>
        </m:acc>
        <m:r>
          <w:rPr>
            <w:rFonts w:ascii="Cambria Math" w:hAnsi="Cambria Math"/>
          </w:rPr>
          <m:t>=0</m:t>
        </m:r>
      </m:oMath>
      <w:r>
        <w:t>. A third scenario is when some groups h</w:t>
      </w:r>
      <w:proofErr w:type="spellStart"/>
      <w:r>
        <w:t>ave</w:t>
      </w:r>
      <w:proofErr w:type="spellEnd"/>
      <w:r>
        <w:t xml:space="preserve"> fewer deaths than expected, due to effects such as reduced road traffic injuries caused by lockdowns. In these groups </w:t>
      </w:r>
      <m:oMath>
        <m:acc>
          <m:accPr>
            <m:ctrlPr>
              <w:rPr>
                <w:rFonts w:ascii="Cambria Math" w:hAnsi="Cambria Math"/>
              </w:rPr>
            </m:ctrlPr>
          </m:accPr>
          <m:e>
            <m:sSub>
              <m:sSubPr>
                <m:ctrlPr>
                  <w:rPr>
                    <w:rFonts w:ascii="Cambria Math" w:hAnsi="Cambria Math"/>
                  </w:rPr>
                </m:ctrlPr>
              </m:sSubPr>
              <m:e>
                <m:r>
                  <m:rPr>
                    <m:nor/>
                  </m:rPr>
                  <m:t>Excess</m:t>
                </m:r>
              </m:e>
              <m:sub>
                <m:r>
                  <m:rPr>
                    <m:nor/>
                  </m:rPr>
                  <m:t>Reg</m:t>
                </m:r>
              </m:sub>
            </m:sSub>
          </m:e>
        </m:acc>
        <m:r>
          <w:rPr>
            <w:rFonts w:ascii="Cambria Math" w:hAnsi="Cambria Math"/>
          </w:rPr>
          <m:t>≤0</m:t>
        </m:r>
      </m:oMath>
      <w:r>
        <w:t xml:space="preserve"> and </w:t>
      </w:r>
      <m:oMath>
        <m:sSub>
          <m:sSubPr>
            <m:ctrlPr>
              <w:rPr>
                <w:rFonts w:ascii="Cambria Math" w:hAnsi="Cambria Math"/>
              </w:rPr>
            </m:ctrlPr>
          </m:sSubPr>
          <m:e>
            <m:acc>
              <m:accPr>
                <m:ctrlPr>
                  <w:rPr>
                    <w:rFonts w:ascii="Cambria Math" w:hAnsi="Cambria Math"/>
                  </w:rPr>
                </m:ctrlPr>
              </m:accPr>
              <m:e>
                <m:r>
                  <w:rPr>
                    <w:rFonts w:ascii="Cambria Math" w:hAnsi="Cambria Math"/>
                  </w:rPr>
                  <m:t>μ</m:t>
                </m:r>
              </m:e>
            </m:acc>
          </m:e>
          <m:sub>
            <m:sSub>
              <m:sSubPr>
                <m:ctrlPr>
                  <w:rPr>
                    <w:rFonts w:ascii="Cambria Math" w:hAnsi="Cambria Math"/>
                  </w:rPr>
                </m:ctrlPr>
              </m:sSubPr>
              <m:e>
                <m:r>
                  <m:rPr>
                    <m:nor/>
                  </m:rPr>
                  <m:t>Deaths</m:t>
                </m:r>
              </m:e>
              <m:sub>
                <m:r>
                  <m:rPr>
                    <m:nor/>
                  </m:rPr>
                  <m:t>Not reg</m:t>
                </m:r>
              </m:sub>
            </m:sSub>
          </m:sub>
        </m:sSub>
        <m:r>
          <w:rPr>
            <w:rFonts w:ascii="Cambria Math" w:hAnsi="Cambria Math"/>
          </w:rPr>
          <m:t>=0</m:t>
        </m:r>
      </m:oMath>
      <w:r>
        <w:t xml:space="preserve"> are taken account of in our final estimation. A fourth scenario is when models underestimate the off</w:t>
      </w:r>
      <w:proofErr w:type="spellStart"/>
      <w:r>
        <w:t>icial</w:t>
      </w:r>
      <w:proofErr w:type="spellEnd"/>
      <w:r>
        <w:t xml:space="preserve"> number of deaths such as </w:t>
      </w:r>
      <m:oMath>
        <m:r>
          <m:rPr>
            <m:nor/>
          </m:rPr>
          <m:t>COVID Reg</m:t>
        </m:r>
        <m:r>
          <w:rPr>
            <w:rFonts w:ascii="Cambria Math" w:hAnsi="Cambria Math"/>
          </w:rPr>
          <m:t>&gt;</m:t>
        </m:r>
        <m:acc>
          <m:accPr>
            <m:ctrlPr>
              <w:rPr>
                <w:rFonts w:ascii="Cambria Math" w:hAnsi="Cambria Math"/>
              </w:rPr>
            </m:ctrlPr>
          </m:accPr>
          <m:e>
            <m:sSub>
              <m:sSubPr>
                <m:ctrlPr>
                  <w:rPr>
                    <w:rFonts w:ascii="Cambria Math" w:hAnsi="Cambria Math"/>
                  </w:rPr>
                </m:ctrlPr>
              </m:sSubPr>
              <m:e>
                <m:r>
                  <m:rPr>
                    <m:nor/>
                  </m:rPr>
                  <m:t>Excess</m:t>
                </m:r>
              </m:e>
              <m:sub>
                <w:proofErr w:type="spellStart"/>
                <m:r>
                  <m:rPr>
                    <m:nor/>
                  </m:rPr>
                  <m:t>Reg</m:t>
                </m:r>
                <w:proofErr w:type="spellEnd"/>
              </m:sub>
            </m:sSub>
          </m:e>
        </m:acc>
      </m:oMath>
      <w:r>
        <w:t xml:space="preserve">. In this case, we use the first as registered deaths. Equation (6) </w:t>
      </w:r>
      <w:proofErr w:type="spellStart"/>
      <w:r>
        <w:t>summarises</w:t>
      </w:r>
      <w:proofErr w:type="spellEnd"/>
      <w:r>
        <w:t xml:space="preserve"> the estimation of </w:t>
      </w:r>
      <m:oMath>
        <m:sSub>
          <m:sSubPr>
            <m:ctrlPr>
              <w:rPr>
                <w:rFonts w:ascii="Cambria Math" w:hAnsi="Cambria Math"/>
              </w:rPr>
            </m:ctrlPr>
          </m:sSubPr>
          <m:e>
            <m:acc>
              <m:accPr>
                <m:ctrlPr>
                  <w:rPr>
                    <w:rFonts w:ascii="Cambria Math" w:hAnsi="Cambria Math"/>
                  </w:rPr>
                </m:ctrlPr>
              </m:accPr>
              <m:e>
                <m:r>
                  <m:rPr>
                    <m:nor/>
                  </m:rPr>
                  <m:t>Excess</m:t>
                </m:r>
              </m:e>
            </m:acc>
          </m:e>
          <m:sub>
            <m:sSub>
              <m:sSubPr>
                <m:ctrlPr>
                  <w:rPr>
                    <w:rFonts w:ascii="Cambria Math" w:hAnsi="Cambria Math"/>
                  </w:rPr>
                </m:ctrlPr>
              </m:sSubPr>
              <m:e>
                <m:r>
                  <m:rPr>
                    <m:nor/>
                  </m:rPr>
                  <m:t>T</m:t>
                </m:r>
              </m:e>
              <m:sub>
                <m:r>
                  <m:rPr>
                    <m:nor/>
                  </m:rPr>
                  <m:t>min/mean/max</m:t>
                </m:r>
              </m:sub>
            </m:sSub>
          </m:sub>
        </m:sSub>
      </m:oMath>
      <w:r>
        <w:t xml:space="preserve"> as follows:</w:t>
      </w:r>
    </w:p>
    <w:p w14:paraId="6EA6934B" w14:textId="77777777" w:rsidR="00AB78B3" w:rsidRDefault="00337FF0">
      <w:pPr>
        <w:pStyle w:val="BodyText"/>
      </w:pPr>
      <m:oMathPara>
        <m:oMathParaPr>
          <m:jc m:val="center"/>
        </m:oMathParaPr>
        <m:oMath>
          <m:r>
            <w:rPr>
              <w:rFonts w:ascii="Cambria Math" w:hAnsi="Cambria Math"/>
            </w:rPr>
            <m:t>  (6)</m:t>
          </m:r>
          <m:m>
            <m:mPr>
              <m:plcHide m:val="1"/>
              <m:mcs>
                <m:mc>
                  <m:mcPr>
                    <m:count m:val="1"/>
                    <m:mcJc m:val="right"/>
                  </m:mcPr>
                </m:mc>
              </m:mcs>
              <m:ctrlPr>
                <w:rPr>
                  <w:rFonts w:ascii="Cambria Math" w:hAnsi="Cambria Math"/>
                </w:rPr>
              </m:ctrlPr>
            </m:mPr>
            <m:mr>
              <m:e>
                <m:sSub>
                  <m:sSubPr>
                    <m:ctrlPr>
                      <w:rPr>
                        <w:rFonts w:ascii="Cambria Math" w:hAnsi="Cambria Math"/>
                      </w:rPr>
                    </m:ctrlPr>
                  </m:sSubPr>
                  <m:e>
                    <m:acc>
                      <m:accPr>
                        <m:ctrlPr>
                          <w:rPr>
                            <w:rFonts w:ascii="Cambria Math" w:hAnsi="Cambria Math"/>
                          </w:rPr>
                        </m:ctrlPr>
                      </m:accPr>
                      <m:e>
                        <m:r>
                          <m:rPr>
                            <m:nor/>
                          </m:rPr>
                          <m:t>Excess</m:t>
                        </m:r>
                      </m:e>
                    </m:acc>
                  </m:e>
                  <m:sub>
                    <m:sSub>
                      <m:sSubPr>
                        <m:ctrlPr>
                          <w:rPr>
                            <w:rFonts w:ascii="Cambria Math" w:hAnsi="Cambria Math"/>
                          </w:rPr>
                        </m:ctrlPr>
                      </m:sSubPr>
                      <m:e>
                        <m:r>
                          <m:rPr>
                            <m:nor/>
                          </m:rPr>
                          <m:t>T</m:t>
                        </m:r>
                      </m:e>
                      <m:sub>
                        <m:r>
                          <m:rPr>
                            <m:nor/>
                          </m:rPr>
                          <m:t>min/mean/max</m:t>
                        </m:r>
                      </m:sub>
                    </m:sSub>
                  </m:sub>
                </m:sSub>
                <m:r>
                  <w:rPr>
                    <w:rFonts w:ascii="Cambria Math" w:hAnsi="Cambria Math"/>
                  </w:rPr>
                  <m:t>=</m:t>
                </m:r>
                <m:sSub>
                  <m:sSubPr>
                    <m:ctrlPr>
                      <w:rPr>
                        <w:rFonts w:ascii="Cambria Math" w:hAnsi="Cambria Math"/>
                      </w:rPr>
                    </m:ctrlPr>
                  </m:sSubPr>
                  <m:e>
                    <m:acc>
                      <m:accPr>
                        <m:ctrlPr>
                          <w:rPr>
                            <w:rFonts w:ascii="Cambria Math" w:hAnsi="Cambria Math"/>
                          </w:rPr>
                        </m:ctrlPr>
                      </m:accPr>
                      <m:e>
                        <m:sSub>
                          <m:sSubPr>
                            <m:ctrlPr>
                              <w:rPr>
                                <w:rFonts w:ascii="Cambria Math" w:hAnsi="Cambria Math"/>
                              </w:rPr>
                            </m:ctrlPr>
                          </m:sSubPr>
                          <m:e>
                            <m:r>
                              <m:rPr>
                                <m:nor/>
                              </m:rPr>
                              <m:t>Excess</m:t>
                            </m:r>
                          </m:e>
                          <m:sub>
                            <m:r>
                              <m:rPr>
                                <m:nor/>
                              </m:rPr>
                              <m:t>Reg</m:t>
                            </m:r>
                          </m:sub>
                        </m:sSub>
                      </m:e>
                    </m:acc>
                  </m:e>
                  <m:sub>
                    <m:r>
                      <m:rPr>
                        <m:nor/>
                      </m:rPr>
                      <m:t>min/mean/max</m:t>
                    </m:r>
                  </m:sub>
                </m:sSub>
                <m:r>
                  <w:rPr>
                    <w:rFonts w:ascii="Cambria Math" w:hAnsi="Cambria Math"/>
                  </w:rPr>
                  <m:t>+</m:t>
                </m:r>
                <m:sSub>
                  <m:sSubPr>
                    <m:ctrlPr>
                      <w:rPr>
                        <w:rFonts w:ascii="Cambria Math" w:hAnsi="Cambria Math"/>
                      </w:rPr>
                    </m:ctrlPr>
                  </m:sSubPr>
                  <m:e>
                    <m:acc>
                      <m:accPr>
                        <m:ctrlPr>
                          <w:rPr>
                            <w:rFonts w:ascii="Cambria Math" w:hAnsi="Cambria Math"/>
                          </w:rPr>
                        </m:ctrlPr>
                      </m:accPr>
                      <m:e>
                        <m:r>
                          <w:rPr>
                            <w:rFonts w:ascii="Cambria Math" w:hAnsi="Cambria Math"/>
                          </w:rPr>
                          <m:t>μ</m:t>
                        </m:r>
                      </m:e>
                    </m:acc>
                  </m:e>
                  <m:sub>
                    <m:sSub>
                      <m:sSubPr>
                        <m:ctrlPr>
                          <w:rPr>
                            <w:rFonts w:ascii="Cambria Math" w:hAnsi="Cambria Math"/>
                          </w:rPr>
                        </m:ctrlPr>
                      </m:sSubPr>
                      <m:e>
                        <m:r>
                          <m:rPr>
                            <m:nor/>
                          </m:rPr>
                          <m:t>Deaths</m:t>
                        </m:r>
                      </m:e>
                      <m:sub>
                        <m:r>
                          <m:rPr>
                            <m:nor/>
                          </m:rPr>
                          <m:t>Not reg</m:t>
                        </m:r>
                      </m:sub>
                    </m:sSub>
                  </m:sub>
                </m:sSub>
                <m:r>
                  <w:rPr>
                    <w:rFonts w:ascii="Cambria Math" w:hAnsi="Cambria Math"/>
                  </w:rPr>
                  <m:t>+</m:t>
                </m:r>
                <m:sSub>
                  <m:sSubPr>
                    <m:ctrlPr>
                      <w:rPr>
                        <w:rFonts w:ascii="Cambria Math" w:hAnsi="Cambria Math"/>
                      </w:rPr>
                    </m:ctrlPr>
                  </m:sSubPr>
                  <m:e>
                    <m:r>
                      <m:rPr>
                        <m:nor/>
                      </m:rPr>
                      <m:t>Deaths</m:t>
                    </m:r>
                  </m:e>
                  <m:sub>
                    <m:r>
                      <m:rPr>
                        <m:nor/>
                      </m:rPr>
                      <m:t>COVID Not Reg</m:t>
                    </m:r>
                  </m:sub>
                </m:sSub>
              </m:e>
            </m:mr>
          </m:m>
        </m:oMath>
      </m:oMathPara>
    </w:p>
    <w:p w14:paraId="076D84E8" w14:textId="77777777" w:rsidR="00AB78B3" w:rsidRDefault="00337FF0">
      <w:pPr>
        <w:pStyle w:val="FirstParagraph"/>
      </w:pPr>
      <w:r>
        <w:t xml:space="preserve">Finally, we estimate total mortality during 2020 by adding </w:t>
      </w:r>
      <m:oMath>
        <m:sSub>
          <m:sSubPr>
            <m:ctrlPr>
              <w:rPr>
                <w:rFonts w:ascii="Cambria Math" w:hAnsi="Cambria Math"/>
              </w:rPr>
            </m:ctrlPr>
          </m:sSubPr>
          <m:e>
            <m:acc>
              <m:accPr>
                <m:ctrlPr>
                  <w:rPr>
                    <w:rFonts w:ascii="Cambria Math" w:hAnsi="Cambria Math"/>
                  </w:rPr>
                </m:ctrlPr>
              </m:accPr>
              <m:e>
                <m:r>
                  <m:rPr>
                    <m:nor/>
                  </m:rPr>
                  <m:t>Excess</m:t>
                </m:r>
              </m:e>
            </m:acc>
          </m:e>
          <m:sub>
            <m:sSub>
              <m:sSubPr>
                <m:ctrlPr>
                  <w:rPr>
                    <w:rFonts w:ascii="Cambria Math" w:hAnsi="Cambria Math"/>
                  </w:rPr>
                </m:ctrlPr>
              </m:sSubPr>
              <m:e>
                <m:r>
                  <m:rPr>
                    <m:nor/>
                  </m:rPr>
                  <m:t>T</m:t>
                </m:r>
              </m:e>
              <m:sub>
                <m:r>
                  <m:rPr>
                    <m:nor/>
                  </m:rPr>
                  <m:t>min/mean/max</m:t>
                </m:r>
              </m:sub>
            </m:sSub>
          </m:sub>
        </m:sSub>
      </m:oMath>
      <w:r>
        <w:t xml:space="preserve"> from equation (6) and the counterfactual difference of SINADEF deaths during 2020 and </w:t>
      </w:r>
      <m:oMath>
        <m:sSub>
          <m:sSubPr>
            <m:ctrlPr>
              <w:rPr>
                <w:rFonts w:ascii="Cambria Math" w:hAnsi="Cambria Math"/>
              </w:rPr>
            </m:ctrlPr>
          </m:sSubPr>
          <m:e>
            <m:acc>
              <m:accPr>
                <m:ctrlPr>
                  <w:rPr>
                    <w:rFonts w:ascii="Cambria Math" w:hAnsi="Cambria Math"/>
                  </w:rPr>
                </m:ctrlPr>
              </m:accPr>
              <m:e>
                <m:sSub>
                  <m:sSubPr>
                    <m:ctrlPr>
                      <w:rPr>
                        <w:rFonts w:ascii="Cambria Math" w:hAnsi="Cambria Math"/>
                      </w:rPr>
                    </m:ctrlPr>
                  </m:sSubPr>
                  <m:e>
                    <m:r>
                      <m:rPr>
                        <m:nor/>
                      </m:rPr>
                      <m:t>Excess</m:t>
                    </m:r>
                  </m:e>
                  <m:sub>
                    <m:r>
                      <m:rPr>
                        <m:nor/>
                      </m:rPr>
                      <m:t>Reg</m:t>
                    </m:r>
                  </m:sub>
                </m:sSub>
              </m:e>
            </m:acc>
          </m:e>
          <m:sub>
            <m:r>
              <m:rPr>
                <m:nor/>
              </m:rPr>
              <m:t>min/mean/max</m:t>
            </m:r>
          </m:sub>
        </m:sSub>
      </m:oMath>
      <w:r>
        <w:t xml:space="preserve">, adjusted by </w:t>
      </w:r>
      <m:oMath>
        <m:acc>
          <m:accPr>
            <m:ctrlPr>
              <w:rPr>
                <w:rFonts w:ascii="Cambria Math" w:hAnsi="Cambria Math"/>
              </w:rPr>
            </m:ctrlPr>
          </m:accPr>
          <m:e>
            <m:r>
              <m:rPr>
                <m:nor/>
              </m:rPr>
              <m:t>Completeness</m:t>
            </m:r>
          </m:e>
        </m:acc>
      </m:oMath>
      <w:r>
        <w:t xml:space="preserve"> as follows:</w:t>
      </w:r>
    </w:p>
    <w:p w14:paraId="0F90780C" w14:textId="12551FA2" w:rsidR="00AB78B3" w:rsidRDefault="00E36CEA">
      <w:pPr>
        <w:pStyle w:val="BodyText"/>
      </w:pPr>
      <m:oMathPara>
        <m:oMathParaPr>
          <m:jc m:val="center"/>
        </m:oMathParaPr>
        <m:oMath>
          <m:r>
            <w:rPr>
              <w:rFonts w:ascii="Cambria Math" w:hAnsi="Cambria Math"/>
            </w:rPr>
            <m:t>  </m:t>
          </m:r>
          <m:d>
            <m:dPr>
              <m:ctrlPr>
                <w:rPr>
                  <w:rFonts w:ascii="Cambria Math" w:hAnsi="Cambria Math"/>
                  <w:i/>
                </w:rPr>
              </m:ctrlPr>
            </m:dPr>
            <m:e>
              <m:r>
                <w:rPr>
                  <w:rFonts w:ascii="Cambria Math" w:hAnsi="Cambria Math"/>
                </w:rPr>
                <m:t>7</m:t>
              </m:r>
            </m:e>
          </m:d>
          <m:m>
            <m:mPr>
              <m:plcHide m:val="1"/>
              <m:mcs>
                <m:mc>
                  <m:mcPr>
                    <m:count m:val="1"/>
                    <m:mcJc m:val="right"/>
                  </m:mcPr>
                </m:mc>
              </m:mcs>
              <m:ctrlPr>
                <w:rPr>
                  <w:rFonts w:ascii="Cambria Math" w:hAnsi="Cambria Math"/>
                </w:rPr>
              </m:ctrlPr>
            </m:mPr>
            <m:mr>
              <m:e>
                <m:acc>
                  <m:accPr>
                    <m:ctrlPr>
                      <w:rPr>
                        <w:rFonts w:ascii="Cambria Math" w:hAnsi="Cambria Math"/>
                      </w:rPr>
                    </m:ctrlPr>
                  </m:accPr>
                  <m:e>
                    <m:sSub>
                      <m:sSubPr>
                        <m:ctrlPr>
                          <w:rPr>
                            <w:rFonts w:ascii="Cambria Math" w:hAnsi="Cambria Math"/>
                          </w:rPr>
                        </m:ctrlPr>
                      </m:sSubPr>
                      <m:e>
                        <m:r>
                          <m:rPr>
                            <m:nor/>
                          </m:rPr>
                          <m:t>Total</m:t>
                        </m:r>
                      </m:e>
                      <m:sub>
                        <m:r>
                          <w:rPr>
                            <w:rFonts w:ascii="Cambria Math" w:hAnsi="Cambria Math"/>
                          </w:rPr>
                          <m:t>Mortality 2020</m:t>
                        </m:r>
                      </m:sub>
                    </m:sSub>
                  </m:e>
                </m:acc>
                <m:r>
                  <w:rPr>
                    <w:rFonts w:ascii="Cambria Math" w:hAnsi="Cambria Math"/>
                  </w:rPr>
                  <m:t>=</m:t>
                </m:r>
                <m:sSub>
                  <m:sSubPr>
                    <m:ctrlPr>
                      <w:rPr>
                        <w:rFonts w:ascii="Cambria Math" w:hAnsi="Cambria Math"/>
                      </w:rPr>
                    </m:ctrlPr>
                  </m:sSubPr>
                  <m:e>
                    <m:acc>
                      <m:accPr>
                        <m:ctrlPr>
                          <w:rPr>
                            <w:rFonts w:ascii="Cambria Math" w:hAnsi="Cambria Math"/>
                          </w:rPr>
                        </m:ctrlPr>
                      </m:accPr>
                      <m:e>
                        <m:r>
                          <m:rPr>
                            <m:nor/>
                          </m:rPr>
                          <m:t>Excess</m:t>
                        </m:r>
                      </m:e>
                    </m:acc>
                  </m:e>
                  <m:sub>
                    <m:sSub>
                      <m:sSubPr>
                        <m:ctrlPr>
                          <w:rPr>
                            <w:rFonts w:ascii="Cambria Math" w:hAnsi="Cambria Math"/>
                          </w:rPr>
                        </m:ctrlPr>
                      </m:sSubPr>
                      <m:e>
                        <m:r>
                          <m:rPr>
                            <m:nor/>
                          </m:rPr>
                          <m:t>T</m:t>
                        </m:r>
                      </m:e>
                      <m:sub>
                        <m:r>
                          <m:rPr>
                            <m:nor/>
                          </m:rPr>
                          <m:t>min/mean/max</m:t>
                        </m:r>
                      </m:sub>
                    </m:sSub>
                  </m:sub>
                </m:sSub>
                <m:r>
                  <w:rPr>
                    <w:rFonts w:ascii="Cambria Math" w:hAnsi="Cambria Math"/>
                  </w:rPr>
                  <m:t>+</m:t>
                </m:r>
                <m:d>
                  <m:dPr>
                    <m:ctrlPr>
                      <w:rPr>
                        <w:rFonts w:ascii="Cambria Math" w:hAnsi="Cambria Math"/>
                        <w:i/>
                      </w:rPr>
                    </m:ctrlPr>
                  </m:dPr>
                  <m:e>
                    <m:d>
                      <m:dPr>
                        <m:ctrlPr>
                          <w:rPr>
                            <w:rFonts w:ascii="Cambria Math" w:hAnsi="Cambria Math"/>
                            <w:i/>
                          </w:rPr>
                        </m:ctrlPr>
                      </m:dPr>
                      <m:e>
                        <m:nary>
                          <m:naryPr>
                            <m:chr m:val="∑"/>
                            <m:limLoc m:val="undOvr"/>
                            <m:ctrlPr>
                              <w:rPr>
                                <w:rFonts w:ascii="Cambria Math" w:hAnsi="Cambria Math"/>
                              </w:rPr>
                            </m:ctrlPr>
                          </m:naryPr>
                          <m:sub>
                            <m:r>
                              <w:rPr>
                                <w:rFonts w:ascii="Cambria Math" w:hAnsi="Cambria Math"/>
                              </w:rPr>
                              <m:t>week=1</m:t>
                            </m:r>
                          </m:sub>
                          <m:sup>
                            <m:r>
                              <w:rPr>
                                <w:rFonts w:ascii="Cambria Math" w:hAnsi="Cambria Math"/>
                              </w:rPr>
                              <m:t>52</m:t>
                            </m:r>
                          </m:sup>
                          <m:e>
                            <m:sSub>
                              <m:sSubPr>
                                <m:ctrlPr>
                                  <w:rPr>
                                    <w:rFonts w:ascii="Cambria Math" w:hAnsi="Cambria Math"/>
                                  </w:rPr>
                                </m:ctrlPr>
                              </m:sSubPr>
                              <m:e>
                                <m:r>
                                  <m:rPr>
                                    <m:nor/>
                                  </m:rPr>
                                  <m:t>SINADEF</m:t>
                                </m:r>
                              </m:e>
                              <m:sub>
                                <m:r>
                                  <w:rPr>
                                    <w:rFonts w:ascii="Cambria Math" w:hAnsi="Cambria Math"/>
                                  </w:rPr>
                                  <m:t>2020</m:t>
                                </m:r>
                              </m:sub>
                            </m:sSub>
                          </m:e>
                        </m:nary>
                        <m:r>
                          <w:rPr>
                            <w:rFonts w:ascii="Cambria Math" w:hAnsi="Cambria Math"/>
                          </w:rPr>
                          <m:t>-</m:t>
                        </m:r>
                        <m:sSub>
                          <m:sSubPr>
                            <m:ctrlPr>
                              <w:rPr>
                                <w:rFonts w:ascii="Cambria Math" w:hAnsi="Cambria Math"/>
                              </w:rPr>
                            </m:ctrlPr>
                          </m:sSubPr>
                          <m:e>
                            <m:acc>
                              <m:accPr>
                                <m:ctrlPr>
                                  <w:rPr>
                                    <w:rFonts w:ascii="Cambria Math" w:hAnsi="Cambria Math"/>
                                  </w:rPr>
                                </m:ctrlPr>
                              </m:accPr>
                              <m:e>
                                <m:sSub>
                                  <m:sSubPr>
                                    <m:ctrlPr>
                                      <w:rPr>
                                        <w:rFonts w:ascii="Cambria Math" w:hAnsi="Cambria Math"/>
                                      </w:rPr>
                                    </m:ctrlPr>
                                  </m:sSubPr>
                                  <m:e>
                                    <m:r>
                                      <m:rPr>
                                        <m:nor/>
                                      </m:rPr>
                                      <m:t>Excess</m:t>
                                    </m:r>
                                  </m:e>
                                  <m:sub>
                                    <m:r>
                                      <m:rPr>
                                        <m:nor/>
                                      </m:rPr>
                                      <m:t>Reg</m:t>
                                    </m:r>
                                  </m:sub>
                                </m:sSub>
                              </m:e>
                            </m:acc>
                          </m:e>
                          <m:sub>
                            <m:r>
                              <m:rPr>
                                <m:nor/>
                              </m:rPr>
                              <m:t>min/mean/max</m:t>
                            </m:r>
                          </m:sub>
                        </m:sSub>
                      </m:e>
                    </m:d>
                    <m:r>
                      <w:rPr>
                        <w:rFonts w:ascii="Cambria Math" w:hAnsi="Cambria Math"/>
                      </w:rPr>
                      <m:t>*</m:t>
                    </m:r>
                    <m:d>
                      <m:dPr>
                        <m:ctrlPr>
                          <w:rPr>
                            <w:rFonts w:ascii="Cambria Math" w:hAnsi="Cambria Math"/>
                            <w:i/>
                          </w:rPr>
                        </m:ctrlPr>
                      </m:dPr>
                      <m:e>
                        <m:r>
                          <w:rPr>
                            <w:rFonts w:ascii="Cambria Math" w:hAnsi="Cambria Math"/>
                          </w:rPr>
                          <m:t>1+</m:t>
                        </m:r>
                        <m:acc>
                          <m:accPr>
                            <m:ctrlPr>
                              <w:rPr>
                                <w:rFonts w:ascii="Cambria Math" w:hAnsi="Cambria Math"/>
                              </w:rPr>
                            </m:ctrlPr>
                          </m:accPr>
                          <m:e>
                            <m:r>
                              <m:rPr>
                                <m:nor/>
                              </m:rPr>
                              <m:t>Completeness</m:t>
                            </m:r>
                          </m:e>
                        </m:acc>
                      </m:e>
                    </m:d>
                  </m:e>
                </m:d>
              </m:e>
            </m:mr>
          </m:m>
        </m:oMath>
      </m:oMathPara>
    </w:p>
    <w:p w14:paraId="345A2DF1" w14:textId="77777777" w:rsidR="00AB78B3" w:rsidRDefault="00337FF0">
      <w:pPr>
        <w:pStyle w:val="FirstParagraph"/>
      </w:pPr>
      <w:r>
        <w:t>To address the relative magnitude of mortality in 2020, we compute all cause age-</w:t>
      </w:r>
      <w:proofErr w:type="spellStart"/>
      <w:r>
        <w:t>standardised</w:t>
      </w:r>
      <w:proofErr w:type="spellEnd"/>
      <w:r>
        <w:t xml:space="preserve"> death rates per 1,000 people derived from the estimated total excess deaths. We use the direct standardization methods</w:t>
      </w:r>
      <w:r>
        <w:rPr>
          <w:vertAlign w:val="superscript"/>
        </w:rPr>
        <w:t>34</w:t>
      </w:r>
      <w:r>
        <w:t xml:space="preserve"> based on population INEI population estimates by region and age-group for 2020 as the standard population.</w:t>
      </w:r>
      <w:r>
        <w:rPr>
          <w:vertAlign w:val="superscript"/>
        </w:rPr>
        <w:t>35</w:t>
      </w:r>
    </w:p>
    <w:p w14:paraId="02A13844" w14:textId="77777777" w:rsidR="00AB78B3" w:rsidRDefault="00337FF0">
      <w:pPr>
        <w:pStyle w:val="BodyText"/>
      </w:pPr>
      <w:r>
        <w:t xml:space="preserve">As a robustness check for excess mortality estimates, we estimated a mortality baseline for each age group fitting a </w:t>
      </w:r>
      <w:proofErr w:type="spellStart"/>
      <w:r>
        <w:t>Generalised</w:t>
      </w:r>
      <w:proofErr w:type="spellEnd"/>
      <w:r>
        <w:t xml:space="preserve"> Linear Model with Poisson or Negative binomial distributions, depending on the data’s overdispersion. The model includes natural splines and sinusoidal components to account for secular changes and seasonality in mortality, as well as interpolated weekly exposures to control for changes in age structure over time. 95% prediction intervals were estimated using 2,000 bootstrapping iterations. Excess mortality is computed as the difference between observed mortality and the baseline, only including weeks in which observed mortality was above the upper prediction interval.</w:t>
      </w:r>
    </w:p>
    <w:p w14:paraId="7DF847A4" w14:textId="77777777" w:rsidR="00AB78B3" w:rsidRDefault="00337FF0">
      <w:pPr>
        <w:pStyle w:val="Heading1"/>
      </w:pPr>
      <w:bookmarkStart w:id="15" w:name="results"/>
      <w:bookmarkEnd w:id="12"/>
      <w:bookmarkEnd w:id="14"/>
      <w:r>
        <w:t>Results</w:t>
      </w:r>
    </w:p>
    <w:p w14:paraId="38E14E99" w14:textId="77777777" w:rsidR="00AB78B3" w:rsidRDefault="00337FF0">
      <w:pPr>
        <w:pStyle w:val="FirstParagraph"/>
      </w:pPr>
      <w:r>
        <w:t xml:space="preserve">Estimates of completeness of registration derived from our logistic regression model fit the data according to marginal and conditional </w:t>
      </w:r>
      <m:oMath>
        <m:sSup>
          <m:sSupPr>
            <m:ctrlPr>
              <w:rPr>
                <w:rFonts w:ascii="Cambria Math" w:hAnsi="Cambria Math"/>
              </w:rPr>
            </m:ctrlPr>
          </m:sSupPr>
          <m:e>
            <m:r>
              <m:rPr>
                <m:nor/>
              </m:rPr>
              <m:t>R</m:t>
            </m:r>
          </m:e>
          <m:sup>
            <m:r>
              <w:rPr>
                <w:rFonts w:ascii="Cambria Math" w:hAnsi="Cambria Math"/>
              </w:rPr>
              <m:t>2</m:t>
            </m:r>
          </m:sup>
        </m:sSup>
      </m:oMath>
      <w:r>
        <w:t xml:space="preserve"> and Root Mean Square of Errors parameters. Model fit and goodness-of-fit are presented in Appendix 1. Figure 2 shows important variations in regional completeness rates: Amazonas and Loreto (in Amazonia), Lambayeque (on the coast), and Cajamarca and P</w:t>
      </w:r>
      <w:proofErr w:type="spellStart"/>
      <w:r>
        <w:t>asco</w:t>
      </w:r>
      <w:proofErr w:type="spellEnd"/>
      <w:r>
        <w:t xml:space="preserve"> (in the Andes) show estimated completion at below 40%, while Ica (coast) and Madre De Dios (Peru’s least populated regions in Amazonia) appear to have complete registration (see Appendix 1).</w:t>
      </w:r>
    </w:p>
    <w:p w14:paraId="36912344" w14:textId="77777777" w:rsidR="00AB78B3" w:rsidRDefault="00337FF0">
      <w:pPr>
        <w:pStyle w:val="CaptionedFigure"/>
      </w:pPr>
      <w:r>
        <w:rPr>
          <w:noProof/>
        </w:rPr>
        <w:drawing>
          <wp:inline distT="0" distB="0" distL="0" distR="0" wp14:anchorId="638E306A" wp14:editId="60E44E23">
            <wp:extent cx="5334000" cy="3809999"/>
            <wp:effectExtent l="0" t="0" r="0" b="0"/>
            <wp:docPr id="2" name="Picture" descr="Figure 2: Completeness of registration"/>
            <wp:cNvGraphicFramePr/>
            <a:graphic xmlns:a="http://schemas.openxmlformats.org/drawingml/2006/main">
              <a:graphicData uri="http://schemas.openxmlformats.org/drawingml/2006/picture">
                <pic:pic xmlns:pic="http://schemas.openxmlformats.org/drawingml/2006/picture">
                  <pic:nvPicPr>
                    <pic:cNvPr id="0" name="Picture" descr="article_files/figure-docx/map-1.png"/>
                    <pic:cNvPicPr>
                      <a:picLocks noChangeAspect="1" noChangeArrowheads="1"/>
                    </pic:cNvPicPr>
                  </pic:nvPicPr>
                  <pic:blipFill>
                    <a:blip r:embed="rId8"/>
                    <a:stretch>
                      <a:fillRect/>
                    </a:stretch>
                  </pic:blipFill>
                  <pic:spPr bwMode="auto">
                    <a:xfrm>
                      <a:off x="0" y="0"/>
                      <a:ext cx="5334000" cy="3809999"/>
                    </a:xfrm>
                    <a:prstGeom prst="rect">
                      <a:avLst/>
                    </a:prstGeom>
                    <a:noFill/>
                    <a:ln w="9525">
                      <a:noFill/>
                      <a:headEnd/>
                      <a:tailEnd/>
                    </a:ln>
                  </pic:spPr>
                </pic:pic>
              </a:graphicData>
            </a:graphic>
          </wp:inline>
        </w:drawing>
      </w:r>
    </w:p>
    <w:p w14:paraId="7902BFD1" w14:textId="77777777" w:rsidR="00AB78B3" w:rsidRDefault="00337FF0">
      <w:pPr>
        <w:pStyle w:val="ImageCaption"/>
      </w:pPr>
      <w:r>
        <w:t>Figure 2: Completeness of registration</w:t>
      </w:r>
    </w:p>
    <w:p w14:paraId="7985A624" w14:textId="114AB128" w:rsidR="00AB78B3" w:rsidRDefault="00337FF0">
      <w:pPr>
        <w:pStyle w:val="BodyText"/>
      </w:pPr>
      <w:r>
        <w:t xml:space="preserve">Table 1 </w:t>
      </w:r>
      <w:proofErr w:type="spellStart"/>
      <w:r>
        <w:t>summarises</w:t>
      </w:r>
      <w:proofErr w:type="spellEnd"/>
      <w:r>
        <w:t xml:space="preserve"> our estimates of excess mortality. The quasi-Poisson models show a good fit for our first term (weekly excess registered deaths) across models. Excess registered mortality is estimated to be 99,814 (95% CI 85,605 - 110,738), of which 37,724 are reported as COVID-19 deaths. This represents an increase of 165 % (95% CI 127 % - 194 %) compared to </w:t>
      </w:r>
      <w:proofErr w:type="spellStart"/>
      <w:r>
        <w:t>MoH</w:t>
      </w:r>
      <w:proofErr w:type="spellEnd"/>
      <w:r>
        <w:t xml:space="preserve"> data. See Appendix 2 for results and comparison with robustness analysis.</w:t>
      </w:r>
    </w:p>
    <w:p w14:paraId="17439E9A" w14:textId="77777777" w:rsidR="00AB78B3" w:rsidRDefault="00337FF0">
      <w:pPr>
        <w:pStyle w:val="TableCaption"/>
      </w:pPr>
      <w:r>
        <w:t>Table 1: Summary of estimations, Peru, 2020.</w:t>
      </w:r>
    </w:p>
    <w:tbl>
      <w:tblPr>
        <w:tblStyle w:val="Table"/>
        <w:tblW w:w="0" w:type="pct"/>
        <w:tblLook w:val="0020" w:firstRow="1" w:lastRow="0" w:firstColumn="0" w:lastColumn="0" w:noHBand="0" w:noVBand="0"/>
        <w:tblCaption w:val="Table 1: Summary of estimations, Peru, 2020."/>
      </w:tblPr>
      <w:tblGrid>
        <w:gridCol w:w="4688"/>
        <w:gridCol w:w="3324"/>
      </w:tblGrid>
      <w:tr w:rsidR="00AB78B3" w14:paraId="32E7EDEF" w14:textId="77777777">
        <w:tc>
          <w:tcPr>
            <w:tcW w:w="0" w:type="auto"/>
            <w:tcBorders>
              <w:bottom w:val="single" w:sz="0" w:space="0" w:color="auto"/>
            </w:tcBorders>
            <w:vAlign w:val="bottom"/>
          </w:tcPr>
          <w:p w14:paraId="1828469A" w14:textId="77777777" w:rsidR="00AB78B3" w:rsidRDefault="00337FF0">
            <w:pPr>
              <w:pStyle w:val="Compact"/>
              <w:jc w:val="center"/>
            </w:pPr>
            <w:r>
              <w:t>Terms</w:t>
            </w:r>
          </w:p>
        </w:tc>
        <w:tc>
          <w:tcPr>
            <w:tcW w:w="0" w:type="auto"/>
            <w:tcBorders>
              <w:bottom w:val="single" w:sz="0" w:space="0" w:color="auto"/>
            </w:tcBorders>
            <w:vAlign w:val="bottom"/>
          </w:tcPr>
          <w:p w14:paraId="5C292E74" w14:textId="77777777" w:rsidR="00AB78B3" w:rsidRDefault="00337FF0">
            <w:pPr>
              <w:pStyle w:val="Compact"/>
              <w:jc w:val="center"/>
            </w:pPr>
            <w:r>
              <w:t>Estimates (95% CI)</w:t>
            </w:r>
          </w:p>
        </w:tc>
      </w:tr>
      <w:tr w:rsidR="00AB78B3" w14:paraId="0D89228E" w14:textId="77777777">
        <w:tc>
          <w:tcPr>
            <w:tcW w:w="0" w:type="auto"/>
          </w:tcPr>
          <w:p w14:paraId="069FC2D8" w14:textId="77777777" w:rsidR="00AB78B3" w:rsidRDefault="00337FF0">
            <w:pPr>
              <w:pStyle w:val="Compact"/>
              <w:jc w:val="center"/>
            </w:pPr>
            <w:r>
              <w:t>Excess registered deaths</w:t>
            </w:r>
          </w:p>
        </w:tc>
        <w:tc>
          <w:tcPr>
            <w:tcW w:w="0" w:type="auto"/>
          </w:tcPr>
          <w:p w14:paraId="3A0283DA" w14:textId="0E8B6489" w:rsidR="00AB78B3" w:rsidRDefault="00337FF0">
            <w:pPr>
              <w:pStyle w:val="Compact"/>
              <w:jc w:val="center"/>
            </w:pPr>
            <w:r>
              <w:t>99</w:t>
            </w:r>
            <w:r w:rsidR="002974AC">
              <w:t>,</w:t>
            </w:r>
            <w:r>
              <w:t>814 ( 85</w:t>
            </w:r>
            <w:r w:rsidR="002974AC">
              <w:t>,</w:t>
            </w:r>
            <w:r>
              <w:t xml:space="preserve">605 </w:t>
            </w:r>
            <w:r w:rsidR="002974AC">
              <w:t>–</w:t>
            </w:r>
            <w:r>
              <w:t xml:space="preserve"> 110</w:t>
            </w:r>
            <w:r w:rsidR="002974AC">
              <w:t>,</w:t>
            </w:r>
            <w:r>
              <w:t>738 )</w:t>
            </w:r>
          </w:p>
        </w:tc>
      </w:tr>
      <w:tr w:rsidR="00AB78B3" w14:paraId="5E1C116A" w14:textId="77777777">
        <w:tc>
          <w:tcPr>
            <w:tcW w:w="0" w:type="auto"/>
          </w:tcPr>
          <w:p w14:paraId="60FF6BB0" w14:textId="5BFD0165" w:rsidR="00AB78B3" w:rsidRDefault="00F84363">
            <w:pPr>
              <w:pStyle w:val="Compact"/>
              <w:jc w:val="center"/>
            </w:pPr>
            <w:r>
              <w:t>Inc</w:t>
            </w:r>
            <w:r w:rsidR="00337FF0">
              <w:t>ompleteness of CRVS deaths registration</w:t>
            </w:r>
          </w:p>
        </w:tc>
        <w:tc>
          <w:tcPr>
            <w:tcW w:w="0" w:type="auto"/>
          </w:tcPr>
          <w:p w14:paraId="41D3316E" w14:textId="64120FEE" w:rsidR="00AB78B3" w:rsidRDefault="00337FF0">
            <w:pPr>
              <w:pStyle w:val="Compact"/>
              <w:jc w:val="center"/>
            </w:pPr>
            <w:r>
              <w:t>30</w:t>
            </w:r>
            <w:r w:rsidR="00D00B79">
              <w:t>·</w:t>
            </w:r>
            <w:r>
              <w:t>1 % ( 28</w:t>
            </w:r>
            <w:r w:rsidR="00D00B79">
              <w:t>·</w:t>
            </w:r>
            <w:r>
              <w:t>9 % - 32</w:t>
            </w:r>
            <w:r w:rsidR="00D00B79">
              <w:t>·</w:t>
            </w:r>
            <w:r>
              <w:t>7 %)</w:t>
            </w:r>
          </w:p>
        </w:tc>
      </w:tr>
      <w:tr w:rsidR="00AB78B3" w14:paraId="75B862A2" w14:textId="77777777">
        <w:tc>
          <w:tcPr>
            <w:tcW w:w="0" w:type="auto"/>
          </w:tcPr>
          <w:p w14:paraId="75D50225" w14:textId="77777777" w:rsidR="00AB78B3" w:rsidRDefault="00337FF0">
            <w:pPr>
              <w:pStyle w:val="Compact"/>
              <w:jc w:val="center"/>
            </w:pPr>
            <w:r>
              <w:t>Excess TOTAL mortality</w:t>
            </w:r>
          </w:p>
        </w:tc>
        <w:tc>
          <w:tcPr>
            <w:tcW w:w="0" w:type="auto"/>
          </w:tcPr>
          <w:p w14:paraId="07C04233" w14:textId="03E4E1F8" w:rsidR="00AB78B3" w:rsidRDefault="00337FF0">
            <w:pPr>
              <w:pStyle w:val="Compact"/>
              <w:jc w:val="center"/>
            </w:pPr>
            <w:r>
              <w:t>142</w:t>
            </w:r>
            <w:r w:rsidR="002974AC">
              <w:t>,</w:t>
            </w:r>
            <w:r>
              <w:t>875 ( 127</w:t>
            </w:r>
            <w:r w:rsidR="002974AC">
              <w:t>,</w:t>
            </w:r>
            <w:r>
              <w:t xml:space="preserve">163 </w:t>
            </w:r>
            <w:r w:rsidR="002974AC">
              <w:t>–</w:t>
            </w:r>
            <w:r>
              <w:t xml:space="preserve"> 155</w:t>
            </w:r>
            <w:r w:rsidR="002974AC">
              <w:t>,</w:t>
            </w:r>
            <w:r>
              <w:t>739 )</w:t>
            </w:r>
          </w:p>
        </w:tc>
      </w:tr>
      <w:tr w:rsidR="00AB78B3" w14:paraId="21D82AA3" w14:textId="77777777">
        <w:tc>
          <w:tcPr>
            <w:tcW w:w="0" w:type="auto"/>
          </w:tcPr>
          <w:p w14:paraId="3DACE553" w14:textId="77777777" w:rsidR="00AB78B3" w:rsidRDefault="00337FF0">
            <w:pPr>
              <w:pStyle w:val="Compact"/>
              <w:jc w:val="center"/>
            </w:pPr>
            <w:r>
              <w:t>Counterfactual estimated deaths in 2020</w:t>
            </w:r>
          </w:p>
        </w:tc>
        <w:tc>
          <w:tcPr>
            <w:tcW w:w="0" w:type="auto"/>
          </w:tcPr>
          <w:p w14:paraId="2CE68063" w14:textId="69FBFB45" w:rsidR="00AB78B3" w:rsidRDefault="00337FF0">
            <w:pPr>
              <w:pStyle w:val="Compact"/>
              <w:jc w:val="center"/>
            </w:pPr>
            <w:r>
              <w:t>111</w:t>
            </w:r>
            <w:r w:rsidR="002974AC">
              <w:t>,</w:t>
            </w:r>
            <w:r>
              <w:t>835 ( 100</w:t>
            </w:r>
            <w:r w:rsidR="002974AC">
              <w:t>,</w:t>
            </w:r>
            <w:r>
              <w:t xml:space="preserve">911 </w:t>
            </w:r>
            <w:r w:rsidR="002974AC">
              <w:t>–</w:t>
            </w:r>
            <w:r>
              <w:t xml:space="preserve"> 126</w:t>
            </w:r>
            <w:r w:rsidR="002974AC">
              <w:t>,</w:t>
            </w:r>
            <w:r>
              <w:t>044 )</w:t>
            </w:r>
          </w:p>
        </w:tc>
      </w:tr>
      <w:tr w:rsidR="00AB78B3" w14:paraId="0FF77CA3" w14:textId="77777777">
        <w:tc>
          <w:tcPr>
            <w:tcW w:w="0" w:type="auto"/>
          </w:tcPr>
          <w:p w14:paraId="7CE86C6E" w14:textId="77777777" w:rsidR="00AB78B3" w:rsidRDefault="00337FF0">
            <w:pPr>
              <w:pStyle w:val="Compact"/>
              <w:jc w:val="center"/>
            </w:pPr>
            <w:r>
              <w:t>Total estimated deaths in 2020</w:t>
            </w:r>
          </w:p>
        </w:tc>
        <w:tc>
          <w:tcPr>
            <w:tcW w:w="0" w:type="auto"/>
          </w:tcPr>
          <w:p w14:paraId="7B94A128" w14:textId="6F0353EF" w:rsidR="00AB78B3" w:rsidRDefault="00337FF0">
            <w:pPr>
              <w:pStyle w:val="Compact"/>
              <w:jc w:val="center"/>
            </w:pPr>
            <w:r>
              <w:t>292</w:t>
            </w:r>
            <w:r w:rsidR="002974AC">
              <w:t>,</w:t>
            </w:r>
            <w:r>
              <w:t>230 ( 262</w:t>
            </w:r>
            <w:r w:rsidR="002974AC">
              <w:t>,</w:t>
            </w:r>
            <w:r>
              <w:t xml:space="preserve">000 </w:t>
            </w:r>
            <w:r w:rsidR="002974AC">
              <w:t>–</w:t>
            </w:r>
            <w:r>
              <w:t xml:space="preserve"> 324</w:t>
            </w:r>
            <w:r w:rsidR="002974AC">
              <w:t>,</w:t>
            </w:r>
            <w:r>
              <w:t>023 )</w:t>
            </w:r>
          </w:p>
        </w:tc>
      </w:tr>
    </w:tbl>
    <w:p w14:paraId="24752B7E" w14:textId="4CE95916" w:rsidR="00AB78B3" w:rsidRDefault="00337FF0">
      <w:pPr>
        <w:pStyle w:val="BodyText"/>
      </w:pPr>
      <w:r>
        <w:t>Table 2 shows estimates by region. Lima, which includes the capital, accounts for 76</w:t>
      </w:r>
      <w:r w:rsidR="002974AC">
        <w:t>,</w:t>
      </w:r>
      <w:r>
        <w:t>158 (95% CI 72</w:t>
      </w:r>
      <w:r w:rsidR="002974AC">
        <w:t>,</w:t>
      </w:r>
      <w:r>
        <w:t xml:space="preserve">740 </w:t>
      </w:r>
      <w:r w:rsidR="002974AC">
        <w:t>–</w:t>
      </w:r>
      <w:r>
        <w:t xml:space="preserve"> 79</w:t>
      </w:r>
      <w:r w:rsidR="002974AC">
        <w:t>,</w:t>
      </w:r>
      <w:r>
        <w:t>212) total excess deaths, and Apurimac and Pasco show the lowest numbers. Table 3 shows excess mortality estimates by age group. Deaths among people aged 60 years and over accounts for 74</w:t>
      </w:r>
      <w:r w:rsidR="00D00B79">
        <w:t>·</w:t>
      </w:r>
      <w:r>
        <w:t>9% of total excess mortality. There was negative excess registered mortality for the youngest three age groups: under 10, 10 to 19 and 20 to 29.</w:t>
      </w:r>
    </w:p>
    <w:p w14:paraId="3E12560B" w14:textId="77777777" w:rsidR="00AB78B3" w:rsidRDefault="00337FF0">
      <w:pPr>
        <w:pStyle w:val="TableCaption"/>
      </w:pPr>
      <w:r>
        <w:t xml:space="preserve">Table 2: Estimated total excess deaths by </w:t>
      </w:r>
      <w:proofErr w:type="gramStart"/>
      <w:r>
        <w:t>region</w:t>
      </w:r>
      <w:proofErr w:type="gramEnd"/>
    </w:p>
    <w:tbl>
      <w:tblPr>
        <w:tblStyle w:val="Table"/>
        <w:tblW w:w="5000" w:type="pct"/>
        <w:tblLook w:val="0020" w:firstRow="1" w:lastRow="0" w:firstColumn="0" w:lastColumn="0" w:noHBand="0" w:noVBand="0"/>
        <w:tblCaption w:val="Table 2: Estimated total excess deaths by region"/>
      </w:tblPr>
      <w:tblGrid>
        <w:gridCol w:w="1812"/>
        <w:gridCol w:w="1016"/>
        <w:gridCol w:w="1016"/>
        <w:gridCol w:w="1016"/>
        <w:gridCol w:w="1210"/>
        <w:gridCol w:w="890"/>
        <w:gridCol w:w="1016"/>
        <w:gridCol w:w="862"/>
      </w:tblGrid>
      <w:tr w:rsidR="00AB78B3" w14:paraId="2DBFA154" w14:textId="77777777">
        <w:tc>
          <w:tcPr>
            <w:tcW w:w="0" w:type="auto"/>
            <w:tcBorders>
              <w:bottom w:val="single" w:sz="0" w:space="0" w:color="auto"/>
            </w:tcBorders>
            <w:vAlign w:val="bottom"/>
          </w:tcPr>
          <w:p w14:paraId="607BB298" w14:textId="77777777" w:rsidR="00AB78B3" w:rsidRDefault="00337FF0">
            <w:pPr>
              <w:pStyle w:val="Compact"/>
              <w:jc w:val="center"/>
            </w:pPr>
            <w:r>
              <w:t>Region</w:t>
            </w:r>
          </w:p>
        </w:tc>
        <w:tc>
          <w:tcPr>
            <w:tcW w:w="0" w:type="auto"/>
            <w:tcBorders>
              <w:bottom w:val="single" w:sz="0" w:space="0" w:color="auto"/>
            </w:tcBorders>
            <w:vAlign w:val="bottom"/>
          </w:tcPr>
          <w:p w14:paraId="047F5FD1" w14:textId="77777777" w:rsidR="00AB78B3" w:rsidRDefault="00337FF0">
            <w:pPr>
              <w:pStyle w:val="Compact"/>
              <w:jc w:val="center"/>
            </w:pPr>
            <w:r>
              <w:t>Total excess (TE)</w:t>
            </w:r>
          </w:p>
        </w:tc>
        <w:tc>
          <w:tcPr>
            <w:tcW w:w="0" w:type="auto"/>
            <w:tcBorders>
              <w:bottom w:val="single" w:sz="0" w:space="0" w:color="auto"/>
            </w:tcBorders>
            <w:vAlign w:val="bottom"/>
          </w:tcPr>
          <w:p w14:paraId="258B8C4D" w14:textId="77777777" w:rsidR="00AB78B3" w:rsidRDefault="00337FF0">
            <w:pPr>
              <w:pStyle w:val="Compact"/>
              <w:jc w:val="center"/>
            </w:pPr>
            <w:r>
              <w:t>TE - Lower 95% CI</w:t>
            </w:r>
          </w:p>
        </w:tc>
        <w:tc>
          <w:tcPr>
            <w:tcW w:w="0" w:type="auto"/>
            <w:tcBorders>
              <w:bottom w:val="single" w:sz="0" w:space="0" w:color="auto"/>
            </w:tcBorders>
            <w:vAlign w:val="bottom"/>
          </w:tcPr>
          <w:p w14:paraId="7592225D" w14:textId="77777777" w:rsidR="00AB78B3" w:rsidRDefault="00337FF0">
            <w:pPr>
              <w:pStyle w:val="Compact"/>
              <w:jc w:val="center"/>
            </w:pPr>
            <w:r>
              <w:t>TE - Upper 95% CI</w:t>
            </w:r>
          </w:p>
        </w:tc>
        <w:tc>
          <w:tcPr>
            <w:tcW w:w="0" w:type="auto"/>
            <w:tcBorders>
              <w:bottom w:val="single" w:sz="0" w:space="0" w:color="auto"/>
            </w:tcBorders>
            <w:vAlign w:val="bottom"/>
          </w:tcPr>
          <w:p w14:paraId="023D3310" w14:textId="77777777" w:rsidR="00AB78B3" w:rsidRDefault="00337FF0">
            <w:pPr>
              <w:pStyle w:val="Compact"/>
              <w:jc w:val="center"/>
            </w:pPr>
            <w:r>
              <w:t>Excess registered (ER)</w:t>
            </w:r>
          </w:p>
        </w:tc>
        <w:tc>
          <w:tcPr>
            <w:tcW w:w="0" w:type="auto"/>
            <w:tcBorders>
              <w:bottom w:val="single" w:sz="0" w:space="0" w:color="auto"/>
            </w:tcBorders>
            <w:vAlign w:val="bottom"/>
          </w:tcPr>
          <w:p w14:paraId="00DCA83C" w14:textId="77777777" w:rsidR="00AB78B3" w:rsidRDefault="00337FF0">
            <w:pPr>
              <w:pStyle w:val="Compact"/>
              <w:jc w:val="center"/>
            </w:pPr>
            <w:r>
              <w:t>ER - Lower 95% CI</w:t>
            </w:r>
          </w:p>
        </w:tc>
        <w:tc>
          <w:tcPr>
            <w:tcW w:w="0" w:type="auto"/>
            <w:tcBorders>
              <w:bottom w:val="single" w:sz="0" w:space="0" w:color="auto"/>
            </w:tcBorders>
            <w:vAlign w:val="bottom"/>
          </w:tcPr>
          <w:p w14:paraId="2C2EBADA" w14:textId="77777777" w:rsidR="00AB78B3" w:rsidRDefault="00337FF0">
            <w:pPr>
              <w:pStyle w:val="Compact"/>
              <w:jc w:val="center"/>
            </w:pPr>
            <w:r>
              <w:t>ER - Upper 95% CI</w:t>
            </w:r>
          </w:p>
        </w:tc>
        <w:tc>
          <w:tcPr>
            <w:tcW w:w="0" w:type="auto"/>
            <w:tcBorders>
              <w:bottom w:val="single" w:sz="0" w:space="0" w:color="auto"/>
            </w:tcBorders>
            <w:vAlign w:val="bottom"/>
          </w:tcPr>
          <w:p w14:paraId="17C2F863" w14:textId="77777777" w:rsidR="00AB78B3" w:rsidRDefault="00337FF0">
            <w:pPr>
              <w:pStyle w:val="Compact"/>
              <w:jc w:val="center"/>
            </w:pPr>
            <w:r>
              <w:t>Excess Covid-19</w:t>
            </w:r>
          </w:p>
        </w:tc>
      </w:tr>
      <w:tr w:rsidR="00AB78B3" w14:paraId="288FAF98" w14:textId="77777777">
        <w:tc>
          <w:tcPr>
            <w:tcW w:w="0" w:type="auto"/>
          </w:tcPr>
          <w:p w14:paraId="2B9CEDEB" w14:textId="77777777" w:rsidR="00AB78B3" w:rsidRDefault="00337FF0">
            <w:pPr>
              <w:pStyle w:val="Compact"/>
              <w:jc w:val="center"/>
            </w:pPr>
            <w:r>
              <w:t>AMAZONAS</w:t>
            </w:r>
          </w:p>
        </w:tc>
        <w:tc>
          <w:tcPr>
            <w:tcW w:w="0" w:type="auto"/>
          </w:tcPr>
          <w:p w14:paraId="3E601CC3" w14:textId="77777777" w:rsidR="00AB78B3" w:rsidRDefault="00337FF0">
            <w:pPr>
              <w:pStyle w:val="Compact"/>
              <w:jc w:val="center"/>
            </w:pPr>
            <w:r>
              <w:t>417</w:t>
            </w:r>
          </w:p>
        </w:tc>
        <w:tc>
          <w:tcPr>
            <w:tcW w:w="0" w:type="auto"/>
          </w:tcPr>
          <w:p w14:paraId="083C3282" w14:textId="77777777" w:rsidR="00AB78B3" w:rsidRDefault="00337FF0">
            <w:pPr>
              <w:pStyle w:val="Compact"/>
              <w:jc w:val="center"/>
            </w:pPr>
            <w:r>
              <w:t>256</w:t>
            </w:r>
          </w:p>
        </w:tc>
        <w:tc>
          <w:tcPr>
            <w:tcW w:w="0" w:type="auto"/>
          </w:tcPr>
          <w:p w14:paraId="086A4FF0" w14:textId="77777777" w:rsidR="00AB78B3" w:rsidRDefault="00337FF0">
            <w:pPr>
              <w:pStyle w:val="Compact"/>
              <w:jc w:val="center"/>
            </w:pPr>
            <w:r>
              <w:t>588.3</w:t>
            </w:r>
          </w:p>
        </w:tc>
        <w:tc>
          <w:tcPr>
            <w:tcW w:w="0" w:type="auto"/>
          </w:tcPr>
          <w:p w14:paraId="71897231" w14:textId="77777777" w:rsidR="00AB78B3" w:rsidRDefault="00337FF0">
            <w:pPr>
              <w:pStyle w:val="Compact"/>
              <w:jc w:val="center"/>
            </w:pPr>
            <w:r>
              <w:t>163.4</w:t>
            </w:r>
          </w:p>
        </w:tc>
        <w:tc>
          <w:tcPr>
            <w:tcW w:w="0" w:type="auto"/>
          </w:tcPr>
          <w:p w14:paraId="40EEB0FF" w14:textId="77777777" w:rsidR="00AB78B3" w:rsidRDefault="00337FF0">
            <w:pPr>
              <w:pStyle w:val="Compact"/>
              <w:jc w:val="center"/>
            </w:pPr>
            <w:r>
              <w:t>12.14</w:t>
            </w:r>
          </w:p>
        </w:tc>
        <w:tc>
          <w:tcPr>
            <w:tcW w:w="0" w:type="auto"/>
          </w:tcPr>
          <w:p w14:paraId="2008EF65" w14:textId="77777777" w:rsidR="00AB78B3" w:rsidRDefault="00337FF0">
            <w:pPr>
              <w:pStyle w:val="Compact"/>
              <w:jc w:val="center"/>
            </w:pPr>
            <w:r>
              <w:t>260.6</w:t>
            </w:r>
          </w:p>
        </w:tc>
        <w:tc>
          <w:tcPr>
            <w:tcW w:w="0" w:type="auto"/>
          </w:tcPr>
          <w:p w14:paraId="11D4B77B" w14:textId="77777777" w:rsidR="00AB78B3" w:rsidRDefault="00337FF0">
            <w:pPr>
              <w:pStyle w:val="Compact"/>
              <w:jc w:val="center"/>
            </w:pPr>
            <w:r>
              <w:t>136</w:t>
            </w:r>
          </w:p>
        </w:tc>
      </w:tr>
      <w:tr w:rsidR="00AB78B3" w14:paraId="01350E39" w14:textId="77777777">
        <w:tc>
          <w:tcPr>
            <w:tcW w:w="0" w:type="auto"/>
          </w:tcPr>
          <w:p w14:paraId="2B501FC1" w14:textId="77777777" w:rsidR="00AB78B3" w:rsidRDefault="00337FF0">
            <w:pPr>
              <w:pStyle w:val="Compact"/>
              <w:jc w:val="center"/>
            </w:pPr>
            <w:r>
              <w:t>ANCASH</w:t>
            </w:r>
          </w:p>
        </w:tc>
        <w:tc>
          <w:tcPr>
            <w:tcW w:w="0" w:type="auto"/>
          </w:tcPr>
          <w:p w14:paraId="3BDEF82B" w14:textId="149C8E93" w:rsidR="00AB78B3" w:rsidRDefault="00337FF0">
            <w:pPr>
              <w:pStyle w:val="Compact"/>
              <w:jc w:val="center"/>
            </w:pPr>
            <w:r>
              <w:t>4</w:t>
            </w:r>
            <w:r w:rsidR="002974AC">
              <w:t>,</w:t>
            </w:r>
            <w:r>
              <w:t>136</w:t>
            </w:r>
          </w:p>
        </w:tc>
        <w:tc>
          <w:tcPr>
            <w:tcW w:w="0" w:type="auto"/>
          </w:tcPr>
          <w:p w14:paraId="73E36747" w14:textId="668A9248" w:rsidR="00AB78B3" w:rsidRDefault="00337FF0">
            <w:pPr>
              <w:pStyle w:val="Compact"/>
              <w:jc w:val="center"/>
            </w:pPr>
            <w:r>
              <w:t>3</w:t>
            </w:r>
            <w:r w:rsidR="002974AC">
              <w:t>,</w:t>
            </w:r>
            <w:r>
              <w:t>376</w:t>
            </w:r>
          </w:p>
        </w:tc>
        <w:tc>
          <w:tcPr>
            <w:tcW w:w="0" w:type="auto"/>
          </w:tcPr>
          <w:p w14:paraId="75FE10F1" w14:textId="7DA28D41" w:rsidR="00AB78B3" w:rsidRDefault="00337FF0">
            <w:pPr>
              <w:pStyle w:val="Compact"/>
              <w:jc w:val="center"/>
            </w:pPr>
            <w:r>
              <w:t>4</w:t>
            </w:r>
            <w:r w:rsidR="002974AC">
              <w:t>,</w:t>
            </w:r>
            <w:r>
              <w:t>764</w:t>
            </w:r>
          </w:p>
        </w:tc>
        <w:tc>
          <w:tcPr>
            <w:tcW w:w="0" w:type="auto"/>
          </w:tcPr>
          <w:p w14:paraId="2EDCDB06" w14:textId="3BA4BC4D" w:rsidR="00AB78B3" w:rsidRDefault="00337FF0">
            <w:pPr>
              <w:pStyle w:val="Compact"/>
              <w:jc w:val="center"/>
            </w:pPr>
            <w:r>
              <w:t>3</w:t>
            </w:r>
            <w:r w:rsidR="002974AC">
              <w:t>,</w:t>
            </w:r>
            <w:r>
              <w:t>553</w:t>
            </w:r>
          </w:p>
        </w:tc>
        <w:tc>
          <w:tcPr>
            <w:tcW w:w="0" w:type="auto"/>
          </w:tcPr>
          <w:p w14:paraId="69CB3730" w14:textId="1411B8C9" w:rsidR="00AB78B3" w:rsidRDefault="00337FF0">
            <w:pPr>
              <w:pStyle w:val="Compact"/>
              <w:jc w:val="center"/>
            </w:pPr>
            <w:r>
              <w:t>2</w:t>
            </w:r>
            <w:r w:rsidR="002974AC">
              <w:t>,</w:t>
            </w:r>
            <w:r>
              <w:t>887</w:t>
            </w:r>
          </w:p>
        </w:tc>
        <w:tc>
          <w:tcPr>
            <w:tcW w:w="0" w:type="auto"/>
          </w:tcPr>
          <w:p w14:paraId="34112D9D" w14:textId="1211319A" w:rsidR="00AB78B3" w:rsidRDefault="00337FF0">
            <w:pPr>
              <w:pStyle w:val="Compact"/>
              <w:jc w:val="center"/>
            </w:pPr>
            <w:r>
              <w:t>4</w:t>
            </w:r>
            <w:r w:rsidR="002974AC">
              <w:t>,</w:t>
            </w:r>
            <w:r>
              <w:t>096</w:t>
            </w:r>
          </w:p>
        </w:tc>
        <w:tc>
          <w:tcPr>
            <w:tcW w:w="0" w:type="auto"/>
          </w:tcPr>
          <w:p w14:paraId="120FBF92" w14:textId="77777777" w:rsidR="00AB78B3" w:rsidRDefault="00337FF0">
            <w:pPr>
              <w:pStyle w:val="Compact"/>
              <w:jc w:val="center"/>
            </w:pPr>
            <w:r>
              <w:t>54</w:t>
            </w:r>
          </w:p>
        </w:tc>
      </w:tr>
      <w:tr w:rsidR="00AB78B3" w14:paraId="5D402BF7" w14:textId="77777777">
        <w:tc>
          <w:tcPr>
            <w:tcW w:w="0" w:type="auto"/>
          </w:tcPr>
          <w:p w14:paraId="6B6F4D70" w14:textId="77777777" w:rsidR="00AB78B3" w:rsidRDefault="00337FF0">
            <w:pPr>
              <w:pStyle w:val="Compact"/>
              <w:jc w:val="center"/>
            </w:pPr>
            <w:r>
              <w:t>APURIMAC</w:t>
            </w:r>
          </w:p>
        </w:tc>
        <w:tc>
          <w:tcPr>
            <w:tcW w:w="0" w:type="auto"/>
          </w:tcPr>
          <w:p w14:paraId="27FAAC63" w14:textId="77777777" w:rsidR="00AB78B3" w:rsidRDefault="00337FF0">
            <w:pPr>
              <w:pStyle w:val="Compact"/>
              <w:jc w:val="center"/>
            </w:pPr>
            <w:r>
              <w:t>159</w:t>
            </w:r>
          </w:p>
        </w:tc>
        <w:tc>
          <w:tcPr>
            <w:tcW w:w="0" w:type="auto"/>
          </w:tcPr>
          <w:p w14:paraId="56B42A28" w14:textId="77777777" w:rsidR="00AB78B3" w:rsidRDefault="00337FF0">
            <w:pPr>
              <w:pStyle w:val="Compact"/>
              <w:jc w:val="center"/>
            </w:pPr>
            <w:r>
              <w:t>159</w:t>
            </w:r>
          </w:p>
        </w:tc>
        <w:tc>
          <w:tcPr>
            <w:tcW w:w="0" w:type="auto"/>
          </w:tcPr>
          <w:p w14:paraId="58C2125A" w14:textId="77777777" w:rsidR="00AB78B3" w:rsidRDefault="00337FF0">
            <w:pPr>
              <w:pStyle w:val="Compact"/>
              <w:jc w:val="center"/>
            </w:pPr>
            <w:r>
              <w:t>159</w:t>
            </w:r>
          </w:p>
        </w:tc>
        <w:tc>
          <w:tcPr>
            <w:tcW w:w="0" w:type="auto"/>
          </w:tcPr>
          <w:p w14:paraId="2846EE06" w14:textId="77777777" w:rsidR="00AB78B3" w:rsidRDefault="00337FF0">
            <w:pPr>
              <w:pStyle w:val="Compact"/>
              <w:jc w:val="center"/>
            </w:pPr>
            <w:r>
              <w:t>-70.63</w:t>
            </w:r>
          </w:p>
        </w:tc>
        <w:tc>
          <w:tcPr>
            <w:tcW w:w="0" w:type="auto"/>
          </w:tcPr>
          <w:p w14:paraId="4426222A" w14:textId="77777777" w:rsidR="00AB78B3" w:rsidRDefault="00337FF0">
            <w:pPr>
              <w:pStyle w:val="Compact"/>
              <w:jc w:val="center"/>
            </w:pPr>
            <w:r>
              <w:t>-166.2</w:t>
            </w:r>
          </w:p>
        </w:tc>
        <w:tc>
          <w:tcPr>
            <w:tcW w:w="0" w:type="auto"/>
          </w:tcPr>
          <w:p w14:paraId="05F971C3" w14:textId="77777777" w:rsidR="00AB78B3" w:rsidRDefault="00337FF0">
            <w:pPr>
              <w:pStyle w:val="Compact"/>
              <w:jc w:val="center"/>
            </w:pPr>
            <w:r>
              <w:t>-13.74</w:t>
            </w:r>
          </w:p>
        </w:tc>
        <w:tc>
          <w:tcPr>
            <w:tcW w:w="0" w:type="auto"/>
          </w:tcPr>
          <w:p w14:paraId="4D8E0AC6" w14:textId="77777777" w:rsidR="00AB78B3" w:rsidRDefault="00337FF0">
            <w:pPr>
              <w:pStyle w:val="Compact"/>
              <w:jc w:val="center"/>
            </w:pPr>
            <w:r>
              <w:t>230</w:t>
            </w:r>
          </w:p>
        </w:tc>
      </w:tr>
      <w:tr w:rsidR="00AB78B3" w14:paraId="5EFCAEC4" w14:textId="77777777">
        <w:tc>
          <w:tcPr>
            <w:tcW w:w="0" w:type="auto"/>
          </w:tcPr>
          <w:p w14:paraId="01E37B00" w14:textId="77777777" w:rsidR="00AB78B3" w:rsidRDefault="00337FF0">
            <w:pPr>
              <w:pStyle w:val="Compact"/>
              <w:jc w:val="center"/>
            </w:pPr>
            <w:r>
              <w:t>AREQUIPA</w:t>
            </w:r>
          </w:p>
        </w:tc>
        <w:tc>
          <w:tcPr>
            <w:tcW w:w="0" w:type="auto"/>
          </w:tcPr>
          <w:p w14:paraId="0EF2616E" w14:textId="551656B9" w:rsidR="00AB78B3" w:rsidRDefault="00337FF0">
            <w:pPr>
              <w:pStyle w:val="Compact"/>
              <w:jc w:val="center"/>
            </w:pPr>
            <w:r>
              <w:t>4</w:t>
            </w:r>
            <w:r w:rsidR="002974AC">
              <w:t>,</w:t>
            </w:r>
            <w:r>
              <w:t>547</w:t>
            </w:r>
          </w:p>
        </w:tc>
        <w:tc>
          <w:tcPr>
            <w:tcW w:w="0" w:type="auto"/>
          </w:tcPr>
          <w:p w14:paraId="039075CF" w14:textId="6D1ACD03" w:rsidR="00AB78B3" w:rsidRDefault="00337FF0">
            <w:pPr>
              <w:pStyle w:val="Compact"/>
              <w:jc w:val="center"/>
            </w:pPr>
            <w:r>
              <w:t>3</w:t>
            </w:r>
            <w:r w:rsidR="002974AC">
              <w:t>,</w:t>
            </w:r>
            <w:r>
              <w:t>390</w:t>
            </w:r>
          </w:p>
        </w:tc>
        <w:tc>
          <w:tcPr>
            <w:tcW w:w="0" w:type="auto"/>
          </w:tcPr>
          <w:p w14:paraId="58043D32" w14:textId="6011EC40" w:rsidR="00AB78B3" w:rsidRDefault="00337FF0">
            <w:pPr>
              <w:pStyle w:val="Compact"/>
              <w:jc w:val="center"/>
            </w:pPr>
            <w:r>
              <w:t>5</w:t>
            </w:r>
            <w:r w:rsidR="002974AC">
              <w:t>,</w:t>
            </w:r>
            <w:r>
              <w:t>500</w:t>
            </w:r>
          </w:p>
        </w:tc>
        <w:tc>
          <w:tcPr>
            <w:tcW w:w="0" w:type="auto"/>
          </w:tcPr>
          <w:p w14:paraId="35AC8D71" w14:textId="39D8B0DD" w:rsidR="00AB78B3" w:rsidRDefault="00337FF0">
            <w:pPr>
              <w:pStyle w:val="Compact"/>
              <w:jc w:val="center"/>
            </w:pPr>
            <w:r>
              <w:t>4</w:t>
            </w:r>
            <w:r w:rsidR="002974AC">
              <w:t>,</w:t>
            </w:r>
            <w:r>
              <w:t>070</w:t>
            </w:r>
          </w:p>
        </w:tc>
        <w:tc>
          <w:tcPr>
            <w:tcW w:w="0" w:type="auto"/>
          </w:tcPr>
          <w:p w14:paraId="37BAFF91" w14:textId="06EAC33A" w:rsidR="00AB78B3" w:rsidRDefault="00337FF0">
            <w:pPr>
              <w:pStyle w:val="Compact"/>
              <w:jc w:val="center"/>
            </w:pPr>
            <w:r>
              <w:t>2</w:t>
            </w:r>
            <w:r w:rsidR="002974AC">
              <w:t>,</w:t>
            </w:r>
            <w:r>
              <w:t>688</w:t>
            </w:r>
          </w:p>
        </w:tc>
        <w:tc>
          <w:tcPr>
            <w:tcW w:w="0" w:type="auto"/>
          </w:tcPr>
          <w:p w14:paraId="1BEB3D83" w14:textId="38A898C5" w:rsidR="00AB78B3" w:rsidRDefault="00337FF0">
            <w:pPr>
              <w:pStyle w:val="Compact"/>
              <w:jc w:val="center"/>
            </w:pPr>
            <w:r>
              <w:t>5</w:t>
            </w:r>
            <w:r w:rsidR="002974AC">
              <w:t>,</w:t>
            </w:r>
            <w:r>
              <w:t>149</w:t>
            </w:r>
          </w:p>
        </w:tc>
        <w:tc>
          <w:tcPr>
            <w:tcW w:w="0" w:type="auto"/>
          </w:tcPr>
          <w:p w14:paraId="2AA38A48" w14:textId="77777777" w:rsidR="00AB78B3" w:rsidRDefault="00337FF0">
            <w:pPr>
              <w:pStyle w:val="Compact"/>
              <w:jc w:val="center"/>
            </w:pPr>
            <w:r>
              <w:t>254</w:t>
            </w:r>
          </w:p>
        </w:tc>
      </w:tr>
      <w:tr w:rsidR="00AB78B3" w14:paraId="205CDD18" w14:textId="77777777">
        <w:tc>
          <w:tcPr>
            <w:tcW w:w="0" w:type="auto"/>
          </w:tcPr>
          <w:p w14:paraId="1EC98167" w14:textId="77777777" w:rsidR="00AB78B3" w:rsidRDefault="00337FF0">
            <w:pPr>
              <w:pStyle w:val="Compact"/>
              <w:jc w:val="center"/>
            </w:pPr>
            <w:r>
              <w:t>AYACUCHO</w:t>
            </w:r>
          </w:p>
        </w:tc>
        <w:tc>
          <w:tcPr>
            <w:tcW w:w="0" w:type="auto"/>
          </w:tcPr>
          <w:p w14:paraId="33760AFC" w14:textId="77777777" w:rsidR="00AB78B3" w:rsidRDefault="00337FF0">
            <w:pPr>
              <w:pStyle w:val="Compact"/>
              <w:jc w:val="center"/>
            </w:pPr>
            <w:r>
              <w:t>378</w:t>
            </w:r>
          </w:p>
        </w:tc>
        <w:tc>
          <w:tcPr>
            <w:tcW w:w="0" w:type="auto"/>
          </w:tcPr>
          <w:p w14:paraId="529032B9" w14:textId="77777777" w:rsidR="00AB78B3" w:rsidRDefault="00337FF0">
            <w:pPr>
              <w:pStyle w:val="Compact"/>
              <w:jc w:val="center"/>
            </w:pPr>
            <w:r>
              <w:t>378</w:t>
            </w:r>
          </w:p>
        </w:tc>
        <w:tc>
          <w:tcPr>
            <w:tcW w:w="0" w:type="auto"/>
          </w:tcPr>
          <w:p w14:paraId="00F6C07F" w14:textId="77777777" w:rsidR="00AB78B3" w:rsidRDefault="00337FF0">
            <w:pPr>
              <w:pStyle w:val="Compact"/>
              <w:jc w:val="center"/>
            </w:pPr>
            <w:r>
              <w:t>378</w:t>
            </w:r>
          </w:p>
        </w:tc>
        <w:tc>
          <w:tcPr>
            <w:tcW w:w="0" w:type="auto"/>
          </w:tcPr>
          <w:p w14:paraId="15438116" w14:textId="77777777" w:rsidR="00AB78B3" w:rsidRDefault="00337FF0">
            <w:pPr>
              <w:pStyle w:val="Compact"/>
              <w:jc w:val="center"/>
            </w:pPr>
            <w:r>
              <w:t>-126.7</w:t>
            </w:r>
          </w:p>
        </w:tc>
        <w:tc>
          <w:tcPr>
            <w:tcW w:w="0" w:type="auto"/>
          </w:tcPr>
          <w:p w14:paraId="59BBDE44" w14:textId="77777777" w:rsidR="00AB78B3" w:rsidRDefault="00337FF0">
            <w:pPr>
              <w:pStyle w:val="Compact"/>
              <w:jc w:val="center"/>
            </w:pPr>
            <w:r>
              <w:t>-282.4</w:t>
            </w:r>
          </w:p>
        </w:tc>
        <w:tc>
          <w:tcPr>
            <w:tcW w:w="0" w:type="auto"/>
          </w:tcPr>
          <w:p w14:paraId="174AC1AB" w14:textId="77777777" w:rsidR="00AB78B3" w:rsidRDefault="00337FF0">
            <w:pPr>
              <w:pStyle w:val="Compact"/>
              <w:jc w:val="center"/>
            </w:pPr>
            <w:r>
              <w:t>-34.52</w:t>
            </w:r>
          </w:p>
        </w:tc>
        <w:tc>
          <w:tcPr>
            <w:tcW w:w="0" w:type="auto"/>
          </w:tcPr>
          <w:p w14:paraId="29F46895" w14:textId="77777777" w:rsidR="00AB78B3" w:rsidRDefault="00337FF0">
            <w:pPr>
              <w:pStyle w:val="Compact"/>
              <w:jc w:val="center"/>
            </w:pPr>
            <w:r>
              <w:t>505</w:t>
            </w:r>
          </w:p>
        </w:tc>
      </w:tr>
      <w:tr w:rsidR="00AB78B3" w14:paraId="702880EE" w14:textId="77777777">
        <w:tc>
          <w:tcPr>
            <w:tcW w:w="0" w:type="auto"/>
          </w:tcPr>
          <w:p w14:paraId="259AA7B4" w14:textId="77777777" w:rsidR="00AB78B3" w:rsidRDefault="00337FF0">
            <w:pPr>
              <w:pStyle w:val="Compact"/>
              <w:jc w:val="center"/>
            </w:pPr>
            <w:r>
              <w:t>CAJAMARCA</w:t>
            </w:r>
          </w:p>
        </w:tc>
        <w:tc>
          <w:tcPr>
            <w:tcW w:w="0" w:type="auto"/>
          </w:tcPr>
          <w:p w14:paraId="392070E5" w14:textId="5509CF52" w:rsidR="00AB78B3" w:rsidRDefault="00337FF0">
            <w:pPr>
              <w:pStyle w:val="Compact"/>
              <w:jc w:val="center"/>
            </w:pPr>
            <w:r>
              <w:t>2</w:t>
            </w:r>
            <w:r w:rsidR="002974AC">
              <w:t>,</w:t>
            </w:r>
            <w:r>
              <w:t>105</w:t>
            </w:r>
          </w:p>
        </w:tc>
        <w:tc>
          <w:tcPr>
            <w:tcW w:w="0" w:type="auto"/>
          </w:tcPr>
          <w:p w14:paraId="2C97C620" w14:textId="77777777" w:rsidR="00AB78B3" w:rsidRDefault="00337FF0">
            <w:pPr>
              <w:pStyle w:val="Compact"/>
              <w:jc w:val="center"/>
            </w:pPr>
            <w:r>
              <w:t>825.9</w:t>
            </w:r>
          </w:p>
        </w:tc>
        <w:tc>
          <w:tcPr>
            <w:tcW w:w="0" w:type="auto"/>
          </w:tcPr>
          <w:p w14:paraId="559897A9" w14:textId="2AA133FC" w:rsidR="00AB78B3" w:rsidRDefault="00337FF0">
            <w:pPr>
              <w:pStyle w:val="Compact"/>
              <w:jc w:val="center"/>
            </w:pPr>
            <w:r>
              <w:t>3</w:t>
            </w:r>
            <w:r w:rsidR="002974AC">
              <w:t>,</w:t>
            </w:r>
            <w:r>
              <w:t>012</w:t>
            </w:r>
          </w:p>
        </w:tc>
        <w:tc>
          <w:tcPr>
            <w:tcW w:w="0" w:type="auto"/>
          </w:tcPr>
          <w:p w14:paraId="59FF06A9" w14:textId="4905D9E3" w:rsidR="00AB78B3" w:rsidRDefault="00337FF0">
            <w:pPr>
              <w:pStyle w:val="Compact"/>
              <w:jc w:val="center"/>
            </w:pPr>
            <w:r>
              <w:t>1</w:t>
            </w:r>
            <w:r w:rsidR="002974AC">
              <w:t>,</w:t>
            </w:r>
            <w:r>
              <w:t>069</w:t>
            </w:r>
          </w:p>
        </w:tc>
        <w:tc>
          <w:tcPr>
            <w:tcW w:w="0" w:type="auto"/>
          </w:tcPr>
          <w:p w14:paraId="27AF5A30" w14:textId="77777777" w:rsidR="00AB78B3" w:rsidRDefault="00337FF0">
            <w:pPr>
              <w:pStyle w:val="Compact"/>
              <w:jc w:val="center"/>
            </w:pPr>
            <w:r>
              <w:t>221.3</w:t>
            </w:r>
          </w:p>
        </w:tc>
        <w:tc>
          <w:tcPr>
            <w:tcW w:w="0" w:type="auto"/>
          </w:tcPr>
          <w:p w14:paraId="0D23A048" w14:textId="36F97D68" w:rsidR="00AB78B3" w:rsidRDefault="00337FF0">
            <w:pPr>
              <w:pStyle w:val="Compact"/>
              <w:jc w:val="center"/>
            </w:pPr>
            <w:r>
              <w:t>1</w:t>
            </w:r>
            <w:r w:rsidR="002974AC">
              <w:t>,</w:t>
            </w:r>
            <w:r>
              <w:t>694</w:t>
            </w:r>
          </w:p>
        </w:tc>
        <w:tc>
          <w:tcPr>
            <w:tcW w:w="0" w:type="auto"/>
          </w:tcPr>
          <w:p w14:paraId="2AC8B084" w14:textId="77777777" w:rsidR="00AB78B3" w:rsidRDefault="00337FF0">
            <w:pPr>
              <w:pStyle w:val="Compact"/>
              <w:jc w:val="center"/>
            </w:pPr>
            <w:r>
              <w:t>191</w:t>
            </w:r>
          </w:p>
        </w:tc>
      </w:tr>
      <w:tr w:rsidR="00AB78B3" w14:paraId="1A666A13" w14:textId="77777777">
        <w:tc>
          <w:tcPr>
            <w:tcW w:w="0" w:type="auto"/>
          </w:tcPr>
          <w:p w14:paraId="5CE72784" w14:textId="77777777" w:rsidR="00AB78B3" w:rsidRDefault="00337FF0">
            <w:pPr>
              <w:pStyle w:val="Compact"/>
              <w:jc w:val="center"/>
            </w:pPr>
            <w:r>
              <w:t>CALLAO</w:t>
            </w:r>
          </w:p>
        </w:tc>
        <w:tc>
          <w:tcPr>
            <w:tcW w:w="0" w:type="auto"/>
          </w:tcPr>
          <w:p w14:paraId="2AE3D2F0" w14:textId="74636E01" w:rsidR="00AB78B3" w:rsidRDefault="00337FF0">
            <w:pPr>
              <w:pStyle w:val="Compact"/>
              <w:jc w:val="center"/>
            </w:pPr>
            <w:r>
              <w:t>7</w:t>
            </w:r>
            <w:r w:rsidR="002974AC">
              <w:t>,</w:t>
            </w:r>
            <w:r>
              <w:t>911</w:t>
            </w:r>
          </w:p>
        </w:tc>
        <w:tc>
          <w:tcPr>
            <w:tcW w:w="0" w:type="auto"/>
          </w:tcPr>
          <w:p w14:paraId="01200ED1" w14:textId="3837EBC5" w:rsidR="00AB78B3" w:rsidRDefault="00337FF0">
            <w:pPr>
              <w:pStyle w:val="Compact"/>
              <w:jc w:val="center"/>
            </w:pPr>
            <w:r>
              <w:t>7</w:t>
            </w:r>
            <w:r w:rsidR="002974AC">
              <w:t>,</w:t>
            </w:r>
            <w:r>
              <w:t>317</w:t>
            </w:r>
          </w:p>
        </w:tc>
        <w:tc>
          <w:tcPr>
            <w:tcW w:w="0" w:type="auto"/>
          </w:tcPr>
          <w:p w14:paraId="45E5224B" w14:textId="05541122" w:rsidR="00AB78B3" w:rsidRDefault="00337FF0">
            <w:pPr>
              <w:pStyle w:val="Compact"/>
              <w:jc w:val="center"/>
            </w:pPr>
            <w:r>
              <w:t>8</w:t>
            </w:r>
            <w:r w:rsidR="002974AC">
              <w:t>,</w:t>
            </w:r>
            <w:r>
              <w:t>392</w:t>
            </w:r>
          </w:p>
        </w:tc>
        <w:tc>
          <w:tcPr>
            <w:tcW w:w="0" w:type="auto"/>
          </w:tcPr>
          <w:p w14:paraId="02618432" w14:textId="0084BDDF" w:rsidR="00AB78B3" w:rsidRDefault="00337FF0">
            <w:pPr>
              <w:pStyle w:val="Compact"/>
              <w:jc w:val="center"/>
            </w:pPr>
            <w:r>
              <w:t>6</w:t>
            </w:r>
            <w:r w:rsidR="002974AC">
              <w:t>,</w:t>
            </w:r>
            <w:r>
              <w:t>442</w:t>
            </w:r>
          </w:p>
        </w:tc>
        <w:tc>
          <w:tcPr>
            <w:tcW w:w="0" w:type="auto"/>
          </w:tcPr>
          <w:p w14:paraId="72193526" w14:textId="77503121" w:rsidR="00AB78B3" w:rsidRDefault="00337FF0">
            <w:pPr>
              <w:pStyle w:val="Compact"/>
              <w:jc w:val="center"/>
            </w:pPr>
            <w:r>
              <w:t>5</w:t>
            </w:r>
            <w:r w:rsidR="002974AC">
              <w:t>,</w:t>
            </w:r>
            <w:r>
              <w:t>952</w:t>
            </w:r>
          </w:p>
        </w:tc>
        <w:tc>
          <w:tcPr>
            <w:tcW w:w="0" w:type="auto"/>
          </w:tcPr>
          <w:p w14:paraId="4C18DB7B" w14:textId="1C4CCF55" w:rsidR="00AB78B3" w:rsidRDefault="00337FF0">
            <w:pPr>
              <w:pStyle w:val="Compact"/>
              <w:jc w:val="center"/>
            </w:pPr>
            <w:r>
              <w:t>6</w:t>
            </w:r>
            <w:r w:rsidR="002974AC">
              <w:t>,</w:t>
            </w:r>
            <w:r>
              <w:t>830</w:t>
            </w:r>
          </w:p>
        </w:tc>
        <w:tc>
          <w:tcPr>
            <w:tcW w:w="0" w:type="auto"/>
          </w:tcPr>
          <w:p w14:paraId="70A8E502" w14:textId="77777777" w:rsidR="00AB78B3" w:rsidRDefault="00337FF0">
            <w:pPr>
              <w:pStyle w:val="Compact"/>
              <w:jc w:val="center"/>
            </w:pPr>
            <w:r>
              <w:t>19</w:t>
            </w:r>
          </w:p>
        </w:tc>
      </w:tr>
      <w:tr w:rsidR="00AB78B3" w14:paraId="58DC437F" w14:textId="77777777">
        <w:tc>
          <w:tcPr>
            <w:tcW w:w="0" w:type="auto"/>
          </w:tcPr>
          <w:p w14:paraId="6600278D" w14:textId="77777777" w:rsidR="00AB78B3" w:rsidRDefault="00337FF0">
            <w:pPr>
              <w:pStyle w:val="Compact"/>
              <w:jc w:val="center"/>
            </w:pPr>
            <w:r>
              <w:t>CUSCO</w:t>
            </w:r>
          </w:p>
        </w:tc>
        <w:tc>
          <w:tcPr>
            <w:tcW w:w="0" w:type="auto"/>
          </w:tcPr>
          <w:p w14:paraId="2EFA4575" w14:textId="77777777" w:rsidR="00AB78B3" w:rsidRDefault="00337FF0">
            <w:pPr>
              <w:pStyle w:val="Compact"/>
              <w:jc w:val="center"/>
            </w:pPr>
            <w:r>
              <w:t>533</w:t>
            </w:r>
          </w:p>
        </w:tc>
        <w:tc>
          <w:tcPr>
            <w:tcW w:w="0" w:type="auto"/>
          </w:tcPr>
          <w:p w14:paraId="52476F4C" w14:textId="77777777" w:rsidR="00AB78B3" w:rsidRDefault="00337FF0">
            <w:pPr>
              <w:pStyle w:val="Compact"/>
              <w:jc w:val="center"/>
            </w:pPr>
            <w:r>
              <w:t>533</w:t>
            </w:r>
          </w:p>
        </w:tc>
        <w:tc>
          <w:tcPr>
            <w:tcW w:w="0" w:type="auto"/>
          </w:tcPr>
          <w:p w14:paraId="19858FA0" w14:textId="77777777" w:rsidR="00AB78B3" w:rsidRDefault="00337FF0">
            <w:pPr>
              <w:pStyle w:val="Compact"/>
              <w:jc w:val="center"/>
            </w:pPr>
            <w:r>
              <w:t>533</w:t>
            </w:r>
          </w:p>
        </w:tc>
        <w:tc>
          <w:tcPr>
            <w:tcW w:w="0" w:type="auto"/>
          </w:tcPr>
          <w:p w14:paraId="33E3BEDF" w14:textId="77777777" w:rsidR="00AB78B3" w:rsidRDefault="00337FF0">
            <w:pPr>
              <w:pStyle w:val="Compact"/>
              <w:jc w:val="center"/>
            </w:pPr>
            <w:r>
              <w:t>-133.3</w:t>
            </w:r>
          </w:p>
        </w:tc>
        <w:tc>
          <w:tcPr>
            <w:tcW w:w="0" w:type="auto"/>
          </w:tcPr>
          <w:p w14:paraId="431E515F" w14:textId="77777777" w:rsidR="00AB78B3" w:rsidRDefault="00337FF0">
            <w:pPr>
              <w:pStyle w:val="Compact"/>
              <w:jc w:val="center"/>
            </w:pPr>
            <w:r>
              <w:t>-306.4</w:t>
            </w:r>
          </w:p>
        </w:tc>
        <w:tc>
          <w:tcPr>
            <w:tcW w:w="0" w:type="auto"/>
          </w:tcPr>
          <w:p w14:paraId="7D24739D" w14:textId="77777777" w:rsidR="00AB78B3" w:rsidRDefault="00337FF0">
            <w:pPr>
              <w:pStyle w:val="Compact"/>
              <w:jc w:val="center"/>
            </w:pPr>
            <w:r>
              <w:t>-20.73</w:t>
            </w:r>
          </w:p>
        </w:tc>
        <w:tc>
          <w:tcPr>
            <w:tcW w:w="0" w:type="auto"/>
          </w:tcPr>
          <w:p w14:paraId="7A744086" w14:textId="77777777" w:rsidR="00AB78B3" w:rsidRDefault="00337FF0">
            <w:pPr>
              <w:pStyle w:val="Compact"/>
              <w:jc w:val="center"/>
            </w:pPr>
            <w:r>
              <w:t>666</w:t>
            </w:r>
          </w:p>
        </w:tc>
      </w:tr>
      <w:tr w:rsidR="00AB78B3" w14:paraId="7B08624F" w14:textId="77777777">
        <w:tc>
          <w:tcPr>
            <w:tcW w:w="0" w:type="auto"/>
          </w:tcPr>
          <w:p w14:paraId="151651DB" w14:textId="77777777" w:rsidR="00AB78B3" w:rsidRDefault="00337FF0">
            <w:pPr>
              <w:pStyle w:val="Compact"/>
              <w:jc w:val="center"/>
            </w:pPr>
            <w:r>
              <w:t>HUANCAVELICA</w:t>
            </w:r>
          </w:p>
        </w:tc>
        <w:tc>
          <w:tcPr>
            <w:tcW w:w="0" w:type="auto"/>
          </w:tcPr>
          <w:p w14:paraId="144EF58F" w14:textId="77777777" w:rsidR="00AB78B3" w:rsidRDefault="00337FF0">
            <w:pPr>
              <w:pStyle w:val="Compact"/>
              <w:jc w:val="center"/>
            </w:pPr>
            <w:r>
              <w:t>627.2</w:t>
            </w:r>
          </w:p>
        </w:tc>
        <w:tc>
          <w:tcPr>
            <w:tcW w:w="0" w:type="auto"/>
          </w:tcPr>
          <w:p w14:paraId="342F2EDD" w14:textId="77777777" w:rsidR="00AB78B3" w:rsidRDefault="00337FF0">
            <w:pPr>
              <w:pStyle w:val="Compact"/>
              <w:jc w:val="center"/>
            </w:pPr>
            <w:r>
              <w:t>367.9</w:t>
            </w:r>
          </w:p>
        </w:tc>
        <w:tc>
          <w:tcPr>
            <w:tcW w:w="0" w:type="auto"/>
          </w:tcPr>
          <w:p w14:paraId="1125ABCE" w14:textId="77777777" w:rsidR="00AB78B3" w:rsidRDefault="00337FF0">
            <w:pPr>
              <w:pStyle w:val="Compact"/>
              <w:jc w:val="center"/>
            </w:pPr>
            <w:r>
              <w:t>814.8</w:t>
            </w:r>
          </w:p>
        </w:tc>
        <w:tc>
          <w:tcPr>
            <w:tcW w:w="0" w:type="auto"/>
          </w:tcPr>
          <w:p w14:paraId="6D3CB74E" w14:textId="77777777" w:rsidR="00AB78B3" w:rsidRDefault="00337FF0">
            <w:pPr>
              <w:pStyle w:val="Compact"/>
              <w:jc w:val="center"/>
            </w:pPr>
            <w:r>
              <w:t>471.4</w:t>
            </w:r>
          </w:p>
        </w:tc>
        <w:tc>
          <w:tcPr>
            <w:tcW w:w="0" w:type="auto"/>
          </w:tcPr>
          <w:p w14:paraId="4D511163" w14:textId="77777777" w:rsidR="00AB78B3" w:rsidRDefault="00337FF0">
            <w:pPr>
              <w:pStyle w:val="Compact"/>
              <w:jc w:val="center"/>
            </w:pPr>
            <w:r>
              <w:t>256.8</w:t>
            </w:r>
          </w:p>
        </w:tc>
        <w:tc>
          <w:tcPr>
            <w:tcW w:w="0" w:type="auto"/>
          </w:tcPr>
          <w:p w14:paraId="3A14EC17" w14:textId="77777777" w:rsidR="00AB78B3" w:rsidRDefault="00337FF0">
            <w:pPr>
              <w:pStyle w:val="Compact"/>
              <w:jc w:val="center"/>
            </w:pPr>
            <w:r>
              <w:t>622.5</w:t>
            </w:r>
          </w:p>
        </w:tc>
        <w:tc>
          <w:tcPr>
            <w:tcW w:w="0" w:type="auto"/>
          </w:tcPr>
          <w:p w14:paraId="4FB20220" w14:textId="77777777" w:rsidR="00AB78B3" w:rsidRDefault="00337FF0">
            <w:pPr>
              <w:pStyle w:val="Compact"/>
              <w:jc w:val="center"/>
            </w:pPr>
            <w:r>
              <w:t>51</w:t>
            </w:r>
          </w:p>
        </w:tc>
      </w:tr>
      <w:tr w:rsidR="00AB78B3" w14:paraId="3EE0F3EC" w14:textId="77777777">
        <w:tc>
          <w:tcPr>
            <w:tcW w:w="0" w:type="auto"/>
          </w:tcPr>
          <w:p w14:paraId="0BB064FE" w14:textId="77777777" w:rsidR="00AB78B3" w:rsidRDefault="00337FF0">
            <w:pPr>
              <w:pStyle w:val="Compact"/>
              <w:jc w:val="center"/>
            </w:pPr>
            <w:r>
              <w:t>HUANUCO</w:t>
            </w:r>
          </w:p>
        </w:tc>
        <w:tc>
          <w:tcPr>
            <w:tcW w:w="0" w:type="auto"/>
          </w:tcPr>
          <w:p w14:paraId="091F1428" w14:textId="258007D0" w:rsidR="00AB78B3" w:rsidRDefault="00337FF0">
            <w:pPr>
              <w:pStyle w:val="Compact"/>
              <w:jc w:val="center"/>
            </w:pPr>
            <w:r>
              <w:t>1</w:t>
            </w:r>
            <w:r w:rsidR="002974AC">
              <w:t>,</w:t>
            </w:r>
            <w:r>
              <w:t>128</w:t>
            </w:r>
          </w:p>
        </w:tc>
        <w:tc>
          <w:tcPr>
            <w:tcW w:w="0" w:type="auto"/>
          </w:tcPr>
          <w:p w14:paraId="0854F8A2" w14:textId="77777777" w:rsidR="00AB78B3" w:rsidRDefault="00337FF0">
            <w:pPr>
              <w:pStyle w:val="Compact"/>
              <w:jc w:val="center"/>
            </w:pPr>
            <w:r>
              <w:t>612.7</w:t>
            </w:r>
          </w:p>
        </w:tc>
        <w:tc>
          <w:tcPr>
            <w:tcW w:w="0" w:type="auto"/>
          </w:tcPr>
          <w:p w14:paraId="3ED317DF" w14:textId="0521FCE1" w:rsidR="00AB78B3" w:rsidRDefault="00337FF0">
            <w:pPr>
              <w:pStyle w:val="Compact"/>
              <w:jc w:val="center"/>
            </w:pPr>
            <w:r>
              <w:t>1</w:t>
            </w:r>
            <w:r w:rsidR="002974AC">
              <w:t>,</w:t>
            </w:r>
            <w:r>
              <w:t>527</w:t>
            </w:r>
          </w:p>
        </w:tc>
        <w:tc>
          <w:tcPr>
            <w:tcW w:w="0" w:type="auto"/>
          </w:tcPr>
          <w:p w14:paraId="4347A89E" w14:textId="77777777" w:rsidR="00AB78B3" w:rsidRDefault="00337FF0">
            <w:pPr>
              <w:pStyle w:val="Compact"/>
              <w:jc w:val="center"/>
            </w:pPr>
            <w:r>
              <w:t>624</w:t>
            </w:r>
          </w:p>
        </w:tc>
        <w:tc>
          <w:tcPr>
            <w:tcW w:w="0" w:type="auto"/>
          </w:tcPr>
          <w:p w14:paraId="2F1C90BD" w14:textId="77777777" w:rsidR="00AB78B3" w:rsidRDefault="00337FF0">
            <w:pPr>
              <w:pStyle w:val="Compact"/>
              <w:jc w:val="center"/>
            </w:pPr>
            <w:r>
              <w:t>279.4</w:t>
            </w:r>
          </w:p>
        </w:tc>
        <w:tc>
          <w:tcPr>
            <w:tcW w:w="0" w:type="auto"/>
          </w:tcPr>
          <w:p w14:paraId="75E9663E" w14:textId="77777777" w:rsidR="00AB78B3" w:rsidRDefault="00337FF0">
            <w:pPr>
              <w:pStyle w:val="Compact"/>
              <w:jc w:val="center"/>
            </w:pPr>
            <w:r>
              <w:t>881.9</w:t>
            </w:r>
          </w:p>
        </w:tc>
        <w:tc>
          <w:tcPr>
            <w:tcW w:w="0" w:type="auto"/>
          </w:tcPr>
          <w:p w14:paraId="16045296" w14:textId="77777777" w:rsidR="00AB78B3" w:rsidRDefault="00337FF0">
            <w:pPr>
              <w:pStyle w:val="Compact"/>
              <w:jc w:val="center"/>
            </w:pPr>
            <w:r>
              <w:t>170</w:t>
            </w:r>
          </w:p>
        </w:tc>
      </w:tr>
      <w:tr w:rsidR="00AB78B3" w14:paraId="3E7D8719" w14:textId="77777777">
        <w:tc>
          <w:tcPr>
            <w:tcW w:w="0" w:type="auto"/>
          </w:tcPr>
          <w:p w14:paraId="56FA7DC0" w14:textId="77777777" w:rsidR="00AB78B3" w:rsidRDefault="00337FF0">
            <w:pPr>
              <w:pStyle w:val="Compact"/>
              <w:jc w:val="center"/>
            </w:pPr>
            <w:r>
              <w:t>ICA</w:t>
            </w:r>
          </w:p>
        </w:tc>
        <w:tc>
          <w:tcPr>
            <w:tcW w:w="0" w:type="auto"/>
          </w:tcPr>
          <w:p w14:paraId="62B7007F" w14:textId="3BB87C52" w:rsidR="00AB78B3" w:rsidRDefault="00337FF0">
            <w:pPr>
              <w:pStyle w:val="Compact"/>
              <w:jc w:val="center"/>
            </w:pPr>
            <w:r>
              <w:t>4</w:t>
            </w:r>
            <w:r w:rsidR="002974AC">
              <w:t>,</w:t>
            </w:r>
            <w:r>
              <w:t>032</w:t>
            </w:r>
          </w:p>
        </w:tc>
        <w:tc>
          <w:tcPr>
            <w:tcW w:w="0" w:type="auto"/>
          </w:tcPr>
          <w:p w14:paraId="219AE87F" w14:textId="77777777" w:rsidR="00AB78B3" w:rsidRDefault="00337FF0">
            <w:pPr>
              <w:pStyle w:val="Compact"/>
              <w:jc w:val="center"/>
            </w:pPr>
            <w:r>
              <w:t>3427</w:t>
            </w:r>
          </w:p>
        </w:tc>
        <w:tc>
          <w:tcPr>
            <w:tcW w:w="0" w:type="auto"/>
          </w:tcPr>
          <w:p w14:paraId="4ED61A3D" w14:textId="03EEE7B5" w:rsidR="00AB78B3" w:rsidRDefault="00337FF0">
            <w:pPr>
              <w:pStyle w:val="Compact"/>
              <w:jc w:val="center"/>
            </w:pPr>
            <w:r>
              <w:t>4</w:t>
            </w:r>
            <w:r w:rsidR="002974AC">
              <w:t>,</w:t>
            </w:r>
            <w:r>
              <w:t>518</w:t>
            </w:r>
          </w:p>
        </w:tc>
        <w:tc>
          <w:tcPr>
            <w:tcW w:w="0" w:type="auto"/>
          </w:tcPr>
          <w:p w14:paraId="06B988A8" w14:textId="7F74D6C5" w:rsidR="00AB78B3" w:rsidRDefault="00337FF0">
            <w:pPr>
              <w:pStyle w:val="Compact"/>
              <w:jc w:val="center"/>
            </w:pPr>
            <w:r>
              <w:t>3</w:t>
            </w:r>
            <w:r w:rsidR="002974AC">
              <w:t>,</w:t>
            </w:r>
            <w:r>
              <w:t>929</w:t>
            </w:r>
          </w:p>
        </w:tc>
        <w:tc>
          <w:tcPr>
            <w:tcW w:w="0" w:type="auto"/>
          </w:tcPr>
          <w:p w14:paraId="16BC3720" w14:textId="5A79AD82" w:rsidR="00AB78B3" w:rsidRDefault="00337FF0">
            <w:pPr>
              <w:pStyle w:val="Compact"/>
              <w:jc w:val="center"/>
            </w:pPr>
            <w:r>
              <w:t>3</w:t>
            </w:r>
            <w:r w:rsidR="002974AC">
              <w:t>,</w:t>
            </w:r>
            <w:r>
              <w:t>279</w:t>
            </w:r>
          </w:p>
        </w:tc>
        <w:tc>
          <w:tcPr>
            <w:tcW w:w="0" w:type="auto"/>
          </w:tcPr>
          <w:p w14:paraId="4D9B92E7" w14:textId="199DBA46" w:rsidR="00AB78B3" w:rsidRDefault="00337FF0">
            <w:pPr>
              <w:pStyle w:val="Compact"/>
              <w:jc w:val="center"/>
            </w:pPr>
            <w:r>
              <w:t>4</w:t>
            </w:r>
            <w:r w:rsidR="002974AC">
              <w:t>,</w:t>
            </w:r>
            <w:r>
              <w:t>434</w:t>
            </w:r>
          </w:p>
        </w:tc>
        <w:tc>
          <w:tcPr>
            <w:tcW w:w="0" w:type="auto"/>
          </w:tcPr>
          <w:p w14:paraId="645F7E4F" w14:textId="77777777" w:rsidR="00AB78B3" w:rsidRDefault="00337FF0">
            <w:pPr>
              <w:pStyle w:val="Compact"/>
              <w:jc w:val="center"/>
            </w:pPr>
            <w:r>
              <w:t>97</w:t>
            </w:r>
          </w:p>
        </w:tc>
      </w:tr>
      <w:tr w:rsidR="00AB78B3" w14:paraId="541A2B6F" w14:textId="77777777">
        <w:tc>
          <w:tcPr>
            <w:tcW w:w="0" w:type="auto"/>
          </w:tcPr>
          <w:p w14:paraId="70B4A139" w14:textId="77777777" w:rsidR="00AB78B3" w:rsidRDefault="00337FF0">
            <w:pPr>
              <w:pStyle w:val="Compact"/>
              <w:jc w:val="center"/>
            </w:pPr>
            <w:r>
              <w:t>JUNIN</w:t>
            </w:r>
          </w:p>
        </w:tc>
        <w:tc>
          <w:tcPr>
            <w:tcW w:w="0" w:type="auto"/>
          </w:tcPr>
          <w:p w14:paraId="5C99EB0F" w14:textId="2F8633C0" w:rsidR="00AB78B3" w:rsidRDefault="00337FF0">
            <w:pPr>
              <w:pStyle w:val="Compact"/>
              <w:jc w:val="center"/>
            </w:pPr>
            <w:r>
              <w:t>2</w:t>
            </w:r>
            <w:r w:rsidR="002974AC">
              <w:t>,</w:t>
            </w:r>
            <w:r>
              <w:t>415</w:t>
            </w:r>
          </w:p>
        </w:tc>
        <w:tc>
          <w:tcPr>
            <w:tcW w:w="0" w:type="auto"/>
          </w:tcPr>
          <w:p w14:paraId="17DB9942" w14:textId="545CABD3" w:rsidR="00AB78B3" w:rsidRDefault="00337FF0">
            <w:pPr>
              <w:pStyle w:val="Compact"/>
              <w:jc w:val="center"/>
            </w:pPr>
            <w:r>
              <w:t>1</w:t>
            </w:r>
            <w:r w:rsidR="002974AC">
              <w:t>,</w:t>
            </w:r>
            <w:r>
              <w:t>328</w:t>
            </w:r>
          </w:p>
        </w:tc>
        <w:tc>
          <w:tcPr>
            <w:tcW w:w="0" w:type="auto"/>
          </w:tcPr>
          <w:p w14:paraId="5E9347A6" w14:textId="7F3BC56B" w:rsidR="00AB78B3" w:rsidRDefault="00337FF0">
            <w:pPr>
              <w:pStyle w:val="Compact"/>
              <w:jc w:val="center"/>
            </w:pPr>
            <w:r>
              <w:t>3</w:t>
            </w:r>
            <w:r w:rsidR="002974AC">
              <w:t>,</w:t>
            </w:r>
            <w:r>
              <w:t>359</w:t>
            </w:r>
          </w:p>
        </w:tc>
        <w:tc>
          <w:tcPr>
            <w:tcW w:w="0" w:type="auto"/>
          </w:tcPr>
          <w:p w14:paraId="5330A0DE" w14:textId="40603DB3" w:rsidR="00AB78B3" w:rsidRDefault="00337FF0">
            <w:pPr>
              <w:pStyle w:val="Compact"/>
              <w:jc w:val="center"/>
            </w:pPr>
            <w:r>
              <w:t>1</w:t>
            </w:r>
            <w:r w:rsidR="002974AC">
              <w:t>,</w:t>
            </w:r>
            <w:r>
              <w:t>867</w:t>
            </w:r>
          </w:p>
        </w:tc>
        <w:tc>
          <w:tcPr>
            <w:tcW w:w="0" w:type="auto"/>
          </w:tcPr>
          <w:p w14:paraId="0B983E44" w14:textId="77777777" w:rsidR="00AB78B3" w:rsidRDefault="00337FF0">
            <w:pPr>
              <w:pStyle w:val="Compact"/>
              <w:jc w:val="center"/>
            </w:pPr>
            <w:r>
              <w:t>698.1</w:t>
            </w:r>
          </w:p>
        </w:tc>
        <w:tc>
          <w:tcPr>
            <w:tcW w:w="0" w:type="auto"/>
          </w:tcPr>
          <w:p w14:paraId="6A997378" w14:textId="49BAAD78" w:rsidR="00AB78B3" w:rsidRDefault="00337FF0">
            <w:pPr>
              <w:pStyle w:val="Compact"/>
              <w:jc w:val="center"/>
            </w:pPr>
            <w:r>
              <w:t>2</w:t>
            </w:r>
            <w:r w:rsidR="002974AC">
              <w:t>,</w:t>
            </w:r>
            <w:r>
              <w:t>787</w:t>
            </w:r>
          </w:p>
        </w:tc>
        <w:tc>
          <w:tcPr>
            <w:tcW w:w="0" w:type="auto"/>
          </w:tcPr>
          <w:p w14:paraId="1BEFA859" w14:textId="77777777" w:rsidR="00AB78B3" w:rsidRDefault="00337FF0">
            <w:pPr>
              <w:pStyle w:val="Compact"/>
              <w:jc w:val="center"/>
            </w:pPr>
            <w:r>
              <w:t>193</w:t>
            </w:r>
          </w:p>
        </w:tc>
      </w:tr>
      <w:tr w:rsidR="00AB78B3" w14:paraId="57341957" w14:textId="77777777">
        <w:tc>
          <w:tcPr>
            <w:tcW w:w="0" w:type="auto"/>
          </w:tcPr>
          <w:p w14:paraId="0B0117A5" w14:textId="77777777" w:rsidR="00AB78B3" w:rsidRDefault="00337FF0">
            <w:pPr>
              <w:pStyle w:val="Compact"/>
              <w:jc w:val="center"/>
            </w:pPr>
            <w:r>
              <w:t>LA LIBERTAD</w:t>
            </w:r>
          </w:p>
        </w:tc>
        <w:tc>
          <w:tcPr>
            <w:tcW w:w="0" w:type="auto"/>
          </w:tcPr>
          <w:p w14:paraId="43F4D202" w14:textId="4A7C1E0C" w:rsidR="00AB78B3" w:rsidRDefault="00337FF0">
            <w:pPr>
              <w:pStyle w:val="Compact"/>
              <w:jc w:val="center"/>
            </w:pPr>
            <w:r>
              <w:t>6</w:t>
            </w:r>
            <w:r w:rsidR="002974AC">
              <w:t>,</w:t>
            </w:r>
            <w:r>
              <w:t>229</w:t>
            </w:r>
          </w:p>
        </w:tc>
        <w:tc>
          <w:tcPr>
            <w:tcW w:w="0" w:type="auto"/>
          </w:tcPr>
          <w:p w14:paraId="222971FE" w14:textId="02388D88" w:rsidR="00AB78B3" w:rsidRDefault="00337FF0">
            <w:pPr>
              <w:pStyle w:val="Compact"/>
              <w:jc w:val="center"/>
            </w:pPr>
            <w:r>
              <w:t>5</w:t>
            </w:r>
            <w:r w:rsidR="002974AC">
              <w:t>,</w:t>
            </w:r>
            <w:r>
              <w:t>010</w:t>
            </w:r>
          </w:p>
        </w:tc>
        <w:tc>
          <w:tcPr>
            <w:tcW w:w="0" w:type="auto"/>
          </w:tcPr>
          <w:p w14:paraId="2B06D9E4" w14:textId="3311A2B1" w:rsidR="00AB78B3" w:rsidRDefault="00337FF0">
            <w:pPr>
              <w:pStyle w:val="Compact"/>
              <w:jc w:val="center"/>
            </w:pPr>
            <w:r>
              <w:t>7</w:t>
            </w:r>
            <w:r w:rsidR="002974AC">
              <w:t>,</w:t>
            </w:r>
            <w:r>
              <w:t>239</w:t>
            </w:r>
          </w:p>
        </w:tc>
        <w:tc>
          <w:tcPr>
            <w:tcW w:w="0" w:type="auto"/>
          </w:tcPr>
          <w:p w14:paraId="40E1D7A5" w14:textId="472BE441" w:rsidR="00AB78B3" w:rsidRDefault="00337FF0">
            <w:pPr>
              <w:pStyle w:val="Compact"/>
              <w:jc w:val="center"/>
            </w:pPr>
            <w:r>
              <w:t>5</w:t>
            </w:r>
            <w:r w:rsidR="002974AC">
              <w:t>,</w:t>
            </w:r>
            <w:r>
              <w:t>121</w:t>
            </w:r>
          </w:p>
        </w:tc>
        <w:tc>
          <w:tcPr>
            <w:tcW w:w="0" w:type="auto"/>
          </w:tcPr>
          <w:p w14:paraId="331AAA49" w14:textId="09022B12" w:rsidR="00AB78B3" w:rsidRDefault="00337FF0">
            <w:pPr>
              <w:pStyle w:val="Compact"/>
              <w:jc w:val="center"/>
            </w:pPr>
            <w:r>
              <w:t>4</w:t>
            </w:r>
            <w:r w:rsidR="002974AC">
              <w:t>,</w:t>
            </w:r>
            <w:r>
              <w:t>097</w:t>
            </w:r>
          </w:p>
        </w:tc>
        <w:tc>
          <w:tcPr>
            <w:tcW w:w="0" w:type="auto"/>
          </w:tcPr>
          <w:p w14:paraId="21038817" w14:textId="52FFD590" w:rsidR="00AB78B3" w:rsidRDefault="00337FF0">
            <w:pPr>
              <w:pStyle w:val="Compact"/>
              <w:jc w:val="center"/>
            </w:pPr>
            <w:r>
              <w:t>5</w:t>
            </w:r>
            <w:r w:rsidR="002974AC">
              <w:t>,</w:t>
            </w:r>
            <w:r>
              <w:t>961</w:t>
            </w:r>
          </w:p>
        </w:tc>
        <w:tc>
          <w:tcPr>
            <w:tcW w:w="0" w:type="auto"/>
          </w:tcPr>
          <w:p w14:paraId="1F889E78" w14:textId="77777777" w:rsidR="00AB78B3" w:rsidRDefault="00337FF0">
            <w:pPr>
              <w:pStyle w:val="Compact"/>
              <w:jc w:val="center"/>
            </w:pPr>
            <w:r>
              <w:t>105</w:t>
            </w:r>
          </w:p>
        </w:tc>
      </w:tr>
      <w:tr w:rsidR="00AB78B3" w14:paraId="6245D590" w14:textId="77777777">
        <w:tc>
          <w:tcPr>
            <w:tcW w:w="0" w:type="auto"/>
          </w:tcPr>
          <w:p w14:paraId="04BCFDD8" w14:textId="77777777" w:rsidR="00AB78B3" w:rsidRDefault="00337FF0">
            <w:pPr>
              <w:pStyle w:val="Compact"/>
              <w:jc w:val="center"/>
            </w:pPr>
            <w:r>
              <w:t>LAMBAYEQUE</w:t>
            </w:r>
          </w:p>
        </w:tc>
        <w:tc>
          <w:tcPr>
            <w:tcW w:w="0" w:type="auto"/>
          </w:tcPr>
          <w:p w14:paraId="6162F5C6" w14:textId="16998F46" w:rsidR="00AB78B3" w:rsidRDefault="00337FF0">
            <w:pPr>
              <w:pStyle w:val="Compact"/>
              <w:jc w:val="center"/>
            </w:pPr>
            <w:r>
              <w:t>8</w:t>
            </w:r>
            <w:r w:rsidR="002974AC">
              <w:t>,</w:t>
            </w:r>
            <w:r>
              <w:t>532</w:t>
            </w:r>
          </w:p>
        </w:tc>
        <w:tc>
          <w:tcPr>
            <w:tcW w:w="0" w:type="auto"/>
          </w:tcPr>
          <w:p w14:paraId="2C7B9083" w14:textId="4E9A3FA5" w:rsidR="00AB78B3" w:rsidRDefault="00337FF0">
            <w:pPr>
              <w:pStyle w:val="Compact"/>
              <w:jc w:val="center"/>
            </w:pPr>
            <w:r>
              <w:t>8</w:t>
            </w:r>
            <w:r w:rsidR="002974AC">
              <w:t>,</w:t>
            </w:r>
            <w:r>
              <w:t>214</w:t>
            </w:r>
          </w:p>
        </w:tc>
        <w:tc>
          <w:tcPr>
            <w:tcW w:w="0" w:type="auto"/>
          </w:tcPr>
          <w:p w14:paraId="1B63B46E" w14:textId="469B2DDA" w:rsidR="00AB78B3" w:rsidRDefault="00337FF0">
            <w:pPr>
              <w:pStyle w:val="Compact"/>
              <w:jc w:val="center"/>
            </w:pPr>
            <w:r>
              <w:t>8</w:t>
            </w:r>
            <w:r w:rsidR="002974AC">
              <w:t>,</w:t>
            </w:r>
            <w:r>
              <w:t>749</w:t>
            </w:r>
          </w:p>
        </w:tc>
        <w:tc>
          <w:tcPr>
            <w:tcW w:w="0" w:type="auto"/>
          </w:tcPr>
          <w:p w14:paraId="5B0D9456" w14:textId="79E05E7D" w:rsidR="00AB78B3" w:rsidRDefault="00337FF0">
            <w:pPr>
              <w:pStyle w:val="Compact"/>
              <w:jc w:val="center"/>
            </w:pPr>
            <w:r>
              <w:t>4</w:t>
            </w:r>
            <w:r w:rsidR="002974AC">
              <w:t>,</w:t>
            </w:r>
            <w:r>
              <w:t>533</w:t>
            </w:r>
          </w:p>
        </w:tc>
        <w:tc>
          <w:tcPr>
            <w:tcW w:w="0" w:type="auto"/>
          </w:tcPr>
          <w:p w14:paraId="33007FCF" w14:textId="333B1906" w:rsidR="00AB78B3" w:rsidRDefault="00337FF0">
            <w:pPr>
              <w:pStyle w:val="Compact"/>
              <w:jc w:val="center"/>
            </w:pPr>
            <w:r>
              <w:t>4</w:t>
            </w:r>
            <w:r w:rsidR="002974AC">
              <w:t>,</w:t>
            </w:r>
            <w:r>
              <w:t>352</w:t>
            </w:r>
          </w:p>
        </w:tc>
        <w:tc>
          <w:tcPr>
            <w:tcW w:w="0" w:type="auto"/>
          </w:tcPr>
          <w:p w14:paraId="3533F680" w14:textId="091EDBCF" w:rsidR="00AB78B3" w:rsidRDefault="00337FF0">
            <w:pPr>
              <w:pStyle w:val="Compact"/>
              <w:jc w:val="center"/>
            </w:pPr>
            <w:r>
              <w:t>4</w:t>
            </w:r>
            <w:r w:rsidR="002974AC">
              <w:t>,</w:t>
            </w:r>
            <w:r>
              <w:t>645</w:t>
            </w:r>
          </w:p>
        </w:tc>
        <w:tc>
          <w:tcPr>
            <w:tcW w:w="0" w:type="auto"/>
          </w:tcPr>
          <w:p w14:paraId="25845F39" w14:textId="77777777" w:rsidR="00AB78B3" w:rsidRDefault="00337FF0">
            <w:pPr>
              <w:pStyle w:val="Compact"/>
              <w:jc w:val="center"/>
            </w:pPr>
            <w:r>
              <w:t>5</w:t>
            </w:r>
          </w:p>
        </w:tc>
      </w:tr>
      <w:tr w:rsidR="00AB78B3" w14:paraId="55AFD1F0" w14:textId="77777777">
        <w:tc>
          <w:tcPr>
            <w:tcW w:w="0" w:type="auto"/>
          </w:tcPr>
          <w:p w14:paraId="2C1ED692" w14:textId="77777777" w:rsidR="00AB78B3" w:rsidRDefault="00337FF0">
            <w:pPr>
              <w:pStyle w:val="Compact"/>
              <w:jc w:val="center"/>
            </w:pPr>
            <w:r>
              <w:t>LIMA</w:t>
            </w:r>
          </w:p>
        </w:tc>
        <w:tc>
          <w:tcPr>
            <w:tcW w:w="0" w:type="auto"/>
          </w:tcPr>
          <w:p w14:paraId="361A700A" w14:textId="1C1A2CE6" w:rsidR="00AB78B3" w:rsidRDefault="00337FF0">
            <w:pPr>
              <w:pStyle w:val="Compact"/>
              <w:jc w:val="center"/>
            </w:pPr>
            <w:r>
              <w:t>76</w:t>
            </w:r>
            <w:r w:rsidR="002974AC">
              <w:t>,</w:t>
            </w:r>
            <w:r>
              <w:t>158</w:t>
            </w:r>
          </w:p>
        </w:tc>
        <w:tc>
          <w:tcPr>
            <w:tcW w:w="0" w:type="auto"/>
          </w:tcPr>
          <w:p w14:paraId="2F48F0AC" w14:textId="0E88815A" w:rsidR="00AB78B3" w:rsidRDefault="00337FF0">
            <w:pPr>
              <w:pStyle w:val="Compact"/>
              <w:jc w:val="center"/>
            </w:pPr>
            <w:r>
              <w:t>72</w:t>
            </w:r>
            <w:r w:rsidR="002974AC">
              <w:t>,</w:t>
            </w:r>
            <w:r>
              <w:t>740</w:t>
            </w:r>
          </w:p>
        </w:tc>
        <w:tc>
          <w:tcPr>
            <w:tcW w:w="0" w:type="auto"/>
          </w:tcPr>
          <w:p w14:paraId="1C45C370" w14:textId="4A3ADDF6" w:rsidR="00AB78B3" w:rsidRDefault="00337FF0">
            <w:pPr>
              <w:pStyle w:val="Compact"/>
              <w:jc w:val="center"/>
            </w:pPr>
            <w:r>
              <w:t>79</w:t>
            </w:r>
            <w:r w:rsidR="002974AC">
              <w:t>,</w:t>
            </w:r>
            <w:r>
              <w:t>212</w:t>
            </w:r>
          </w:p>
        </w:tc>
        <w:tc>
          <w:tcPr>
            <w:tcW w:w="0" w:type="auto"/>
          </w:tcPr>
          <w:p w14:paraId="3B676812" w14:textId="2F95C930" w:rsidR="00AB78B3" w:rsidRDefault="00337FF0">
            <w:pPr>
              <w:pStyle w:val="Compact"/>
              <w:jc w:val="center"/>
            </w:pPr>
            <w:r>
              <w:t>53</w:t>
            </w:r>
            <w:r w:rsidR="002974AC">
              <w:t>,</w:t>
            </w:r>
            <w:r>
              <w:t>480</w:t>
            </w:r>
          </w:p>
        </w:tc>
        <w:tc>
          <w:tcPr>
            <w:tcW w:w="0" w:type="auto"/>
          </w:tcPr>
          <w:p w14:paraId="09103FDA" w14:textId="7D3BB997" w:rsidR="00AB78B3" w:rsidRDefault="00337FF0">
            <w:pPr>
              <w:pStyle w:val="Compact"/>
              <w:jc w:val="center"/>
            </w:pPr>
            <w:r>
              <w:t>51</w:t>
            </w:r>
            <w:r w:rsidR="002974AC">
              <w:t>,</w:t>
            </w:r>
            <w:r>
              <w:t>069</w:t>
            </w:r>
          </w:p>
        </w:tc>
        <w:tc>
          <w:tcPr>
            <w:tcW w:w="0" w:type="auto"/>
          </w:tcPr>
          <w:p w14:paraId="4F6E4258" w14:textId="3BB0CFC0" w:rsidR="00AB78B3" w:rsidRDefault="00337FF0">
            <w:pPr>
              <w:pStyle w:val="Compact"/>
              <w:jc w:val="center"/>
            </w:pPr>
            <w:r>
              <w:t>55</w:t>
            </w:r>
            <w:r w:rsidR="002974AC">
              <w:t>,</w:t>
            </w:r>
            <w:r>
              <w:t>626</w:t>
            </w:r>
          </w:p>
        </w:tc>
        <w:tc>
          <w:tcPr>
            <w:tcW w:w="0" w:type="auto"/>
          </w:tcPr>
          <w:p w14:paraId="53F413FE" w14:textId="77777777" w:rsidR="00AB78B3" w:rsidRDefault="00337FF0">
            <w:pPr>
              <w:pStyle w:val="Compact"/>
              <w:jc w:val="center"/>
            </w:pPr>
            <w:r>
              <w:t>220</w:t>
            </w:r>
          </w:p>
        </w:tc>
      </w:tr>
      <w:tr w:rsidR="00AB78B3" w14:paraId="3A9450F0" w14:textId="77777777">
        <w:tc>
          <w:tcPr>
            <w:tcW w:w="0" w:type="auto"/>
          </w:tcPr>
          <w:p w14:paraId="5515B5C9" w14:textId="77777777" w:rsidR="00AB78B3" w:rsidRDefault="00337FF0">
            <w:pPr>
              <w:pStyle w:val="Compact"/>
              <w:jc w:val="center"/>
            </w:pPr>
            <w:r>
              <w:t>LORETO</w:t>
            </w:r>
          </w:p>
        </w:tc>
        <w:tc>
          <w:tcPr>
            <w:tcW w:w="0" w:type="auto"/>
          </w:tcPr>
          <w:p w14:paraId="3CEBB271" w14:textId="33393D6F" w:rsidR="00AB78B3" w:rsidRDefault="00337FF0">
            <w:pPr>
              <w:pStyle w:val="Compact"/>
              <w:jc w:val="center"/>
            </w:pPr>
            <w:r>
              <w:t>4</w:t>
            </w:r>
            <w:r w:rsidR="002974AC">
              <w:t>,</w:t>
            </w:r>
            <w:r>
              <w:t>795</w:t>
            </w:r>
          </w:p>
        </w:tc>
        <w:tc>
          <w:tcPr>
            <w:tcW w:w="0" w:type="auto"/>
          </w:tcPr>
          <w:p w14:paraId="39296B66" w14:textId="25D70D19" w:rsidR="00AB78B3" w:rsidRDefault="00337FF0">
            <w:pPr>
              <w:pStyle w:val="Compact"/>
              <w:jc w:val="center"/>
            </w:pPr>
            <w:r>
              <w:t>4</w:t>
            </w:r>
            <w:r w:rsidR="002974AC">
              <w:t>,</w:t>
            </w:r>
            <w:r>
              <w:t>309</w:t>
            </w:r>
          </w:p>
        </w:tc>
        <w:tc>
          <w:tcPr>
            <w:tcW w:w="0" w:type="auto"/>
          </w:tcPr>
          <w:p w14:paraId="0509F370" w14:textId="4F61F112" w:rsidR="00AB78B3" w:rsidRDefault="00337FF0">
            <w:pPr>
              <w:pStyle w:val="Compact"/>
              <w:jc w:val="center"/>
            </w:pPr>
            <w:r>
              <w:t>5</w:t>
            </w:r>
            <w:r w:rsidR="002974AC">
              <w:t>,</w:t>
            </w:r>
            <w:r>
              <w:t>151</w:t>
            </w:r>
          </w:p>
        </w:tc>
        <w:tc>
          <w:tcPr>
            <w:tcW w:w="0" w:type="auto"/>
          </w:tcPr>
          <w:p w14:paraId="69CCB8D2" w14:textId="2053FFF2" w:rsidR="00AB78B3" w:rsidRDefault="00337FF0">
            <w:pPr>
              <w:pStyle w:val="Compact"/>
              <w:jc w:val="center"/>
            </w:pPr>
            <w:r>
              <w:t>2</w:t>
            </w:r>
            <w:r w:rsidR="002974AC">
              <w:t>,</w:t>
            </w:r>
            <w:r>
              <w:t>576</w:t>
            </w:r>
          </w:p>
        </w:tc>
        <w:tc>
          <w:tcPr>
            <w:tcW w:w="0" w:type="auto"/>
          </w:tcPr>
          <w:p w14:paraId="6DDB45C6" w14:textId="774BE1D2" w:rsidR="00AB78B3" w:rsidRDefault="00337FF0">
            <w:pPr>
              <w:pStyle w:val="Compact"/>
              <w:jc w:val="center"/>
            </w:pPr>
            <w:r>
              <w:t>2</w:t>
            </w:r>
            <w:r w:rsidR="002974AC">
              <w:t>,</w:t>
            </w:r>
            <w:r>
              <w:t>061</w:t>
            </w:r>
          </w:p>
        </w:tc>
        <w:tc>
          <w:tcPr>
            <w:tcW w:w="0" w:type="auto"/>
          </w:tcPr>
          <w:p w14:paraId="1010B5F1" w14:textId="7FE34C9E" w:rsidR="00AB78B3" w:rsidRDefault="00337FF0">
            <w:pPr>
              <w:pStyle w:val="Compact"/>
              <w:jc w:val="center"/>
            </w:pPr>
            <w:r>
              <w:t>2</w:t>
            </w:r>
            <w:r w:rsidR="002974AC">
              <w:t>,</w:t>
            </w:r>
            <w:r>
              <w:t>936</w:t>
            </w:r>
          </w:p>
        </w:tc>
        <w:tc>
          <w:tcPr>
            <w:tcW w:w="0" w:type="auto"/>
          </w:tcPr>
          <w:p w14:paraId="6C209F83" w14:textId="77777777" w:rsidR="00AB78B3" w:rsidRDefault="00337FF0">
            <w:pPr>
              <w:pStyle w:val="Compact"/>
              <w:jc w:val="center"/>
            </w:pPr>
            <w:r>
              <w:t>294</w:t>
            </w:r>
          </w:p>
        </w:tc>
      </w:tr>
      <w:tr w:rsidR="00AB78B3" w14:paraId="16983569" w14:textId="77777777">
        <w:tc>
          <w:tcPr>
            <w:tcW w:w="0" w:type="auto"/>
          </w:tcPr>
          <w:p w14:paraId="66F1D3D6" w14:textId="77777777" w:rsidR="00AB78B3" w:rsidRDefault="00337FF0">
            <w:pPr>
              <w:pStyle w:val="Compact"/>
              <w:jc w:val="center"/>
            </w:pPr>
            <w:r>
              <w:t>MADRE DE DIOS</w:t>
            </w:r>
          </w:p>
        </w:tc>
        <w:tc>
          <w:tcPr>
            <w:tcW w:w="0" w:type="auto"/>
          </w:tcPr>
          <w:p w14:paraId="6658B1F9" w14:textId="77777777" w:rsidR="00AB78B3" w:rsidRDefault="00337FF0">
            <w:pPr>
              <w:pStyle w:val="Compact"/>
              <w:jc w:val="center"/>
            </w:pPr>
            <w:r>
              <w:t>347.9</w:t>
            </w:r>
          </w:p>
        </w:tc>
        <w:tc>
          <w:tcPr>
            <w:tcW w:w="0" w:type="auto"/>
          </w:tcPr>
          <w:p w14:paraId="73B0999C" w14:textId="77777777" w:rsidR="00AB78B3" w:rsidRDefault="00337FF0">
            <w:pPr>
              <w:pStyle w:val="Compact"/>
              <w:jc w:val="center"/>
            </w:pPr>
            <w:r>
              <w:t>191.2</w:t>
            </w:r>
          </w:p>
        </w:tc>
        <w:tc>
          <w:tcPr>
            <w:tcW w:w="0" w:type="auto"/>
          </w:tcPr>
          <w:p w14:paraId="5901F50C" w14:textId="77777777" w:rsidR="00AB78B3" w:rsidRDefault="00337FF0">
            <w:pPr>
              <w:pStyle w:val="Compact"/>
              <w:jc w:val="center"/>
            </w:pPr>
            <w:r>
              <w:t>453.6</w:t>
            </w:r>
          </w:p>
        </w:tc>
        <w:tc>
          <w:tcPr>
            <w:tcW w:w="0" w:type="auto"/>
          </w:tcPr>
          <w:p w14:paraId="3B22C578" w14:textId="77777777" w:rsidR="00AB78B3" w:rsidRDefault="00337FF0">
            <w:pPr>
              <w:pStyle w:val="Compact"/>
              <w:jc w:val="center"/>
            </w:pPr>
            <w:r>
              <w:t>314.3</w:t>
            </w:r>
          </w:p>
        </w:tc>
        <w:tc>
          <w:tcPr>
            <w:tcW w:w="0" w:type="auto"/>
          </w:tcPr>
          <w:p w14:paraId="3FFE6CF4" w14:textId="77777777" w:rsidR="00AB78B3" w:rsidRDefault="00337FF0">
            <w:pPr>
              <w:pStyle w:val="Compact"/>
              <w:jc w:val="center"/>
            </w:pPr>
            <w:r>
              <w:t>154.9</w:t>
            </w:r>
          </w:p>
        </w:tc>
        <w:tc>
          <w:tcPr>
            <w:tcW w:w="0" w:type="auto"/>
          </w:tcPr>
          <w:p w14:paraId="1EA696BF" w14:textId="77777777" w:rsidR="00AB78B3" w:rsidRDefault="00337FF0">
            <w:pPr>
              <w:pStyle w:val="Compact"/>
              <w:jc w:val="center"/>
            </w:pPr>
            <w:r>
              <w:t>414.1</w:t>
            </w:r>
          </w:p>
        </w:tc>
        <w:tc>
          <w:tcPr>
            <w:tcW w:w="0" w:type="auto"/>
          </w:tcPr>
          <w:p w14:paraId="77F1E983" w14:textId="77777777" w:rsidR="00AB78B3" w:rsidRDefault="00337FF0">
            <w:pPr>
              <w:pStyle w:val="Compact"/>
              <w:jc w:val="center"/>
            </w:pPr>
            <w:r>
              <w:t>31</w:t>
            </w:r>
          </w:p>
        </w:tc>
      </w:tr>
      <w:tr w:rsidR="00AB78B3" w14:paraId="0FA6054E" w14:textId="77777777">
        <w:tc>
          <w:tcPr>
            <w:tcW w:w="0" w:type="auto"/>
          </w:tcPr>
          <w:p w14:paraId="6845C97F" w14:textId="77777777" w:rsidR="00AB78B3" w:rsidRDefault="00337FF0">
            <w:pPr>
              <w:pStyle w:val="Compact"/>
              <w:jc w:val="center"/>
            </w:pPr>
            <w:r>
              <w:t>MOQUEGUA</w:t>
            </w:r>
          </w:p>
        </w:tc>
        <w:tc>
          <w:tcPr>
            <w:tcW w:w="0" w:type="auto"/>
          </w:tcPr>
          <w:p w14:paraId="584FEA7F" w14:textId="77777777" w:rsidR="00AB78B3" w:rsidRDefault="00337FF0">
            <w:pPr>
              <w:pStyle w:val="Compact"/>
              <w:jc w:val="center"/>
            </w:pPr>
            <w:r>
              <w:t>833.1</w:t>
            </w:r>
          </w:p>
        </w:tc>
        <w:tc>
          <w:tcPr>
            <w:tcW w:w="0" w:type="auto"/>
          </w:tcPr>
          <w:p w14:paraId="0CE3F06B" w14:textId="77777777" w:rsidR="00AB78B3" w:rsidRDefault="00337FF0">
            <w:pPr>
              <w:pStyle w:val="Compact"/>
              <w:jc w:val="center"/>
            </w:pPr>
            <w:r>
              <w:t>454.5</w:t>
            </w:r>
          </w:p>
        </w:tc>
        <w:tc>
          <w:tcPr>
            <w:tcW w:w="0" w:type="auto"/>
          </w:tcPr>
          <w:p w14:paraId="1F8AEA07" w14:textId="77777777" w:rsidR="00AB78B3" w:rsidRDefault="00337FF0">
            <w:pPr>
              <w:pStyle w:val="Compact"/>
              <w:jc w:val="center"/>
            </w:pPr>
            <w:r>
              <w:t>1085</w:t>
            </w:r>
          </w:p>
        </w:tc>
        <w:tc>
          <w:tcPr>
            <w:tcW w:w="0" w:type="auto"/>
          </w:tcPr>
          <w:p w14:paraId="2F40C804" w14:textId="77777777" w:rsidR="00AB78B3" w:rsidRDefault="00337FF0">
            <w:pPr>
              <w:pStyle w:val="Compact"/>
              <w:jc w:val="center"/>
            </w:pPr>
            <w:r>
              <w:t>700.2</w:t>
            </w:r>
          </w:p>
        </w:tc>
        <w:tc>
          <w:tcPr>
            <w:tcW w:w="0" w:type="auto"/>
          </w:tcPr>
          <w:p w14:paraId="63460124" w14:textId="77777777" w:rsidR="00AB78B3" w:rsidRDefault="00337FF0">
            <w:pPr>
              <w:pStyle w:val="Compact"/>
              <w:jc w:val="center"/>
            </w:pPr>
            <w:r>
              <w:t>368.8</w:t>
            </w:r>
          </w:p>
        </w:tc>
        <w:tc>
          <w:tcPr>
            <w:tcW w:w="0" w:type="auto"/>
          </w:tcPr>
          <w:p w14:paraId="0FA6AB0E" w14:textId="77777777" w:rsidR="00AB78B3" w:rsidRDefault="00337FF0">
            <w:pPr>
              <w:pStyle w:val="Compact"/>
              <w:jc w:val="center"/>
            </w:pPr>
            <w:r>
              <w:t>909.2</w:t>
            </w:r>
          </w:p>
        </w:tc>
        <w:tc>
          <w:tcPr>
            <w:tcW w:w="0" w:type="auto"/>
          </w:tcPr>
          <w:p w14:paraId="07FCFDEC" w14:textId="77777777" w:rsidR="00AB78B3" w:rsidRDefault="00337FF0">
            <w:pPr>
              <w:pStyle w:val="Compact"/>
              <w:jc w:val="center"/>
            </w:pPr>
            <w:r>
              <w:t>8</w:t>
            </w:r>
          </w:p>
        </w:tc>
      </w:tr>
      <w:tr w:rsidR="00AB78B3" w14:paraId="06FED7C4" w14:textId="77777777">
        <w:tc>
          <w:tcPr>
            <w:tcW w:w="0" w:type="auto"/>
          </w:tcPr>
          <w:p w14:paraId="6F262825" w14:textId="77777777" w:rsidR="00AB78B3" w:rsidRDefault="00337FF0">
            <w:pPr>
              <w:pStyle w:val="Compact"/>
              <w:jc w:val="center"/>
            </w:pPr>
            <w:r>
              <w:t>PASCO</w:t>
            </w:r>
          </w:p>
        </w:tc>
        <w:tc>
          <w:tcPr>
            <w:tcW w:w="0" w:type="auto"/>
          </w:tcPr>
          <w:p w14:paraId="25DF1718" w14:textId="77777777" w:rsidR="00AB78B3" w:rsidRDefault="00337FF0">
            <w:pPr>
              <w:pStyle w:val="Compact"/>
              <w:jc w:val="center"/>
            </w:pPr>
            <w:r>
              <w:t>342.1</w:t>
            </w:r>
          </w:p>
        </w:tc>
        <w:tc>
          <w:tcPr>
            <w:tcW w:w="0" w:type="auto"/>
          </w:tcPr>
          <w:p w14:paraId="7A85ACBC" w14:textId="77777777" w:rsidR="00AB78B3" w:rsidRDefault="00337FF0">
            <w:pPr>
              <w:pStyle w:val="Compact"/>
              <w:jc w:val="center"/>
            </w:pPr>
            <w:r>
              <w:t>213.8</w:t>
            </w:r>
          </w:p>
        </w:tc>
        <w:tc>
          <w:tcPr>
            <w:tcW w:w="0" w:type="auto"/>
          </w:tcPr>
          <w:p w14:paraId="7540B143" w14:textId="77777777" w:rsidR="00AB78B3" w:rsidRDefault="00337FF0">
            <w:pPr>
              <w:pStyle w:val="Compact"/>
              <w:jc w:val="center"/>
            </w:pPr>
            <w:r>
              <w:t>430.8</w:t>
            </w:r>
          </w:p>
        </w:tc>
        <w:tc>
          <w:tcPr>
            <w:tcW w:w="0" w:type="auto"/>
          </w:tcPr>
          <w:p w14:paraId="4DDD590A" w14:textId="77777777" w:rsidR="00AB78B3" w:rsidRDefault="00337FF0">
            <w:pPr>
              <w:pStyle w:val="Compact"/>
              <w:jc w:val="center"/>
            </w:pPr>
            <w:r>
              <w:t>125.6</w:t>
            </w:r>
          </w:p>
        </w:tc>
        <w:tc>
          <w:tcPr>
            <w:tcW w:w="0" w:type="auto"/>
          </w:tcPr>
          <w:p w14:paraId="3FADBEA8" w14:textId="77777777" w:rsidR="00AB78B3" w:rsidRDefault="00337FF0">
            <w:pPr>
              <w:pStyle w:val="Compact"/>
              <w:jc w:val="center"/>
            </w:pPr>
            <w:r>
              <w:t>-22.94</w:t>
            </w:r>
          </w:p>
        </w:tc>
        <w:tc>
          <w:tcPr>
            <w:tcW w:w="0" w:type="auto"/>
          </w:tcPr>
          <w:p w14:paraId="07780DB3" w14:textId="77777777" w:rsidR="00AB78B3" w:rsidRDefault="00337FF0">
            <w:pPr>
              <w:pStyle w:val="Compact"/>
              <w:jc w:val="center"/>
            </w:pPr>
            <w:r>
              <w:t>221.5</w:t>
            </w:r>
          </w:p>
        </w:tc>
        <w:tc>
          <w:tcPr>
            <w:tcW w:w="0" w:type="auto"/>
          </w:tcPr>
          <w:p w14:paraId="23B23743" w14:textId="77777777" w:rsidR="00AB78B3" w:rsidRDefault="00337FF0">
            <w:pPr>
              <w:pStyle w:val="Compact"/>
              <w:jc w:val="center"/>
            </w:pPr>
            <w:r>
              <w:t>116</w:t>
            </w:r>
          </w:p>
        </w:tc>
      </w:tr>
      <w:tr w:rsidR="00AB78B3" w14:paraId="49FC9A10" w14:textId="77777777">
        <w:tc>
          <w:tcPr>
            <w:tcW w:w="0" w:type="auto"/>
          </w:tcPr>
          <w:p w14:paraId="79A8262F" w14:textId="77777777" w:rsidR="00AB78B3" w:rsidRDefault="00337FF0">
            <w:pPr>
              <w:pStyle w:val="Compact"/>
              <w:jc w:val="center"/>
            </w:pPr>
            <w:r>
              <w:t>PIURA</w:t>
            </w:r>
          </w:p>
        </w:tc>
        <w:tc>
          <w:tcPr>
            <w:tcW w:w="0" w:type="auto"/>
          </w:tcPr>
          <w:p w14:paraId="42CDCAD1" w14:textId="35F6A8E9" w:rsidR="00AB78B3" w:rsidRDefault="00337FF0">
            <w:pPr>
              <w:pStyle w:val="Compact"/>
              <w:jc w:val="center"/>
            </w:pPr>
            <w:r>
              <w:t>10</w:t>
            </w:r>
            <w:r w:rsidR="002974AC">
              <w:t>,</w:t>
            </w:r>
            <w:r>
              <w:t>618</w:t>
            </w:r>
          </w:p>
        </w:tc>
        <w:tc>
          <w:tcPr>
            <w:tcW w:w="0" w:type="auto"/>
          </w:tcPr>
          <w:p w14:paraId="6BEA8392" w14:textId="461E42C9" w:rsidR="00AB78B3" w:rsidRDefault="00337FF0">
            <w:pPr>
              <w:pStyle w:val="Compact"/>
              <w:jc w:val="center"/>
            </w:pPr>
            <w:r>
              <w:t>9</w:t>
            </w:r>
            <w:r w:rsidR="002974AC">
              <w:t>,</w:t>
            </w:r>
            <w:r>
              <w:t>639</w:t>
            </w:r>
          </w:p>
        </w:tc>
        <w:tc>
          <w:tcPr>
            <w:tcW w:w="0" w:type="auto"/>
          </w:tcPr>
          <w:p w14:paraId="1EC67B77" w14:textId="7B6A1D0C" w:rsidR="00AB78B3" w:rsidRDefault="00337FF0">
            <w:pPr>
              <w:pStyle w:val="Compact"/>
              <w:jc w:val="center"/>
            </w:pPr>
            <w:r>
              <w:t>11</w:t>
            </w:r>
            <w:r w:rsidR="002974AC">
              <w:t>,</w:t>
            </w:r>
            <w:r>
              <w:t>412</w:t>
            </w:r>
          </w:p>
        </w:tc>
        <w:tc>
          <w:tcPr>
            <w:tcW w:w="0" w:type="auto"/>
          </w:tcPr>
          <w:p w14:paraId="3F7B4EC9" w14:textId="518EA1A8" w:rsidR="00AB78B3" w:rsidRDefault="00337FF0">
            <w:pPr>
              <w:pStyle w:val="Compact"/>
              <w:jc w:val="center"/>
            </w:pPr>
            <w:r>
              <w:t>6</w:t>
            </w:r>
            <w:r w:rsidR="002974AC">
              <w:t>,</w:t>
            </w:r>
            <w:r>
              <w:t>883</w:t>
            </w:r>
          </w:p>
        </w:tc>
        <w:tc>
          <w:tcPr>
            <w:tcW w:w="0" w:type="auto"/>
          </w:tcPr>
          <w:p w14:paraId="788A4497" w14:textId="35231AD1" w:rsidR="00AB78B3" w:rsidRDefault="00337FF0">
            <w:pPr>
              <w:pStyle w:val="Compact"/>
              <w:jc w:val="center"/>
            </w:pPr>
            <w:r>
              <w:t>6</w:t>
            </w:r>
            <w:r w:rsidR="002974AC">
              <w:t>,</w:t>
            </w:r>
            <w:r>
              <w:t>061</w:t>
            </w:r>
          </w:p>
        </w:tc>
        <w:tc>
          <w:tcPr>
            <w:tcW w:w="0" w:type="auto"/>
          </w:tcPr>
          <w:p w14:paraId="6B76514F" w14:textId="4DFF40FC" w:rsidR="00AB78B3" w:rsidRDefault="00337FF0">
            <w:pPr>
              <w:pStyle w:val="Compact"/>
              <w:jc w:val="center"/>
            </w:pPr>
            <w:r>
              <w:t>7</w:t>
            </w:r>
            <w:r w:rsidR="002974AC">
              <w:t>,</w:t>
            </w:r>
            <w:r>
              <w:t>521</w:t>
            </w:r>
          </w:p>
        </w:tc>
        <w:tc>
          <w:tcPr>
            <w:tcW w:w="0" w:type="auto"/>
          </w:tcPr>
          <w:p w14:paraId="351A38AA" w14:textId="77777777" w:rsidR="00AB78B3" w:rsidRDefault="00337FF0">
            <w:pPr>
              <w:pStyle w:val="Compact"/>
              <w:jc w:val="center"/>
            </w:pPr>
            <w:r>
              <w:t>183</w:t>
            </w:r>
          </w:p>
        </w:tc>
      </w:tr>
      <w:tr w:rsidR="00AB78B3" w14:paraId="2BDFCF4B" w14:textId="77777777">
        <w:tc>
          <w:tcPr>
            <w:tcW w:w="0" w:type="auto"/>
          </w:tcPr>
          <w:p w14:paraId="7AAF3C83" w14:textId="77777777" w:rsidR="00AB78B3" w:rsidRDefault="00337FF0">
            <w:pPr>
              <w:pStyle w:val="Compact"/>
              <w:jc w:val="center"/>
            </w:pPr>
            <w:r>
              <w:t>PUNO</w:t>
            </w:r>
          </w:p>
        </w:tc>
        <w:tc>
          <w:tcPr>
            <w:tcW w:w="0" w:type="auto"/>
          </w:tcPr>
          <w:p w14:paraId="2FB17297" w14:textId="77777777" w:rsidR="00AB78B3" w:rsidRDefault="00337FF0">
            <w:pPr>
              <w:pStyle w:val="Compact"/>
              <w:jc w:val="center"/>
            </w:pPr>
            <w:r>
              <w:t>711.2</w:t>
            </w:r>
          </w:p>
        </w:tc>
        <w:tc>
          <w:tcPr>
            <w:tcW w:w="0" w:type="auto"/>
          </w:tcPr>
          <w:p w14:paraId="4585CE37" w14:textId="77777777" w:rsidR="00AB78B3" w:rsidRDefault="00337FF0">
            <w:pPr>
              <w:pStyle w:val="Compact"/>
              <w:jc w:val="center"/>
            </w:pPr>
            <w:r>
              <w:t>403</w:t>
            </w:r>
          </w:p>
        </w:tc>
        <w:tc>
          <w:tcPr>
            <w:tcW w:w="0" w:type="auto"/>
          </w:tcPr>
          <w:p w14:paraId="3944F922" w14:textId="77777777" w:rsidR="00AB78B3" w:rsidRDefault="00337FF0">
            <w:pPr>
              <w:pStyle w:val="Compact"/>
              <w:jc w:val="center"/>
            </w:pPr>
            <w:r>
              <w:t>997.6</w:t>
            </w:r>
          </w:p>
        </w:tc>
        <w:tc>
          <w:tcPr>
            <w:tcW w:w="0" w:type="auto"/>
          </w:tcPr>
          <w:p w14:paraId="26166F6F" w14:textId="77777777" w:rsidR="00AB78B3" w:rsidRDefault="00337FF0">
            <w:pPr>
              <w:pStyle w:val="Compact"/>
              <w:jc w:val="center"/>
            </w:pPr>
            <w:r>
              <w:t>123.6</w:t>
            </w:r>
          </w:p>
        </w:tc>
        <w:tc>
          <w:tcPr>
            <w:tcW w:w="0" w:type="auto"/>
          </w:tcPr>
          <w:p w14:paraId="45BDC63F" w14:textId="77777777" w:rsidR="00AB78B3" w:rsidRDefault="00337FF0">
            <w:pPr>
              <w:pStyle w:val="Compact"/>
              <w:jc w:val="center"/>
            </w:pPr>
            <w:r>
              <w:t>-285.4</w:t>
            </w:r>
          </w:p>
        </w:tc>
        <w:tc>
          <w:tcPr>
            <w:tcW w:w="0" w:type="auto"/>
          </w:tcPr>
          <w:p w14:paraId="1C6B3F52" w14:textId="77777777" w:rsidR="00AB78B3" w:rsidRDefault="00337FF0">
            <w:pPr>
              <w:pStyle w:val="Compact"/>
              <w:jc w:val="center"/>
            </w:pPr>
            <w:r>
              <w:t>439.4</w:t>
            </w:r>
          </w:p>
        </w:tc>
        <w:tc>
          <w:tcPr>
            <w:tcW w:w="0" w:type="auto"/>
          </w:tcPr>
          <w:p w14:paraId="5968FDDC" w14:textId="77777777" w:rsidR="00AB78B3" w:rsidRDefault="00337FF0">
            <w:pPr>
              <w:pStyle w:val="Compact"/>
              <w:jc w:val="center"/>
            </w:pPr>
            <w:r>
              <w:t>477</w:t>
            </w:r>
          </w:p>
        </w:tc>
      </w:tr>
      <w:tr w:rsidR="00AB78B3" w14:paraId="5622283A" w14:textId="77777777">
        <w:tc>
          <w:tcPr>
            <w:tcW w:w="0" w:type="auto"/>
          </w:tcPr>
          <w:p w14:paraId="44203914" w14:textId="77777777" w:rsidR="00AB78B3" w:rsidRDefault="00337FF0">
            <w:pPr>
              <w:pStyle w:val="Compact"/>
              <w:jc w:val="center"/>
            </w:pPr>
            <w:r>
              <w:t>SAN MARTIN</w:t>
            </w:r>
          </w:p>
        </w:tc>
        <w:tc>
          <w:tcPr>
            <w:tcW w:w="0" w:type="auto"/>
          </w:tcPr>
          <w:p w14:paraId="233A7D06" w14:textId="52BAC776" w:rsidR="00AB78B3" w:rsidRDefault="00337FF0">
            <w:pPr>
              <w:pStyle w:val="Compact"/>
              <w:jc w:val="center"/>
            </w:pPr>
            <w:r>
              <w:t>1</w:t>
            </w:r>
            <w:r w:rsidR="002974AC">
              <w:t>,</w:t>
            </w:r>
            <w:r>
              <w:t>847</w:t>
            </w:r>
          </w:p>
        </w:tc>
        <w:tc>
          <w:tcPr>
            <w:tcW w:w="0" w:type="auto"/>
          </w:tcPr>
          <w:p w14:paraId="15DB10F8" w14:textId="11F4F688" w:rsidR="00AB78B3" w:rsidRDefault="00337FF0">
            <w:pPr>
              <w:pStyle w:val="Compact"/>
              <w:jc w:val="center"/>
            </w:pPr>
            <w:r>
              <w:t>1</w:t>
            </w:r>
            <w:r w:rsidR="002974AC">
              <w:t>,</w:t>
            </w:r>
            <w:r>
              <w:t>011</w:t>
            </w:r>
          </w:p>
        </w:tc>
        <w:tc>
          <w:tcPr>
            <w:tcW w:w="0" w:type="auto"/>
          </w:tcPr>
          <w:p w14:paraId="1026C001" w14:textId="30E94993" w:rsidR="00AB78B3" w:rsidRDefault="00337FF0">
            <w:pPr>
              <w:pStyle w:val="Compact"/>
              <w:jc w:val="center"/>
            </w:pPr>
            <w:r>
              <w:t>2</w:t>
            </w:r>
            <w:r w:rsidR="002974AC">
              <w:t>,</w:t>
            </w:r>
            <w:r>
              <w:t>578</w:t>
            </w:r>
          </w:p>
        </w:tc>
        <w:tc>
          <w:tcPr>
            <w:tcW w:w="0" w:type="auto"/>
          </w:tcPr>
          <w:p w14:paraId="39A0ABE6" w14:textId="67DC9374" w:rsidR="00AB78B3" w:rsidRDefault="00337FF0">
            <w:pPr>
              <w:pStyle w:val="Compact"/>
              <w:jc w:val="center"/>
            </w:pPr>
            <w:r>
              <w:t>1</w:t>
            </w:r>
            <w:r w:rsidR="002974AC">
              <w:t>,</w:t>
            </w:r>
            <w:r>
              <w:t>068</w:t>
            </w:r>
          </w:p>
        </w:tc>
        <w:tc>
          <w:tcPr>
            <w:tcW w:w="0" w:type="auto"/>
          </w:tcPr>
          <w:p w14:paraId="63EF5F9C" w14:textId="77777777" w:rsidR="00AB78B3" w:rsidRDefault="00337FF0">
            <w:pPr>
              <w:pStyle w:val="Compact"/>
              <w:jc w:val="center"/>
            </w:pPr>
            <w:r>
              <w:t>253.5</w:t>
            </w:r>
          </w:p>
        </w:tc>
        <w:tc>
          <w:tcPr>
            <w:tcW w:w="0" w:type="auto"/>
          </w:tcPr>
          <w:p w14:paraId="7133C154" w14:textId="546CD97D" w:rsidR="00AB78B3" w:rsidRDefault="00337FF0">
            <w:pPr>
              <w:pStyle w:val="Compact"/>
              <w:jc w:val="center"/>
            </w:pPr>
            <w:r>
              <w:t>1</w:t>
            </w:r>
            <w:r w:rsidR="002974AC">
              <w:t>,</w:t>
            </w:r>
            <w:r>
              <w:t>654</w:t>
            </w:r>
          </w:p>
        </w:tc>
        <w:tc>
          <w:tcPr>
            <w:tcW w:w="0" w:type="auto"/>
          </w:tcPr>
          <w:p w14:paraId="698CB5AA" w14:textId="77777777" w:rsidR="00AB78B3" w:rsidRDefault="00337FF0">
            <w:pPr>
              <w:pStyle w:val="Compact"/>
              <w:jc w:val="center"/>
            </w:pPr>
            <w:r>
              <w:t>198</w:t>
            </w:r>
          </w:p>
        </w:tc>
      </w:tr>
      <w:tr w:rsidR="00AB78B3" w14:paraId="10CAB865" w14:textId="77777777">
        <w:tc>
          <w:tcPr>
            <w:tcW w:w="0" w:type="auto"/>
          </w:tcPr>
          <w:p w14:paraId="776E215E" w14:textId="77777777" w:rsidR="00AB78B3" w:rsidRDefault="00337FF0">
            <w:pPr>
              <w:pStyle w:val="Compact"/>
              <w:jc w:val="center"/>
            </w:pPr>
            <w:r>
              <w:t>TACNA</w:t>
            </w:r>
          </w:p>
        </w:tc>
        <w:tc>
          <w:tcPr>
            <w:tcW w:w="0" w:type="auto"/>
          </w:tcPr>
          <w:p w14:paraId="57030D5B" w14:textId="77777777" w:rsidR="00AB78B3" w:rsidRDefault="00337FF0">
            <w:pPr>
              <w:pStyle w:val="Compact"/>
              <w:jc w:val="center"/>
            </w:pPr>
            <w:r>
              <w:t>693</w:t>
            </w:r>
          </w:p>
        </w:tc>
        <w:tc>
          <w:tcPr>
            <w:tcW w:w="0" w:type="auto"/>
          </w:tcPr>
          <w:p w14:paraId="2B243FCA" w14:textId="77777777" w:rsidR="00AB78B3" w:rsidRDefault="00337FF0">
            <w:pPr>
              <w:pStyle w:val="Compact"/>
              <w:jc w:val="center"/>
            </w:pPr>
            <w:r>
              <w:t>271</w:t>
            </w:r>
          </w:p>
        </w:tc>
        <w:tc>
          <w:tcPr>
            <w:tcW w:w="0" w:type="auto"/>
          </w:tcPr>
          <w:p w14:paraId="28AFF928" w14:textId="00B85BC1" w:rsidR="00AB78B3" w:rsidRDefault="00337FF0">
            <w:pPr>
              <w:pStyle w:val="Compact"/>
              <w:jc w:val="center"/>
            </w:pPr>
            <w:r>
              <w:t>1</w:t>
            </w:r>
            <w:r w:rsidR="002974AC">
              <w:t>,</w:t>
            </w:r>
            <w:r>
              <w:t>030</w:t>
            </w:r>
          </w:p>
        </w:tc>
        <w:tc>
          <w:tcPr>
            <w:tcW w:w="0" w:type="auto"/>
          </w:tcPr>
          <w:p w14:paraId="01F64608" w14:textId="77777777" w:rsidR="00AB78B3" w:rsidRDefault="00337FF0">
            <w:pPr>
              <w:pStyle w:val="Compact"/>
              <w:jc w:val="center"/>
            </w:pPr>
            <w:r>
              <w:t>524</w:t>
            </w:r>
          </w:p>
        </w:tc>
        <w:tc>
          <w:tcPr>
            <w:tcW w:w="0" w:type="auto"/>
          </w:tcPr>
          <w:p w14:paraId="5FE953DB" w14:textId="77777777" w:rsidR="00AB78B3" w:rsidRDefault="00337FF0">
            <w:pPr>
              <w:pStyle w:val="Compact"/>
              <w:jc w:val="center"/>
            </w:pPr>
            <w:r>
              <w:t>102.9</w:t>
            </w:r>
          </w:p>
        </w:tc>
        <w:tc>
          <w:tcPr>
            <w:tcW w:w="0" w:type="auto"/>
          </w:tcPr>
          <w:p w14:paraId="1542E62F" w14:textId="77777777" w:rsidR="00AB78B3" w:rsidRDefault="00337FF0">
            <w:pPr>
              <w:pStyle w:val="Compact"/>
              <w:jc w:val="center"/>
            </w:pPr>
            <w:r>
              <w:t>788.8</w:t>
            </w:r>
          </w:p>
        </w:tc>
        <w:tc>
          <w:tcPr>
            <w:tcW w:w="0" w:type="auto"/>
          </w:tcPr>
          <w:p w14:paraId="42855996" w14:textId="77777777" w:rsidR="00AB78B3" w:rsidRDefault="00337FF0">
            <w:pPr>
              <w:pStyle w:val="Compact"/>
              <w:jc w:val="center"/>
            </w:pPr>
            <w:r>
              <w:t>35</w:t>
            </w:r>
          </w:p>
        </w:tc>
      </w:tr>
      <w:tr w:rsidR="00AB78B3" w14:paraId="109806BE" w14:textId="77777777">
        <w:tc>
          <w:tcPr>
            <w:tcW w:w="0" w:type="auto"/>
          </w:tcPr>
          <w:p w14:paraId="4C10B98E" w14:textId="77777777" w:rsidR="00AB78B3" w:rsidRDefault="00337FF0">
            <w:pPr>
              <w:pStyle w:val="Compact"/>
              <w:jc w:val="center"/>
            </w:pPr>
            <w:r>
              <w:t>TUMBES</w:t>
            </w:r>
          </w:p>
        </w:tc>
        <w:tc>
          <w:tcPr>
            <w:tcW w:w="0" w:type="auto"/>
          </w:tcPr>
          <w:p w14:paraId="38AB65A3" w14:textId="6282EB62" w:rsidR="00AB78B3" w:rsidRDefault="00337FF0">
            <w:pPr>
              <w:pStyle w:val="Compact"/>
              <w:jc w:val="center"/>
            </w:pPr>
            <w:r>
              <w:t>1</w:t>
            </w:r>
            <w:r w:rsidR="002974AC">
              <w:t>,</w:t>
            </w:r>
            <w:r>
              <w:t>074</w:t>
            </w:r>
          </w:p>
        </w:tc>
        <w:tc>
          <w:tcPr>
            <w:tcW w:w="0" w:type="auto"/>
          </w:tcPr>
          <w:p w14:paraId="2266EB05" w14:textId="77777777" w:rsidR="00AB78B3" w:rsidRDefault="00337FF0">
            <w:pPr>
              <w:pStyle w:val="Compact"/>
              <w:jc w:val="center"/>
            </w:pPr>
            <w:r>
              <w:t>827.3</w:t>
            </w:r>
          </w:p>
        </w:tc>
        <w:tc>
          <w:tcPr>
            <w:tcW w:w="0" w:type="auto"/>
          </w:tcPr>
          <w:p w14:paraId="6152D942" w14:textId="77777777" w:rsidR="00AB78B3" w:rsidRDefault="00337FF0">
            <w:pPr>
              <w:pStyle w:val="Compact"/>
              <w:jc w:val="center"/>
            </w:pPr>
            <w:r>
              <w:t>1259</w:t>
            </w:r>
          </w:p>
        </w:tc>
        <w:tc>
          <w:tcPr>
            <w:tcW w:w="0" w:type="auto"/>
          </w:tcPr>
          <w:p w14:paraId="4265ACE4" w14:textId="77777777" w:rsidR="00AB78B3" w:rsidRDefault="00337FF0">
            <w:pPr>
              <w:pStyle w:val="Compact"/>
              <w:jc w:val="center"/>
            </w:pPr>
            <w:r>
              <w:t>931.2</w:t>
            </w:r>
          </w:p>
        </w:tc>
        <w:tc>
          <w:tcPr>
            <w:tcW w:w="0" w:type="auto"/>
          </w:tcPr>
          <w:p w14:paraId="51A68097" w14:textId="77777777" w:rsidR="00AB78B3" w:rsidRDefault="00337FF0">
            <w:pPr>
              <w:pStyle w:val="Compact"/>
              <w:jc w:val="center"/>
            </w:pPr>
            <w:r>
              <w:t>706.5</w:t>
            </w:r>
          </w:p>
        </w:tc>
        <w:tc>
          <w:tcPr>
            <w:tcW w:w="0" w:type="auto"/>
          </w:tcPr>
          <w:p w14:paraId="7BA011EB" w14:textId="6EE0775C" w:rsidR="00AB78B3" w:rsidRDefault="00337FF0">
            <w:pPr>
              <w:pStyle w:val="Compact"/>
              <w:jc w:val="center"/>
            </w:pPr>
            <w:r>
              <w:t>1</w:t>
            </w:r>
            <w:r w:rsidR="002974AC">
              <w:t>,</w:t>
            </w:r>
            <w:r>
              <w:t>086</w:t>
            </w:r>
          </w:p>
        </w:tc>
        <w:tc>
          <w:tcPr>
            <w:tcW w:w="0" w:type="auto"/>
          </w:tcPr>
          <w:p w14:paraId="46DC683F" w14:textId="77777777" w:rsidR="00AB78B3" w:rsidRDefault="00337FF0">
            <w:pPr>
              <w:pStyle w:val="Compact"/>
              <w:jc w:val="center"/>
            </w:pPr>
            <w:r>
              <w:t>3</w:t>
            </w:r>
          </w:p>
        </w:tc>
      </w:tr>
      <w:tr w:rsidR="00AB78B3" w14:paraId="6D9C1D6E" w14:textId="77777777">
        <w:tc>
          <w:tcPr>
            <w:tcW w:w="0" w:type="auto"/>
          </w:tcPr>
          <w:p w14:paraId="33474FEF" w14:textId="77777777" w:rsidR="00AB78B3" w:rsidRDefault="00337FF0">
            <w:pPr>
              <w:pStyle w:val="Compact"/>
              <w:jc w:val="center"/>
            </w:pPr>
            <w:r>
              <w:t>UCAYALI</w:t>
            </w:r>
          </w:p>
        </w:tc>
        <w:tc>
          <w:tcPr>
            <w:tcW w:w="0" w:type="auto"/>
          </w:tcPr>
          <w:p w14:paraId="51D26468" w14:textId="538CEF8F" w:rsidR="00AB78B3" w:rsidRDefault="00337FF0">
            <w:pPr>
              <w:pStyle w:val="Compact"/>
              <w:jc w:val="center"/>
            </w:pPr>
            <w:r>
              <w:t>2</w:t>
            </w:r>
            <w:r w:rsidR="002974AC">
              <w:t>,</w:t>
            </w:r>
            <w:r>
              <w:t>308</w:t>
            </w:r>
          </w:p>
        </w:tc>
        <w:tc>
          <w:tcPr>
            <w:tcW w:w="0" w:type="auto"/>
          </w:tcPr>
          <w:p w14:paraId="0F62C8CB" w14:textId="77777777" w:rsidR="00AB78B3" w:rsidRDefault="00337FF0">
            <w:pPr>
              <w:pStyle w:val="Compact"/>
              <w:jc w:val="center"/>
            </w:pPr>
            <w:r>
              <w:t>1909</w:t>
            </w:r>
          </w:p>
        </w:tc>
        <w:tc>
          <w:tcPr>
            <w:tcW w:w="0" w:type="auto"/>
          </w:tcPr>
          <w:p w14:paraId="5BBDD382" w14:textId="77777777" w:rsidR="00AB78B3" w:rsidRDefault="00337FF0">
            <w:pPr>
              <w:pStyle w:val="Compact"/>
              <w:jc w:val="center"/>
            </w:pPr>
            <w:r>
              <w:t>2597</w:t>
            </w:r>
          </w:p>
        </w:tc>
        <w:tc>
          <w:tcPr>
            <w:tcW w:w="0" w:type="auto"/>
          </w:tcPr>
          <w:p w14:paraId="1C68122C" w14:textId="77777777" w:rsidR="00AB78B3" w:rsidRDefault="00337FF0">
            <w:pPr>
              <w:pStyle w:val="Compact"/>
              <w:jc w:val="center"/>
            </w:pPr>
            <w:r>
              <w:t>1575</w:t>
            </w:r>
          </w:p>
        </w:tc>
        <w:tc>
          <w:tcPr>
            <w:tcW w:w="0" w:type="auto"/>
          </w:tcPr>
          <w:p w14:paraId="5F8DE3B2" w14:textId="1EC8A290" w:rsidR="00AB78B3" w:rsidRDefault="00337FF0">
            <w:pPr>
              <w:pStyle w:val="Compact"/>
              <w:jc w:val="center"/>
            </w:pPr>
            <w:r>
              <w:t>1</w:t>
            </w:r>
            <w:r w:rsidR="002974AC">
              <w:t>,</w:t>
            </w:r>
            <w:r>
              <w:t>169</w:t>
            </w:r>
          </w:p>
        </w:tc>
        <w:tc>
          <w:tcPr>
            <w:tcW w:w="0" w:type="auto"/>
          </w:tcPr>
          <w:p w14:paraId="616508F7" w14:textId="344FF44A" w:rsidR="00AB78B3" w:rsidRDefault="00337FF0">
            <w:pPr>
              <w:pStyle w:val="Compact"/>
              <w:jc w:val="center"/>
            </w:pPr>
            <w:r>
              <w:t>1</w:t>
            </w:r>
            <w:r w:rsidR="002974AC">
              <w:t>,</w:t>
            </w:r>
            <w:r>
              <w:t>849</w:t>
            </w:r>
          </w:p>
        </w:tc>
        <w:tc>
          <w:tcPr>
            <w:tcW w:w="0" w:type="auto"/>
          </w:tcPr>
          <w:p w14:paraId="7C15DBBF" w14:textId="77777777" w:rsidR="00AB78B3" w:rsidRDefault="00337FF0">
            <w:pPr>
              <w:pStyle w:val="Compact"/>
              <w:jc w:val="center"/>
            </w:pPr>
            <w:r>
              <w:t>102</w:t>
            </w:r>
          </w:p>
        </w:tc>
      </w:tr>
      <w:tr w:rsidR="00AB78B3" w14:paraId="67F34C0E" w14:textId="77777777">
        <w:tc>
          <w:tcPr>
            <w:tcW w:w="0" w:type="auto"/>
          </w:tcPr>
          <w:p w14:paraId="1921E64C" w14:textId="77777777" w:rsidR="00AB78B3" w:rsidRDefault="00337FF0">
            <w:pPr>
              <w:pStyle w:val="Compact"/>
              <w:jc w:val="center"/>
            </w:pPr>
            <w:r>
              <w:t>Total</w:t>
            </w:r>
          </w:p>
        </w:tc>
        <w:tc>
          <w:tcPr>
            <w:tcW w:w="0" w:type="auto"/>
          </w:tcPr>
          <w:p w14:paraId="448CA349" w14:textId="60CF1C6F" w:rsidR="00AB78B3" w:rsidRDefault="00337FF0">
            <w:pPr>
              <w:pStyle w:val="Compact"/>
              <w:jc w:val="center"/>
            </w:pPr>
            <w:r>
              <w:t>142</w:t>
            </w:r>
            <w:r w:rsidR="002974AC">
              <w:t>,</w:t>
            </w:r>
            <w:r>
              <w:t>875</w:t>
            </w:r>
          </w:p>
        </w:tc>
        <w:tc>
          <w:tcPr>
            <w:tcW w:w="0" w:type="auto"/>
          </w:tcPr>
          <w:p w14:paraId="626111C4" w14:textId="0482C637" w:rsidR="00AB78B3" w:rsidRDefault="00337FF0">
            <w:pPr>
              <w:pStyle w:val="Compact"/>
              <w:jc w:val="center"/>
            </w:pPr>
            <w:r>
              <w:t>127</w:t>
            </w:r>
            <w:r w:rsidR="002974AC">
              <w:t>,</w:t>
            </w:r>
            <w:r>
              <w:t>163</w:t>
            </w:r>
          </w:p>
        </w:tc>
        <w:tc>
          <w:tcPr>
            <w:tcW w:w="0" w:type="auto"/>
          </w:tcPr>
          <w:p w14:paraId="40F37BC6" w14:textId="27FAD112" w:rsidR="00AB78B3" w:rsidRDefault="00337FF0">
            <w:pPr>
              <w:pStyle w:val="Compact"/>
              <w:jc w:val="center"/>
            </w:pPr>
            <w:r>
              <w:t>155</w:t>
            </w:r>
            <w:r w:rsidR="002974AC">
              <w:t>,</w:t>
            </w:r>
            <w:r>
              <w:t>739</w:t>
            </w:r>
          </w:p>
        </w:tc>
        <w:tc>
          <w:tcPr>
            <w:tcW w:w="0" w:type="auto"/>
          </w:tcPr>
          <w:p w14:paraId="57E0202A" w14:textId="5C337601" w:rsidR="00AB78B3" w:rsidRDefault="00337FF0">
            <w:pPr>
              <w:pStyle w:val="Compact"/>
              <w:jc w:val="center"/>
            </w:pPr>
            <w:r>
              <w:t>99</w:t>
            </w:r>
            <w:r w:rsidR="002974AC">
              <w:t>,</w:t>
            </w:r>
            <w:r>
              <w:t>814</w:t>
            </w:r>
          </w:p>
        </w:tc>
        <w:tc>
          <w:tcPr>
            <w:tcW w:w="0" w:type="auto"/>
          </w:tcPr>
          <w:p w14:paraId="4C3EBECD" w14:textId="3D42F5BB" w:rsidR="00AB78B3" w:rsidRDefault="00337FF0">
            <w:pPr>
              <w:pStyle w:val="Compact"/>
              <w:jc w:val="center"/>
            </w:pPr>
            <w:r>
              <w:t>85</w:t>
            </w:r>
            <w:r w:rsidR="002974AC">
              <w:t>,</w:t>
            </w:r>
            <w:r>
              <w:t>605</w:t>
            </w:r>
          </w:p>
        </w:tc>
        <w:tc>
          <w:tcPr>
            <w:tcW w:w="0" w:type="auto"/>
          </w:tcPr>
          <w:p w14:paraId="1E2AAC9F" w14:textId="4CD9D9F4" w:rsidR="00AB78B3" w:rsidRDefault="00337FF0">
            <w:pPr>
              <w:pStyle w:val="Compact"/>
              <w:jc w:val="center"/>
            </w:pPr>
            <w:r>
              <w:t>110</w:t>
            </w:r>
            <w:r w:rsidR="002974AC">
              <w:t>,</w:t>
            </w:r>
            <w:r>
              <w:t>738</w:t>
            </w:r>
          </w:p>
        </w:tc>
        <w:tc>
          <w:tcPr>
            <w:tcW w:w="0" w:type="auto"/>
          </w:tcPr>
          <w:p w14:paraId="662D03AF" w14:textId="5C8B495E" w:rsidR="00AB78B3" w:rsidRDefault="00337FF0">
            <w:pPr>
              <w:pStyle w:val="Compact"/>
              <w:jc w:val="center"/>
            </w:pPr>
            <w:r>
              <w:t>4</w:t>
            </w:r>
            <w:r w:rsidR="002974AC">
              <w:t>,</w:t>
            </w:r>
            <w:r>
              <w:t>343</w:t>
            </w:r>
          </w:p>
        </w:tc>
      </w:tr>
    </w:tbl>
    <w:p w14:paraId="7BB99C1C" w14:textId="77777777" w:rsidR="00AB78B3" w:rsidRDefault="00AB78B3"/>
    <w:p w14:paraId="1AA6D503" w14:textId="77777777" w:rsidR="00AB78B3" w:rsidRDefault="00337FF0">
      <w:pPr>
        <w:pStyle w:val="TableCaption"/>
      </w:pPr>
      <w:r>
        <w:t>Table 3: Estimated total excess deaths by age-</w:t>
      </w:r>
      <w:proofErr w:type="gramStart"/>
      <w:r>
        <w:t>group</w:t>
      </w:r>
      <w:proofErr w:type="gramEnd"/>
    </w:p>
    <w:tbl>
      <w:tblPr>
        <w:tblStyle w:val="Table"/>
        <w:tblW w:w="4999" w:type="pct"/>
        <w:tblLook w:val="0020" w:firstRow="1" w:lastRow="0" w:firstColumn="0" w:lastColumn="0" w:noHBand="0" w:noVBand="0"/>
        <w:tblCaption w:val="Table 3: Estimated total excess deaths by age-group"/>
      </w:tblPr>
      <w:tblGrid>
        <w:gridCol w:w="839"/>
        <w:gridCol w:w="1141"/>
        <w:gridCol w:w="1155"/>
        <w:gridCol w:w="1153"/>
        <w:gridCol w:w="1376"/>
        <w:gridCol w:w="1034"/>
        <w:gridCol w:w="1154"/>
        <w:gridCol w:w="984"/>
      </w:tblGrid>
      <w:tr w:rsidR="00AB78B3" w14:paraId="2A28DDB9" w14:textId="77777777">
        <w:tc>
          <w:tcPr>
            <w:tcW w:w="0" w:type="auto"/>
            <w:tcBorders>
              <w:bottom w:val="single" w:sz="0" w:space="0" w:color="auto"/>
            </w:tcBorders>
            <w:vAlign w:val="bottom"/>
          </w:tcPr>
          <w:p w14:paraId="0D468ADE" w14:textId="77777777" w:rsidR="00AB78B3" w:rsidRDefault="00337FF0">
            <w:pPr>
              <w:pStyle w:val="Compact"/>
              <w:jc w:val="center"/>
            </w:pPr>
            <w:r>
              <w:t>Age range</w:t>
            </w:r>
          </w:p>
        </w:tc>
        <w:tc>
          <w:tcPr>
            <w:tcW w:w="0" w:type="auto"/>
            <w:tcBorders>
              <w:bottom w:val="single" w:sz="0" w:space="0" w:color="auto"/>
            </w:tcBorders>
            <w:vAlign w:val="bottom"/>
          </w:tcPr>
          <w:p w14:paraId="664A11A8" w14:textId="77777777" w:rsidR="00AB78B3" w:rsidRDefault="00337FF0">
            <w:pPr>
              <w:pStyle w:val="Compact"/>
              <w:jc w:val="center"/>
            </w:pPr>
            <w:r>
              <w:t>Total excess (TE)</w:t>
            </w:r>
          </w:p>
        </w:tc>
        <w:tc>
          <w:tcPr>
            <w:tcW w:w="0" w:type="auto"/>
            <w:tcBorders>
              <w:bottom w:val="single" w:sz="0" w:space="0" w:color="auto"/>
            </w:tcBorders>
            <w:vAlign w:val="bottom"/>
          </w:tcPr>
          <w:p w14:paraId="42943DE9" w14:textId="77777777" w:rsidR="00AB78B3" w:rsidRDefault="00337FF0">
            <w:pPr>
              <w:pStyle w:val="Compact"/>
              <w:jc w:val="center"/>
            </w:pPr>
            <w:r>
              <w:t>TE - Lower 95% CI</w:t>
            </w:r>
          </w:p>
        </w:tc>
        <w:tc>
          <w:tcPr>
            <w:tcW w:w="0" w:type="auto"/>
            <w:tcBorders>
              <w:bottom w:val="single" w:sz="0" w:space="0" w:color="auto"/>
            </w:tcBorders>
            <w:vAlign w:val="bottom"/>
          </w:tcPr>
          <w:p w14:paraId="4C17F25A" w14:textId="77777777" w:rsidR="00AB78B3" w:rsidRDefault="00337FF0">
            <w:pPr>
              <w:pStyle w:val="Compact"/>
              <w:jc w:val="center"/>
            </w:pPr>
            <w:r>
              <w:t>TE - Upper 95% CI</w:t>
            </w:r>
          </w:p>
        </w:tc>
        <w:tc>
          <w:tcPr>
            <w:tcW w:w="0" w:type="auto"/>
            <w:tcBorders>
              <w:bottom w:val="single" w:sz="0" w:space="0" w:color="auto"/>
            </w:tcBorders>
            <w:vAlign w:val="bottom"/>
          </w:tcPr>
          <w:p w14:paraId="4DB95750" w14:textId="77777777" w:rsidR="00AB78B3" w:rsidRDefault="00337FF0">
            <w:pPr>
              <w:pStyle w:val="Compact"/>
              <w:jc w:val="center"/>
            </w:pPr>
            <w:r>
              <w:t>Excess registered (ER)</w:t>
            </w:r>
          </w:p>
        </w:tc>
        <w:tc>
          <w:tcPr>
            <w:tcW w:w="0" w:type="auto"/>
            <w:tcBorders>
              <w:bottom w:val="single" w:sz="0" w:space="0" w:color="auto"/>
            </w:tcBorders>
            <w:vAlign w:val="bottom"/>
          </w:tcPr>
          <w:p w14:paraId="5A577220" w14:textId="77777777" w:rsidR="00AB78B3" w:rsidRDefault="00337FF0">
            <w:pPr>
              <w:pStyle w:val="Compact"/>
              <w:jc w:val="center"/>
            </w:pPr>
            <w:r>
              <w:t>ER - Lower 95% CI</w:t>
            </w:r>
          </w:p>
        </w:tc>
        <w:tc>
          <w:tcPr>
            <w:tcW w:w="0" w:type="auto"/>
            <w:tcBorders>
              <w:bottom w:val="single" w:sz="0" w:space="0" w:color="auto"/>
            </w:tcBorders>
            <w:vAlign w:val="bottom"/>
          </w:tcPr>
          <w:p w14:paraId="67C21C33" w14:textId="77777777" w:rsidR="00AB78B3" w:rsidRDefault="00337FF0">
            <w:pPr>
              <w:pStyle w:val="Compact"/>
              <w:jc w:val="center"/>
            </w:pPr>
            <w:r>
              <w:t>ER - Upper 95% CI</w:t>
            </w:r>
          </w:p>
        </w:tc>
        <w:tc>
          <w:tcPr>
            <w:tcW w:w="0" w:type="auto"/>
            <w:tcBorders>
              <w:bottom w:val="single" w:sz="0" w:space="0" w:color="auto"/>
            </w:tcBorders>
            <w:vAlign w:val="bottom"/>
          </w:tcPr>
          <w:p w14:paraId="1CC0C3EB" w14:textId="77777777" w:rsidR="00AB78B3" w:rsidRDefault="00337FF0">
            <w:pPr>
              <w:pStyle w:val="Compact"/>
              <w:jc w:val="center"/>
            </w:pPr>
            <w:r>
              <w:t>Excess Covid-19</w:t>
            </w:r>
          </w:p>
        </w:tc>
      </w:tr>
      <w:tr w:rsidR="00AB78B3" w14:paraId="15AAB4A5" w14:textId="77777777">
        <w:tc>
          <w:tcPr>
            <w:tcW w:w="0" w:type="auto"/>
          </w:tcPr>
          <w:p w14:paraId="7CCEC364" w14:textId="77777777" w:rsidR="00AB78B3" w:rsidRDefault="00337FF0">
            <w:pPr>
              <w:pStyle w:val="Compact"/>
              <w:jc w:val="center"/>
            </w:pPr>
            <w:r>
              <w:t>&lt; 9</w:t>
            </w:r>
          </w:p>
        </w:tc>
        <w:tc>
          <w:tcPr>
            <w:tcW w:w="0" w:type="auto"/>
          </w:tcPr>
          <w:p w14:paraId="232AD495" w14:textId="77777777" w:rsidR="00AB78B3" w:rsidRDefault="00337FF0">
            <w:pPr>
              <w:pStyle w:val="Compact"/>
              <w:jc w:val="center"/>
            </w:pPr>
            <w:r>
              <w:t>132</w:t>
            </w:r>
          </w:p>
        </w:tc>
        <w:tc>
          <w:tcPr>
            <w:tcW w:w="0" w:type="auto"/>
          </w:tcPr>
          <w:p w14:paraId="3D2A1858" w14:textId="77777777" w:rsidR="00AB78B3" w:rsidRDefault="00337FF0">
            <w:pPr>
              <w:pStyle w:val="Compact"/>
              <w:jc w:val="center"/>
            </w:pPr>
            <w:r>
              <w:t>136</w:t>
            </w:r>
          </w:p>
        </w:tc>
        <w:tc>
          <w:tcPr>
            <w:tcW w:w="0" w:type="auto"/>
          </w:tcPr>
          <w:p w14:paraId="12F4B500" w14:textId="77777777" w:rsidR="00AB78B3" w:rsidRDefault="00337FF0">
            <w:pPr>
              <w:pStyle w:val="Compact"/>
              <w:jc w:val="center"/>
            </w:pPr>
            <w:r>
              <w:t>136</w:t>
            </w:r>
          </w:p>
        </w:tc>
        <w:tc>
          <w:tcPr>
            <w:tcW w:w="0" w:type="auto"/>
          </w:tcPr>
          <w:p w14:paraId="50D069FC" w14:textId="77777777" w:rsidR="00AB78B3" w:rsidRDefault="00337FF0">
            <w:pPr>
              <w:pStyle w:val="Compact"/>
              <w:jc w:val="center"/>
            </w:pPr>
            <w:r>
              <w:t>-1344</w:t>
            </w:r>
          </w:p>
        </w:tc>
        <w:tc>
          <w:tcPr>
            <w:tcW w:w="0" w:type="auto"/>
          </w:tcPr>
          <w:p w14:paraId="667ED019" w14:textId="77777777" w:rsidR="00AB78B3" w:rsidRDefault="00337FF0">
            <w:pPr>
              <w:pStyle w:val="Compact"/>
              <w:jc w:val="center"/>
            </w:pPr>
            <w:r>
              <w:t>-2882</w:t>
            </w:r>
          </w:p>
        </w:tc>
        <w:tc>
          <w:tcPr>
            <w:tcW w:w="0" w:type="auto"/>
          </w:tcPr>
          <w:p w14:paraId="2A0229F9" w14:textId="77777777" w:rsidR="00AB78B3" w:rsidRDefault="00337FF0">
            <w:pPr>
              <w:pStyle w:val="Compact"/>
              <w:jc w:val="center"/>
            </w:pPr>
            <w:r>
              <w:t>-335.1</w:t>
            </w:r>
          </w:p>
        </w:tc>
        <w:tc>
          <w:tcPr>
            <w:tcW w:w="0" w:type="auto"/>
          </w:tcPr>
          <w:p w14:paraId="3010F599" w14:textId="43294222" w:rsidR="00AB78B3" w:rsidRDefault="00337FF0">
            <w:pPr>
              <w:pStyle w:val="Compact"/>
              <w:jc w:val="center"/>
            </w:pPr>
            <w:r>
              <w:t>1</w:t>
            </w:r>
            <w:r w:rsidR="002974AC">
              <w:t>,</w:t>
            </w:r>
            <w:r>
              <w:t>476</w:t>
            </w:r>
          </w:p>
        </w:tc>
      </w:tr>
      <w:tr w:rsidR="00AB78B3" w14:paraId="287B73FA" w14:textId="77777777">
        <w:tc>
          <w:tcPr>
            <w:tcW w:w="0" w:type="auto"/>
          </w:tcPr>
          <w:p w14:paraId="50E0CB0C" w14:textId="77777777" w:rsidR="00AB78B3" w:rsidRDefault="00337FF0">
            <w:pPr>
              <w:pStyle w:val="Compact"/>
              <w:jc w:val="center"/>
            </w:pPr>
            <w:r>
              <w:t>10-19</w:t>
            </w:r>
          </w:p>
        </w:tc>
        <w:tc>
          <w:tcPr>
            <w:tcW w:w="0" w:type="auto"/>
          </w:tcPr>
          <w:p w14:paraId="5ADA7289" w14:textId="77777777" w:rsidR="00AB78B3" w:rsidRDefault="00337FF0">
            <w:pPr>
              <w:pStyle w:val="Compact"/>
              <w:jc w:val="center"/>
            </w:pPr>
            <w:r>
              <w:t>120.7</w:t>
            </w:r>
          </w:p>
        </w:tc>
        <w:tc>
          <w:tcPr>
            <w:tcW w:w="0" w:type="auto"/>
          </w:tcPr>
          <w:p w14:paraId="0968D02F" w14:textId="77777777" w:rsidR="00AB78B3" w:rsidRDefault="00337FF0">
            <w:pPr>
              <w:pStyle w:val="Compact"/>
              <w:jc w:val="center"/>
            </w:pPr>
            <w:r>
              <w:t>121.7</w:t>
            </w:r>
          </w:p>
        </w:tc>
        <w:tc>
          <w:tcPr>
            <w:tcW w:w="0" w:type="auto"/>
          </w:tcPr>
          <w:p w14:paraId="15074975" w14:textId="77777777" w:rsidR="00AB78B3" w:rsidRDefault="00337FF0">
            <w:pPr>
              <w:pStyle w:val="Compact"/>
              <w:jc w:val="center"/>
            </w:pPr>
            <w:r>
              <w:t>124.5</w:t>
            </w:r>
          </w:p>
        </w:tc>
        <w:tc>
          <w:tcPr>
            <w:tcW w:w="0" w:type="auto"/>
          </w:tcPr>
          <w:p w14:paraId="5399D1B0" w14:textId="77777777" w:rsidR="00AB78B3" w:rsidRDefault="00337FF0">
            <w:pPr>
              <w:pStyle w:val="Compact"/>
              <w:jc w:val="center"/>
            </w:pPr>
            <w:r>
              <w:t>-21.47</w:t>
            </w:r>
          </w:p>
        </w:tc>
        <w:tc>
          <w:tcPr>
            <w:tcW w:w="0" w:type="auto"/>
          </w:tcPr>
          <w:p w14:paraId="4F0E3204" w14:textId="77777777" w:rsidR="00AB78B3" w:rsidRDefault="00337FF0">
            <w:pPr>
              <w:pStyle w:val="Compact"/>
              <w:jc w:val="center"/>
            </w:pPr>
            <w:r>
              <w:t>-64.67</w:t>
            </w:r>
          </w:p>
        </w:tc>
        <w:tc>
          <w:tcPr>
            <w:tcW w:w="0" w:type="auto"/>
          </w:tcPr>
          <w:p w14:paraId="6EA19E90" w14:textId="77777777" w:rsidR="00AB78B3" w:rsidRDefault="00337FF0">
            <w:pPr>
              <w:pStyle w:val="Compact"/>
              <w:jc w:val="center"/>
            </w:pPr>
            <w:r>
              <w:t>4.304</w:t>
            </w:r>
          </w:p>
        </w:tc>
        <w:tc>
          <w:tcPr>
            <w:tcW w:w="0" w:type="auto"/>
          </w:tcPr>
          <w:p w14:paraId="494CF5B8" w14:textId="77777777" w:rsidR="00AB78B3" w:rsidRDefault="00337FF0">
            <w:pPr>
              <w:pStyle w:val="Compact"/>
              <w:jc w:val="center"/>
            </w:pPr>
            <w:r>
              <w:t>141</w:t>
            </w:r>
          </w:p>
        </w:tc>
      </w:tr>
      <w:tr w:rsidR="00AB78B3" w14:paraId="76FF8376" w14:textId="77777777">
        <w:tc>
          <w:tcPr>
            <w:tcW w:w="0" w:type="auto"/>
          </w:tcPr>
          <w:p w14:paraId="231D1963" w14:textId="77777777" w:rsidR="00AB78B3" w:rsidRDefault="00337FF0">
            <w:pPr>
              <w:pStyle w:val="Compact"/>
              <w:jc w:val="center"/>
            </w:pPr>
            <w:r>
              <w:t>20-29</w:t>
            </w:r>
          </w:p>
        </w:tc>
        <w:tc>
          <w:tcPr>
            <w:tcW w:w="0" w:type="auto"/>
          </w:tcPr>
          <w:p w14:paraId="2E639D18" w14:textId="77777777" w:rsidR="00AB78B3" w:rsidRDefault="00337FF0">
            <w:pPr>
              <w:pStyle w:val="Compact"/>
              <w:jc w:val="center"/>
            </w:pPr>
            <w:r>
              <w:t>433.2</w:t>
            </w:r>
          </w:p>
        </w:tc>
        <w:tc>
          <w:tcPr>
            <w:tcW w:w="0" w:type="auto"/>
          </w:tcPr>
          <w:p w14:paraId="3E8E690D" w14:textId="77777777" w:rsidR="00AB78B3" w:rsidRDefault="00337FF0">
            <w:pPr>
              <w:pStyle w:val="Compact"/>
              <w:jc w:val="center"/>
            </w:pPr>
            <w:r>
              <w:t>388</w:t>
            </w:r>
          </w:p>
        </w:tc>
        <w:tc>
          <w:tcPr>
            <w:tcW w:w="0" w:type="auto"/>
          </w:tcPr>
          <w:p w14:paraId="7860EE90" w14:textId="77777777" w:rsidR="00AB78B3" w:rsidRDefault="00337FF0">
            <w:pPr>
              <w:pStyle w:val="Compact"/>
              <w:jc w:val="center"/>
            </w:pPr>
            <w:r>
              <w:t>468.6</w:t>
            </w:r>
          </w:p>
        </w:tc>
        <w:tc>
          <w:tcPr>
            <w:tcW w:w="0" w:type="auto"/>
          </w:tcPr>
          <w:p w14:paraId="39ACF828" w14:textId="77777777" w:rsidR="00AB78B3" w:rsidRDefault="00337FF0">
            <w:pPr>
              <w:pStyle w:val="Compact"/>
              <w:jc w:val="center"/>
            </w:pPr>
            <w:r>
              <w:t>-177.3</w:t>
            </w:r>
          </w:p>
        </w:tc>
        <w:tc>
          <w:tcPr>
            <w:tcW w:w="0" w:type="auto"/>
          </w:tcPr>
          <w:p w14:paraId="3BB8FB76" w14:textId="77777777" w:rsidR="00AB78B3" w:rsidRDefault="00337FF0">
            <w:pPr>
              <w:pStyle w:val="Compact"/>
              <w:jc w:val="center"/>
            </w:pPr>
            <w:r>
              <w:t>-500.2</w:t>
            </w:r>
          </w:p>
        </w:tc>
        <w:tc>
          <w:tcPr>
            <w:tcW w:w="0" w:type="auto"/>
          </w:tcPr>
          <w:p w14:paraId="4293AB0B" w14:textId="77777777" w:rsidR="00AB78B3" w:rsidRDefault="00337FF0">
            <w:pPr>
              <w:pStyle w:val="Compact"/>
              <w:jc w:val="center"/>
            </w:pPr>
            <w:r>
              <w:t>33.75</w:t>
            </w:r>
          </w:p>
        </w:tc>
        <w:tc>
          <w:tcPr>
            <w:tcW w:w="0" w:type="auto"/>
          </w:tcPr>
          <w:p w14:paraId="3615A248" w14:textId="77777777" w:rsidR="00AB78B3" w:rsidRDefault="00337FF0">
            <w:pPr>
              <w:pStyle w:val="Compact"/>
              <w:jc w:val="center"/>
            </w:pPr>
            <w:r>
              <w:t>578</w:t>
            </w:r>
          </w:p>
        </w:tc>
      </w:tr>
      <w:tr w:rsidR="00AB78B3" w14:paraId="6AE2550D" w14:textId="77777777">
        <w:tc>
          <w:tcPr>
            <w:tcW w:w="0" w:type="auto"/>
          </w:tcPr>
          <w:p w14:paraId="436347DE" w14:textId="77777777" w:rsidR="00AB78B3" w:rsidRDefault="00337FF0">
            <w:pPr>
              <w:pStyle w:val="Compact"/>
              <w:jc w:val="center"/>
            </w:pPr>
            <w:r>
              <w:t>30-39</w:t>
            </w:r>
          </w:p>
        </w:tc>
        <w:tc>
          <w:tcPr>
            <w:tcW w:w="0" w:type="auto"/>
          </w:tcPr>
          <w:p w14:paraId="52C8EF2E" w14:textId="2B401D1B" w:rsidR="00AB78B3" w:rsidRDefault="00337FF0">
            <w:pPr>
              <w:pStyle w:val="Compact"/>
              <w:jc w:val="center"/>
            </w:pPr>
            <w:r>
              <w:t>3</w:t>
            </w:r>
            <w:r w:rsidR="002974AC">
              <w:t>,</w:t>
            </w:r>
            <w:r>
              <w:t>197</w:t>
            </w:r>
          </w:p>
        </w:tc>
        <w:tc>
          <w:tcPr>
            <w:tcW w:w="0" w:type="auto"/>
          </w:tcPr>
          <w:p w14:paraId="018CA842" w14:textId="4637B3FC" w:rsidR="00AB78B3" w:rsidRDefault="00337FF0">
            <w:pPr>
              <w:pStyle w:val="Compact"/>
              <w:jc w:val="center"/>
            </w:pPr>
            <w:r>
              <w:t>2</w:t>
            </w:r>
            <w:r w:rsidR="002974AC">
              <w:t>,</w:t>
            </w:r>
            <w:r>
              <w:t>616</w:t>
            </w:r>
          </w:p>
        </w:tc>
        <w:tc>
          <w:tcPr>
            <w:tcW w:w="0" w:type="auto"/>
          </w:tcPr>
          <w:p w14:paraId="0C1F98B6" w14:textId="6206EA11" w:rsidR="00AB78B3" w:rsidRDefault="00337FF0">
            <w:pPr>
              <w:pStyle w:val="Compact"/>
              <w:jc w:val="center"/>
            </w:pPr>
            <w:r>
              <w:t>3</w:t>
            </w:r>
            <w:r w:rsidR="002974AC">
              <w:t>,</w:t>
            </w:r>
            <w:r>
              <w:t>644</w:t>
            </w:r>
          </w:p>
        </w:tc>
        <w:tc>
          <w:tcPr>
            <w:tcW w:w="0" w:type="auto"/>
          </w:tcPr>
          <w:p w14:paraId="33324274" w14:textId="708E42C8" w:rsidR="00AB78B3" w:rsidRDefault="00337FF0">
            <w:pPr>
              <w:pStyle w:val="Compact"/>
              <w:jc w:val="center"/>
            </w:pPr>
            <w:r>
              <w:t>1</w:t>
            </w:r>
            <w:r w:rsidR="002974AC">
              <w:t>,</w:t>
            </w:r>
            <w:r>
              <w:t>942</w:t>
            </w:r>
          </w:p>
        </w:tc>
        <w:tc>
          <w:tcPr>
            <w:tcW w:w="0" w:type="auto"/>
          </w:tcPr>
          <w:p w14:paraId="2A2C344C" w14:textId="3D502F25" w:rsidR="00AB78B3" w:rsidRDefault="00337FF0">
            <w:pPr>
              <w:pStyle w:val="Compact"/>
              <w:jc w:val="center"/>
            </w:pPr>
            <w:r>
              <w:t>1</w:t>
            </w:r>
            <w:r w:rsidR="002974AC">
              <w:t>,</w:t>
            </w:r>
            <w:r>
              <w:t>530</w:t>
            </w:r>
          </w:p>
        </w:tc>
        <w:tc>
          <w:tcPr>
            <w:tcW w:w="0" w:type="auto"/>
          </w:tcPr>
          <w:p w14:paraId="7CDF02C3" w14:textId="112422D3" w:rsidR="00AB78B3" w:rsidRDefault="00337FF0">
            <w:pPr>
              <w:pStyle w:val="Compact"/>
              <w:jc w:val="center"/>
            </w:pPr>
            <w:r>
              <w:t>2</w:t>
            </w:r>
            <w:r w:rsidR="002974AC">
              <w:t>,</w:t>
            </w:r>
            <w:r>
              <w:t>249</w:t>
            </w:r>
          </w:p>
        </w:tc>
        <w:tc>
          <w:tcPr>
            <w:tcW w:w="0" w:type="auto"/>
          </w:tcPr>
          <w:p w14:paraId="1279EF69" w14:textId="77777777" w:rsidR="00AB78B3" w:rsidRDefault="00337FF0">
            <w:pPr>
              <w:pStyle w:val="Compact"/>
              <w:jc w:val="center"/>
            </w:pPr>
            <w:r>
              <w:t>375</w:t>
            </w:r>
          </w:p>
        </w:tc>
      </w:tr>
      <w:tr w:rsidR="00AB78B3" w14:paraId="6672C143" w14:textId="77777777">
        <w:tc>
          <w:tcPr>
            <w:tcW w:w="0" w:type="auto"/>
          </w:tcPr>
          <w:p w14:paraId="07E5BFA0" w14:textId="77777777" w:rsidR="00AB78B3" w:rsidRDefault="00337FF0">
            <w:pPr>
              <w:pStyle w:val="Compact"/>
              <w:jc w:val="center"/>
            </w:pPr>
            <w:r>
              <w:t>40-49</w:t>
            </w:r>
          </w:p>
        </w:tc>
        <w:tc>
          <w:tcPr>
            <w:tcW w:w="0" w:type="auto"/>
          </w:tcPr>
          <w:p w14:paraId="13F4FFD2" w14:textId="55A96D73" w:rsidR="00AB78B3" w:rsidRDefault="00337FF0">
            <w:pPr>
              <w:pStyle w:val="Compact"/>
              <w:jc w:val="center"/>
            </w:pPr>
            <w:r>
              <w:t>10</w:t>
            </w:r>
            <w:r w:rsidR="002974AC">
              <w:t>,</w:t>
            </w:r>
            <w:r>
              <w:t>012</w:t>
            </w:r>
          </w:p>
        </w:tc>
        <w:tc>
          <w:tcPr>
            <w:tcW w:w="0" w:type="auto"/>
          </w:tcPr>
          <w:p w14:paraId="3906D296" w14:textId="6200AC54" w:rsidR="00AB78B3" w:rsidRDefault="00337FF0">
            <w:pPr>
              <w:pStyle w:val="Compact"/>
              <w:jc w:val="center"/>
            </w:pPr>
            <w:r>
              <w:t>8</w:t>
            </w:r>
            <w:r w:rsidR="002974AC">
              <w:t>,</w:t>
            </w:r>
            <w:r>
              <w:t>770</w:t>
            </w:r>
          </w:p>
        </w:tc>
        <w:tc>
          <w:tcPr>
            <w:tcW w:w="0" w:type="auto"/>
          </w:tcPr>
          <w:p w14:paraId="55C9A047" w14:textId="3E4E70C8" w:rsidR="00AB78B3" w:rsidRDefault="00337FF0">
            <w:pPr>
              <w:pStyle w:val="Compact"/>
              <w:jc w:val="center"/>
            </w:pPr>
            <w:r>
              <w:t>10</w:t>
            </w:r>
            <w:r w:rsidR="002974AC">
              <w:t>,</w:t>
            </w:r>
            <w:r>
              <w:t>977</w:t>
            </w:r>
          </w:p>
        </w:tc>
        <w:tc>
          <w:tcPr>
            <w:tcW w:w="0" w:type="auto"/>
          </w:tcPr>
          <w:p w14:paraId="3316B130" w14:textId="1CA4D9AF" w:rsidR="00AB78B3" w:rsidRDefault="00337FF0">
            <w:pPr>
              <w:pStyle w:val="Compact"/>
              <w:jc w:val="center"/>
            </w:pPr>
            <w:r>
              <w:t>6</w:t>
            </w:r>
            <w:r w:rsidR="002974AC">
              <w:t>,</w:t>
            </w:r>
            <w:r>
              <w:t>981</w:t>
            </w:r>
          </w:p>
        </w:tc>
        <w:tc>
          <w:tcPr>
            <w:tcW w:w="0" w:type="auto"/>
          </w:tcPr>
          <w:p w14:paraId="08985FC6" w14:textId="482D762F" w:rsidR="00AB78B3" w:rsidRDefault="00337FF0">
            <w:pPr>
              <w:pStyle w:val="Compact"/>
              <w:jc w:val="center"/>
            </w:pPr>
            <w:r>
              <w:t>5</w:t>
            </w:r>
            <w:r w:rsidR="002974AC">
              <w:t>,</w:t>
            </w:r>
            <w:r>
              <w:t>897</w:t>
            </w:r>
          </w:p>
        </w:tc>
        <w:tc>
          <w:tcPr>
            <w:tcW w:w="0" w:type="auto"/>
          </w:tcPr>
          <w:p w14:paraId="589EE088" w14:textId="3258C35B" w:rsidR="00AB78B3" w:rsidRDefault="00337FF0">
            <w:pPr>
              <w:pStyle w:val="Compact"/>
              <w:jc w:val="center"/>
            </w:pPr>
            <w:r>
              <w:t>7</w:t>
            </w:r>
            <w:r w:rsidR="002974AC">
              <w:t>,</w:t>
            </w:r>
            <w:r>
              <w:t>766</w:t>
            </w:r>
          </w:p>
        </w:tc>
        <w:tc>
          <w:tcPr>
            <w:tcW w:w="0" w:type="auto"/>
          </w:tcPr>
          <w:p w14:paraId="6218A4AF" w14:textId="77777777" w:rsidR="00AB78B3" w:rsidRDefault="00337FF0">
            <w:pPr>
              <w:pStyle w:val="Compact"/>
              <w:jc w:val="center"/>
            </w:pPr>
            <w:r>
              <w:t>332</w:t>
            </w:r>
          </w:p>
        </w:tc>
      </w:tr>
      <w:tr w:rsidR="00AB78B3" w14:paraId="68A7D9BB" w14:textId="77777777">
        <w:tc>
          <w:tcPr>
            <w:tcW w:w="0" w:type="auto"/>
          </w:tcPr>
          <w:p w14:paraId="5B6D1290" w14:textId="77777777" w:rsidR="00AB78B3" w:rsidRDefault="00337FF0">
            <w:pPr>
              <w:pStyle w:val="Compact"/>
              <w:jc w:val="center"/>
            </w:pPr>
            <w:r>
              <w:t>50-59</w:t>
            </w:r>
          </w:p>
        </w:tc>
        <w:tc>
          <w:tcPr>
            <w:tcW w:w="0" w:type="auto"/>
          </w:tcPr>
          <w:p w14:paraId="026DF562" w14:textId="5FD8AA0B" w:rsidR="00AB78B3" w:rsidRDefault="00337FF0">
            <w:pPr>
              <w:pStyle w:val="Compact"/>
              <w:jc w:val="center"/>
            </w:pPr>
            <w:r>
              <w:t>22</w:t>
            </w:r>
            <w:r w:rsidR="002974AC">
              <w:t>,</w:t>
            </w:r>
            <w:r>
              <w:t>030</w:t>
            </w:r>
          </w:p>
        </w:tc>
        <w:tc>
          <w:tcPr>
            <w:tcW w:w="0" w:type="auto"/>
          </w:tcPr>
          <w:p w14:paraId="4F6B66A0" w14:textId="4EDFEDED" w:rsidR="00AB78B3" w:rsidRDefault="00337FF0">
            <w:pPr>
              <w:pStyle w:val="Compact"/>
              <w:jc w:val="center"/>
            </w:pPr>
            <w:r>
              <w:t>19</w:t>
            </w:r>
            <w:r w:rsidR="002974AC">
              <w:t>,</w:t>
            </w:r>
            <w:r>
              <w:t>903</w:t>
            </w:r>
          </w:p>
        </w:tc>
        <w:tc>
          <w:tcPr>
            <w:tcW w:w="0" w:type="auto"/>
          </w:tcPr>
          <w:p w14:paraId="664CE08A" w14:textId="624983FE" w:rsidR="00AB78B3" w:rsidRDefault="00337FF0">
            <w:pPr>
              <w:pStyle w:val="Compact"/>
              <w:jc w:val="center"/>
            </w:pPr>
            <w:r>
              <w:t>23</w:t>
            </w:r>
            <w:r w:rsidR="002974AC">
              <w:t>,</w:t>
            </w:r>
            <w:r>
              <w:t>655</w:t>
            </w:r>
          </w:p>
        </w:tc>
        <w:tc>
          <w:tcPr>
            <w:tcW w:w="0" w:type="auto"/>
          </w:tcPr>
          <w:p w14:paraId="2E4F0BDD" w14:textId="7B3FDF1E" w:rsidR="00AB78B3" w:rsidRDefault="00337FF0">
            <w:pPr>
              <w:pStyle w:val="Compact"/>
              <w:jc w:val="center"/>
            </w:pPr>
            <w:r>
              <w:t>15</w:t>
            </w:r>
            <w:r w:rsidR="002974AC">
              <w:t>,</w:t>
            </w:r>
            <w:r>
              <w:t>740</w:t>
            </w:r>
          </w:p>
        </w:tc>
        <w:tc>
          <w:tcPr>
            <w:tcW w:w="0" w:type="auto"/>
          </w:tcPr>
          <w:p w14:paraId="2986EF2F" w14:textId="131BB774" w:rsidR="00AB78B3" w:rsidRDefault="00337FF0">
            <w:pPr>
              <w:pStyle w:val="Compact"/>
              <w:jc w:val="center"/>
            </w:pPr>
            <w:r>
              <w:t>14</w:t>
            </w:r>
            <w:r w:rsidR="002974AC">
              <w:t>,</w:t>
            </w:r>
            <w:r>
              <w:t>078</w:t>
            </w:r>
          </w:p>
        </w:tc>
        <w:tc>
          <w:tcPr>
            <w:tcW w:w="0" w:type="auto"/>
          </w:tcPr>
          <w:p w14:paraId="3892A602" w14:textId="124B5792" w:rsidR="00AB78B3" w:rsidRDefault="00337FF0">
            <w:pPr>
              <w:pStyle w:val="Compact"/>
              <w:jc w:val="center"/>
            </w:pPr>
            <w:r>
              <w:t>16</w:t>
            </w:r>
            <w:r w:rsidR="002974AC">
              <w:t>,</w:t>
            </w:r>
            <w:r>
              <w:t>962</w:t>
            </w:r>
          </w:p>
        </w:tc>
        <w:tc>
          <w:tcPr>
            <w:tcW w:w="0" w:type="auto"/>
          </w:tcPr>
          <w:p w14:paraId="6CF75C96" w14:textId="77777777" w:rsidR="00AB78B3" w:rsidRDefault="00337FF0">
            <w:pPr>
              <w:pStyle w:val="Compact"/>
              <w:jc w:val="center"/>
            </w:pPr>
            <w:r>
              <w:t>280</w:t>
            </w:r>
          </w:p>
        </w:tc>
      </w:tr>
      <w:tr w:rsidR="00AB78B3" w14:paraId="7F6A46F0" w14:textId="77777777">
        <w:tc>
          <w:tcPr>
            <w:tcW w:w="0" w:type="auto"/>
          </w:tcPr>
          <w:p w14:paraId="0A58C2DD" w14:textId="77777777" w:rsidR="00AB78B3" w:rsidRDefault="00337FF0">
            <w:pPr>
              <w:pStyle w:val="Compact"/>
              <w:jc w:val="center"/>
            </w:pPr>
            <w:r>
              <w:t>60-69</w:t>
            </w:r>
          </w:p>
        </w:tc>
        <w:tc>
          <w:tcPr>
            <w:tcW w:w="0" w:type="auto"/>
          </w:tcPr>
          <w:p w14:paraId="0A38494B" w14:textId="16005CF6" w:rsidR="00AB78B3" w:rsidRDefault="00337FF0">
            <w:pPr>
              <w:pStyle w:val="Compact"/>
              <w:jc w:val="center"/>
            </w:pPr>
            <w:r>
              <w:t>35</w:t>
            </w:r>
            <w:r w:rsidR="002974AC">
              <w:t>,</w:t>
            </w:r>
            <w:r>
              <w:t>736</w:t>
            </w:r>
          </w:p>
        </w:tc>
        <w:tc>
          <w:tcPr>
            <w:tcW w:w="0" w:type="auto"/>
          </w:tcPr>
          <w:p w14:paraId="2C606DC8" w14:textId="7FB78E03" w:rsidR="00AB78B3" w:rsidRDefault="00337FF0">
            <w:pPr>
              <w:pStyle w:val="Compact"/>
              <w:jc w:val="center"/>
            </w:pPr>
            <w:r>
              <w:t>32</w:t>
            </w:r>
            <w:r w:rsidR="002974AC">
              <w:t>,</w:t>
            </w:r>
            <w:r>
              <w:t>696</w:t>
            </w:r>
          </w:p>
        </w:tc>
        <w:tc>
          <w:tcPr>
            <w:tcW w:w="0" w:type="auto"/>
          </w:tcPr>
          <w:p w14:paraId="0A605997" w14:textId="39599139" w:rsidR="00AB78B3" w:rsidRDefault="00337FF0">
            <w:pPr>
              <w:pStyle w:val="Compact"/>
              <w:jc w:val="center"/>
            </w:pPr>
            <w:r>
              <w:t>38</w:t>
            </w:r>
            <w:r w:rsidR="002974AC">
              <w:t>,</w:t>
            </w:r>
            <w:r>
              <w:t>107</w:t>
            </w:r>
          </w:p>
        </w:tc>
        <w:tc>
          <w:tcPr>
            <w:tcW w:w="0" w:type="auto"/>
          </w:tcPr>
          <w:p w14:paraId="2D59B7B8" w14:textId="5C5F8C37" w:rsidR="00AB78B3" w:rsidRDefault="00337FF0">
            <w:pPr>
              <w:pStyle w:val="Compact"/>
              <w:jc w:val="center"/>
            </w:pPr>
            <w:r>
              <w:t>25</w:t>
            </w:r>
            <w:r w:rsidR="002974AC">
              <w:t>,</w:t>
            </w:r>
            <w:r>
              <w:t>587</w:t>
            </w:r>
          </w:p>
        </w:tc>
        <w:tc>
          <w:tcPr>
            <w:tcW w:w="0" w:type="auto"/>
          </w:tcPr>
          <w:p w14:paraId="65E9DAB8" w14:textId="29599078" w:rsidR="00AB78B3" w:rsidRDefault="00337FF0">
            <w:pPr>
              <w:pStyle w:val="Compact"/>
              <w:jc w:val="center"/>
            </w:pPr>
            <w:r>
              <w:t>23</w:t>
            </w:r>
            <w:r w:rsidR="002974AC">
              <w:t>,</w:t>
            </w:r>
            <w:r>
              <w:t>275</w:t>
            </w:r>
          </w:p>
        </w:tc>
        <w:tc>
          <w:tcPr>
            <w:tcW w:w="0" w:type="auto"/>
          </w:tcPr>
          <w:p w14:paraId="5778AC9E" w14:textId="6F6B49E3" w:rsidR="00AB78B3" w:rsidRDefault="00337FF0">
            <w:pPr>
              <w:pStyle w:val="Compact"/>
              <w:jc w:val="center"/>
            </w:pPr>
            <w:r>
              <w:t>27</w:t>
            </w:r>
            <w:r w:rsidR="002974AC">
              <w:t>,</w:t>
            </w:r>
            <w:r>
              <w:t>343</w:t>
            </w:r>
          </w:p>
        </w:tc>
        <w:tc>
          <w:tcPr>
            <w:tcW w:w="0" w:type="auto"/>
          </w:tcPr>
          <w:p w14:paraId="4B831931" w14:textId="77777777" w:rsidR="00AB78B3" w:rsidRDefault="00337FF0">
            <w:pPr>
              <w:pStyle w:val="Compact"/>
              <w:jc w:val="center"/>
            </w:pPr>
            <w:r>
              <w:t>377</w:t>
            </w:r>
          </w:p>
        </w:tc>
      </w:tr>
      <w:tr w:rsidR="00AB78B3" w14:paraId="3D5B4464" w14:textId="77777777">
        <w:tc>
          <w:tcPr>
            <w:tcW w:w="0" w:type="auto"/>
          </w:tcPr>
          <w:p w14:paraId="2B3052BC" w14:textId="77777777" w:rsidR="00AB78B3" w:rsidRDefault="00337FF0">
            <w:pPr>
              <w:pStyle w:val="Compact"/>
              <w:jc w:val="center"/>
            </w:pPr>
            <w:r>
              <w:t>70-79</w:t>
            </w:r>
          </w:p>
        </w:tc>
        <w:tc>
          <w:tcPr>
            <w:tcW w:w="0" w:type="auto"/>
          </w:tcPr>
          <w:p w14:paraId="77E2BF59" w14:textId="26FB119A" w:rsidR="00AB78B3" w:rsidRDefault="00337FF0">
            <w:pPr>
              <w:pStyle w:val="Compact"/>
              <w:jc w:val="center"/>
            </w:pPr>
            <w:r>
              <w:t>35</w:t>
            </w:r>
            <w:r w:rsidR="002974AC">
              <w:t>,</w:t>
            </w:r>
            <w:r>
              <w:t>740</w:t>
            </w:r>
          </w:p>
        </w:tc>
        <w:tc>
          <w:tcPr>
            <w:tcW w:w="0" w:type="auto"/>
          </w:tcPr>
          <w:p w14:paraId="50D3BD5B" w14:textId="3FCFFF07" w:rsidR="00AB78B3" w:rsidRDefault="00337FF0">
            <w:pPr>
              <w:pStyle w:val="Compact"/>
              <w:jc w:val="center"/>
            </w:pPr>
            <w:r>
              <w:t>31</w:t>
            </w:r>
            <w:r w:rsidR="002974AC">
              <w:t>,</w:t>
            </w:r>
            <w:r>
              <w:t>820</w:t>
            </w:r>
          </w:p>
        </w:tc>
        <w:tc>
          <w:tcPr>
            <w:tcW w:w="0" w:type="auto"/>
          </w:tcPr>
          <w:p w14:paraId="661427FE" w14:textId="3C250B67" w:rsidR="00AB78B3" w:rsidRDefault="00337FF0">
            <w:pPr>
              <w:pStyle w:val="Compact"/>
              <w:jc w:val="center"/>
            </w:pPr>
            <w:r>
              <w:t>38</w:t>
            </w:r>
            <w:r w:rsidR="002974AC">
              <w:t>,</w:t>
            </w:r>
            <w:r>
              <w:t>964</w:t>
            </w:r>
          </w:p>
        </w:tc>
        <w:tc>
          <w:tcPr>
            <w:tcW w:w="0" w:type="auto"/>
          </w:tcPr>
          <w:p w14:paraId="2E4F369B" w14:textId="5892FFCF" w:rsidR="00AB78B3" w:rsidRDefault="00337FF0">
            <w:pPr>
              <w:pStyle w:val="Compact"/>
              <w:jc w:val="center"/>
            </w:pPr>
            <w:r>
              <w:t>25</w:t>
            </w:r>
            <w:r w:rsidR="002974AC">
              <w:t>,</w:t>
            </w:r>
            <w:r>
              <w:t>700</w:t>
            </w:r>
          </w:p>
        </w:tc>
        <w:tc>
          <w:tcPr>
            <w:tcW w:w="0" w:type="auto"/>
          </w:tcPr>
          <w:p w14:paraId="2FEEB166" w14:textId="6C080F54" w:rsidR="00AB78B3" w:rsidRDefault="00337FF0">
            <w:pPr>
              <w:pStyle w:val="Compact"/>
              <w:jc w:val="center"/>
            </w:pPr>
            <w:r>
              <w:t>22</w:t>
            </w:r>
            <w:r w:rsidR="002974AC">
              <w:t>,</w:t>
            </w:r>
            <w:r>
              <w:t>654</w:t>
            </w:r>
          </w:p>
        </w:tc>
        <w:tc>
          <w:tcPr>
            <w:tcW w:w="0" w:type="auto"/>
          </w:tcPr>
          <w:p w14:paraId="73186EC4" w14:textId="01FE7F1B" w:rsidR="00AB78B3" w:rsidRDefault="00337FF0">
            <w:pPr>
              <w:pStyle w:val="Compact"/>
              <w:jc w:val="center"/>
            </w:pPr>
            <w:r>
              <w:t>28</w:t>
            </w:r>
            <w:r w:rsidR="002974AC">
              <w:t>,</w:t>
            </w:r>
            <w:r>
              <w:t>123</w:t>
            </w:r>
          </w:p>
        </w:tc>
        <w:tc>
          <w:tcPr>
            <w:tcW w:w="0" w:type="auto"/>
          </w:tcPr>
          <w:p w14:paraId="0B5E57CF" w14:textId="77777777" w:rsidR="00AB78B3" w:rsidRDefault="00337FF0">
            <w:pPr>
              <w:pStyle w:val="Compact"/>
              <w:jc w:val="center"/>
            </w:pPr>
            <w:r>
              <w:t>341</w:t>
            </w:r>
          </w:p>
        </w:tc>
      </w:tr>
      <w:tr w:rsidR="00AB78B3" w14:paraId="2481B752" w14:textId="77777777">
        <w:tc>
          <w:tcPr>
            <w:tcW w:w="0" w:type="auto"/>
          </w:tcPr>
          <w:p w14:paraId="715B7FE6" w14:textId="77777777" w:rsidR="00AB78B3" w:rsidRDefault="00337FF0">
            <w:pPr>
              <w:pStyle w:val="Compact"/>
              <w:jc w:val="center"/>
            </w:pPr>
            <w:r>
              <w:t>&gt; 80</w:t>
            </w:r>
          </w:p>
        </w:tc>
        <w:tc>
          <w:tcPr>
            <w:tcW w:w="0" w:type="auto"/>
          </w:tcPr>
          <w:p w14:paraId="5E469702" w14:textId="08DEF852" w:rsidR="00AB78B3" w:rsidRDefault="00337FF0">
            <w:pPr>
              <w:pStyle w:val="Compact"/>
              <w:jc w:val="center"/>
            </w:pPr>
            <w:r>
              <w:t>35</w:t>
            </w:r>
            <w:r w:rsidR="002974AC">
              <w:t>,</w:t>
            </w:r>
            <w:r>
              <w:t>473</w:t>
            </w:r>
          </w:p>
        </w:tc>
        <w:tc>
          <w:tcPr>
            <w:tcW w:w="0" w:type="auto"/>
          </w:tcPr>
          <w:p w14:paraId="551C1CB0" w14:textId="297785CA" w:rsidR="00AB78B3" w:rsidRDefault="00337FF0">
            <w:pPr>
              <w:pStyle w:val="Compact"/>
              <w:jc w:val="center"/>
            </w:pPr>
            <w:r>
              <w:t>30</w:t>
            </w:r>
            <w:r w:rsidR="002974AC">
              <w:t>,</w:t>
            </w:r>
            <w:r>
              <w:t>712</w:t>
            </w:r>
          </w:p>
        </w:tc>
        <w:tc>
          <w:tcPr>
            <w:tcW w:w="0" w:type="auto"/>
          </w:tcPr>
          <w:p w14:paraId="32857A88" w14:textId="74334422" w:rsidR="00AB78B3" w:rsidRDefault="00337FF0">
            <w:pPr>
              <w:pStyle w:val="Compact"/>
              <w:jc w:val="center"/>
            </w:pPr>
            <w:r>
              <w:t>39</w:t>
            </w:r>
            <w:r w:rsidR="002974AC">
              <w:t>,</w:t>
            </w:r>
            <w:r>
              <w:t>663</w:t>
            </w:r>
          </w:p>
        </w:tc>
        <w:tc>
          <w:tcPr>
            <w:tcW w:w="0" w:type="auto"/>
          </w:tcPr>
          <w:p w14:paraId="45BA9124" w14:textId="1A6C7C45" w:rsidR="00AB78B3" w:rsidRDefault="00337FF0">
            <w:pPr>
              <w:pStyle w:val="Compact"/>
              <w:jc w:val="center"/>
            </w:pPr>
            <w:r>
              <w:t>25</w:t>
            </w:r>
            <w:r w:rsidR="002974AC">
              <w:t>,</w:t>
            </w:r>
            <w:r>
              <w:t>408</w:t>
            </w:r>
          </w:p>
        </w:tc>
        <w:tc>
          <w:tcPr>
            <w:tcW w:w="0" w:type="auto"/>
          </w:tcPr>
          <w:p w14:paraId="215EF4D6" w14:textId="0C40EB27" w:rsidR="00AB78B3" w:rsidRDefault="00337FF0">
            <w:pPr>
              <w:pStyle w:val="Compact"/>
              <w:jc w:val="center"/>
            </w:pPr>
            <w:r>
              <w:t>21</w:t>
            </w:r>
            <w:r w:rsidR="002974AC">
              <w:t>,</w:t>
            </w:r>
            <w:r>
              <w:t>618</w:t>
            </w:r>
          </w:p>
        </w:tc>
        <w:tc>
          <w:tcPr>
            <w:tcW w:w="0" w:type="auto"/>
          </w:tcPr>
          <w:p w14:paraId="52E378A7" w14:textId="1B5EE92E" w:rsidR="00AB78B3" w:rsidRDefault="00337FF0">
            <w:pPr>
              <w:pStyle w:val="Compact"/>
              <w:jc w:val="center"/>
            </w:pPr>
            <w:r>
              <w:t>28</w:t>
            </w:r>
            <w:r w:rsidR="002974AC">
              <w:t>,</w:t>
            </w:r>
            <w:r>
              <w:t>592</w:t>
            </w:r>
          </w:p>
        </w:tc>
        <w:tc>
          <w:tcPr>
            <w:tcW w:w="0" w:type="auto"/>
          </w:tcPr>
          <w:p w14:paraId="7B98805F" w14:textId="77777777" w:rsidR="00AB78B3" w:rsidRDefault="00337FF0">
            <w:pPr>
              <w:pStyle w:val="Compact"/>
              <w:jc w:val="center"/>
            </w:pPr>
            <w:r>
              <w:t>443</w:t>
            </w:r>
          </w:p>
        </w:tc>
      </w:tr>
      <w:tr w:rsidR="00AB78B3" w14:paraId="702C8599" w14:textId="77777777">
        <w:tc>
          <w:tcPr>
            <w:tcW w:w="0" w:type="auto"/>
          </w:tcPr>
          <w:p w14:paraId="1F62938A" w14:textId="77777777" w:rsidR="00AB78B3" w:rsidRDefault="00337FF0">
            <w:pPr>
              <w:pStyle w:val="Compact"/>
              <w:jc w:val="center"/>
            </w:pPr>
            <w:r>
              <w:t>Total</w:t>
            </w:r>
          </w:p>
        </w:tc>
        <w:tc>
          <w:tcPr>
            <w:tcW w:w="0" w:type="auto"/>
          </w:tcPr>
          <w:p w14:paraId="23C2EB4D" w14:textId="6CE91E2E" w:rsidR="00AB78B3" w:rsidRDefault="00337FF0">
            <w:pPr>
              <w:pStyle w:val="Compact"/>
              <w:jc w:val="center"/>
            </w:pPr>
            <w:r>
              <w:t>142</w:t>
            </w:r>
            <w:r w:rsidR="002974AC">
              <w:t>,</w:t>
            </w:r>
            <w:r>
              <w:t>875</w:t>
            </w:r>
          </w:p>
        </w:tc>
        <w:tc>
          <w:tcPr>
            <w:tcW w:w="0" w:type="auto"/>
          </w:tcPr>
          <w:p w14:paraId="07C9BE78" w14:textId="69544C7B" w:rsidR="00AB78B3" w:rsidRDefault="00337FF0">
            <w:pPr>
              <w:pStyle w:val="Compact"/>
              <w:jc w:val="center"/>
            </w:pPr>
            <w:r>
              <w:t>127</w:t>
            </w:r>
            <w:r w:rsidR="002974AC">
              <w:t>,</w:t>
            </w:r>
            <w:r>
              <w:t>163</w:t>
            </w:r>
          </w:p>
        </w:tc>
        <w:tc>
          <w:tcPr>
            <w:tcW w:w="0" w:type="auto"/>
          </w:tcPr>
          <w:p w14:paraId="619CBEBC" w14:textId="6DC9C4C2" w:rsidR="00AB78B3" w:rsidRDefault="00337FF0">
            <w:pPr>
              <w:pStyle w:val="Compact"/>
              <w:jc w:val="center"/>
            </w:pPr>
            <w:r>
              <w:t>155</w:t>
            </w:r>
            <w:r w:rsidR="002974AC">
              <w:t>,</w:t>
            </w:r>
            <w:r>
              <w:t>739</w:t>
            </w:r>
          </w:p>
        </w:tc>
        <w:tc>
          <w:tcPr>
            <w:tcW w:w="0" w:type="auto"/>
          </w:tcPr>
          <w:p w14:paraId="554E1487" w14:textId="4EE83543" w:rsidR="00AB78B3" w:rsidRDefault="00337FF0">
            <w:pPr>
              <w:pStyle w:val="Compact"/>
              <w:jc w:val="center"/>
            </w:pPr>
            <w:r>
              <w:t>99</w:t>
            </w:r>
            <w:r w:rsidR="002974AC">
              <w:t>,</w:t>
            </w:r>
            <w:r>
              <w:t>814</w:t>
            </w:r>
          </w:p>
        </w:tc>
        <w:tc>
          <w:tcPr>
            <w:tcW w:w="0" w:type="auto"/>
          </w:tcPr>
          <w:p w14:paraId="2F765DE7" w14:textId="3189DE5B" w:rsidR="00AB78B3" w:rsidRDefault="00337FF0">
            <w:pPr>
              <w:pStyle w:val="Compact"/>
              <w:jc w:val="center"/>
            </w:pPr>
            <w:r>
              <w:t>85</w:t>
            </w:r>
            <w:r w:rsidR="002974AC">
              <w:t>,</w:t>
            </w:r>
            <w:r>
              <w:t>605</w:t>
            </w:r>
          </w:p>
        </w:tc>
        <w:tc>
          <w:tcPr>
            <w:tcW w:w="0" w:type="auto"/>
          </w:tcPr>
          <w:p w14:paraId="6AFD3F1B" w14:textId="2324504C" w:rsidR="00AB78B3" w:rsidRDefault="00337FF0">
            <w:pPr>
              <w:pStyle w:val="Compact"/>
              <w:jc w:val="center"/>
            </w:pPr>
            <w:r>
              <w:t>110</w:t>
            </w:r>
            <w:r w:rsidR="002974AC">
              <w:t>,</w:t>
            </w:r>
            <w:r>
              <w:t>738</w:t>
            </w:r>
          </w:p>
        </w:tc>
        <w:tc>
          <w:tcPr>
            <w:tcW w:w="0" w:type="auto"/>
          </w:tcPr>
          <w:p w14:paraId="106AE6FF" w14:textId="20DAF9FB" w:rsidR="00AB78B3" w:rsidRDefault="00337FF0">
            <w:pPr>
              <w:pStyle w:val="Compact"/>
              <w:jc w:val="center"/>
            </w:pPr>
            <w:r>
              <w:t>4</w:t>
            </w:r>
            <w:r w:rsidR="002974AC">
              <w:t>,</w:t>
            </w:r>
            <w:r>
              <w:t>343</w:t>
            </w:r>
          </w:p>
        </w:tc>
      </w:tr>
    </w:tbl>
    <w:p w14:paraId="770E2AED" w14:textId="7D67C131" w:rsidR="00AB78B3" w:rsidRDefault="00337FF0">
      <w:pPr>
        <w:pStyle w:val="BodyText"/>
      </w:pPr>
      <w:r>
        <w:t>Our second term, excess unregistered deaths, is estimated to be 38,718 deaths (95% CI 40,657 - 37,214). This represents 30.1 % (95% CI 22</w:t>
      </w:r>
      <w:r w:rsidR="00D00B79">
        <w:t>·0</w:t>
      </w:r>
      <w:r>
        <w:t>% - 40</w:t>
      </w:r>
      <w:r w:rsidR="00D00B79">
        <w:t>·</w:t>
      </w:r>
      <w:r>
        <w:t>1%) of our estimate of the total registered and unregistered deaths. Coastal regions show the highest values where Lima accounts for 22,678 additional deaths, followed by Piura (3,999) and Lambayeque (3,735). Our third term adds 4,343 deaths corresponding to cases when reported COVID-19 deaths exceed our estimate of adjusted excess registered mortality. This mainly occurs for some smaller groups at younger ages. The regions with the highest under reported COVID-19 values are the Andean regions of Ayacucho (505), Cusco (666) and Puno (477).</w:t>
      </w:r>
    </w:p>
    <w:p w14:paraId="7591B91C" w14:textId="0EB9B956" w:rsidR="00AB78B3" w:rsidRDefault="00337FF0">
      <w:pPr>
        <w:pStyle w:val="BodyText"/>
      </w:pPr>
      <w:r>
        <w:t>Combining all these terms, our estimate of total excess deaths during 2020 is 142,875 (95% CI 127,163 - 155,739) and our estimate of total deaths for 2020 is 292,230 (95% CI 262,000 - 324,023). This is 27.8 % (95% CI 13</w:t>
      </w:r>
      <w:r w:rsidR="00D00B79">
        <w:t>·</w:t>
      </w:r>
      <w:r>
        <w:t>4% - 41</w:t>
      </w:r>
      <w:r w:rsidR="00D00B79">
        <w:t>·</w:t>
      </w:r>
      <w:r>
        <w:t>6%) more than the number of deaths projected by INEI for 2020.</w:t>
      </w:r>
    </w:p>
    <w:p w14:paraId="7277607A" w14:textId="69FE8F42" w:rsidR="00AB78B3" w:rsidRDefault="00337FF0">
      <w:pPr>
        <w:pStyle w:val="BodyText"/>
      </w:pPr>
      <w:r>
        <w:t>Figure 3 shows all cause age-</w:t>
      </w:r>
      <w:proofErr w:type="spellStart"/>
      <w:r>
        <w:t>standardised</w:t>
      </w:r>
      <w:proofErr w:type="spellEnd"/>
      <w:r>
        <w:t xml:space="preserve"> death rates. We find that Moquegua, Callao, and Lima (CI 95% ranging from 9.11 to 11.5) present the highest rates, ranging from 9</w:t>
      </w:r>
      <w:r w:rsidR="00D00B79">
        <w:t>·</w:t>
      </w:r>
      <w:r>
        <w:t>55 to 11</w:t>
      </w:r>
      <w:r w:rsidR="00D00B79">
        <w:t>·</w:t>
      </w:r>
      <w:r>
        <w:t>4, while regions of Amazonas, Ayacucho, and Cusco show the lowest rates ranging from 4</w:t>
      </w:r>
      <w:r w:rsidR="00D00B79">
        <w:t>·</w:t>
      </w:r>
      <w:r>
        <w:t>82 to 7</w:t>
      </w:r>
      <w:r w:rsidR="00D00B79">
        <w:t>·</w:t>
      </w:r>
      <w:r>
        <w:t>26 (CI 95% ranging from 4</w:t>
      </w:r>
      <w:r w:rsidR="00D00B79">
        <w:t>·</w:t>
      </w:r>
      <w:r>
        <w:t>62 to 7</w:t>
      </w:r>
      <w:r w:rsidR="00D00B79">
        <w:t>·</w:t>
      </w:r>
      <w:r>
        <w:t>41) (left). Figure 3 (right) shows differences deaths per 1000 in comparison to INEI’s projections for 2020. We find excess mortality rates in all cases but Amazonas, which shows -1</w:t>
      </w:r>
      <w:r w:rsidR="00D00B79">
        <w:t>·</w:t>
      </w:r>
      <w:r>
        <w:t>36 suggesting that INEI overestimates mortality rates projections for 2020 and there is lower use of the CRVS system than expected.</w:t>
      </w:r>
    </w:p>
    <w:p w14:paraId="68BD2B85" w14:textId="77777777" w:rsidR="00AB78B3" w:rsidRDefault="00337FF0">
      <w:pPr>
        <w:pStyle w:val="CaptionedFigure"/>
      </w:pPr>
      <w:r>
        <w:rPr>
          <w:noProof/>
        </w:rPr>
        <w:drawing>
          <wp:inline distT="0" distB="0" distL="0" distR="0" wp14:anchorId="319689AE" wp14:editId="772CA070">
            <wp:extent cx="5334000" cy="3809999"/>
            <wp:effectExtent l="0" t="0" r="0" b="0"/>
            <wp:docPr id="3" name="Picture" descr="Figure 3: Age-standardised mortality rates"/>
            <wp:cNvGraphicFramePr/>
            <a:graphic xmlns:a="http://schemas.openxmlformats.org/drawingml/2006/main">
              <a:graphicData uri="http://schemas.openxmlformats.org/drawingml/2006/picture">
                <pic:pic xmlns:pic="http://schemas.openxmlformats.org/drawingml/2006/picture">
                  <pic:nvPicPr>
                    <pic:cNvPr id="0" name="Picture" descr="article_files/figure-docx/map2-1.png"/>
                    <pic:cNvPicPr>
                      <a:picLocks noChangeAspect="1" noChangeArrowheads="1"/>
                    </pic:cNvPicPr>
                  </pic:nvPicPr>
                  <pic:blipFill>
                    <a:blip r:embed="rId9"/>
                    <a:stretch>
                      <a:fillRect/>
                    </a:stretch>
                  </pic:blipFill>
                  <pic:spPr bwMode="auto">
                    <a:xfrm>
                      <a:off x="0" y="0"/>
                      <a:ext cx="5334000" cy="3809999"/>
                    </a:xfrm>
                    <a:prstGeom prst="rect">
                      <a:avLst/>
                    </a:prstGeom>
                    <a:noFill/>
                    <a:ln w="9525">
                      <a:noFill/>
                      <a:headEnd/>
                      <a:tailEnd/>
                    </a:ln>
                  </pic:spPr>
                </pic:pic>
              </a:graphicData>
            </a:graphic>
          </wp:inline>
        </w:drawing>
      </w:r>
    </w:p>
    <w:p w14:paraId="3C3B6941" w14:textId="77777777" w:rsidR="00AB78B3" w:rsidRDefault="00337FF0">
      <w:pPr>
        <w:pStyle w:val="ImageCaption"/>
      </w:pPr>
      <w:r>
        <w:t>Figure 3: Age-</w:t>
      </w:r>
      <w:proofErr w:type="spellStart"/>
      <w:r>
        <w:t>standardised</w:t>
      </w:r>
      <w:proofErr w:type="spellEnd"/>
      <w:r>
        <w:t xml:space="preserve"> mortality rates</w:t>
      </w:r>
    </w:p>
    <w:p w14:paraId="4E41B795" w14:textId="77777777" w:rsidR="00AB78B3" w:rsidRDefault="00337FF0">
      <w:pPr>
        <w:pStyle w:val="Heading1"/>
      </w:pPr>
      <w:bookmarkStart w:id="16" w:name="discussion"/>
      <w:bookmarkEnd w:id="15"/>
      <w:r>
        <w:t>Discussion</w:t>
      </w:r>
    </w:p>
    <w:p w14:paraId="4A2CA838" w14:textId="77777777" w:rsidR="00AB78B3" w:rsidRDefault="00337FF0">
      <w:pPr>
        <w:pStyle w:val="FirstParagraph"/>
      </w:pPr>
      <w:r>
        <w:t xml:space="preserve">The COVID-19 pandemic has underscored the need for methodological advances in population health measurement, research, critical data quality assessment and improvement of health information systems to obtain reliable information on the impact of the pandemic from multiple data sources linked to COVID-19. In </w:t>
      </w:r>
      <w:proofErr w:type="gramStart"/>
      <w:r>
        <w:t>this regards</w:t>
      </w:r>
      <w:proofErr w:type="gramEnd"/>
      <w:r>
        <w:t>, our study provides a framework, tools and analytical strategy to estimate the excess mortality caused by the COVID-19 pandemic in Peru and, potentially, other countries where the quality of mortality data is medium to low.</w:t>
      </w:r>
      <w:r>
        <w:rPr>
          <w:vertAlign w:val="superscript"/>
        </w:rPr>
        <w:t>36</w:t>
      </w:r>
      <w:r>
        <w:t xml:space="preserve"> The scope for applying a similar approach will vary between countries. In countries such as India, where mortality and cause of death data are of considerably lower quality than in Peru, achieving robust estimates by any method will be hugely challenging.</w:t>
      </w:r>
      <w:r>
        <w:rPr>
          <w:vertAlign w:val="superscript"/>
        </w:rPr>
        <w:t>37</w:t>
      </w:r>
      <w:r>
        <w:t xml:space="preserve"> In other countries, such as Colombia, data quality is </w:t>
      </w:r>
      <w:proofErr w:type="gramStart"/>
      <w:r>
        <w:t>similar to</w:t>
      </w:r>
      <w:proofErr w:type="gramEnd"/>
      <w:r>
        <w:t xml:space="preserve"> Peru’s and a recent reform of its CRVS system is likely to have boosted registration rates in the past recent years.</w:t>
      </w:r>
      <w:r>
        <w:rPr>
          <w:vertAlign w:val="superscript"/>
        </w:rPr>
        <w:t>38</w:t>
      </w:r>
    </w:p>
    <w:p w14:paraId="2E3E450F" w14:textId="77777777" w:rsidR="00AB78B3" w:rsidRDefault="00337FF0">
      <w:pPr>
        <w:pStyle w:val="BodyText"/>
      </w:pPr>
      <w:r>
        <w:t>Other published studies of excess COVID-19 mortality fall into two categories. Some studies provide estimates for countries where mortality data are relatively complete and reliable.</w:t>
      </w:r>
      <w:r>
        <w:rPr>
          <w:vertAlign w:val="superscript"/>
        </w:rPr>
        <w:t>39–42</w:t>
      </w:r>
      <w:r>
        <w:t xml:space="preserve"> As such, they do not apply specific methods to address data gaps. Studies of excess COVID-19 mortality for countries with less complete data do not take account of unregistered deaths.</w:t>
      </w:r>
      <w:r>
        <w:rPr>
          <w:vertAlign w:val="superscript"/>
        </w:rPr>
        <w:t>43–</w:t>
      </w:r>
      <w:proofErr w:type="gramStart"/>
      <w:r>
        <w:rPr>
          <w:vertAlign w:val="superscript"/>
        </w:rPr>
        <w:t>46</w:t>
      </w:r>
      <w:proofErr w:type="gramEnd"/>
    </w:p>
    <w:p w14:paraId="25EC2CB0" w14:textId="4A6DB84C" w:rsidR="00AB78B3" w:rsidRDefault="00337FF0">
      <w:pPr>
        <w:pStyle w:val="BodyText"/>
      </w:pPr>
      <w:r>
        <w:t>We estimate that overall excess mortality in Peru was 279 % (95% CI 237 % - 313 %) higher than the level officially attributed to COVID-19. Registered excess mortality was 165 % (95% CI 127 % - 194 %) higher. This is a larger differential than reported by studies for high-income countries. For example, separate studies of the USA show differentials of between 28 and 33%.</w:t>
      </w:r>
      <w:r>
        <w:rPr>
          <w:vertAlign w:val="superscript"/>
        </w:rPr>
        <w:t>11,12</w:t>
      </w:r>
      <w:r>
        <w:t xml:space="preserve"> Our estimates are higher than those previously published for Peru, which are only based on registered deaths, and which apply simpler methods.</w:t>
      </w:r>
      <w:r>
        <w:rPr>
          <w:vertAlign w:val="superscript"/>
        </w:rPr>
        <w:t>47,48</w:t>
      </w:r>
      <w:r>
        <w:t xml:space="preserve"> Our estimates of regional variations in excess mortality are in line with,</w:t>
      </w:r>
      <w:r>
        <w:rPr>
          <w:vertAlign w:val="superscript"/>
        </w:rPr>
        <w:t>47</w:t>
      </w:r>
      <w:r>
        <w:t xml:space="preserve"> who speculate that they may be in part attributable to the effect of altitude of COVID-19 case fatality.</w:t>
      </w:r>
    </w:p>
    <w:p w14:paraId="707B266A" w14:textId="77777777" w:rsidR="00AB78B3" w:rsidRDefault="00337FF0">
      <w:pPr>
        <w:pStyle w:val="BodyText"/>
      </w:pPr>
      <w:r>
        <w:t>Despite making up a relatively low share of Peru’s population (12.5% in 2020), people aged 60 or more accounted for 74.9% of excess mortality. No other published study in Peru provides data disaggregated by age groups. A study of registered excess mortality in six Brazilian cities reports that people aged 60 and over accounted for 71.1% of the total.</w:t>
      </w:r>
      <w:r>
        <w:rPr>
          <w:vertAlign w:val="superscript"/>
        </w:rPr>
        <w:t>44</w:t>
      </w:r>
      <w:r>
        <w:t xml:space="preserve"> An analysis of European countries reports that 91% of excess COVID-19 deaths occurred among people aged 65 or more.</w:t>
      </w:r>
      <w:r>
        <w:rPr>
          <w:vertAlign w:val="superscript"/>
        </w:rPr>
        <w:t>41</w:t>
      </w:r>
      <w:r>
        <w:t xml:space="preserve"> This reflects a higher proportion of population aged 60 or more in Europe (25.5% in 2020) than in Peru.</w:t>
      </w:r>
    </w:p>
    <w:p w14:paraId="3F7D9F7A" w14:textId="77777777" w:rsidR="00AB78B3" w:rsidRDefault="00337FF0">
      <w:pPr>
        <w:pStyle w:val="Heading1"/>
      </w:pPr>
      <w:bookmarkStart w:id="17" w:name="limitations"/>
      <w:bookmarkEnd w:id="16"/>
      <w:r>
        <w:t>Limitations</w:t>
      </w:r>
    </w:p>
    <w:p w14:paraId="515BE59C" w14:textId="77777777" w:rsidR="00AB78B3" w:rsidRDefault="00337FF0">
      <w:pPr>
        <w:pStyle w:val="FirstParagraph"/>
      </w:pPr>
      <w:r>
        <w:t xml:space="preserve">Our analysis assumes that comparison between years is not invalidated by specific time-bound mortality events such as additional disease outbreaks or other major external shocks. Our estimates of registration completeness assume no variation across age groups, which may not be the case. We do not </w:t>
      </w:r>
      <w:proofErr w:type="gramStart"/>
      <w:r>
        <w:t>take into account</w:t>
      </w:r>
      <w:proofErr w:type="gramEnd"/>
      <w:r>
        <w:t xml:space="preserve"> changes in registration over time as our estimates are based on provisional data, which are incomplete and continue to be fatalities due to COVID-19. Finally, we present a conservative scenario, allowing for the existence of negative as well as positive excess deaths.</w:t>
      </w:r>
    </w:p>
    <w:p w14:paraId="4D8466CA" w14:textId="77777777" w:rsidR="00AB78B3" w:rsidRDefault="00337FF0">
      <w:pPr>
        <w:pStyle w:val="Heading1"/>
      </w:pPr>
      <w:bookmarkStart w:id="18" w:name="conclusion"/>
      <w:bookmarkEnd w:id="17"/>
      <w:r>
        <w:t>Conclusion</w:t>
      </w:r>
    </w:p>
    <w:p w14:paraId="6B683A68" w14:textId="77777777" w:rsidR="00AB78B3" w:rsidRDefault="00337FF0">
      <w:pPr>
        <w:pStyle w:val="FirstParagraph"/>
      </w:pPr>
      <w:r>
        <w:t xml:space="preserve">There is an evident need for robust estimates of the direct and indirect mortality effects of the COVID-19 pandemic. To date, much of the data for LMICs in the public domain rely on </w:t>
      </w:r>
      <w:proofErr w:type="gramStart"/>
      <w:r>
        <w:t>officially-registered</w:t>
      </w:r>
      <w:proofErr w:type="gramEnd"/>
      <w:r>
        <w:t xml:space="preserve"> deaths. Inaccurate attribution of cause of death can, to some degree, be resolved by generating excess mortality estimates based on temporal comparisons of all-cause mortality. Also, these approaches do not include deaths that are not officially registered. This paper develops and applies a method to obtain robust estimates of excess mortality for both registered and unregistered deaths.</w:t>
      </w:r>
    </w:p>
    <w:p w14:paraId="18959E9F" w14:textId="77777777" w:rsidR="00AB78B3" w:rsidRDefault="00337FF0">
      <w:pPr>
        <w:pStyle w:val="BodyText"/>
      </w:pPr>
      <w:r>
        <w:t>Our study indicates that official data under-represent the overall mortality impact of the COVID-19 pandemic in Peru. This gap is considerably greater than those reported for high-income countries. It is plausible that under-estimation of excess mortality in other countries with low quality mortality data will be comparable to Peru. In that case, LMICs would account for a much larger share of the global distribution of excess mortality associated with the COVID-19 pandemic than indicated by official data sources.</w:t>
      </w:r>
    </w:p>
    <w:p w14:paraId="3EF2F089" w14:textId="77777777" w:rsidR="00AB78B3" w:rsidRDefault="00337FF0">
      <w:pPr>
        <w:pStyle w:val="Heading1"/>
      </w:pPr>
      <w:bookmarkStart w:id="19" w:name="contributors"/>
      <w:bookmarkEnd w:id="18"/>
      <w:r>
        <w:t>Contributors</w:t>
      </w:r>
    </w:p>
    <w:p w14:paraId="09028925" w14:textId="77777777" w:rsidR="00AB78B3" w:rsidRDefault="00337FF0">
      <w:pPr>
        <w:pStyle w:val="FirstParagraph"/>
      </w:pPr>
      <w:r>
        <w:t xml:space="preserve">LS conceived and initiated the study, did the statistical analysis and </w:t>
      </w:r>
      <w:proofErr w:type="spellStart"/>
      <w:proofErr w:type="gramStart"/>
      <w:r>
        <w:t>visualisations</w:t>
      </w:r>
      <w:proofErr w:type="spellEnd"/>
      <w:proofErr w:type="gramEnd"/>
      <w:r>
        <w:t xml:space="preserve"> and drafted the manuscript.</w:t>
      </w:r>
    </w:p>
    <w:p w14:paraId="41540DF5" w14:textId="77777777" w:rsidR="00AB78B3" w:rsidRDefault="00337FF0">
      <w:pPr>
        <w:pStyle w:val="BodyText"/>
      </w:pPr>
      <w:r>
        <w:t xml:space="preserve">PLS conceived and supervised the study, drafted the </w:t>
      </w:r>
      <w:proofErr w:type="gramStart"/>
      <w:r>
        <w:t>manuscript</w:t>
      </w:r>
      <w:proofErr w:type="gramEnd"/>
      <w:r>
        <w:t xml:space="preserve"> and led the editing process of the manuscript.</w:t>
      </w:r>
    </w:p>
    <w:p w14:paraId="50A84EB6" w14:textId="77777777" w:rsidR="00AB78B3" w:rsidRDefault="00337FF0">
      <w:pPr>
        <w:pStyle w:val="BodyText"/>
      </w:pPr>
      <w:r>
        <w:t xml:space="preserve">MM and SE supervised the study and engaged in the draft review &amp; </w:t>
      </w:r>
      <w:proofErr w:type="gramStart"/>
      <w:r>
        <w:t>editing</w:t>
      </w:r>
      <w:proofErr w:type="gramEnd"/>
    </w:p>
    <w:p w14:paraId="63E08CBC" w14:textId="77777777" w:rsidR="00AB78B3" w:rsidRDefault="00337FF0">
      <w:pPr>
        <w:pStyle w:val="BodyText"/>
      </w:pPr>
      <w:r>
        <w:t xml:space="preserve">RM contributed </w:t>
      </w:r>
      <w:proofErr w:type="gramStart"/>
      <w:r>
        <w:t>in</w:t>
      </w:r>
      <w:proofErr w:type="gramEnd"/>
      <w:r>
        <w:t xml:space="preserve"> the data curation and methodology process and reviewed &amp; edited the draft.</w:t>
      </w:r>
    </w:p>
    <w:p w14:paraId="3883E25D" w14:textId="77777777" w:rsidR="00AB78B3" w:rsidRDefault="00337FF0">
      <w:pPr>
        <w:pStyle w:val="BodyText"/>
      </w:pPr>
      <w:r>
        <w:t xml:space="preserve">EA contributed </w:t>
      </w:r>
      <w:proofErr w:type="gramStart"/>
      <w:r>
        <w:t>in</w:t>
      </w:r>
      <w:proofErr w:type="gramEnd"/>
      <w:r>
        <w:t xml:space="preserve"> data curation, methodology and statistical analysis.</w:t>
      </w:r>
    </w:p>
    <w:p w14:paraId="368FCA00" w14:textId="77777777" w:rsidR="00AB78B3" w:rsidRDefault="00337FF0">
      <w:pPr>
        <w:pStyle w:val="BodyText"/>
      </w:pPr>
      <w:r>
        <w:t>LS and EA had access to all the data. All authors approved the manuscript and are responsible for the decision to submit for publication.</w:t>
      </w:r>
    </w:p>
    <w:p w14:paraId="45452F07" w14:textId="77777777" w:rsidR="00AB78B3" w:rsidRDefault="00337FF0">
      <w:pPr>
        <w:pStyle w:val="Heading1"/>
      </w:pPr>
      <w:bookmarkStart w:id="20" w:name="declaration-of-interests"/>
      <w:bookmarkEnd w:id="19"/>
      <w:r>
        <w:t>Declaration of interests</w:t>
      </w:r>
    </w:p>
    <w:p w14:paraId="0A29EEE5" w14:textId="77777777" w:rsidR="00AB78B3" w:rsidRDefault="00337FF0">
      <w:pPr>
        <w:pStyle w:val="FirstParagraph"/>
      </w:pPr>
      <w:r>
        <w:t>RM is a staff member of the Pan American Health Organization. The author alone is responsible for the views expressed in this publication, and they do not necessarily represent the decisions or policies of the Pan American Health Organization.</w:t>
      </w:r>
    </w:p>
    <w:p w14:paraId="05BE8862" w14:textId="77777777" w:rsidR="00AB78B3" w:rsidRDefault="00337FF0">
      <w:pPr>
        <w:pStyle w:val="BodyText"/>
      </w:pPr>
      <w:r>
        <w:t>All other authors declare no competing interests.</w:t>
      </w:r>
    </w:p>
    <w:p w14:paraId="7982CC20" w14:textId="77777777" w:rsidR="00AB78B3" w:rsidRDefault="00337FF0">
      <w:pPr>
        <w:pStyle w:val="Heading1"/>
      </w:pPr>
      <w:bookmarkStart w:id="21" w:name="data-sharing"/>
      <w:bookmarkEnd w:id="20"/>
      <w:r>
        <w:t>Data sharing</w:t>
      </w:r>
    </w:p>
    <w:p w14:paraId="29DDCE21" w14:textId="77777777" w:rsidR="00AB78B3" w:rsidRDefault="00337FF0">
      <w:pPr>
        <w:pStyle w:val="FirstParagraph"/>
      </w:pPr>
      <w:r>
        <w:t xml:space="preserve">Data presented in this manuscript are made publicly available at </w:t>
      </w:r>
      <w:hyperlink r:id="rId10">
        <w:r>
          <w:rPr>
            <w:rStyle w:val="Hyperlink"/>
          </w:rPr>
          <w:t>https://github.com/lsempe77/excess</w:t>
        </w:r>
      </w:hyperlink>
    </w:p>
    <w:p w14:paraId="3D398E0C" w14:textId="77777777" w:rsidR="00AB78B3" w:rsidRDefault="00337FF0">
      <w:pPr>
        <w:pStyle w:val="Heading1"/>
      </w:pPr>
      <w:bookmarkStart w:id="22" w:name="acknowledgments"/>
      <w:bookmarkEnd w:id="21"/>
      <w:r>
        <w:t>Acknowledgments</w:t>
      </w:r>
    </w:p>
    <w:p w14:paraId="640B35D4" w14:textId="77777777" w:rsidR="00AB78B3" w:rsidRDefault="00337FF0">
      <w:pPr>
        <w:pStyle w:val="FirstParagraph"/>
      </w:pPr>
      <w:r>
        <w:t>Any?</w:t>
      </w:r>
    </w:p>
    <w:p w14:paraId="1D1CED32" w14:textId="77777777" w:rsidR="00AB78B3" w:rsidRDefault="00337FF0">
      <w:pPr>
        <w:pStyle w:val="Heading1"/>
      </w:pPr>
      <w:bookmarkStart w:id="23" w:name="references"/>
      <w:bookmarkEnd w:id="22"/>
      <w:r>
        <w:t>References</w:t>
      </w:r>
    </w:p>
    <w:p w14:paraId="79C44F35" w14:textId="77777777" w:rsidR="00AB78B3" w:rsidRDefault="00337FF0">
      <w:pPr>
        <w:pStyle w:val="Bibliography"/>
      </w:pPr>
      <w:bookmarkStart w:id="24" w:name="ref-Kung2020"/>
      <w:bookmarkStart w:id="25" w:name="refs"/>
      <w:r>
        <w:t xml:space="preserve">1. </w:t>
      </w:r>
      <w:r>
        <w:tab/>
        <w:t xml:space="preserve">Kung S, </w:t>
      </w:r>
      <w:proofErr w:type="spellStart"/>
      <w:r>
        <w:t>Doppen</w:t>
      </w:r>
      <w:proofErr w:type="spellEnd"/>
      <w:r>
        <w:t xml:space="preserve"> M, Black M, Braithwaite I, Kearns C, Weatherall M, et al. Underestimation of COVID-19 mortality during the pandemic. ERJ Open Research [Internet]. 2020 Dec;00766–2020. Available from: </w:t>
      </w:r>
      <w:hyperlink r:id="rId11">
        <w:r>
          <w:rPr>
            <w:rStyle w:val="Hyperlink"/>
          </w:rPr>
          <w:t>http://openres.ersjournals.com/lookup/doi/10.1183/23120541.00766-2020</w:t>
        </w:r>
      </w:hyperlink>
    </w:p>
    <w:p w14:paraId="7B1F9F5C" w14:textId="77777777" w:rsidR="00AB78B3" w:rsidRDefault="00337FF0">
      <w:pPr>
        <w:pStyle w:val="Bibliography"/>
      </w:pPr>
      <w:bookmarkStart w:id="26" w:name="ref-Vincent2020"/>
      <w:bookmarkEnd w:id="24"/>
      <w:r>
        <w:t xml:space="preserve">2. </w:t>
      </w:r>
      <w:r>
        <w:tab/>
        <w:t xml:space="preserve">Vincent JL, </w:t>
      </w:r>
      <w:proofErr w:type="spellStart"/>
      <w:r>
        <w:t>Taccone</w:t>
      </w:r>
      <w:proofErr w:type="spellEnd"/>
      <w:r>
        <w:t xml:space="preserve"> FS. Understanding pathways to death in patients with COVID-19 [Internet]. Vol. 8. Lancet Publishing Group; 2020. p. 430–2. Available from: </w:t>
      </w:r>
      <w:hyperlink r:id="rId12">
        <w:r>
          <w:rPr>
            <w:rStyle w:val="Hyperlink"/>
          </w:rPr>
          <w:t>https://doi.org/10.1016/</w:t>
        </w:r>
      </w:hyperlink>
    </w:p>
    <w:p w14:paraId="0731770C" w14:textId="77777777" w:rsidR="00AB78B3" w:rsidRDefault="00337FF0">
      <w:pPr>
        <w:pStyle w:val="Bibliography"/>
      </w:pPr>
      <w:bookmarkStart w:id="27" w:name="ref-Griffin2020"/>
      <w:bookmarkEnd w:id="26"/>
      <w:r>
        <w:t xml:space="preserve">3. </w:t>
      </w:r>
      <w:r>
        <w:tab/>
        <w:t xml:space="preserve">Griffin S. Covid-19: England comes into line with rest of UK on recording deaths. BMJ (Clinical research ed) [Internet]. 2020 Aug;370:m3220. Available from: </w:t>
      </w:r>
      <w:hyperlink r:id="rId13">
        <w:r>
          <w:rPr>
            <w:rStyle w:val="Hyperlink"/>
          </w:rPr>
          <w:t>http://dx.doi.org/10.1136/bmj.m3220</w:t>
        </w:r>
      </w:hyperlink>
    </w:p>
    <w:p w14:paraId="0FB0CD1F" w14:textId="77777777" w:rsidR="00AB78B3" w:rsidRDefault="00337FF0">
      <w:pPr>
        <w:pStyle w:val="Bibliography"/>
      </w:pPr>
      <w:bookmarkStart w:id="28" w:name="ref-Douglas2020"/>
      <w:bookmarkEnd w:id="27"/>
      <w:r>
        <w:t xml:space="preserve">4. </w:t>
      </w:r>
      <w:r>
        <w:tab/>
        <w:t xml:space="preserve">Douglas M, </w:t>
      </w:r>
      <w:proofErr w:type="spellStart"/>
      <w:r>
        <w:t>Katikireddi</w:t>
      </w:r>
      <w:proofErr w:type="spellEnd"/>
      <w:r>
        <w:t xml:space="preserve"> SV, </w:t>
      </w:r>
      <w:proofErr w:type="spellStart"/>
      <w:r>
        <w:t>Taulbut</w:t>
      </w:r>
      <w:proofErr w:type="spellEnd"/>
      <w:r>
        <w:t xml:space="preserve"> M, McKee M, McCartney G. Mitigating the wider health effects of covid-19 pandemic response. The BMJ [Internet]. 2020 Apr;369. Available from: </w:t>
      </w:r>
      <w:hyperlink r:id="rId14">
        <w:r>
          <w:rPr>
            <w:rStyle w:val="Hyperlink"/>
          </w:rPr>
          <w:t>http://www.heal</w:t>
        </w:r>
      </w:hyperlink>
    </w:p>
    <w:p w14:paraId="0CB9D5DD" w14:textId="77777777" w:rsidR="00AB78B3" w:rsidRDefault="00337FF0">
      <w:pPr>
        <w:pStyle w:val="Bibliography"/>
      </w:pPr>
      <w:bookmarkStart w:id="29" w:name="ref-Dyer2020"/>
      <w:bookmarkEnd w:id="28"/>
      <w:r>
        <w:t xml:space="preserve">5. </w:t>
      </w:r>
      <w:r>
        <w:tab/>
        <w:t xml:space="preserve">Dyer O. Covid-19: Excess deaths point to hidden toll in South Africa as cases surge. BMJ [Internet]. 2020; Available from: </w:t>
      </w:r>
      <w:hyperlink r:id="rId15">
        <w:r>
          <w:rPr>
            <w:rStyle w:val="Hyperlink"/>
          </w:rPr>
          <w:t>http://dx.doi.org/10.1136/bmj.m3038</w:t>
        </w:r>
      </w:hyperlink>
    </w:p>
    <w:p w14:paraId="504E2A38" w14:textId="77777777" w:rsidR="00AB78B3" w:rsidRDefault="00337FF0">
      <w:pPr>
        <w:pStyle w:val="Bibliography"/>
      </w:pPr>
      <w:bookmarkStart w:id="30" w:name="ref-Calderon2020"/>
      <w:bookmarkEnd w:id="29"/>
      <w:r>
        <w:t xml:space="preserve">6. </w:t>
      </w:r>
      <w:r>
        <w:tab/>
      </w:r>
      <w:proofErr w:type="spellStart"/>
      <w:r w:rsidRPr="002974AC">
        <w:rPr>
          <w:lang w:val="es-PE"/>
        </w:rPr>
        <w:t>Calderon-Anyosa</w:t>
      </w:r>
      <w:proofErr w:type="spellEnd"/>
      <w:r w:rsidRPr="002974AC">
        <w:rPr>
          <w:lang w:val="es-PE"/>
        </w:rPr>
        <w:t xml:space="preserve"> RJC, Kaufman JS. </w:t>
      </w:r>
      <w:r>
        <w:t xml:space="preserve">Impact of COVID-19 lockdown policy on homicide, suicide, and motor vehicle deaths in Peru. Preventive Medicine. 2021 Feb;143:106331. </w:t>
      </w:r>
    </w:p>
    <w:p w14:paraId="61B68341" w14:textId="77777777" w:rsidR="00AB78B3" w:rsidRDefault="00337FF0">
      <w:pPr>
        <w:pStyle w:val="Bibliography"/>
      </w:pPr>
      <w:bookmarkStart w:id="31" w:name="ref-Beaney2020"/>
      <w:bookmarkEnd w:id="30"/>
      <w:r>
        <w:t xml:space="preserve">7. </w:t>
      </w:r>
      <w:r>
        <w:tab/>
      </w:r>
      <w:proofErr w:type="spellStart"/>
      <w:r>
        <w:t>Beaney</w:t>
      </w:r>
      <w:proofErr w:type="spellEnd"/>
      <w:r>
        <w:t xml:space="preserve"> T, Clarke JM, Jain V, </w:t>
      </w:r>
      <w:proofErr w:type="spellStart"/>
      <w:r>
        <w:t>Kataria</w:t>
      </w:r>
      <w:proofErr w:type="spellEnd"/>
      <w:r>
        <w:t xml:space="preserve"> </w:t>
      </w:r>
      <w:proofErr w:type="spellStart"/>
      <w:r>
        <w:t>Golestaneh</w:t>
      </w:r>
      <w:proofErr w:type="spellEnd"/>
      <w:r>
        <w:t xml:space="preserve"> A, Lyons G, Salman D, et al. Excess mortality: the gold standard in measuring the impact of COVID-19 worldwide? </w:t>
      </w:r>
    </w:p>
    <w:p w14:paraId="31D63772" w14:textId="77777777" w:rsidR="00AB78B3" w:rsidRDefault="00337FF0">
      <w:pPr>
        <w:pStyle w:val="Bibliography"/>
      </w:pPr>
      <w:bookmarkStart w:id="32" w:name="ref-Leon2020"/>
      <w:bookmarkEnd w:id="31"/>
      <w:r>
        <w:t xml:space="preserve">8. </w:t>
      </w:r>
      <w:r>
        <w:tab/>
        <w:t xml:space="preserve">Leon DA, </w:t>
      </w:r>
      <w:proofErr w:type="spellStart"/>
      <w:r>
        <w:t>Shkolnikov</w:t>
      </w:r>
      <w:proofErr w:type="spellEnd"/>
      <w:r>
        <w:t xml:space="preserve"> VM, Smeeth L, Magnus P, </w:t>
      </w:r>
      <w:proofErr w:type="spellStart"/>
      <w:r>
        <w:t>Pechholdová</w:t>
      </w:r>
      <w:proofErr w:type="spellEnd"/>
      <w:r>
        <w:t xml:space="preserve"> M, Jarvis CI. COVID-19: a need for real-time monitoring of weekly excess deaths. The Lancet. 2020;395(10234):e81. </w:t>
      </w:r>
    </w:p>
    <w:p w14:paraId="0219DA4C" w14:textId="77777777" w:rsidR="00AB78B3" w:rsidRDefault="00337FF0">
      <w:pPr>
        <w:pStyle w:val="Bibliography"/>
      </w:pPr>
      <w:bookmarkStart w:id="33" w:name="ref-Vestegaard2020"/>
      <w:bookmarkEnd w:id="32"/>
      <w:r>
        <w:t xml:space="preserve">9. </w:t>
      </w:r>
      <w:r>
        <w:tab/>
        <w:t xml:space="preserve">Vestergaard LS, Nielsen J, Richter L, Schmid D, Bustos N, </w:t>
      </w:r>
      <w:proofErr w:type="spellStart"/>
      <w:r>
        <w:t>Braeye</w:t>
      </w:r>
      <w:proofErr w:type="spellEnd"/>
      <w:r>
        <w:t xml:space="preserve"> T, et al. Excess all-cause mortality during the COVID-19 pandemic in Europe – preliminary pooled estimates from the </w:t>
      </w:r>
      <w:proofErr w:type="spellStart"/>
      <w:r>
        <w:t>EuroMOMO</w:t>
      </w:r>
      <w:proofErr w:type="spellEnd"/>
      <w:r>
        <w:t xml:space="preserve"> network, March to April 2020. </w:t>
      </w:r>
      <w:proofErr w:type="spellStart"/>
      <w:r>
        <w:t>Eurosurveillance</w:t>
      </w:r>
      <w:proofErr w:type="spellEnd"/>
      <w:r>
        <w:t xml:space="preserve"> [Internet]. 2020 Jul;25(26):2001214. Available from: </w:t>
      </w:r>
      <w:hyperlink r:id="rId16">
        <w:r>
          <w:rPr>
            <w:rStyle w:val="Hyperlink"/>
          </w:rPr>
          <w:t>https://www.eurosurveillance.org/content/10.2807/1560-7917.ES.2020.25.26.2001214</w:t>
        </w:r>
      </w:hyperlink>
    </w:p>
    <w:p w14:paraId="34D84CD5" w14:textId="77777777" w:rsidR="00AB78B3" w:rsidRDefault="00337FF0">
      <w:pPr>
        <w:pStyle w:val="Bibliography"/>
      </w:pPr>
      <w:bookmarkStart w:id="34" w:name="ref-Rossen2020"/>
      <w:bookmarkEnd w:id="33"/>
      <w:r>
        <w:t xml:space="preserve">10. </w:t>
      </w:r>
      <w:r>
        <w:tab/>
      </w:r>
      <w:proofErr w:type="spellStart"/>
      <w:r>
        <w:t>Rossen</w:t>
      </w:r>
      <w:proofErr w:type="spellEnd"/>
      <w:r>
        <w:t xml:space="preserve"> LM, </w:t>
      </w:r>
      <w:proofErr w:type="spellStart"/>
      <w:r>
        <w:t>Branum</w:t>
      </w:r>
      <w:proofErr w:type="spellEnd"/>
      <w:r>
        <w:t xml:space="preserve"> AM, Ahmad FB, Sutton P, Anderson RN. Excess Deaths Associated with COVID-19, by Age and Race and Ethnicity — United States, January 26–October 3, 2020. MMWR Morbidity and Mortality Weekly Report [Internet]. 2020 Oct;69(42):1522–7. Available from: </w:t>
      </w:r>
      <w:hyperlink r:id="rId17">
        <w:r>
          <w:rPr>
            <w:rStyle w:val="Hyperlink"/>
          </w:rPr>
          <w:t>http://www.cdc.gov/mmwr/volumes/69/wr/mm6942e2.htm?s_cid=mm6942e2_w</w:t>
        </w:r>
      </w:hyperlink>
    </w:p>
    <w:p w14:paraId="69085C33" w14:textId="77777777" w:rsidR="00AB78B3" w:rsidRDefault="00337FF0">
      <w:pPr>
        <w:pStyle w:val="Bibliography"/>
      </w:pPr>
      <w:bookmarkStart w:id="35" w:name="ref-Woolf2020"/>
      <w:bookmarkEnd w:id="34"/>
      <w:r>
        <w:t xml:space="preserve">11. </w:t>
      </w:r>
      <w:r>
        <w:tab/>
        <w:t xml:space="preserve">Woolf SH, Chapman DA, Sabo RT, Weinberger DM, Hill L. Excess Deaths from COVID-19 and Other Causes, March-April 2020. JAMA - Journal of the American Medical Association. 2020;324(5):E1–3. </w:t>
      </w:r>
    </w:p>
    <w:p w14:paraId="00C5F2B0" w14:textId="77777777" w:rsidR="00AB78B3" w:rsidRDefault="00337FF0">
      <w:pPr>
        <w:pStyle w:val="Bibliography"/>
      </w:pPr>
      <w:bookmarkStart w:id="36" w:name="ref-Weinberger2020"/>
      <w:bookmarkEnd w:id="35"/>
      <w:r>
        <w:t xml:space="preserve">12. </w:t>
      </w:r>
      <w:r>
        <w:tab/>
        <w:t xml:space="preserve">Weinberger DM, Chen J, Cohen T, Crawford FW, </w:t>
      </w:r>
      <w:proofErr w:type="spellStart"/>
      <w:r>
        <w:t>Mostashari</w:t>
      </w:r>
      <w:proofErr w:type="spellEnd"/>
      <w:r>
        <w:t xml:space="preserve"> F, Olson D, et al. Estimation of Excess Deaths Associated with the COVID-19 Pandemic in the United States, March to May 2020. JAMA Internal Medicine. 2020;06520(May):E1–9. </w:t>
      </w:r>
    </w:p>
    <w:p w14:paraId="44FBFB77" w14:textId="77777777" w:rsidR="00AB78B3" w:rsidRDefault="00337FF0">
      <w:pPr>
        <w:pStyle w:val="Bibliography"/>
      </w:pPr>
      <w:bookmarkStart w:id="37" w:name="ref-Vandoros2020"/>
      <w:bookmarkEnd w:id="36"/>
      <w:r>
        <w:t xml:space="preserve">13. </w:t>
      </w:r>
      <w:r>
        <w:tab/>
      </w:r>
      <w:proofErr w:type="spellStart"/>
      <w:r>
        <w:t>Vandoros</w:t>
      </w:r>
      <w:proofErr w:type="spellEnd"/>
      <w:r>
        <w:t xml:space="preserve"> S. Excess mortality during the Covid-19 pandemic: Early evidence from England and Wales. Social Science and Medicine. 2020 Aug;258:113101. </w:t>
      </w:r>
    </w:p>
    <w:p w14:paraId="11EAE08C" w14:textId="77777777" w:rsidR="00AB78B3" w:rsidRDefault="00337FF0">
      <w:pPr>
        <w:pStyle w:val="Bibliography"/>
      </w:pPr>
      <w:bookmarkStart w:id="38" w:name="ref-Michelozzi2020"/>
      <w:bookmarkEnd w:id="37"/>
      <w:r>
        <w:t xml:space="preserve">14. </w:t>
      </w:r>
      <w:r>
        <w:tab/>
      </w:r>
      <w:proofErr w:type="spellStart"/>
      <w:r>
        <w:t>Michelozzi</w:t>
      </w:r>
      <w:proofErr w:type="spellEnd"/>
      <w:r>
        <w:t xml:space="preserve"> P, </w:t>
      </w:r>
      <w:proofErr w:type="spellStart"/>
      <w:r>
        <w:t>De’Donato</w:t>
      </w:r>
      <w:proofErr w:type="spellEnd"/>
      <w:r>
        <w:t xml:space="preserve"> F, </w:t>
      </w:r>
      <w:proofErr w:type="spellStart"/>
      <w:r>
        <w:t>Scortichini</w:t>
      </w:r>
      <w:proofErr w:type="spellEnd"/>
      <w:r>
        <w:t xml:space="preserve"> M, </w:t>
      </w:r>
      <w:proofErr w:type="spellStart"/>
      <w:r>
        <w:t>Pezzotti</w:t>
      </w:r>
      <w:proofErr w:type="spellEnd"/>
      <w:r>
        <w:t xml:space="preserve"> P, </w:t>
      </w:r>
      <w:proofErr w:type="spellStart"/>
      <w:r>
        <w:t>Stafoggia</w:t>
      </w:r>
      <w:proofErr w:type="spellEnd"/>
      <w:r>
        <w:t xml:space="preserve"> M, De </w:t>
      </w:r>
      <w:proofErr w:type="spellStart"/>
      <w:r>
        <w:t>Sario</w:t>
      </w:r>
      <w:proofErr w:type="spellEnd"/>
      <w:r>
        <w:t xml:space="preserve"> M, et al. Temporal dynamics in total excess mortality and COVID-19 deaths in Italian cities. BMC public health. 2020;20(1):1238. </w:t>
      </w:r>
    </w:p>
    <w:p w14:paraId="7AB51167" w14:textId="77777777" w:rsidR="00AB78B3" w:rsidRDefault="00337FF0">
      <w:pPr>
        <w:pStyle w:val="Bibliography"/>
      </w:pPr>
      <w:bookmarkStart w:id="39" w:name="ref-Roser2020"/>
      <w:bookmarkEnd w:id="38"/>
      <w:r>
        <w:t xml:space="preserve">15. </w:t>
      </w:r>
      <w:r>
        <w:tab/>
      </w:r>
      <w:proofErr w:type="spellStart"/>
      <w:r>
        <w:t>Roser</w:t>
      </w:r>
      <w:proofErr w:type="spellEnd"/>
      <w:r>
        <w:t xml:space="preserve"> M, Ritchie H, Ortiz-Ospina E, </w:t>
      </w:r>
      <w:proofErr w:type="spellStart"/>
      <w:r>
        <w:t>Hasell</w:t>
      </w:r>
      <w:proofErr w:type="spellEnd"/>
      <w:r>
        <w:t xml:space="preserve"> J. Excess mortality during the Coronavirus pandemic (COVID-19) [Internet]. 2020 [cited 2020 Dec 3]. Available from: </w:t>
      </w:r>
      <w:hyperlink r:id="rId18">
        <w:r>
          <w:rPr>
            <w:rStyle w:val="Hyperlink"/>
          </w:rPr>
          <w:t>https://ourworldindata.org/excess-mortality-covid</w:t>
        </w:r>
      </w:hyperlink>
    </w:p>
    <w:p w14:paraId="0F69A59D" w14:textId="77777777" w:rsidR="00AB78B3" w:rsidRDefault="00337FF0">
      <w:pPr>
        <w:pStyle w:val="Bibliography"/>
      </w:pPr>
      <w:bookmarkStart w:id="40" w:name="ref-FT2020"/>
      <w:bookmarkEnd w:id="39"/>
      <w:r>
        <w:t xml:space="preserve">16. </w:t>
      </w:r>
      <w:r>
        <w:tab/>
        <w:t xml:space="preserve">Financial Times. Coronavirus tracker: the latest figures as countries fight Covid-19 resurgence [Internet]. 2020 [cited 2020 Dec 3]. Available from: </w:t>
      </w:r>
      <w:hyperlink r:id="rId19">
        <w:r>
          <w:rPr>
            <w:rStyle w:val="Hyperlink"/>
          </w:rPr>
          <w:t>https://www.ft.com/content/a2901ce8-5eb7-4633-b89c-cbdf5b386938</w:t>
        </w:r>
      </w:hyperlink>
    </w:p>
    <w:p w14:paraId="630341FD" w14:textId="77777777" w:rsidR="00AB78B3" w:rsidRDefault="00337FF0">
      <w:pPr>
        <w:pStyle w:val="Bibliography"/>
      </w:pPr>
      <w:bookmarkStart w:id="41" w:name="ref-NYTIMES2020"/>
      <w:bookmarkEnd w:id="40"/>
      <w:r>
        <w:t xml:space="preserve">17. </w:t>
      </w:r>
      <w:r>
        <w:tab/>
        <w:t xml:space="preserve">Wu J, McCann A, Katz J, Peltier E, Deep Singh K. 412,000 Missing Deaths: Tracking the True Toll of the Coronavirus Outbreak - The New York Times [Internet]. 2020 [cited 2020 Dec 3]. Available from: </w:t>
      </w:r>
      <w:hyperlink r:id="rId20">
        <w:r>
          <w:rPr>
            <w:rStyle w:val="Hyperlink"/>
          </w:rPr>
          <w:t>https://www.nytimes.com/interactive/2020/04/21/world/coronavirus-missing-deaths.html</w:t>
        </w:r>
      </w:hyperlink>
    </w:p>
    <w:p w14:paraId="0F076B78" w14:textId="77777777" w:rsidR="00AB78B3" w:rsidRDefault="00337FF0">
      <w:pPr>
        <w:pStyle w:val="Bibliography"/>
      </w:pPr>
      <w:bookmarkStart w:id="42" w:name="ref-Economist2020"/>
      <w:bookmarkEnd w:id="41"/>
      <w:r>
        <w:t xml:space="preserve">18. </w:t>
      </w:r>
      <w:r>
        <w:tab/>
        <w:t xml:space="preserve">The Economist. Covid-19 data - Tracking covid-19 excess deaths across countries [Internet]. 2020 [cited 2020 Dec 3]. Available from: </w:t>
      </w:r>
      <w:hyperlink r:id="rId21">
        <w:r>
          <w:rPr>
            <w:rStyle w:val="Hyperlink"/>
          </w:rPr>
          <w:t>https://www.economist.com/graphic-detail/2020/07/15/tracking-covid-19-excess-deaths-across-countries</w:t>
        </w:r>
      </w:hyperlink>
    </w:p>
    <w:p w14:paraId="2AB284EE" w14:textId="77777777" w:rsidR="00AB78B3" w:rsidRDefault="00337FF0">
      <w:pPr>
        <w:pStyle w:val="Bibliography"/>
      </w:pPr>
      <w:bookmarkStart w:id="43" w:name="ref-Dicker2018"/>
      <w:bookmarkEnd w:id="42"/>
      <w:r>
        <w:t xml:space="preserve">19. </w:t>
      </w:r>
      <w:r>
        <w:tab/>
        <w:t xml:space="preserve">Dicker D, Nguyen G, Abate D, Abate KH, </w:t>
      </w:r>
      <w:proofErr w:type="spellStart"/>
      <w:r>
        <w:t>Abay</w:t>
      </w:r>
      <w:proofErr w:type="spellEnd"/>
      <w:r>
        <w:t xml:space="preserve"> SM, </w:t>
      </w:r>
      <w:proofErr w:type="spellStart"/>
      <w:r>
        <w:t>Abbafati</w:t>
      </w:r>
      <w:proofErr w:type="spellEnd"/>
      <w:r>
        <w:t xml:space="preserve"> C, et al. Global, regional, and national age-sex-specific </w:t>
      </w:r>
      <w:proofErr w:type="gramStart"/>
      <w:r>
        <w:t>mortality</w:t>
      </w:r>
      <w:proofErr w:type="gramEnd"/>
      <w:r>
        <w:t xml:space="preserve"> and life expectancy, 1950-2017: A systematic analysis for the Global Burden of Disease Study 2017. The Lancet. 2018;392(10159):1684–735. </w:t>
      </w:r>
    </w:p>
    <w:p w14:paraId="1DA269FE" w14:textId="77777777" w:rsidR="00AB78B3" w:rsidRDefault="00337FF0">
      <w:pPr>
        <w:pStyle w:val="Bibliography"/>
      </w:pPr>
      <w:bookmarkStart w:id="44" w:name="ref-Cobos2020"/>
      <w:bookmarkEnd w:id="43"/>
      <w:r>
        <w:t xml:space="preserve">20. </w:t>
      </w:r>
      <w:r>
        <w:tab/>
      </w:r>
      <w:proofErr w:type="spellStart"/>
      <w:r>
        <w:t>Cobos</w:t>
      </w:r>
      <w:proofErr w:type="spellEnd"/>
      <w:r>
        <w:t xml:space="preserve"> Muñoz D, De Savigny D, </w:t>
      </w:r>
      <w:proofErr w:type="spellStart"/>
      <w:r>
        <w:t>Sorchik</w:t>
      </w:r>
      <w:proofErr w:type="spellEnd"/>
      <w:r>
        <w:t xml:space="preserve"> R, Bo KS, Hart J, Kwa V, et al. Better data for better outcomes: The importance of process mapping and management in CRVS systems. BMC Medicine [Internet]. 2020 Mar;18(1):67. Available from: </w:t>
      </w:r>
      <w:hyperlink r:id="rId22">
        <w:r>
          <w:rPr>
            <w:rStyle w:val="Hyperlink"/>
          </w:rPr>
          <w:t>https://bmcmedicine.biomedcentral.com/articles/10.1186/s12916-020-01522-z</w:t>
        </w:r>
      </w:hyperlink>
    </w:p>
    <w:p w14:paraId="7AC8EC58" w14:textId="77777777" w:rsidR="00AB78B3" w:rsidRDefault="00337FF0">
      <w:pPr>
        <w:pStyle w:val="Bibliography"/>
      </w:pPr>
      <w:bookmarkStart w:id="45" w:name="ref-Iburg2020"/>
      <w:bookmarkEnd w:id="44"/>
      <w:r>
        <w:t xml:space="preserve">21. </w:t>
      </w:r>
      <w:r>
        <w:tab/>
      </w:r>
      <w:proofErr w:type="spellStart"/>
      <w:r>
        <w:t>Iburg</w:t>
      </w:r>
      <w:proofErr w:type="spellEnd"/>
      <w:r>
        <w:t xml:space="preserve"> KM, Mikkelsen L, Adair T, Lopez AD. Are cause of death data fit for purpose? evidence from 20 countries at different levels of socio-economic development. </w:t>
      </w:r>
      <w:proofErr w:type="spellStart"/>
      <w:r>
        <w:t>PLoS</w:t>
      </w:r>
      <w:proofErr w:type="spellEnd"/>
      <w:r>
        <w:t xml:space="preserve"> ONE [Internet]. 2020;15(8 August 2020):1–8. Available from: </w:t>
      </w:r>
      <w:hyperlink r:id="rId23">
        <w:r>
          <w:rPr>
            <w:rStyle w:val="Hyperlink"/>
          </w:rPr>
          <w:t>http://dx.doi.org/10.1371/journal.pone.0237539</w:t>
        </w:r>
      </w:hyperlink>
    </w:p>
    <w:p w14:paraId="091FD938" w14:textId="77777777" w:rsidR="00AB78B3" w:rsidRDefault="00337FF0">
      <w:pPr>
        <w:pStyle w:val="Bibliography"/>
      </w:pPr>
      <w:bookmarkStart w:id="46" w:name="ref-Adair2020"/>
      <w:bookmarkEnd w:id="45"/>
      <w:r>
        <w:t xml:space="preserve">22. </w:t>
      </w:r>
      <w:r>
        <w:tab/>
        <w:t xml:space="preserve">Adair T, Rajasekhar M, Bo KS, Hart J, Kwa V, </w:t>
      </w:r>
      <w:proofErr w:type="spellStart"/>
      <w:r>
        <w:t>Mukut</w:t>
      </w:r>
      <w:proofErr w:type="spellEnd"/>
      <w:r>
        <w:t xml:space="preserve"> MAA, et al. Where there is no hospital: Improving the notification of community deaths. BMC Medicine [Internet]. 2020 Mar;18(1):65. Available from: </w:t>
      </w:r>
      <w:hyperlink r:id="rId24">
        <w:r>
          <w:rPr>
            <w:rStyle w:val="Hyperlink"/>
          </w:rPr>
          <w:t>https://bmcmedicine.biomedcentral.com/articles/10.1186/s12916-020-01524-x</w:t>
        </w:r>
      </w:hyperlink>
    </w:p>
    <w:p w14:paraId="25DCE687" w14:textId="77777777" w:rsidR="00AB78B3" w:rsidRDefault="00337FF0">
      <w:pPr>
        <w:pStyle w:val="Bibliography"/>
      </w:pPr>
      <w:bookmarkStart w:id="47" w:name="ref-Jha2014"/>
      <w:bookmarkEnd w:id="46"/>
      <w:r>
        <w:t xml:space="preserve">23. </w:t>
      </w:r>
      <w:r>
        <w:tab/>
        <w:t xml:space="preserve">Jha P. Reliable direct measurement of causes of death in low- and middle-income countries. BMC Medicine [Internet]. 2014 Feb;12(1):19. Available from: </w:t>
      </w:r>
      <w:hyperlink r:id="rId25">
        <w:r>
          <w:rPr>
            <w:rStyle w:val="Hyperlink"/>
          </w:rPr>
          <w:t>http://bmcmedicine.biomedcentral.com/articles/10.1186/1741-7015-12-19</w:t>
        </w:r>
      </w:hyperlink>
    </w:p>
    <w:p w14:paraId="268490D3" w14:textId="77777777" w:rsidR="00AB78B3" w:rsidRDefault="00337FF0">
      <w:pPr>
        <w:pStyle w:val="Bibliography"/>
      </w:pPr>
      <w:bookmarkStart w:id="48" w:name="ref-Setel2020"/>
      <w:bookmarkEnd w:id="47"/>
      <w:r w:rsidRPr="00925A76">
        <w:t xml:space="preserve">24. </w:t>
      </w:r>
      <w:r w:rsidRPr="00925A76">
        <w:tab/>
      </w:r>
      <w:proofErr w:type="spellStart"/>
      <w:r w:rsidRPr="00925A76">
        <w:t>Setel</w:t>
      </w:r>
      <w:proofErr w:type="spellEnd"/>
      <w:r w:rsidRPr="00925A76">
        <w:t xml:space="preserve"> P, </w:t>
      </w:r>
      <w:proofErr w:type="spellStart"/>
      <w:r w:rsidRPr="00925A76">
        <w:t>Abouzahr</w:t>
      </w:r>
      <w:proofErr w:type="spellEnd"/>
      <w:r w:rsidRPr="00925A76">
        <w:t xml:space="preserve"> C, </w:t>
      </w:r>
      <w:proofErr w:type="spellStart"/>
      <w:r w:rsidRPr="00925A76">
        <w:t>Atuheire</w:t>
      </w:r>
      <w:proofErr w:type="spellEnd"/>
      <w:r w:rsidRPr="00925A76">
        <w:t xml:space="preserve"> EB, </w:t>
      </w:r>
      <w:proofErr w:type="spellStart"/>
      <w:r w:rsidRPr="00925A76">
        <w:t>Bratschi</w:t>
      </w:r>
      <w:proofErr w:type="spellEnd"/>
      <w:r w:rsidRPr="00925A76">
        <w:t xml:space="preserve"> M, Cercone E, </w:t>
      </w:r>
      <w:proofErr w:type="spellStart"/>
      <w:r w:rsidRPr="00925A76">
        <w:t>Chinganya</w:t>
      </w:r>
      <w:proofErr w:type="spellEnd"/>
      <w:r w:rsidRPr="00925A76">
        <w:t xml:space="preserve"> O, et al. </w:t>
      </w:r>
      <w:r>
        <w:t xml:space="preserve">Mortality surveillance during the COVID-19 pandemic [Internet]. Vol. 98. World Health Organization; 2020. p. 374. Available from: </w:t>
      </w:r>
      <w:hyperlink r:id="rId26">
        <w:r>
          <w:rPr>
            <w:rStyle w:val="Hyperlink"/>
          </w:rPr>
          <w:t>https://pubmed.ncbi.nlm.nih.gov/32514207/ https://pubmed.ncbi.nlm.nih.gov/32514207/?dopt=Abstract</w:t>
        </w:r>
      </w:hyperlink>
    </w:p>
    <w:p w14:paraId="46B4C8F1" w14:textId="77777777" w:rsidR="00AB78B3" w:rsidRDefault="00337FF0">
      <w:pPr>
        <w:pStyle w:val="Bibliography"/>
      </w:pPr>
      <w:bookmarkStart w:id="49" w:name="ref-Benitez2020"/>
      <w:bookmarkEnd w:id="48"/>
      <w:r>
        <w:t xml:space="preserve">25. </w:t>
      </w:r>
      <w:r>
        <w:tab/>
        <w:t xml:space="preserve">Benítez MA, Velasco C, </w:t>
      </w:r>
      <w:proofErr w:type="spellStart"/>
      <w:r>
        <w:t>Sequeira</w:t>
      </w:r>
      <w:proofErr w:type="spellEnd"/>
      <w:r>
        <w:t xml:space="preserve"> AR, </w:t>
      </w:r>
      <w:proofErr w:type="spellStart"/>
      <w:r>
        <w:t>Henríquez</w:t>
      </w:r>
      <w:proofErr w:type="spellEnd"/>
      <w:r>
        <w:t xml:space="preserve"> J, Menezes FM, </w:t>
      </w:r>
      <w:proofErr w:type="spellStart"/>
      <w:r>
        <w:t>Paolucci</w:t>
      </w:r>
      <w:proofErr w:type="spellEnd"/>
      <w:r>
        <w:t xml:space="preserve"> F. Responses to COVID-19 in five Latin American countries. Health Policy and Technology. 2020 Dec;9(4):525–59. </w:t>
      </w:r>
    </w:p>
    <w:p w14:paraId="208D9AAC" w14:textId="77777777" w:rsidR="00AB78B3" w:rsidRDefault="00337FF0">
      <w:pPr>
        <w:pStyle w:val="Bibliography"/>
      </w:pPr>
      <w:bookmarkStart w:id="50" w:name="ref-Yanez2020"/>
      <w:bookmarkEnd w:id="49"/>
      <w:r>
        <w:t xml:space="preserve">26. </w:t>
      </w:r>
      <w:r>
        <w:tab/>
      </w:r>
      <w:proofErr w:type="spellStart"/>
      <w:r>
        <w:t>Yañez</w:t>
      </w:r>
      <w:proofErr w:type="spellEnd"/>
      <w:r>
        <w:t xml:space="preserve"> J, Alvarez-</w:t>
      </w:r>
      <w:proofErr w:type="spellStart"/>
      <w:r>
        <w:t>Risco</w:t>
      </w:r>
      <w:proofErr w:type="spellEnd"/>
      <w:r>
        <w:t xml:space="preserve"> A, Delgado-</w:t>
      </w:r>
      <w:proofErr w:type="spellStart"/>
      <w:r>
        <w:t>Zegarra</w:t>
      </w:r>
      <w:proofErr w:type="spellEnd"/>
      <w:r>
        <w:t xml:space="preserve"> A. Does Peru really have that high number of COVID-19 confirmed cases? The deception of combining RT-PCR and rapid test results | The BMJ. BMJ [Internet]. 2020;369(m2518). Available from: </w:t>
      </w:r>
      <w:hyperlink r:id="rId27">
        <w:r>
          <w:rPr>
            <w:rStyle w:val="Hyperlink"/>
          </w:rPr>
          <w:t>https://www.bmj.com/content/369/bmj.m2518/rr-4</w:t>
        </w:r>
      </w:hyperlink>
    </w:p>
    <w:p w14:paraId="73737925" w14:textId="77777777" w:rsidR="00AB78B3" w:rsidRDefault="00337FF0">
      <w:pPr>
        <w:pStyle w:val="Bibliography"/>
      </w:pPr>
      <w:bookmarkStart w:id="51" w:name="ref-CRVS2018"/>
      <w:bookmarkEnd w:id="50"/>
      <w:r>
        <w:t xml:space="preserve">27. </w:t>
      </w:r>
      <w:r>
        <w:tab/>
        <w:t xml:space="preserve">Peru Implementation Working Group. Peru: An exceptional example of CRVS system advancement. CRVS country reports. Melbourne, Australia: The University of Melbourne; Civil Registration; Vital Statistics Improvement, Bloomberg Philanthropies Data for Health Initiative; 2018. Report No.: March. </w:t>
      </w:r>
    </w:p>
    <w:p w14:paraId="2FFB7747" w14:textId="77777777" w:rsidR="00AB78B3" w:rsidRDefault="00337FF0">
      <w:pPr>
        <w:pStyle w:val="Bibliography"/>
      </w:pPr>
      <w:bookmarkStart w:id="52" w:name="ref-Lloyd2020"/>
      <w:bookmarkEnd w:id="51"/>
      <w:r>
        <w:t xml:space="preserve">28. </w:t>
      </w:r>
      <w:r>
        <w:tab/>
        <w:t xml:space="preserve">Lloyd-Sherlock P, Sempe L, McKee M, Guntupalli A. Problems of Data Availability and Quality for COVID-19 and Older People in Low- and Middle-Income Countries. The Gerontologist [Internet]. 2020 Oct;XX:1–4. Available from: </w:t>
      </w:r>
      <w:hyperlink r:id="rId28">
        <w:r>
          <w:rPr>
            <w:rStyle w:val="Hyperlink"/>
          </w:rPr>
          <w:t>https://academic.oup.com/gerontologist/advance-article/doi/10.1093/geront/gnaa153/5918111</w:t>
        </w:r>
      </w:hyperlink>
    </w:p>
    <w:p w14:paraId="5D1BBBED" w14:textId="77777777" w:rsidR="00AB78B3" w:rsidRDefault="00337FF0">
      <w:pPr>
        <w:pStyle w:val="Bibliography"/>
      </w:pPr>
      <w:bookmarkStart w:id="53" w:name="ref-Adair2018"/>
      <w:bookmarkEnd w:id="52"/>
      <w:r>
        <w:t xml:space="preserve">29. </w:t>
      </w:r>
      <w:r>
        <w:tab/>
        <w:t xml:space="preserve">Adair T, Lopez AD. Estimating the completeness of death registration: An empirical method. </w:t>
      </w:r>
      <w:proofErr w:type="spellStart"/>
      <w:r>
        <w:t>PLoS</w:t>
      </w:r>
      <w:proofErr w:type="spellEnd"/>
      <w:r>
        <w:t xml:space="preserve"> ONE. 2018;13(5):e0197047. </w:t>
      </w:r>
    </w:p>
    <w:p w14:paraId="0C056AD6" w14:textId="77777777" w:rsidR="00AB78B3" w:rsidRDefault="00337FF0">
      <w:pPr>
        <w:pStyle w:val="Bibliography"/>
      </w:pPr>
      <w:bookmarkStart w:id="54" w:name="ref-Currie2004"/>
      <w:bookmarkEnd w:id="53"/>
      <w:r>
        <w:t xml:space="preserve">30. </w:t>
      </w:r>
      <w:r>
        <w:tab/>
        <w:t xml:space="preserve">Currie ID, Durban M, </w:t>
      </w:r>
      <w:proofErr w:type="spellStart"/>
      <w:r>
        <w:t>Eilers</w:t>
      </w:r>
      <w:proofErr w:type="spellEnd"/>
      <w:r>
        <w:t xml:space="preserve"> PH. Smoothing and forecasting mortality rates. Statistical Modelling. 2004;4(4):279–98. </w:t>
      </w:r>
    </w:p>
    <w:p w14:paraId="46E05142" w14:textId="77777777" w:rsidR="00AB78B3" w:rsidRDefault="00337FF0">
      <w:pPr>
        <w:pStyle w:val="Bibliography"/>
      </w:pPr>
      <w:bookmarkStart w:id="55" w:name="ref-Steenland2006"/>
      <w:bookmarkEnd w:id="54"/>
      <w:r>
        <w:t xml:space="preserve">31. </w:t>
      </w:r>
      <w:r>
        <w:tab/>
      </w:r>
      <w:proofErr w:type="spellStart"/>
      <w:r>
        <w:t>Steenland</w:t>
      </w:r>
      <w:proofErr w:type="spellEnd"/>
      <w:r>
        <w:t xml:space="preserve"> K, Armstrong B. An overview of methods for calculating the burden of disease due to specific risk factors. Epidemiology. 2006;17(5):512–9. </w:t>
      </w:r>
    </w:p>
    <w:p w14:paraId="269A2FB0" w14:textId="77777777" w:rsidR="00AB78B3" w:rsidRDefault="00337FF0">
      <w:pPr>
        <w:pStyle w:val="Bibliography"/>
      </w:pPr>
      <w:bookmarkStart w:id="56" w:name="ref-Gasparrini2014"/>
      <w:bookmarkEnd w:id="55"/>
      <w:r>
        <w:t xml:space="preserve">32. </w:t>
      </w:r>
      <w:r>
        <w:tab/>
      </w:r>
      <w:proofErr w:type="spellStart"/>
      <w:r>
        <w:t>Gasparrini</w:t>
      </w:r>
      <w:proofErr w:type="spellEnd"/>
      <w:r>
        <w:t xml:space="preserve"> A, Leone M. Attributable risk from distributed lag models [Internet]. Vol. 14. 2014 p. 55. Available from: </w:t>
      </w:r>
      <w:hyperlink r:id="rId29">
        <w:r>
          <w:rPr>
            <w:rStyle w:val="Hyperlink"/>
          </w:rPr>
          <w:t>http://www.biomedcentral.com/1471-2288/14/55</w:t>
        </w:r>
      </w:hyperlink>
    </w:p>
    <w:p w14:paraId="04243D32" w14:textId="77777777" w:rsidR="00AB78B3" w:rsidRDefault="00337FF0">
      <w:pPr>
        <w:pStyle w:val="Bibliography"/>
      </w:pPr>
      <w:bookmarkStart w:id="57" w:name="ref-Pollard2018"/>
      <w:bookmarkEnd w:id="56"/>
      <w:r>
        <w:t xml:space="preserve">33. </w:t>
      </w:r>
      <w:r>
        <w:tab/>
        <w:t xml:space="preserve">Pollard SL, Williams KN, O’Brien CJ, </w:t>
      </w:r>
      <w:proofErr w:type="spellStart"/>
      <w:r>
        <w:t>Winiker</w:t>
      </w:r>
      <w:proofErr w:type="spellEnd"/>
      <w:r>
        <w:t xml:space="preserve"> A, </w:t>
      </w:r>
      <w:proofErr w:type="spellStart"/>
      <w:r>
        <w:t>Puzzolo</w:t>
      </w:r>
      <w:proofErr w:type="spellEnd"/>
      <w:r>
        <w:t xml:space="preserve"> E, Kephart JL, et al. An evaluation of the </w:t>
      </w:r>
      <w:proofErr w:type="spellStart"/>
      <w:r>
        <w:t>Fondo</w:t>
      </w:r>
      <w:proofErr w:type="spellEnd"/>
      <w:r>
        <w:t xml:space="preserve"> de </w:t>
      </w:r>
      <w:proofErr w:type="spellStart"/>
      <w:r>
        <w:t>Inclusión</w:t>
      </w:r>
      <w:proofErr w:type="spellEnd"/>
      <w:r>
        <w:t xml:space="preserve"> Social </w:t>
      </w:r>
      <w:proofErr w:type="spellStart"/>
      <w:r>
        <w:t>Energético</w:t>
      </w:r>
      <w:proofErr w:type="spellEnd"/>
      <w:r>
        <w:t xml:space="preserve"> program to promote access to liquefied petroleum gas in Peru. Energy for Sustainable Development. 2018 Oct;46:82–93. </w:t>
      </w:r>
    </w:p>
    <w:p w14:paraId="7D4C5ADC" w14:textId="77777777" w:rsidR="00AB78B3" w:rsidRPr="002974AC" w:rsidRDefault="00337FF0">
      <w:pPr>
        <w:pStyle w:val="Bibliography"/>
        <w:rPr>
          <w:lang w:val="es-PE"/>
        </w:rPr>
      </w:pPr>
      <w:bookmarkStart w:id="58" w:name="ref-Curtin1995"/>
      <w:bookmarkEnd w:id="57"/>
      <w:r>
        <w:t xml:space="preserve">34. </w:t>
      </w:r>
      <w:r>
        <w:tab/>
        <w:t xml:space="preserve">Curtin LR, Klein RJ. Direct standardization (age-adjusted death rates). US Department of Health; Human Services, Public Health Service, Centers for Disease Control; Prevention, National Center for Health Statistics; 1995. </w:t>
      </w:r>
      <w:proofErr w:type="spellStart"/>
      <w:r w:rsidRPr="002974AC">
        <w:rPr>
          <w:lang w:val="es-PE"/>
        </w:rPr>
        <w:t>Report</w:t>
      </w:r>
      <w:proofErr w:type="spellEnd"/>
      <w:r w:rsidRPr="002974AC">
        <w:rPr>
          <w:lang w:val="es-PE"/>
        </w:rPr>
        <w:t xml:space="preserve"> No.: 6. </w:t>
      </w:r>
    </w:p>
    <w:p w14:paraId="7546B6DC" w14:textId="77777777" w:rsidR="00AB78B3" w:rsidRPr="00C61A8D" w:rsidRDefault="00337FF0">
      <w:pPr>
        <w:pStyle w:val="Bibliography"/>
        <w:rPr>
          <w:lang w:val="es-PE"/>
          <w:rPrChange w:id="59" w:author="Lucas Sempe (DEV - Postgraduate Researcher)" w:date="2021-04-20T14:40:00Z">
            <w:rPr/>
          </w:rPrChange>
        </w:rPr>
      </w:pPr>
      <w:bookmarkStart w:id="60" w:name="ref-INEI2009"/>
      <w:bookmarkEnd w:id="58"/>
      <w:r w:rsidRPr="002974AC">
        <w:rPr>
          <w:lang w:val="es-PE"/>
        </w:rPr>
        <w:t xml:space="preserve">35. </w:t>
      </w:r>
      <w:r w:rsidRPr="002974AC">
        <w:rPr>
          <w:lang w:val="es-PE"/>
        </w:rPr>
        <w:tab/>
        <w:t xml:space="preserve">INEI. PERÚ: Estimaciones y Proyecciones de Edad 1995-2025. Boletín de Análisis Demográfico N 37 [Internet]. </w:t>
      </w:r>
      <w:r w:rsidRPr="00C61A8D">
        <w:rPr>
          <w:lang w:val="es-PE"/>
          <w:rPrChange w:id="61" w:author="Lucas Sempe (DEV - Postgraduate Researcher)" w:date="2021-04-20T14:40:00Z">
            <w:rPr/>
          </w:rPrChange>
        </w:rPr>
        <w:t xml:space="preserve">INEI; 2009. </w:t>
      </w:r>
      <w:proofErr w:type="spellStart"/>
      <w:r w:rsidRPr="00C61A8D">
        <w:rPr>
          <w:lang w:val="es-PE"/>
          <w:rPrChange w:id="62" w:author="Lucas Sempe (DEV - Postgraduate Researcher)" w:date="2021-04-20T14:40:00Z">
            <w:rPr/>
          </w:rPrChange>
        </w:rPr>
        <w:t>Available</w:t>
      </w:r>
      <w:proofErr w:type="spellEnd"/>
      <w:r w:rsidRPr="00C61A8D">
        <w:rPr>
          <w:lang w:val="es-PE"/>
          <w:rPrChange w:id="63" w:author="Lucas Sempe (DEV - Postgraduate Researcher)" w:date="2021-04-20T14:40:00Z">
            <w:rPr/>
          </w:rPrChange>
        </w:rPr>
        <w:t xml:space="preserve"> </w:t>
      </w:r>
      <w:proofErr w:type="spellStart"/>
      <w:r w:rsidRPr="00C61A8D">
        <w:rPr>
          <w:lang w:val="es-PE"/>
          <w:rPrChange w:id="64" w:author="Lucas Sempe (DEV - Postgraduate Researcher)" w:date="2021-04-20T14:40:00Z">
            <w:rPr/>
          </w:rPrChange>
        </w:rPr>
        <w:t>from</w:t>
      </w:r>
      <w:proofErr w:type="spellEnd"/>
      <w:r w:rsidRPr="00C61A8D">
        <w:rPr>
          <w:lang w:val="es-PE"/>
          <w:rPrChange w:id="65" w:author="Lucas Sempe (DEV - Postgraduate Researcher)" w:date="2021-04-20T14:40:00Z">
            <w:rPr/>
          </w:rPrChange>
        </w:rPr>
        <w:t xml:space="preserve">: </w:t>
      </w:r>
      <w:r w:rsidR="001E185D">
        <w:fldChar w:fldCharType="begin"/>
      </w:r>
      <w:r w:rsidR="001E185D" w:rsidRPr="00C61A8D">
        <w:rPr>
          <w:lang w:val="es-PE"/>
          <w:rPrChange w:id="66" w:author="Lucas Sempe (DEV - Postgraduate Researcher)" w:date="2021-04-20T14:40:00Z">
            <w:rPr/>
          </w:rPrChange>
        </w:rPr>
        <w:instrText xml:space="preserve"> HYPERLINK "http://www.hsr.gob.pe/epidemiologia/pdf/interes_5.pdf" \h </w:instrText>
      </w:r>
      <w:r w:rsidR="001E185D">
        <w:fldChar w:fldCharType="separate"/>
      </w:r>
      <w:r w:rsidRPr="00C61A8D">
        <w:rPr>
          <w:rStyle w:val="Hyperlink"/>
          <w:lang w:val="es-PE"/>
          <w:rPrChange w:id="67" w:author="Lucas Sempe (DEV - Postgraduate Researcher)" w:date="2021-04-20T14:40:00Z">
            <w:rPr>
              <w:rStyle w:val="Hyperlink"/>
            </w:rPr>
          </w:rPrChange>
        </w:rPr>
        <w:t>http://www.hsr.gob.pe/epidemiologia/pdf/interes_5.pdf</w:t>
      </w:r>
      <w:r w:rsidR="001E185D">
        <w:rPr>
          <w:rStyle w:val="Hyperlink"/>
        </w:rPr>
        <w:fldChar w:fldCharType="end"/>
      </w:r>
    </w:p>
    <w:p w14:paraId="34E20963" w14:textId="77777777" w:rsidR="00AB78B3" w:rsidRDefault="00337FF0">
      <w:pPr>
        <w:pStyle w:val="Bibliography"/>
      </w:pPr>
      <w:bookmarkStart w:id="68" w:name="ref-Mikkelsen2015"/>
      <w:bookmarkEnd w:id="60"/>
      <w:r w:rsidRPr="00C61A8D">
        <w:rPr>
          <w:lang w:val="es-PE"/>
          <w:rPrChange w:id="69" w:author="Lucas Sempe (DEV - Postgraduate Researcher)" w:date="2021-04-20T14:40:00Z">
            <w:rPr/>
          </w:rPrChange>
        </w:rPr>
        <w:t xml:space="preserve">36. </w:t>
      </w:r>
      <w:r w:rsidRPr="00C61A8D">
        <w:rPr>
          <w:lang w:val="es-PE"/>
          <w:rPrChange w:id="70" w:author="Lucas Sempe (DEV - Postgraduate Researcher)" w:date="2021-04-20T14:40:00Z">
            <w:rPr/>
          </w:rPrChange>
        </w:rPr>
        <w:tab/>
        <w:t xml:space="preserve">Mikkelsen L, Phillips DE, </w:t>
      </w:r>
      <w:proofErr w:type="spellStart"/>
      <w:r w:rsidRPr="00C61A8D">
        <w:rPr>
          <w:lang w:val="es-PE"/>
          <w:rPrChange w:id="71" w:author="Lucas Sempe (DEV - Postgraduate Researcher)" w:date="2021-04-20T14:40:00Z">
            <w:rPr/>
          </w:rPrChange>
        </w:rPr>
        <w:t>Abouzahr</w:t>
      </w:r>
      <w:proofErr w:type="spellEnd"/>
      <w:r w:rsidRPr="00C61A8D">
        <w:rPr>
          <w:lang w:val="es-PE"/>
          <w:rPrChange w:id="72" w:author="Lucas Sempe (DEV - Postgraduate Researcher)" w:date="2021-04-20T14:40:00Z">
            <w:rPr/>
          </w:rPrChange>
        </w:rPr>
        <w:t xml:space="preserve"> C, </w:t>
      </w:r>
      <w:proofErr w:type="spellStart"/>
      <w:r w:rsidRPr="00C61A8D">
        <w:rPr>
          <w:lang w:val="es-PE"/>
          <w:rPrChange w:id="73" w:author="Lucas Sempe (DEV - Postgraduate Researcher)" w:date="2021-04-20T14:40:00Z">
            <w:rPr/>
          </w:rPrChange>
        </w:rPr>
        <w:t>Setel</w:t>
      </w:r>
      <w:proofErr w:type="spellEnd"/>
      <w:r w:rsidRPr="00C61A8D">
        <w:rPr>
          <w:lang w:val="es-PE"/>
          <w:rPrChange w:id="74" w:author="Lucas Sempe (DEV - Postgraduate Researcher)" w:date="2021-04-20T14:40:00Z">
            <w:rPr/>
          </w:rPrChange>
        </w:rPr>
        <w:t xml:space="preserve"> PW, De Savigny D, Lozano R, et al. </w:t>
      </w:r>
      <w:r>
        <w:t xml:space="preserve">A global assessment of civil registration and vital statistics systems: Monitoring data quality and progress. Vol. 386. Lancet Publishing Group; 2015. p. 1395–406. </w:t>
      </w:r>
    </w:p>
    <w:p w14:paraId="5E8EF15B" w14:textId="2F893ED4" w:rsidR="00AB78B3" w:rsidRDefault="00337FF0">
      <w:pPr>
        <w:pStyle w:val="Bibliography"/>
      </w:pPr>
      <w:bookmarkStart w:id="75" w:name="ref-Gupta2016"/>
      <w:bookmarkEnd w:id="68"/>
      <w:r>
        <w:t xml:space="preserve">37. </w:t>
      </w:r>
      <w:r>
        <w:tab/>
        <w:t xml:space="preserve">Gupta M, Rao C, Lakshmi PVM, </w:t>
      </w:r>
      <w:proofErr w:type="spellStart"/>
      <w:r>
        <w:t>Prinja</w:t>
      </w:r>
      <w:proofErr w:type="spellEnd"/>
      <w:r>
        <w:t xml:space="preserve"> S, Kumar R. Estimating mortality using data from civil registration: a cross-sectional study in India. Bulletin of the World Health Organization [Internet]. 2016 Jan;94(1):10–21. Available from: </w:t>
      </w:r>
      <w:hyperlink r:id="rId30">
        <w:r>
          <w:rPr>
            <w:rStyle w:val="Hyperlink"/>
          </w:rPr>
          <w:t>/pmc/articles/PMC4709797/?report=abstract https://www.ncbi.nlm.nih.gov/pmc/articles/PMC4709797/</w:t>
        </w:r>
      </w:hyperlink>
    </w:p>
    <w:p w14:paraId="2CCE1A75" w14:textId="77777777" w:rsidR="00AB78B3" w:rsidRPr="002974AC" w:rsidRDefault="00337FF0">
      <w:pPr>
        <w:pStyle w:val="Bibliography"/>
        <w:rPr>
          <w:lang w:val="pt-BR"/>
        </w:rPr>
      </w:pPr>
      <w:bookmarkStart w:id="76" w:name="ref-McLaughlin2019"/>
      <w:bookmarkEnd w:id="75"/>
      <w:r>
        <w:t xml:space="preserve">38. </w:t>
      </w:r>
      <w:r>
        <w:tab/>
        <w:t xml:space="preserve">McLaughlin D, Lopez AD. Strengthening mortality data for health policy and planning: The </w:t>
      </w:r>
      <w:proofErr w:type="spellStart"/>
      <w:r>
        <w:t>bloomberg</w:t>
      </w:r>
      <w:proofErr w:type="spellEnd"/>
      <w:r>
        <w:t xml:space="preserve"> data for health initiative in Latin America [Internet]. </w:t>
      </w:r>
      <w:r w:rsidRPr="002974AC">
        <w:rPr>
          <w:lang w:val="pt-BR"/>
        </w:rPr>
        <w:t xml:space="preserve">Vol. 22. </w:t>
      </w:r>
      <w:proofErr w:type="spellStart"/>
      <w:r w:rsidRPr="002974AC">
        <w:rPr>
          <w:lang w:val="pt-BR"/>
        </w:rPr>
        <w:t>Assocaicao</w:t>
      </w:r>
      <w:proofErr w:type="spellEnd"/>
      <w:r w:rsidRPr="002974AC">
        <w:rPr>
          <w:lang w:val="pt-BR"/>
        </w:rPr>
        <w:t xml:space="preserve"> Brasileira de </w:t>
      </w:r>
      <w:proofErr w:type="spellStart"/>
      <w:r w:rsidRPr="002974AC">
        <w:rPr>
          <w:lang w:val="pt-BR"/>
        </w:rPr>
        <w:t>Pos</w:t>
      </w:r>
      <w:proofErr w:type="spellEnd"/>
      <w:r w:rsidRPr="002974AC">
        <w:rPr>
          <w:lang w:val="pt-BR"/>
        </w:rPr>
        <w:t xml:space="preserve">, </w:t>
      </w:r>
      <w:proofErr w:type="spellStart"/>
      <w:r w:rsidRPr="002974AC">
        <w:rPr>
          <w:lang w:val="pt-BR"/>
        </w:rPr>
        <w:t>Gradacao</w:t>
      </w:r>
      <w:proofErr w:type="spellEnd"/>
      <w:r w:rsidRPr="002974AC">
        <w:rPr>
          <w:lang w:val="pt-BR"/>
        </w:rPr>
        <w:t xml:space="preserve"> em </w:t>
      </w:r>
      <w:proofErr w:type="spellStart"/>
      <w:r w:rsidRPr="002974AC">
        <w:rPr>
          <w:lang w:val="pt-BR"/>
        </w:rPr>
        <w:t>Saude</w:t>
      </w:r>
      <w:proofErr w:type="spellEnd"/>
      <w:r w:rsidRPr="002974AC">
        <w:rPr>
          <w:lang w:val="pt-BR"/>
        </w:rPr>
        <w:t xml:space="preserve"> Coletiva; 2019. </w:t>
      </w:r>
      <w:proofErr w:type="spellStart"/>
      <w:r w:rsidRPr="002974AC">
        <w:rPr>
          <w:lang w:val="pt-BR"/>
        </w:rPr>
        <w:t>Available</w:t>
      </w:r>
      <w:proofErr w:type="spellEnd"/>
      <w:r w:rsidRPr="002974AC">
        <w:rPr>
          <w:lang w:val="pt-BR"/>
        </w:rPr>
        <w:t xml:space="preserve"> </w:t>
      </w:r>
      <w:proofErr w:type="spellStart"/>
      <w:r w:rsidRPr="002974AC">
        <w:rPr>
          <w:lang w:val="pt-BR"/>
        </w:rPr>
        <w:t>from</w:t>
      </w:r>
      <w:proofErr w:type="spellEnd"/>
      <w:r w:rsidRPr="002974AC">
        <w:rPr>
          <w:lang w:val="pt-BR"/>
        </w:rPr>
        <w:t xml:space="preserve">: </w:t>
      </w:r>
      <w:r w:rsidR="005D3A3D">
        <w:fldChar w:fldCharType="begin"/>
      </w:r>
      <w:r w:rsidR="005D3A3D" w:rsidRPr="00E36CEA">
        <w:rPr>
          <w:lang w:val="pt-BR"/>
          <w:rPrChange w:id="77" w:author="Lucas Sempe (DEV - Postgraduate Researcher)" w:date="2021-05-28T04:50:00Z">
            <w:rPr/>
          </w:rPrChange>
        </w:rPr>
        <w:instrText xml:space="preserve"> HYPERLINK "http://www.scielo.br/scielo.php?script=sci_a</w:instrText>
      </w:r>
      <w:r w:rsidR="005D3A3D" w:rsidRPr="00E36CEA">
        <w:rPr>
          <w:lang w:val="pt-BR"/>
          <w:rPrChange w:id="78" w:author="Lucas Sempe (DEV - Postgraduate Researcher)" w:date="2021-05-28T04:50:00Z">
            <w:rPr/>
          </w:rPrChange>
        </w:rPr>
        <w:instrText xml:space="preserve">rttext&amp;pid=S1415-790X2019000400802&amp;lng=en&amp;nrm=iso&amp;tlng=en%20http://www.scielo.br/scielo.php?script=sci_abstract&amp;pid=S1415-790X2019000400802&amp;lng=en&amp;nrm=iso&amp;tlng=en" \h </w:instrText>
      </w:r>
      <w:r w:rsidR="005D3A3D">
        <w:fldChar w:fldCharType="separate"/>
      </w:r>
      <w:r w:rsidRPr="002974AC">
        <w:rPr>
          <w:rStyle w:val="Hyperlink"/>
          <w:lang w:val="pt-BR"/>
        </w:rPr>
        <w:t>http://www.scielo.br/scielo.php?script=sci_arttext&amp;pid=S1415-790X2019000400802&amp;lng=en&amp;nrm=iso&amp;tlng=en http://www.scielo.br/scielo.php?script=sci_abstract&amp;pid=S1415-790X2019000400802&amp;lng=en&amp;nrm=iso&amp;tlng=en</w:t>
      </w:r>
      <w:r w:rsidR="005D3A3D">
        <w:rPr>
          <w:rStyle w:val="Hyperlink"/>
          <w:lang w:val="pt-BR"/>
        </w:rPr>
        <w:fldChar w:fldCharType="end"/>
      </w:r>
    </w:p>
    <w:p w14:paraId="79D9D1A4" w14:textId="77777777" w:rsidR="00AB78B3" w:rsidRDefault="00337FF0">
      <w:pPr>
        <w:pStyle w:val="Bibliography"/>
      </w:pPr>
      <w:bookmarkStart w:id="79" w:name="ref-Banerjee2020"/>
      <w:bookmarkEnd w:id="76"/>
      <w:r w:rsidRPr="002974AC">
        <w:rPr>
          <w:lang w:val="es-PE"/>
        </w:rPr>
        <w:t xml:space="preserve">39. </w:t>
      </w:r>
      <w:r w:rsidRPr="002974AC">
        <w:rPr>
          <w:lang w:val="es-PE"/>
        </w:rPr>
        <w:tab/>
      </w:r>
      <w:proofErr w:type="spellStart"/>
      <w:r w:rsidRPr="002974AC">
        <w:rPr>
          <w:lang w:val="es-PE"/>
        </w:rPr>
        <w:t>Banerjee</w:t>
      </w:r>
      <w:proofErr w:type="spellEnd"/>
      <w:r w:rsidRPr="002974AC">
        <w:rPr>
          <w:lang w:val="es-PE"/>
        </w:rPr>
        <w:t xml:space="preserve"> A, Pasea L, Harris S, </w:t>
      </w:r>
      <w:proofErr w:type="spellStart"/>
      <w:r w:rsidRPr="002974AC">
        <w:rPr>
          <w:lang w:val="es-PE"/>
        </w:rPr>
        <w:t>Gonzalez</w:t>
      </w:r>
      <w:proofErr w:type="spellEnd"/>
      <w:r w:rsidRPr="002974AC">
        <w:rPr>
          <w:lang w:val="es-PE"/>
        </w:rPr>
        <w:t xml:space="preserve">-Izquierdo A, </w:t>
      </w:r>
      <w:proofErr w:type="spellStart"/>
      <w:r w:rsidRPr="002974AC">
        <w:rPr>
          <w:lang w:val="es-PE"/>
        </w:rPr>
        <w:t>Torralbo</w:t>
      </w:r>
      <w:proofErr w:type="spellEnd"/>
      <w:r w:rsidRPr="002974AC">
        <w:rPr>
          <w:lang w:val="es-PE"/>
        </w:rPr>
        <w:t xml:space="preserve"> A, </w:t>
      </w:r>
      <w:proofErr w:type="spellStart"/>
      <w:r w:rsidRPr="002974AC">
        <w:rPr>
          <w:lang w:val="es-PE"/>
        </w:rPr>
        <w:t>Shallcross</w:t>
      </w:r>
      <w:proofErr w:type="spellEnd"/>
      <w:r w:rsidRPr="002974AC">
        <w:rPr>
          <w:lang w:val="es-PE"/>
        </w:rPr>
        <w:t xml:space="preserve"> L, et al. </w:t>
      </w:r>
      <w:r>
        <w:t xml:space="preserve">Estimating excess 1-year mortality associated with the COVID-19 pandemic according to underlying conditions and age: a population-based cohort study. The Lancet [Internet]. 2020 May;395(10238):1715–25. Available from: </w:t>
      </w:r>
      <w:hyperlink r:id="rId31">
        <w:r>
          <w:rPr>
            <w:rStyle w:val="Hyperlink"/>
          </w:rPr>
          <w:t>www.caliberresearch.</w:t>
        </w:r>
      </w:hyperlink>
    </w:p>
    <w:p w14:paraId="344C8A4C" w14:textId="77777777" w:rsidR="00AB78B3" w:rsidRDefault="00337FF0">
      <w:pPr>
        <w:pStyle w:val="Bibliography"/>
      </w:pPr>
      <w:bookmarkStart w:id="80" w:name="ref-Kontis2020"/>
      <w:bookmarkEnd w:id="79"/>
      <w:r>
        <w:t xml:space="preserve">40. </w:t>
      </w:r>
      <w:r>
        <w:tab/>
      </w:r>
      <w:proofErr w:type="spellStart"/>
      <w:r>
        <w:t>Kontis</w:t>
      </w:r>
      <w:proofErr w:type="spellEnd"/>
      <w:r>
        <w:t xml:space="preserve"> V, Bennett JE, Rashid T, Parks RM, Pearson-</w:t>
      </w:r>
      <w:proofErr w:type="spellStart"/>
      <w:r>
        <w:t>Stuttard</w:t>
      </w:r>
      <w:proofErr w:type="spellEnd"/>
      <w:r>
        <w:t xml:space="preserve"> J, Guillot M, et al. Magnitude, </w:t>
      </w:r>
      <w:proofErr w:type="gramStart"/>
      <w:r>
        <w:t>demographics</w:t>
      </w:r>
      <w:proofErr w:type="gramEnd"/>
      <w:r>
        <w:t xml:space="preserve"> and dynamics of the effect of the first wave of the COVID-19 pandemic on all-cause mortality in 21 industrialized countries. Nature Medicine [Internet]. 2020 Dec;26(12):1919–28. Available from: </w:t>
      </w:r>
      <w:hyperlink r:id="rId32">
        <w:r>
          <w:rPr>
            <w:rStyle w:val="Hyperlink"/>
          </w:rPr>
          <w:t>https://doi.org/10.1038/s41591-020-1112-0</w:t>
        </w:r>
      </w:hyperlink>
    </w:p>
    <w:p w14:paraId="77625A0D" w14:textId="77777777" w:rsidR="00AB78B3" w:rsidRDefault="00337FF0">
      <w:pPr>
        <w:pStyle w:val="Bibliography"/>
      </w:pPr>
      <w:bookmarkStart w:id="81" w:name="ref-Vestergaard2020"/>
      <w:bookmarkEnd w:id="80"/>
      <w:r>
        <w:t xml:space="preserve">41. </w:t>
      </w:r>
      <w:r>
        <w:tab/>
        <w:t xml:space="preserve">Vestergaard LS, Nielsen J, Richter L, Schmid D, Bustos N, </w:t>
      </w:r>
      <w:proofErr w:type="spellStart"/>
      <w:r>
        <w:t>Braeye</w:t>
      </w:r>
      <w:proofErr w:type="spellEnd"/>
      <w:r>
        <w:t xml:space="preserve"> T, et al. Excess all-cause mortality during the COVID-19 pandemic in Europe – preliminary pooled estimates from the </w:t>
      </w:r>
      <w:proofErr w:type="spellStart"/>
      <w:r>
        <w:t>EuroMOMO</w:t>
      </w:r>
      <w:proofErr w:type="spellEnd"/>
      <w:r>
        <w:t xml:space="preserve"> network, March to April 2020. </w:t>
      </w:r>
      <w:proofErr w:type="spellStart"/>
      <w:r>
        <w:t>Eurosurveillance</w:t>
      </w:r>
      <w:proofErr w:type="spellEnd"/>
      <w:r>
        <w:t xml:space="preserve"> [Internet]. 2020 Jul;25(26):2001214. Available from: </w:t>
      </w:r>
      <w:hyperlink r:id="rId33">
        <w:r>
          <w:rPr>
            <w:rStyle w:val="Hyperlink"/>
          </w:rPr>
          <w:t>https://www.eurosurveillance.org/content/10.2807/1560-7917.ES.2020.25.26.2001214</w:t>
        </w:r>
      </w:hyperlink>
    </w:p>
    <w:p w14:paraId="132599C4" w14:textId="77777777" w:rsidR="00AB78B3" w:rsidRDefault="00337FF0">
      <w:pPr>
        <w:pStyle w:val="Bibliography"/>
      </w:pPr>
      <w:bookmarkStart w:id="82" w:name="ref-Rivera2020"/>
      <w:bookmarkEnd w:id="81"/>
      <w:r>
        <w:t xml:space="preserve">42. </w:t>
      </w:r>
      <w:r>
        <w:tab/>
        <w:t xml:space="preserve">Rivera R, Rosenbaum JE, </w:t>
      </w:r>
      <w:proofErr w:type="spellStart"/>
      <w:r>
        <w:t>Quispe</w:t>
      </w:r>
      <w:proofErr w:type="spellEnd"/>
      <w:r>
        <w:t xml:space="preserve"> W. Excess mortality in the united states during the first three months of the COVID-19 pandemic. Epidemiology and Infection. </w:t>
      </w:r>
      <w:proofErr w:type="gramStart"/>
      <w:r>
        <w:t>2020;</w:t>
      </w:r>
      <w:proofErr w:type="gramEnd"/>
      <w:r>
        <w:t xml:space="preserve"> </w:t>
      </w:r>
    </w:p>
    <w:p w14:paraId="24889D31" w14:textId="77777777" w:rsidR="00AB78B3" w:rsidRDefault="00337FF0">
      <w:pPr>
        <w:pStyle w:val="Bibliography"/>
      </w:pPr>
      <w:bookmarkStart w:id="83" w:name="ref-Tadbiri2020"/>
      <w:bookmarkEnd w:id="82"/>
      <w:r>
        <w:t xml:space="preserve">43. </w:t>
      </w:r>
      <w:r>
        <w:tab/>
      </w:r>
      <w:proofErr w:type="spellStart"/>
      <w:r>
        <w:t>Tadbiri</w:t>
      </w:r>
      <w:proofErr w:type="spellEnd"/>
      <w:r>
        <w:t xml:space="preserve"> H, Moradi-</w:t>
      </w:r>
      <w:proofErr w:type="spellStart"/>
      <w:r>
        <w:t>Lakeh</w:t>
      </w:r>
      <w:proofErr w:type="spellEnd"/>
      <w:r>
        <w:t xml:space="preserve"> M, </w:t>
      </w:r>
      <w:proofErr w:type="spellStart"/>
      <w:r>
        <w:t>Naghavi</w:t>
      </w:r>
      <w:proofErr w:type="spellEnd"/>
      <w:r>
        <w:t xml:space="preserve"> M. All-cause excess mortality and COVID-19-related deaths in Iran. Medical journal of the Islamic Republic of Iran [Internet]. 2020;34. Available from: </w:t>
      </w:r>
      <w:hyperlink r:id="rId34">
        <w:r>
          <w:rPr>
            <w:rStyle w:val="Hyperlink"/>
          </w:rPr>
          <w:t>https://pubmed.ncbi.nlm.nih.gov/33306040/</w:t>
        </w:r>
      </w:hyperlink>
    </w:p>
    <w:p w14:paraId="280321FD" w14:textId="77777777" w:rsidR="00AB78B3" w:rsidRPr="00C61A8D" w:rsidRDefault="00337FF0">
      <w:pPr>
        <w:pStyle w:val="Bibliography"/>
        <w:rPr>
          <w:lang w:val="pt-BR"/>
        </w:rPr>
      </w:pPr>
      <w:bookmarkStart w:id="84" w:name="ref-Freitas2020"/>
      <w:bookmarkEnd w:id="83"/>
      <w:r w:rsidRPr="002974AC">
        <w:rPr>
          <w:lang w:val="pt-BR"/>
        </w:rPr>
        <w:t xml:space="preserve">44. </w:t>
      </w:r>
      <w:r w:rsidRPr="002974AC">
        <w:rPr>
          <w:lang w:val="pt-BR"/>
        </w:rPr>
        <w:tab/>
        <w:t xml:space="preserve">Freitas ARR, Medeiros NM de, Frutuoso LCV, </w:t>
      </w:r>
      <w:proofErr w:type="spellStart"/>
      <w:r w:rsidRPr="002974AC">
        <w:rPr>
          <w:lang w:val="pt-BR"/>
        </w:rPr>
        <w:t>Beckedorff</w:t>
      </w:r>
      <w:proofErr w:type="spellEnd"/>
      <w:r w:rsidRPr="002974AC">
        <w:rPr>
          <w:lang w:val="pt-BR"/>
        </w:rPr>
        <w:t xml:space="preserve"> OA, Martin LMA de, Coelho MM de M, et al. </w:t>
      </w:r>
      <w:r>
        <w:t xml:space="preserve">Tracking excess deaths associated with the COVID-19 epidemic as an epidemiological surveillance strategy-preliminary results of the evaluation of six Brazilian capitals. </w:t>
      </w:r>
      <w:r w:rsidRPr="00C61A8D">
        <w:rPr>
          <w:lang w:val="pt-BR"/>
        </w:rPr>
        <w:t xml:space="preserve">Revista da Sociedade Brasileira de Medicina Tropical [Internet]. 2020;53:e20200558. </w:t>
      </w:r>
      <w:proofErr w:type="spellStart"/>
      <w:r w:rsidRPr="00C61A8D">
        <w:rPr>
          <w:lang w:val="pt-BR"/>
        </w:rPr>
        <w:t>Available</w:t>
      </w:r>
      <w:proofErr w:type="spellEnd"/>
      <w:r w:rsidRPr="00C61A8D">
        <w:rPr>
          <w:lang w:val="pt-BR"/>
        </w:rPr>
        <w:t xml:space="preserve"> </w:t>
      </w:r>
      <w:proofErr w:type="spellStart"/>
      <w:r w:rsidRPr="00C61A8D">
        <w:rPr>
          <w:lang w:val="pt-BR"/>
        </w:rPr>
        <w:t>from</w:t>
      </w:r>
      <w:proofErr w:type="spellEnd"/>
      <w:r w:rsidRPr="00C61A8D">
        <w:rPr>
          <w:lang w:val="pt-BR"/>
        </w:rPr>
        <w:t xml:space="preserve">: </w:t>
      </w:r>
      <w:r w:rsidR="005D3A3D">
        <w:fldChar w:fldCharType="begin"/>
      </w:r>
      <w:r w:rsidR="005D3A3D" w:rsidRPr="00E36CEA">
        <w:rPr>
          <w:lang w:val="pt-BR"/>
          <w:rPrChange w:id="85" w:author="Lucas Sempe (DEV - Postgraduate Researcher)" w:date="2021-05-28T04:50:00Z">
            <w:rPr/>
          </w:rPrChange>
        </w:rPr>
        <w:instrText xml:space="preserve"> HYPERLINK "https://www.scielo.br/rsbmtIwww.rsbmt.org.br" \h </w:instrText>
      </w:r>
      <w:r w:rsidR="005D3A3D">
        <w:fldChar w:fldCharType="separate"/>
      </w:r>
      <w:r w:rsidRPr="00C61A8D">
        <w:rPr>
          <w:rStyle w:val="Hyperlink"/>
          <w:lang w:val="pt-BR"/>
        </w:rPr>
        <w:t>www.scielo.br/rsbmtIwww.rsbmt.org.br</w:t>
      </w:r>
      <w:r w:rsidR="005D3A3D">
        <w:rPr>
          <w:rStyle w:val="Hyperlink"/>
          <w:lang w:val="pt-BR"/>
        </w:rPr>
        <w:fldChar w:fldCharType="end"/>
      </w:r>
    </w:p>
    <w:p w14:paraId="1B3BC1CD" w14:textId="77777777" w:rsidR="00AB78B3" w:rsidRDefault="00337FF0">
      <w:pPr>
        <w:pStyle w:val="Bibliography"/>
      </w:pPr>
      <w:bookmarkStart w:id="86" w:name="ref-Cevallos2020"/>
      <w:bookmarkEnd w:id="84"/>
      <w:r>
        <w:t xml:space="preserve">45. </w:t>
      </w:r>
      <w:r>
        <w:tab/>
      </w:r>
      <w:proofErr w:type="spellStart"/>
      <w:r>
        <w:t>Cevallos-Valdiviezo</w:t>
      </w:r>
      <w:proofErr w:type="spellEnd"/>
      <w:r>
        <w:t xml:space="preserve"> H, Vergara-</w:t>
      </w:r>
      <w:proofErr w:type="spellStart"/>
      <w:r>
        <w:t>Montesdeoca</w:t>
      </w:r>
      <w:proofErr w:type="spellEnd"/>
      <w:r>
        <w:t xml:space="preserve"> A, Zambrano-Zambrano G. Measuring the impact of the COVID-19 outbreak in Ecuador using preliminary estimates of excess mortality, March 17–October 22, 2020. International Journal of Infectious Diseases [Internet]. 2020 Dec; Available from: </w:t>
      </w:r>
      <w:hyperlink r:id="rId35">
        <w:r>
          <w:rPr>
            <w:rStyle w:val="Hyperlink"/>
          </w:rPr>
          <w:t>https://linkinghub.elsevier.com/retrieve/pii/S1201971220325674</w:t>
        </w:r>
      </w:hyperlink>
    </w:p>
    <w:p w14:paraId="5E86959C" w14:textId="77777777" w:rsidR="00AB78B3" w:rsidRDefault="00337FF0">
      <w:pPr>
        <w:pStyle w:val="Bibliography"/>
      </w:pPr>
      <w:bookmarkStart w:id="87" w:name="ref-Cuellar2021"/>
      <w:bookmarkEnd w:id="86"/>
      <w:r w:rsidRPr="002974AC">
        <w:rPr>
          <w:lang w:val="pt-BR"/>
        </w:rPr>
        <w:t xml:space="preserve">46. </w:t>
      </w:r>
      <w:r w:rsidRPr="002974AC">
        <w:rPr>
          <w:lang w:val="pt-BR"/>
        </w:rPr>
        <w:tab/>
        <w:t>Cuéllar L, Torres I, Romero-</w:t>
      </w:r>
      <w:proofErr w:type="spellStart"/>
      <w:r w:rsidRPr="002974AC">
        <w:rPr>
          <w:lang w:val="pt-BR"/>
        </w:rPr>
        <w:t>Severson</w:t>
      </w:r>
      <w:proofErr w:type="spellEnd"/>
      <w:r w:rsidRPr="002974AC">
        <w:rPr>
          <w:lang w:val="pt-BR"/>
        </w:rPr>
        <w:t xml:space="preserve"> E, </w:t>
      </w:r>
      <w:proofErr w:type="spellStart"/>
      <w:r w:rsidRPr="002974AC">
        <w:rPr>
          <w:lang w:val="pt-BR"/>
        </w:rPr>
        <w:t>Mahesh</w:t>
      </w:r>
      <w:proofErr w:type="spellEnd"/>
      <w:r w:rsidRPr="002974AC">
        <w:rPr>
          <w:lang w:val="pt-BR"/>
        </w:rPr>
        <w:t xml:space="preserve"> R, Ortega N, </w:t>
      </w:r>
      <w:proofErr w:type="spellStart"/>
      <w:r w:rsidRPr="002974AC">
        <w:rPr>
          <w:lang w:val="pt-BR"/>
        </w:rPr>
        <w:t>Pungitore</w:t>
      </w:r>
      <w:proofErr w:type="spellEnd"/>
      <w:r w:rsidRPr="002974AC">
        <w:rPr>
          <w:lang w:val="pt-BR"/>
        </w:rPr>
        <w:t xml:space="preserve"> S, et al. </w:t>
      </w:r>
      <w:r>
        <w:t xml:space="preserve">Excess deaths reveal the true spatial, temporal, and demographic impact of COVID-19 on mortality in Ecuador. </w:t>
      </w:r>
      <w:proofErr w:type="spellStart"/>
      <w:r>
        <w:t>medRxiv</w:t>
      </w:r>
      <w:proofErr w:type="spellEnd"/>
      <w:r>
        <w:t xml:space="preserve"> : the preprint server for health sciences [Internet]. 2021 Mar; Available from: </w:t>
      </w:r>
      <w:hyperlink r:id="rId36">
        <w:r>
          <w:rPr>
            <w:rStyle w:val="Hyperlink"/>
          </w:rPr>
          <w:t>http://www.ncbi.nlm.nih.gov/pubmed/33688690 http://www.pubmedcentral.nih.gov/articlerender.fcgi?artid=PMC7941667</w:t>
        </w:r>
      </w:hyperlink>
    </w:p>
    <w:p w14:paraId="6C266E17" w14:textId="77777777" w:rsidR="00AB78B3" w:rsidRDefault="00337FF0">
      <w:pPr>
        <w:pStyle w:val="Bibliography"/>
      </w:pPr>
      <w:bookmarkStart w:id="88" w:name="ref-Quevedo2020"/>
      <w:bookmarkEnd w:id="87"/>
      <w:r w:rsidRPr="002974AC">
        <w:rPr>
          <w:lang w:val="pt-BR"/>
        </w:rPr>
        <w:t xml:space="preserve">47. </w:t>
      </w:r>
      <w:r w:rsidRPr="002974AC">
        <w:rPr>
          <w:lang w:val="pt-BR"/>
        </w:rPr>
        <w:tab/>
        <w:t>Quevedo-Ramirez A, Al-</w:t>
      </w:r>
      <w:proofErr w:type="spellStart"/>
      <w:r w:rsidRPr="002974AC">
        <w:rPr>
          <w:lang w:val="pt-BR"/>
        </w:rPr>
        <w:t>kassab</w:t>
      </w:r>
      <w:proofErr w:type="spellEnd"/>
      <w:r w:rsidRPr="002974AC">
        <w:rPr>
          <w:lang w:val="pt-BR"/>
        </w:rPr>
        <w:t>-</w:t>
      </w:r>
      <w:proofErr w:type="spellStart"/>
      <w:r w:rsidRPr="002974AC">
        <w:rPr>
          <w:lang w:val="pt-BR"/>
        </w:rPr>
        <w:t>Córdova</w:t>
      </w:r>
      <w:proofErr w:type="spellEnd"/>
      <w:r w:rsidRPr="002974AC">
        <w:rPr>
          <w:lang w:val="pt-BR"/>
        </w:rPr>
        <w:t xml:space="preserve"> A, </w:t>
      </w:r>
      <w:proofErr w:type="spellStart"/>
      <w:r w:rsidRPr="002974AC">
        <w:rPr>
          <w:lang w:val="pt-BR"/>
        </w:rPr>
        <w:t>Mendez</w:t>
      </w:r>
      <w:proofErr w:type="spellEnd"/>
      <w:r w:rsidRPr="002974AC">
        <w:rPr>
          <w:lang w:val="pt-BR"/>
        </w:rPr>
        <w:t>-Guerra C, Cornejo-</w:t>
      </w:r>
      <w:proofErr w:type="spellStart"/>
      <w:r w:rsidRPr="002974AC">
        <w:rPr>
          <w:lang w:val="pt-BR"/>
        </w:rPr>
        <w:t>Venegas</w:t>
      </w:r>
      <w:proofErr w:type="spellEnd"/>
      <w:r w:rsidRPr="002974AC">
        <w:rPr>
          <w:lang w:val="pt-BR"/>
        </w:rPr>
        <w:t xml:space="preserve"> G, Alva-</w:t>
      </w:r>
      <w:proofErr w:type="spellStart"/>
      <w:r w:rsidRPr="002974AC">
        <w:rPr>
          <w:lang w:val="pt-BR"/>
        </w:rPr>
        <w:t>Chavez</w:t>
      </w:r>
      <w:proofErr w:type="spellEnd"/>
      <w:r w:rsidRPr="002974AC">
        <w:rPr>
          <w:lang w:val="pt-BR"/>
        </w:rPr>
        <w:t xml:space="preserve"> KP. </w:t>
      </w:r>
      <w:r>
        <w:t xml:space="preserve">Altitude and excess mortality during COVID-19 pandemic in Peru. Respiratory Physiology and Neurobiology. 2020 Oct;281. </w:t>
      </w:r>
    </w:p>
    <w:p w14:paraId="195A6231" w14:textId="77777777" w:rsidR="00AB78B3" w:rsidRPr="002974AC" w:rsidRDefault="00337FF0">
      <w:pPr>
        <w:pStyle w:val="Bibliography"/>
        <w:rPr>
          <w:lang w:val="es-PE"/>
        </w:rPr>
      </w:pPr>
      <w:bookmarkStart w:id="89" w:name="ref-Brown2020"/>
      <w:bookmarkEnd w:id="88"/>
      <w:r>
        <w:t xml:space="preserve">48. </w:t>
      </w:r>
      <w:r>
        <w:tab/>
        <w:t xml:space="preserve">Brown PE, Greenwald ZR, Salinas LE, Martens GA, Newcombe L, </w:t>
      </w:r>
      <w:proofErr w:type="spellStart"/>
      <w:r>
        <w:t>Gelband</w:t>
      </w:r>
      <w:proofErr w:type="spellEnd"/>
      <w:r>
        <w:t xml:space="preserve"> H, et al. Mortality from COVID in Colombia and Peru: Analyses of Mortality Data and Statistical Forecasts. </w:t>
      </w:r>
      <w:proofErr w:type="spellStart"/>
      <w:r>
        <w:t>medRxiv</w:t>
      </w:r>
      <w:proofErr w:type="spellEnd"/>
      <w:r>
        <w:t xml:space="preserve"> [Internet]. </w:t>
      </w:r>
      <w:r w:rsidRPr="002974AC">
        <w:rPr>
          <w:lang w:val="es-PE"/>
        </w:rPr>
        <w:t xml:space="preserve">2020 </w:t>
      </w:r>
      <w:proofErr w:type="gramStart"/>
      <w:r w:rsidRPr="002974AC">
        <w:rPr>
          <w:lang w:val="es-PE"/>
        </w:rPr>
        <w:t>Nov</w:t>
      </w:r>
      <w:proofErr w:type="gramEnd"/>
      <w:r w:rsidRPr="002974AC">
        <w:rPr>
          <w:lang w:val="es-PE"/>
        </w:rPr>
        <w:t xml:space="preserve">;2020.08.24.20181016. </w:t>
      </w:r>
      <w:proofErr w:type="spellStart"/>
      <w:r w:rsidRPr="002974AC">
        <w:rPr>
          <w:lang w:val="es-PE"/>
        </w:rPr>
        <w:t>Available</w:t>
      </w:r>
      <w:proofErr w:type="spellEnd"/>
      <w:r w:rsidRPr="002974AC">
        <w:rPr>
          <w:lang w:val="es-PE"/>
        </w:rPr>
        <w:t xml:space="preserve"> </w:t>
      </w:r>
      <w:proofErr w:type="spellStart"/>
      <w:r w:rsidRPr="002974AC">
        <w:rPr>
          <w:lang w:val="es-PE"/>
        </w:rPr>
        <w:t>from</w:t>
      </w:r>
      <w:proofErr w:type="spellEnd"/>
      <w:r w:rsidRPr="002974AC">
        <w:rPr>
          <w:lang w:val="es-PE"/>
        </w:rPr>
        <w:t xml:space="preserve">: </w:t>
      </w:r>
      <w:r w:rsidR="001E185D">
        <w:fldChar w:fldCharType="begin"/>
      </w:r>
      <w:r w:rsidR="001E185D" w:rsidRPr="00C61A8D">
        <w:rPr>
          <w:lang w:val="es-PE"/>
          <w:rPrChange w:id="90" w:author="Lucas Sempe (DEV - Postgraduate Researcher)" w:date="2021-04-20T14:40:00Z">
            <w:rPr/>
          </w:rPrChange>
        </w:rPr>
        <w:instrText xml:space="preserve"> HYPERLINK "https://doi.org/10.1101/2020.08.24.20181016" \h </w:instrText>
      </w:r>
      <w:r w:rsidR="001E185D">
        <w:fldChar w:fldCharType="separate"/>
      </w:r>
      <w:r w:rsidRPr="002974AC">
        <w:rPr>
          <w:rStyle w:val="Hyperlink"/>
          <w:lang w:val="es-PE"/>
        </w:rPr>
        <w:t>https://doi.org/10.1101/2020.08.24.20181016</w:t>
      </w:r>
      <w:r w:rsidR="001E185D">
        <w:rPr>
          <w:rStyle w:val="Hyperlink"/>
          <w:lang w:val="es-PE"/>
        </w:rPr>
        <w:fldChar w:fldCharType="end"/>
      </w:r>
    </w:p>
    <w:p w14:paraId="3B75B2C4" w14:textId="77777777" w:rsidR="00AB78B3" w:rsidRDefault="00337FF0">
      <w:pPr>
        <w:pStyle w:val="Bibliography"/>
      </w:pPr>
      <w:bookmarkStart w:id="91" w:name="ref-Hernandez2020"/>
      <w:bookmarkEnd w:id="89"/>
      <w:r w:rsidRPr="002974AC">
        <w:rPr>
          <w:lang w:val="es-PE"/>
        </w:rPr>
        <w:t xml:space="preserve">49. </w:t>
      </w:r>
      <w:r w:rsidRPr="002974AC">
        <w:rPr>
          <w:lang w:val="es-PE"/>
        </w:rPr>
        <w:tab/>
        <w:t>Hernández-Vásquez A, Gamboa-</w:t>
      </w:r>
      <w:proofErr w:type="spellStart"/>
      <w:r w:rsidRPr="002974AC">
        <w:rPr>
          <w:lang w:val="es-PE"/>
        </w:rPr>
        <w:t>Unsihuay</w:t>
      </w:r>
      <w:proofErr w:type="spellEnd"/>
      <w:r w:rsidRPr="002974AC">
        <w:rPr>
          <w:lang w:val="es-PE"/>
        </w:rPr>
        <w:t xml:space="preserve"> JE, Vargas-Fernández R, </w:t>
      </w:r>
      <w:proofErr w:type="spellStart"/>
      <w:r w:rsidRPr="002974AC">
        <w:rPr>
          <w:lang w:val="es-PE"/>
        </w:rPr>
        <w:t>Azañedo</w:t>
      </w:r>
      <w:proofErr w:type="spellEnd"/>
      <w:r w:rsidRPr="002974AC">
        <w:rPr>
          <w:lang w:val="es-PE"/>
        </w:rPr>
        <w:t xml:space="preserve"> D. Exceso de mortalidad en Lima Metropolitana durante la pandemia de COVID-19: comparación a nivel distrital. </w:t>
      </w:r>
      <w:proofErr w:type="spellStart"/>
      <w:r>
        <w:t>Medwave</w:t>
      </w:r>
      <w:proofErr w:type="spellEnd"/>
      <w:r>
        <w:t xml:space="preserve"> [Internet]. 2020 Sep;20(8):e8031. Available from: </w:t>
      </w:r>
      <w:hyperlink r:id="rId37">
        <w:r>
          <w:rPr>
            <w:rStyle w:val="Hyperlink"/>
          </w:rPr>
          <w:t>https://pubmed.ncbi.nlm.nih.gov/33017383/</w:t>
        </w:r>
      </w:hyperlink>
    </w:p>
    <w:p w14:paraId="2D57CF30" w14:textId="77777777" w:rsidR="00AB78B3" w:rsidRDefault="00337FF0">
      <w:pPr>
        <w:pStyle w:val="Heading1"/>
      </w:pPr>
      <w:bookmarkStart w:id="92" w:name="appendices"/>
      <w:bookmarkEnd w:id="23"/>
      <w:bookmarkEnd w:id="25"/>
      <w:bookmarkEnd w:id="91"/>
      <w:r>
        <w:t>Appendices</w:t>
      </w:r>
    </w:p>
    <w:p w14:paraId="1CB430F1" w14:textId="77777777" w:rsidR="00AB78B3" w:rsidRDefault="00337FF0">
      <w:pPr>
        <w:pStyle w:val="Heading2"/>
      </w:pPr>
      <w:bookmarkStart w:id="93" w:name="Xc663382d1acb52c54fb09cdd35d5f49c8b9ecd4"/>
      <w:r>
        <w:t>Appendix 1: Model fit registration completeness</w:t>
      </w:r>
    </w:p>
    <w:p w14:paraId="47C6527C" w14:textId="77777777" w:rsidR="00AB78B3" w:rsidRDefault="00337FF0">
      <w:pPr>
        <w:pStyle w:val="TableCaption"/>
      </w:pPr>
      <w:r>
        <w:t>Table 4: Model fit Mixed-effect logistic regression</w:t>
      </w:r>
    </w:p>
    <w:tbl>
      <w:tblPr>
        <w:tblStyle w:val="Table"/>
        <w:tblW w:w="3125" w:type="pct"/>
        <w:tblLook w:val="0020" w:firstRow="1" w:lastRow="0" w:firstColumn="0" w:lastColumn="0" w:noHBand="0" w:noVBand="0"/>
        <w:tblCaption w:val="Table 4: Model fit Mixed-effect logistic regression"/>
      </w:tblPr>
      <w:tblGrid>
        <w:gridCol w:w="1066"/>
        <w:gridCol w:w="1066"/>
        <w:gridCol w:w="2326"/>
        <w:gridCol w:w="1066"/>
      </w:tblGrid>
      <w:tr w:rsidR="00AB78B3" w14:paraId="467C31B0" w14:textId="77777777">
        <w:tc>
          <w:tcPr>
            <w:tcW w:w="0" w:type="auto"/>
            <w:tcBorders>
              <w:bottom w:val="single" w:sz="0" w:space="0" w:color="auto"/>
            </w:tcBorders>
            <w:vAlign w:val="bottom"/>
          </w:tcPr>
          <w:p w14:paraId="1E573D16" w14:textId="77777777" w:rsidR="00AB78B3" w:rsidRDefault="00337FF0">
            <w:pPr>
              <w:pStyle w:val="Compact"/>
              <w:jc w:val="center"/>
            </w:pPr>
            <w:r>
              <w:t>R2m</w:t>
            </w:r>
          </w:p>
        </w:tc>
        <w:tc>
          <w:tcPr>
            <w:tcW w:w="0" w:type="auto"/>
            <w:tcBorders>
              <w:bottom w:val="single" w:sz="0" w:space="0" w:color="auto"/>
            </w:tcBorders>
            <w:vAlign w:val="bottom"/>
          </w:tcPr>
          <w:p w14:paraId="13CF26E6" w14:textId="77777777" w:rsidR="00AB78B3" w:rsidRDefault="00337FF0">
            <w:pPr>
              <w:pStyle w:val="Compact"/>
              <w:jc w:val="center"/>
            </w:pPr>
            <w:r>
              <w:t>R2c</w:t>
            </w:r>
          </w:p>
        </w:tc>
        <w:tc>
          <w:tcPr>
            <w:tcW w:w="0" w:type="auto"/>
            <w:tcBorders>
              <w:bottom w:val="single" w:sz="0" w:space="0" w:color="auto"/>
            </w:tcBorders>
            <w:vAlign w:val="bottom"/>
          </w:tcPr>
          <w:p w14:paraId="0D13F7FC" w14:textId="77777777" w:rsidR="00AB78B3" w:rsidRDefault="00337FF0">
            <w:pPr>
              <w:pStyle w:val="Compact"/>
              <w:jc w:val="center"/>
            </w:pPr>
            <w:proofErr w:type="spellStart"/>
            <w:r>
              <w:t>RMSE.normalised</w:t>
            </w:r>
            <w:proofErr w:type="spellEnd"/>
          </w:p>
        </w:tc>
        <w:tc>
          <w:tcPr>
            <w:tcW w:w="0" w:type="auto"/>
            <w:tcBorders>
              <w:bottom w:val="single" w:sz="0" w:space="0" w:color="auto"/>
            </w:tcBorders>
            <w:vAlign w:val="bottom"/>
          </w:tcPr>
          <w:p w14:paraId="521D3B63" w14:textId="77777777" w:rsidR="00AB78B3" w:rsidRDefault="00337FF0">
            <w:pPr>
              <w:pStyle w:val="Compact"/>
              <w:jc w:val="center"/>
            </w:pPr>
            <w:r>
              <w:t>RMSE</w:t>
            </w:r>
          </w:p>
        </w:tc>
      </w:tr>
      <w:tr w:rsidR="00AB78B3" w14:paraId="47919E37" w14:textId="77777777">
        <w:tc>
          <w:tcPr>
            <w:tcW w:w="0" w:type="auto"/>
          </w:tcPr>
          <w:p w14:paraId="258AF5EB" w14:textId="77777777" w:rsidR="00AB78B3" w:rsidRDefault="00337FF0">
            <w:pPr>
              <w:pStyle w:val="Compact"/>
              <w:jc w:val="center"/>
            </w:pPr>
            <w:r>
              <w:t>0.7438</w:t>
            </w:r>
          </w:p>
        </w:tc>
        <w:tc>
          <w:tcPr>
            <w:tcW w:w="0" w:type="auto"/>
          </w:tcPr>
          <w:p w14:paraId="5F090F10" w14:textId="77777777" w:rsidR="00AB78B3" w:rsidRDefault="00337FF0">
            <w:pPr>
              <w:pStyle w:val="Compact"/>
              <w:jc w:val="center"/>
            </w:pPr>
            <w:r>
              <w:t>0.8694</w:t>
            </w:r>
          </w:p>
        </w:tc>
        <w:tc>
          <w:tcPr>
            <w:tcW w:w="0" w:type="auto"/>
          </w:tcPr>
          <w:p w14:paraId="7993B8B8" w14:textId="77777777" w:rsidR="00AB78B3" w:rsidRDefault="00337FF0">
            <w:pPr>
              <w:pStyle w:val="Compact"/>
              <w:jc w:val="center"/>
            </w:pPr>
            <w:r>
              <w:t>0.05282</w:t>
            </w:r>
          </w:p>
        </w:tc>
        <w:tc>
          <w:tcPr>
            <w:tcW w:w="0" w:type="auto"/>
          </w:tcPr>
          <w:p w14:paraId="332257DE" w14:textId="77777777" w:rsidR="00AB78B3" w:rsidRDefault="00337FF0">
            <w:pPr>
              <w:pStyle w:val="Compact"/>
              <w:jc w:val="center"/>
            </w:pPr>
            <w:r>
              <w:t>0.2403</w:t>
            </w:r>
          </w:p>
        </w:tc>
      </w:tr>
    </w:tbl>
    <w:p w14:paraId="386F7128" w14:textId="77777777" w:rsidR="00AB78B3" w:rsidRDefault="00337FF0">
      <w:pPr>
        <w:pStyle w:val="Heading3"/>
      </w:pPr>
      <w:bookmarkStart w:id="94" w:name="quasi-poisson-models"/>
      <w:r>
        <w:t>Quasi-Poisson models</w:t>
      </w:r>
    </w:p>
    <w:p w14:paraId="2654E8D2" w14:textId="77777777" w:rsidR="00AB78B3" w:rsidRDefault="00337FF0">
      <w:pPr>
        <w:pStyle w:val="TableCaption"/>
      </w:pPr>
      <w:r>
        <w:t>Table 5: Model fit Quasi-Poisson</w:t>
      </w:r>
    </w:p>
    <w:tbl>
      <w:tblPr>
        <w:tblStyle w:val="Table"/>
        <w:tblW w:w="5000" w:type="pct"/>
        <w:tblLook w:val="0020" w:firstRow="1" w:lastRow="0" w:firstColumn="0" w:lastColumn="0" w:noHBand="0" w:noVBand="0"/>
        <w:tblCaption w:val="Table 5: Model fit Quasi-Poisson"/>
      </w:tblPr>
      <w:tblGrid>
        <w:gridCol w:w="1085"/>
        <w:gridCol w:w="575"/>
        <w:gridCol w:w="914"/>
        <w:gridCol w:w="551"/>
        <w:gridCol w:w="542"/>
        <w:gridCol w:w="403"/>
        <w:gridCol w:w="401"/>
        <w:gridCol w:w="685"/>
        <w:gridCol w:w="777"/>
        <w:gridCol w:w="471"/>
        <w:gridCol w:w="652"/>
        <w:gridCol w:w="572"/>
        <w:gridCol w:w="353"/>
        <w:gridCol w:w="857"/>
      </w:tblGrid>
      <w:tr w:rsidR="00AB78B3" w14:paraId="253821DD" w14:textId="77777777">
        <w:tc>
          <w:tcPr>
            <w:tcW w:w="0" w:type="auto"/>
            <w:tcBorders>
              <w:bottom w:val="single" w:sz="0" w:space="0" w:color="auto"/>
            </w:tcBorders>
            <w:vAlign w:val="bottom"/>
          </w:tcPr>
          <w:p w14:paraId="2274793D" w14:textId="77777777" w:rsidR="00AB78B3" w:rsidRDefault="00337FF0">
            <w:pPr>
              <w:pStyle w:val="Compact"/>
              <w:jc w:val="center"/>
            </w:pPr>
            <w:proofErr w:type="spellStart"/>
            <w:r>
              <w:t>Departamento</w:t>
            </w:r>
            <w:proofErr w:type="spellEnd"/>
          </w:p>
        </w:tc>
        <w:tc>
          <w:tcPr>
            <w:tcW w:w="0" w:type="auto"/>
            <w:tcBorders>
              <w:bottom w:val="single" w:sz="0" w:space="0" w:color="auto"/>
            </w:tcBorders>
            <w:vAlign w:val="bottom"/>
          </w:tcPr>
          <w:p w14:paraId="695BCE6F" w14:textId="77777777" w:rsidR="00AB78B3" w:rsidRDefault="00337FF0">
            <w:pPr>
              <w:pStyle w:val="Compact"/>
              <w:jc w:val="center"/>
            </w:pPr>
            <w:r>
              <w:t>range</w:t>
            </w:r>
          </w:p>
        </w:tc>
        <w:tc>
          <w:tcPr>
            <w:tcW w:w="0" w:type="auto"/>
            <w:tcBorders>
              <w:bottom w:val="single" w:sz="0" w:space="0" w:color="auto"/>
            </w:tcBorders>
            <w:vAlign w:val="bottom"/>
          </w:tcPr>
          <w:p w14:paraId="020B57C9" w14:textId="77777777" w:rsidR="00AB78B3" w:rsidRDefault="00337FF0">
            <w:pPr>
              <w:pStyle w:val="Compact"/>
              <w:jc w:val="center"/>
            </w:pPr>
            <w:proofErr w:type="spellStart"/>
            <w:r>
              <w:t>null.deviance</w:t>
            </w:r>
            <w:proofErr w:type="spellEnd"/>
          </w:p>
        </w:tc>
        <w:tc>
          <w:tcPr>
            <w:tcW w:w="0" w:type="auto"/>
            <w:tcBorders>
              <w:bottom w:val="single" w:sz="0" w:space="0" w:color="auto"/>
            </w:tcBorders>
            <w:vAlign w:val="bottom"/>
          </w:tcPr>
          <w:p w14:paraId="08337D3C" w14:textId="77777777" w:rsidR="00AB78B3" w:rsidRDefault="00337FF0">
            <w:pPr>
              <w:pStyle w:val="Compact"/>
              <w:jc w:val="center"/>
            </w:pPr>
            <w:proofErr w:type="spellStart"/>
            <w:r>
              <w:t>df.null</w:t>
            </w:r>
            <w:proofErr w:type="spellEnd"/>
          </w:p>
        </w:tc>
        <w:tc>
          <w:tcPr>
            <w:tcW w:w="0" w:type="auto"/>
            <w:tcBorders>
              <w:bottom w:val="single" w:sz="0" w:space="0" w:color="auto"/>
            </w:tcBorders>
            <w:vAlign w:val="bottom"/>
          </w:tcPr>
          <w:p w14:paraId="3A5817A7" w14:textId="77777777" w:rsidR="00AB78B3" w:rsidRDefault="00337FF0">
            <w:pPr>
              <w:pStyle w:val="Compact"/>
              <w:jc w:val="center"/>
            </w:pPr>
            <w:proofErr w:type="spellStart"/>
            <w:r>
              <w:t>logLik</w:t>
            </w:r>
            <w:proofErr w:type="spellEnd"/>
          </w:p>
        </w:tc>
        <w:tc>
          <w:tcPr>
            <w:tcW w:w="0" w:type="auto"/>
            <w:tcBorders>
              <w:bottom w:val="single" w:sz="0" w:space="0" w:color="auto"/>
            </w:tcBorders>
            <w:vAlign w:val="bottom"/>
          </w:tcPr>
          <w:p w14:paraId="60903C9F" w14:textId="77777777" w:rsidR="00AB78B3" w:rsidRDefault="00337FF0">
            <w:pPr>
              <w:pStyle w:val="Compact"/>
              <w:jc w:val="center"/>
            </w:pPr>
            <w:r>
              <w:t>AIC</w:t>
            </w:r>
          </w:p>
        </w:tc>
        <w:tc>
          <w:tcPr>
            <w:tcW w:w="0" w:type="auto"/>
            <w:tcBorders>
              <w:bottom w:val="single" w:sz="0" w:space="0" w:color="auto"/>
            </w:tcBorders>
            <w:vAlign w:val="bottom"/>
          </w:tcPr>
          <w:p w14:paraId="18727DF3" w14:textId="77777777" w:rsidR="00AB78B3" w:rsidRDefault="00337FF0">
            <w:pPr>
              <w:pStyle w:val="Compact"/>
              <w:jc w:val="center"/>
            </w:pPr>
            <w:r>
              <w:t>BIC</w:t>
            </w:r>
          </w:p>
        </w:tc>
        <w:tc>
          <w:tcPr>
            <w:tcW w:w="0" w:type="auto"/>
            <w:tcBorders>
              <w:bottom w:val="single" w:sz="0" w:space="0" w:color="auto"/>
            </w:tcBorders>
            <w:vAlign w:val="bottom"/>
          </w:tcPr>
          <w:p w14:paraId="7B56931D" w14:textId="77777777" w:rsidR="00AB78B3" w:rsidRDefault="00337FF0">
            <w:pPr>
              <w:pStyle w:val="Compact"/>
              <w:jc w:val="center"/>
            </w:pPr>
            <w:r>
              <w:t>deviance</w:t>
            </w:r>
          </w:p>
        </w:tc>
        <w:tc>
          <w:tcPr>
            <w:tcW w:w="0" w:type="auto"/>
            <w:tcBorders>
              <w:bottom w:val="single" w:sz="0" w:space="0" w:color="auto"/>
            </w:tcBorders>
            <w:vAlign w:val="bottom"/>
          </w:tcPr>
          <w:p w14:paraId="4356B672" w14:textId="77777777" w:rsidR="00AB78B3" w:rsidRDefault="00337FF0">
            <w:pPr>
              <w:pStyle w:val="Compact"/>
              <w:jc w:val="center"/>
            </w:pPr>
            <w:proofErr w:type="spellStart"/>
            <w:r>
              <w:t>df.residual</w:t>
            </w:r>
            <w:proofErr w:type="spellEnd"/>
          </w:p>
        </w:tc>
        <w:tc>
          <w:tcPr>
            <w:tcW w:w="0" w:type="auto"/>
            <w:tcBorders>
              <w:bottom w:val="single" w:sz="0" w:space="0" w:color="auto"/>
            </w:tcBorders>
            <w:vAlign w:val="bottom"/>
          </w:tcPr>
          <w:p w14:paraId="70A21771" w14:textId="77777777" w:rsidR="00AB78B3" w:rsidRDefault="00337FF0">
            <w:pPr>
              <w:pStyle w:val="Compact"/>
              <w:jc w:val="center"/>
            </w:pPr>
            <w:r>
              <w:t>nobs</w:t>
            </w:r>
          </w:p>
        </w:tc>
        <w:tc>
          <w:tcPr>
            <w:tcW w:w="0" w:type="auto"/>
            <w:tcBorders>
              <w:bottom w:val="single" w:sz="0" w:space="0" w:color="auto"/>
            </w:tcBorders>
            <w:vAlign w:val="bottom"/>
          </w:tcPr>
          <w:p w14:paraId="156A36B3" w14:textId="77777777" w:rsidR="00AB78B3" w:rsidRDefault="00337FF0">
            <w:pPr>
              <w:pStyle w:val="Compact"/>
              <w:jc w:val="center"/>
            </w:pPr>
            <w:r>
              <w:t>fit</w:t>
            </w:r>
          </w:p>
        </w:tc>
        <w:tc>
          <w:tcPr>
            <w:tcW w:w="0" w:type="auto"/>
            <w:tcBorders>
              <w:bottom w:val="single" w:sz="0" w:space="0" w:color="auto"/>
            </w:tcBorders>
            <w:vAlign w:val="bottom"/>
          </w:tcPr>
          <w:p w14:paraId="26C13331" w14:textId="77777777" w:rsidR="00AB78B3" w:rsidRDefault="00337FF0">
            <w:pPr>
              <w:pStyle w:val="Compact"/>
              <w:jc w:val="center"/>
            </w:pPr>
            <w:proofErr w:type="spellStart"/>
            <w:r>
              <w:t>dif.dev</w:t>
            </w:r>
            <w:proofErr w:type="spellEnd"/>
          </w:p>
        </w:tc>
        <w:tc>
          <w:tcPr>
            <w:tcW w:w="0" w:type="auto"/>
            <w:tcBorders>
              <w:bottom w:val="single" w:sz="0" w:space="0" w:color="auto"/>
            </w:tcBorders>
            <w:vAlign w:val="bottom"/>
          </w:tcPr>
          <w:p w14:paraId="5CD5A130" w14:textId="77777777" w:rsidR="00AB78B3" w:rsidRDefault="00337FF0">
            <w:pPr>
              <w:pStyle w:val="Compact"/>
              <w:jc w:val="center"/>
            </w:pPr>
            <w:r>
              <w:t>df</w:t>
            </w:r>
          </w:p>
        </w:tc>
        <w:tc>
          <w:tcPr>
            <w:tcW w:w="0" w:type="auto"/>
            <w:tcBorders>
              <w:bottom w:val="single" w:sz="0" w:space="0" w:color="auto"/>
            </w:tcBorders>
            <w:vAlign w:val="bottom"/>
          </w:tcPr>
          <w:p w14:paraId="0A9585BC" w14:textId="77777777" w:rsidR="00AB78B3" w:rsidRDefault="00337FF0">
            <w:pPr>
              <w:pStyle w:val="Compact"/>
              <w:jc w:val="center"/>
            </w:pPr>
            <w:r>
              <w:t>p</w:t>
            </w:r>
          </w:p>
        </w:tc>
      </w:tr>
      <w:tr w:rsidR="00AB78B3" w14:paraId="18D6DCA2" w14:textId="77777777">
        <w:tc>
          <w:tcPr>
            <w:tcW w:w="0" w:type="auto"/>
          </w:tcPr>
          <w:p w14:paraId="7577E756" w14:textId="77777777" w:rsidR="00AB78B3" w:rsidRDefault="00337FF0">
            <w:pPr>
              <w:pStyle w:val="Compact"/>
              <w:jc w:val="center"/>
            </w:pPr>
            <w:r>
              <w:t>AMAZONAS</w:t>
            </w:r>
          </w:p>
        </w:tc>
        <w:tc>
          <w:tcPr>
            <w:tcW w:w="0" w:type="auto"/>
          </w:tcPr>
          <w:p w14:paraId="13F2B619" w14:textId="77777777" w:rsidR="00AB78B3" w:rsidRDefault="00337FF0">
            <w:pPr>
              <w:pStyle w:val="Compact"/>
              <w:jc w:val="center"/>
            </w:pPr>
            <w:r>
              <w:t>a0.9</w:t>
            </w:r>
          </w:p>
        </w:tc>
        <w:tc>
          <w:tcPr>
            <w:tcW w:w="0" w:type="auto"/>
          </w:tcPr>
          <w:p w14:paraId="61408744" w14:textId="77777777" w:rsidR="00AB78B3" w:rsidRDefault="00337FF0">
            <w:pPr>
              <w:pStyle w:val="Compact"/>
              <w:jc w:val="center"/>
            </w:pPr>
            <w:r>
              <w:t>62.27</w:t>
            </w:r>
          </w:p>
        </w:tc>
        <w:tc>
          <w:tcPr>
            <w:tcW w:w="0" w:type="auto"/>
          </w:tcPr>
          <w:p w14:paraId="03921FA9" w14:textId="77777777" w:rsidR="00AB78B3" w:rsidRDefault="00337FF0">
            <w:pPr>
              <w:pStyle w:val="Compact"/>
              <w:jc w:val="center"/>
            </w:pPr>
            <w:r>
              <w:t>135</w:t>
            </w:r>
          </w:p>
        </w:tc>
        <w:tc>
          <w:tcPr>
            <w:tcW w:w="0" w:type="auto"/>
          </w:tcPr>
          <w:p w14:paraId="17D555B6" w14:textId="77777777" w:rsidR="00AB78B3" w:rsidRDefault="00337FF0">
            <w:pPr>
              <w:pStyle w:val="Compact"/>
              <w:jc w:val="center"/>
            </w:pPr>
            <w:r>
              <w:t>NA</w:t>
            </w:r>
          </w:p>
        </w:tc>
        <w:tc>
          <w:tcPr>
            <w:tcW w:w="0" w:type="auto"/>
          </w:tcPr>
          <w:p w14:paraId="6E45ED3F" w14:textId="77777777" w:rsidR="00AB78B3" w:rsidRDefault="00337FF0">
            <w:pPr>
              <w:pStyle w:val="Compact"/>
              <w:jc w:val="center"/>
            </w:pPr>
            <w:r>
              <w:t>NA</w:t>
            </w:r>
          </w:p>
        </w:tc>
        <w:tc>
          <w:tcPr>
            <w:tcW w:w="0" w:type="auto"/>
          </w:tcPr>
          <w:p w14:paraId="0BAB8AB1" w14:textId="77777777" w:rsidR="00AB78B3" w:rsidRDefault="00337FF0">
            <w:pPr>
              <w:pStyle w:val="Compact"/>
              <w:jc w:val="center"/>
            </w:pPr>
            <w:r>
              <w:t>NA</w:t>
            </w:r>
          </w:p>
        </w:tc>
        <w:tc>
          <w:tcPr>
            <w:tcW w:w="0" w:type="auto"/>
          </w:tcPr>
          <w:p w14:paraId="4EF46511" w14:textId="77777777" w:rsidR="00AB78B3" w:rsidRDefault="00337FF0">
            <w:pPr>
              <w:pStyle w:val="Compact"/>
              <w:jc w:val="center"/>
            </w:pPr>
            <w:r>
              <w:t>54.29</w:t>
            </w:r>
          </w:p>
        </w:tc>
        <w:tc>
          <w:tcPr>
            <w:tcW w:w="0" w:type="auto"/>
          </w:tcPr>
          <w:p w14:paraId="10D622EE" w14:textId="77777777" w:rsidR="00AB78B3" w:rsidRDefault="00337FF0">
            <w:pPr>
              <w:pStyle w:val="Compact"/>
              <w:jc w:val="center"/>
            </w:pPr>
            <w:r>
              <w:t>118</w:t>
            </w:r>
          </w:p>
        </w:tc>
        <w:tc>
          <w:tcPr>
            <w:tcW w:w="0" w:type="auto"/>
          </w:tcPr>
          <w:p w14:paraId="0206D191" w14:textId="77777777" w:rsidR="00AB78B3" w:rsidRDefault="00337FF0">
            <w:pPr>
              <w:pStyle w:val="Compact"/>
              <w:jc w:val="center"/>
            </w:pPr>
            <w:r>
              <w:t>136</w:t>
            </w:r>
          </w:p>
        </w:tc>
        <w:tc>
          <w:tcPr>
            <w:tcW w:w="0" w:type="auto"/>
          </w:tcPr>
          <w:p w14:paraId="5AA257A1" w14:textId="77777777" w:rsidR="00AB78B3" w:rsidRDefault="00337FF0">
            <w:pPr>
              <w:pStyle w:val="Compact"/>
              <w:jc w:val="center"/>
            </w:pPr>
            <w:r>
              <w:t>0.1282</w:t>
            </w:r>
          </w:p>
        </w:tc>
        <w:tc>
          <w:tcPr>
            <w:tcW w:w="0" w:type="auto"/>
          </w:tcPr>
          <w:p w14:paraId="21089EEC" w14:textId="77777777" w:rsidR="00AB78B3" w:rsidRDefault="00337FF0">
            <w:pPr>
              <w:pStyle w:val="Compact"/>
              <w:jc w:val="center"/>
            </w:pPr>
            <w:r>
              <w:t>7.98</w:t>
            </w:r>
          </w:p>
        </w:tc>
        <w:tc>
          <w:tcPr>
            <w:tcW w:w="0" w:type="auto"/>
          </w:tcPr>
          <w:p w14:paraId="62C58FA3" w14:textId="77777777" w:rsidR="00AB78B3" w:rsidRDefault="00337FF0">
            <w:pPr>
              <w:pStyle w:val="Compact"/>
              <w:jc w:val="center"/>
            </w:pPr>
            <w:r>
              <w:t>17</w:t>
            </w:r>
          </w:p>
        </w:tc>
        <w:tc>
          <w:tcPr>
            <w:tcW w:w="0" w:type="auto"/>
          </w:tcPr>
          <w:p w14:paraId="50243A21" w14:textId="77777777" w:rsidR="00AB78B3" w:rsidRDefault="00337FF0">
            <w:pPr>
              <w:pStyle w:val="Compact"/>
              <w:jc w:val="center"/>
            </w:pPr>
            <w:r>
              <w:t>0.967</w:t>
            </w:r>
          </w:p>
        </w:tc>
      </w:tr>
      <w:tr w:rsidR="00AB78B3" w14:paraId="123B64EF" w14:textId="77777777">
        <w:tc>
          <w:tcPr>
            <w:tcW w:w="0" w:type="auto"/>
          </w:tcPr>
          <w:p w14:paraId="05DAE1C3" w14:textId="77777777" w:rsidR="00AB78B3" w:rsidRDefault="00337FF0">
            <w:pPr>
              <w:pStyle w:val="Compact"/>
              <w:jc w:val="center"/>
            </w:pPr>
            <w:r>
              <w:t>AMAZONAS</w:t>
            </w:r>
          </w:p>
        </w:tc>
        <w:tc>
          <w:tcPr>
            <w:tcW w:w="0" w:type="auto"/>
          </w:tcPr>
          <w:p w14:paraId="39139E14" w14:textId="77777777" w:rsidR="00AB78B3" w:rsidRDefault="00337FF0">
            <w:pPr>
              <w:pStyle w:val="Compact"/>
              <w:jc w:val="center"/>
            </w:pPr>
            <w:r>
              <w:t>a10.19</w:t>
            </w:r>
          </w:p>
        </w:tc>
        <w:tc>
          <w:tcPr>
            <w:tcW w:w="0" w:type="auto"/>
          </w:tcPr>
          <w:p w14:paraId="40A42D7F" w14:textId="77777777" w:rsidR="00AB78B3" w:rsidRDefault="00337FF0">
            <w:pPr>
              <w:pStyle w:val="Compact"/>
              <w:jc w:val="center"/>
            </w:pPr>
            <w:r>
              <w:t>23.19</w:t>
            </w:r>
          </w:p>
        </w:tc>
        <w:tc>
          <w:tcPr>
            <w:tcW w:w="0" w:type="auto"/>
          </w:tcPr>
          <w:p w14:paraId="75723EDE" w14:textId="77777777" w:rsidR="00AB78B3" w:rsidRDefault="00337FF0">
            <w:pPr>
              <w:pStyle w:val="Compact"/>
              <w:jc w:val="center"/>
            </w:pPr>
            <w:r>
              <w:t>76</w:t>
            </w:r>
          </w:p>
        </w:tc>
        <w:tc>
          <w:tcPr>
            <w:tcW w:w="0" w:type="auto"/>
          </w:tcPr>
          <w:p w14:paraId="3AE2D3C5" w14:textId="77777777" w:rsidR="00AB78B3" w:rsidRDefault="00337FF0">
            <w:pPr>
              <w:pStyle w:val="Compact"/>
              <w:jc w:val="center"/>
            </w:pPr>
            <w:r>
              <w:t>NA</w:t>
            </w:r>
          </w:p>
        </w:tc>
        <w:tc>
          <w:tcPr>
            <w:tcW w:w="0" w:type="auto"/>
          </w:tcPr>
          <w:p w14:paraId="2AE2EFA1" w14:textId="77777777" w:rsidR="00AB78B3" w:rsidRDefault="00337FF0">
            <w:pPr>
              <w:pStyle w:val="Compact"/>
              <w:jc w:val="center"/>
            </w:pPr>
            <w:r>
              <w:t>NA</w:t>
            </w:r>
          </w:p>
        </w:tc>
        <w:tc>
          <w:tcPr>
            <w:tcW w:w="0" w:type="auto"/>
          </w:tcPr>
          <w:p w14:paraId="5F0FBCC4" w14:textId="77777777" w:rsidR="00AB78B3" w:rsidRDefault="00337FF0">
            <w:pPr>
              <w:pStyle w:val="Compact"/>
              <w:jc w:val="center"/>
            </w:pPr>
            <w:r>
              <w:t>NA</w:t>
            </w:r>
          </w:p>
        </w:tc>
        <w:tc>
          <w:tcPr>
            <w:tcW w:w="0" w:type="auto"/>
          </w:tcPr>
          <w:p w14:paraId="79C99DC4" w14:textId="77777777" w:rsidR="00AB78B3" w:rsidRDefault="00337FF0">
            <w:pPr>
              <w:pStyle w:val="Compact"/>
              <w:jc w:val="center"/>
            </w:pPr>
            <w:r>
              <w:t>20.06</w:t>
            </w:r>
          </w:p>
        </w:tc>
        <w:tc>
          <w:tcPr>
            <w:tcW w:w="0" w:type="auto"/>
          </w:tcPr>
          <w:p w14:paraId="46B65DFE" w14:textId="77777777" w:rsidR="00AB78B3" w:rsidRDefault="00337FF0">
            <w:pPr>
              <w:pStyle w:val="Compact"/>
              <w:jc w:val="center"/>
            </w:pPr>
            <w:r>
              <w:t>59</w:t>
            </w:r>
          </w:p>
        </w:tc>
        <w:tc>
          <w:tcPr>
            <w:tcW w:w="0" w:type="auto"/>
          </w:tcPr>
          <w:p w14:paraId="5D40A16E" w14:textId="77777777" w:rsidR="00AB78B3" w:rsidRDefault="00337FF0">
            <w:pPr>
              <w:pStyle w:val="Compact"/>
              <w:jc w:val="center"/>
            </w:pPr>
            <w:r>
              <w:t>77</w:t>
            </w:r>
          </w:p>
        </w:tc>
        <w:tc>
          <w:tcPr>
            <w:tcW w:w="0" w:type="auto"/>
          </w:tcPr>
          <w:p w14:paraId="137DCFBB" w14:textId="77777777" w:rsidR="00AB78B3" w:rsidRDefault="00337FF0">
            <w:pPr>
              <w:pStyle w:val="Compact"/>
              <w:jc w:val="center"/>
            </w:pPr>
            <w:r>
              <w:t>0.135</w:t>
            </w:r>
          </w:p>
        </w:tc>
        <w:tc>
          <w:tcPr>
            <w:tcW w:w="0" w:type="auto"/>
          </w:tcPr>
          <w:p w14:paraId="5C96F972" w14:textId="77777777" w:rsidR="00AB78B3" w:rsidRDefault="00337FF0">
            <w:pPr>
              <w:pStyle w:val="Compact"/>
              <w:jc w:val="center"/>
            </w:pPr>
            <w:r>
              <w:t>3.132</w:t>
            </w:r>
          </w:p>
        </w:tc>
        <w:tc>
          <w:tcPr>
            <w:tcW w:w="0" w:type="auto"/>
          </w:tcPr>
          <w:p w14:paraId="26EC7351" w14:textId="77777777" w:rsidR="00AB78B3" w:rsidRDefault="00337FF0">
            <w:pPr>
              <w:pStyle w:val="Compact"/>
              <w:jc w:val="center"/>
            </w:pPr>
            <w:r>
              <w:t>17</w:t>
            </w:r>
          </w:p>
        </w:tc>
        <w:tc>
          <w:tcPr>
            <w:tcW w:w="0" w:type="auto"/>
          </w:tcPr>
          <w:p w14:paraId="5810A94A" w14:textId="77777777" w:rsidR="00AB78B3" w:rsidRDefault="00337FF0">
            <w:pPr>
              <w:pStyle w:val="Compact"/>
              <w:jc w:val="center"/>
            </w:pPr>
            <w:r>
              <w:t>0.9999</w:t>
            </w:r>
          </w:p>
        </w:tc>
      </w:tr>
      <w:tr w:rsidR="00AB78B3" w14:paraId="75FEDC66" w14:textId="77777777">
        <w:tc>
          <w:tcPr>
            <w:tcW w:w="0" w:type="auto"/>
          </w:tcPr>
          <w:p w14:paraId="0B9BF1A1" w14:textId="77777777" w:rsidR="00AB78B3" w:rsidRDefault="00337FF0">
            <w:pPr>
              <w:pStyle w:val="Compact"/>
              <w:jc w:val="center"/>
            </w:pPr>
            <w:r>
              <w:t>AMAZONAS</w:t>
            </w:r>
          </w:p>
        </w:tc>
        <w:tc>
          <w:tcPr>
            <w:tcW w:w="0" w:type="auto"/>
          </w:tcPr>
          <w:p w14:paraId="789167EE" w14:textId="77777777" w:rsidR="00AB78B3" w:rsidRDefault="00337FF0">
            <w:pPr>
              <w:pStyle w:val="Compact"/>
              <w:jc w:val="center"/>
            </w:pPr>
            <w:r>
              <w:t>a20.29</w:t>
            </w:r>
          </w:p>
        </w:tc>
        <w:tc>
          <w:tcPr>
            <w:tcW w:w="0" w:type="auto"/>
          </w:tcPr>
          <w:p w14:paraId="7D4D095F" w14:textId="77777777" w:rsidR="00AB78B3" w:rsidRDefault="00337FF0">
            <w:pPr>
              <w:pStyle w:val="Compact"/>
              <w:jc w:val="center"/>
            </w:pPr>
            <w:r>
              <w:t>26.94</w:t>
            </w:r>
          </w:p>
        </w:tc>
        <w:tc>
          <w:tcPr>
            <w:tcW w:w="0" w:type="auto"/>
          </w:tcPr>
          <w:p w14:paraId="0F6D81B8" w14:textId="77777777" w:rsidR="00AB78B3" w:rsidRDefault="00337FF0">
            <w:pPr>
              <w:pStyle w:val="Compact"/>
              <w:jc w:val="center"/>
            </w:pPr>
            <w:r>
              <w:t>109</w:t>
            </w:r>
          </w:p>
        </w:tc>
        <w:tc>
          <w:tcPr>
            <w:tcW w:w="0" w:type="auto"/>
          </w:tcPr>
          <w:p w14:paraId="77161B39" w14:textId="77777777" w:rsidR="00AB78B3" w:rsidRDefault="00337FF0">
            <w:pPr>
              <w:pStyle w:val="Compact"/>
              <w:jc w:val="center"/>
            </w:pPr>
            <w:r>
              <w:t>NA</w:t>
            </w:r>
          </w:p>
        </w:tc>
        <w:tc>
          <w:tcPr>
            <w:tcW w:w="0" w:type="auto"/>
          </w:tcPr>
          <w:p w14:paraId="261F606E" w14:textId="77777777" w:rsidR="00AB78B3" w:rsidRDefault="00337FF0">
            <w:pPr>
              <w:pStyle w:val="Compact"/>
              <w:jc w:val="center"/>
            </w:pPr>
            <w:r>
              <w:t>NA</w:t>
            </w:r>
          </w:p>
        </w:tc>
        <w:tc>
          <w:tcPr>
            <w:tcW w:w="0" w:type="auto"/>
          </w:tcPr>
          <w:p w14:paraId="1CC32638" w14:textId="77777777" w:rsidR="00AB78B3" w:rsidRDefault="00337FF0">
            <w:pPr>
              <w:pStyle w:val="Compact"/>
              <w:jc w:val="center"/>
            </w:pPr>
            <w:r>
              <w:t>NA</w:t>
            </w:r>
          </w:p>
        </w:tc>
        <w:tc>
          <w:tcPr>
            <w:tcW w:w="0" w:type="auto"/>
          </w:tcPr>
          <w:p w14:paraId="059DE60C" w14:textId="77777777" w:rsidR="00AB78B3" w:rsidRDefault="00337FF0">
            <w:pPr>
              <w:pStyle w:val="Compact"/>
              <w:jc w:val="center"/>
            </w:pPr>
            <w:r>
              <w:t>22.17</w:t>
            </w:r>
          </w:p>
        </w:tc>
        <w:tc>
          <w:tcPr>
            <w:tcW w:w="0" w:type="auto"/>
          </w:tcPr>
          <w:p w14:paraId="158F1A93" w14:textId="77777777" w:rsidR="00AB78B3" w:rsidRDefault="00337FF0">
            <w:pPr>
              <w:pStyle w:val="Compact"/>
              <w:jc w:val="center"/>
            </w:pPr>
            <w:r>
              <w:t>92</w:t>
            </w:r>
          </w:p>
        </w:tc>
        <w:tc>
          <w:tcPr>
            <w:tcW w:w="0" w:type="auto"/>
          </w:tcPr>
          <w:p w14:paraId="2DFB466E" w14:textId="77777777" w:rsidR="00AB78B3" w:rsidRDefault="00337FF0">
            <w:pPr>
              <w:pStyle w:val="Compact"/>
              <w:jc w:val="center"/>
            </w:pPr>
            <w:r>
              <w:t>110</w:t>
            </w:r>
          </w:p>
        </w:tc>
        <w:tc>
          <w:tcPr>
            <w:tcW w:w="0" w:type="auto"/>
          </w:tcPr>
          <w:p w14:paraId="1BC9B950" w14:textId="77777777" w:rsidR="00AB78B3" w:rsidRDefault="00337FF0">
            <w:pPr>
              <w:pStyle w:val="Compact"/>
              <w:jc w:val="center"/>
            </w:pPr>
            <w:r>
              <w:t>0.1769</w:t>
            </w:r>
          </w:p>
        </w:tc>
        <w:tc>
          <w:tcPr>
            <w:tcW w:w="0" w:type="auto"/>
          </w:tcPr>
          <w:p w14:paraId="24D6F341" w14:textId="77777777" w:rsidR="00AB78B3" w:rsidRDefault="00337FF0">
            <w:pPr>
              <w:pStyle w:val="Compact"/>
              <w:jc w:val="center"/>
            </w:pPr>
            <w:r>
              <w:t>4.765</w:t>
            </w:r>
          </w:p>
        </w:tc>
        <w:tc>
          <w:tcPr>
            <w:tcW w:w="0" w:type="auto"/>
          </w:tcPr>
          <w:p w14:paraId="653EB923" w14:textId="77777777" w:rsidR="00AB78B3" w:rsidRDefault="00337FF0">
            <w:pPr>
              <w:pStyle w:val="Compact"/>
              <w:jc w:val="center"/>
            </w:pPr>
            <w:r>
              <w:t>17</w:t>
            </w:r>
          </w:p>
        </w:tc>
        <w:tc>
          <w:tcPr>
            <w:tcW w:w="0" w:type="auto"/>
          </w:tcPr>
          <w:p w14:paraId="32515A38" w14:textId="77777777" w:rsidR="00AB78B3" w:rsidRDefault="00337FF0">
            <w:pPr>
              <w:pStyle w:val="Compact"/>
              <w:jc w:val="center"/>
            </w:pPr>
            <w:r>
              <w:t>0.9984</w:t>
            </w:r>
          </w:p>
        </w:tc>
      </w:tr>
      <w:tr w:rsidR="00AB78B3" w14:paraId="523900A6" w14:textId="77777777">
        <w:tc>
          <w:tcPr>
            <w:tcW w:w="0" w:type="auto"/>
          </w:tcPr>
          <w:p w14:paraId="4D5A2EE3" w14:textId="77777777" w:rsidR="00AB78B3" w:rsidRDefault="00337FF0">
            <w:pPr>
              <w:pStyle w:val="Compact"/>
              <w:jc w:val="center"/>
            </w:pPr>
            <w:r>
              <w:t>AMAZONAS</w:t>
            </w:r>
          </w:p>
        </w:tc>
        <w:tc>
          <w:tcPr>
            <w:tcW w:w="0" w:type="auto"/>
          </w:tcPr>
          <w:p w14:paraId="17C5A1CB" w14:textId="77777777" w:rsidR="00AB78B3" w:rsidRDefault="00337FF0">
            <w:pPr>
              <w:pStyle w:val="Compact"/>
              <w:jc w:val="center"/>
            </w:pPr>
            <w:r>
              <w:t>a30.39</w:t>
            </w:r>
          </w:p>
        </w:tc>
        <w:tc>
          <w:tcPr>
            <w:tcW w:w="0" w:type="auto"/>
          </w:tcPr>
          <w:p w14:paraId="13DCAEBB" w14:textId="77777777" w:rsidR="00AB78B3" w:rsidRDefault="00337FF0">
            <w:pPr>
              <w:pStyle w:val="Compact"/>
              <w:jc w:val="center"/>
            </w:pPr>
            <w:r>
              <w:t>42.37</w:t>
            </w:r>
          </w:p>
        </w:tc>
        <w:tc>
          <w:tcPr>
            <w:tcW w:w="0" w:type="auto"/>
          </w:tcPr>
          <w:p w14:paraId="14280870" w14:textId="77777777" w:rsidR="00AB78B3" w:rsidRDefault="00337FF0">
            <w:pPr>
              <w:pStyle w:val="Compact"/>
              <w:jc w:val="center"/>
            </w:pPr>
            <w:r>
              <w:t>122</w:t>
            </w:r>
          </w:p>
        </w:tc>
        <w:tc>
          <w:tcPr>
            <w:tcW w:w="0" w:type="auto"/>
          </w:tcPr>
          <w:p w14:paraId="5ED8759F" w14:textId="77777777" w:rsidR="00AB78B3" w:rsidRDefault="00337FF0">
            <w:pPr>
              <w:pStyle w:val="Compact"/>
              <w:jc w:val="center"/>
            </w:pPr>
            <w:r>
              <w:t>NA</w:t>
            </w:r>
          </w:p>
        </w:tc>
        <w:tc>
          <w:tcPr>
            <w:tcW w:w="0" w:type="auto"/>
          </w:tcPr>
          <w:p w14:paraId="312532CC" w14:textId="77777777" w:rsidR="00AB78B3" w:rsidRDefault="00337FF0">
            <w:pPr>
              <w:pStyle w:val="Compact"/>
              <w:jc w:val="center"/>
            </w:pPr>
            <w:r>
              <w:t>NA</w:t>
            </w:r>
          </w:p>
        </w:tc>
        <w:tc>
          <w:tcPr>
            <w:tcW w:w="0" w:type="auto"/>
          </w:tcPr>
          <w:p w14:paraId="7B1A945F" w14:textId="77777777" w:rsidR="00AB78B3" w:rsidRDefault="00337FF0">
            <w:pPr>
              <w:pStyle w:val="Compact"/>
              <w:jc w:val="center"/>
            </w:pPr>
            <w:r>
              <w:t>NA</w:t>
            </w:r>
          </w:p>
        </w:tc>
        <w:tc>
          <w:tcPr>
            <w:tcW w:w="0" w:type="auto"/>
          </w:tcPr>
          <w:p w14:paraId="45BAFFAA" w14:textId="77777777" w:rsidR="00AB78B3" w:rsidRDefault="00337FF0">
            <w:pPr>
              <w:pStyle w:val="Compact"/>
              <w:jc w:val="center"/>
            </w:pPr>
            <w:r>
              <w:t>30.56</w:t>
            </w:r>
          </w:p>
        </w:tc>
        <w:tc>
          <w:tcPr>
            <w:tcW w:w="0" w:type="auto"/>
          </w:tcPr>
          <w:p w14:paraId="31EF000A" w14:textId="77777777" w:rsidR="00AB78B3" w:rsidRDefault="00337FF0">
            <w:pPr>
              <w:pStyle w:val="Compact"/>
              <w:jc w:val="center"/>
            </w:pPr>
            <w:r>
              <w:t>105</w:t>
            </w:r>
          </w:p>
        </w:tc>
        <w:tc>
          <w:tcPr>
            <w:tcW w:w="0" w:type="auto"/>
          </w:tcPr>
          <w:p w14:paraId="38E14CF6" w14:textId="77777777" w:rsidR="00AB78B3" w:rsidRDefault="00337FF0">
            <w:pPr>
              <w:pStyle w:val="Compact"/>
              <w:jc w:val="center"/>
            </w:pPr>
            <w:r>
              <w:t>123</w:t>
            </w:r>
          </w:p>
        </w:tc>
        <w:tc>
          <w:tcPr>
            <w:tcW w:w="0" w:type="auto"/>
          </w:tcPr>
          <w:p w14:paraId="36523E3A" w14:textId="77777777" w:rsidR="00AB78B3" w:rsidRDefault="00337FF0">
            <w:pPr>
              <w:pStyle w:val="Compact"/>
              <w:jc w:val="center"/>
            </w:pPr>
            <w:r>
              <w:t>0.2786</w:t>
            </w:r>
          </w:p>
        </w:tc>
        <w:tc>
          <w:tcPr>
            <w:tcW w:w="0" w:type="auto"/>
          </w:tcPr>
          <w:p w14:paraId="0C2A0E24" w14:textId="77777777" w:rsidR="00AB78B3" w:rsidRDefault="00337FF0">
            <w:pPr>
              <w:pStyle w:val="Compact"/>
              <w:jc w:val="center"/>
            </w:pPr>
            <w:r>
              <w:t>11.81</w:t>
            </w:r>
          </w:p>
        </w:tc>
        <w:tc>
          <w:tcPr>
            <w:tcW w:w="0" w:type="auto"/>
          </w:tcPr>
          <w:p w14:paraId="446D311A" w14:textId="77777777" w:rsidR="00AB78B3" w:rsidRDefault="00337FF0">
            <w:pPr>
              <w:pStyle w:val="Compact"/>
              <w:jc w:val="center"/>
            </w:pPr>
            <w:r>
              <w:t>17</w:t>
            </w:r>
          </w:p>
        </w:tc>
        <w:tc>
          <w:tcPr>
            <w:tcW w:w="0" w:type="auto"/>
          </w:tcPr>
          <w:p w14:paraId="2C018ADD" w14:textId="77777777" w:rsidR="00AB78B3" w:rsidRDefault="00337FF0">
            <w:pPr>
              <w:pStyle w:val="Compact"/>
              <w:jc w:val="center"/>
            </w:pPr>
            <w:r>
              <w:t>0.8118</w:t>
            </w:r>
          </w:p>
        </w:tc>
      </w:tr>
      <w:tr w:rsidR="00AB78B3" w14:paraId="432D4DC4" w14:textId="77777777">
        <w:tc>
          <w:tcPr>
            <w:tcW w:w="0" w:type="auto"/>
          </w:tcPr>
          <w:p w14:paraId="6FDABB44" w14:textId="77777777" w:rsidR="00AB78B3" w:rsidRDefault="00337FF0">
            <w:pPr>
              <w:pStyle w:val="Compact"/>
              <w:jc w:val="center"/>
            </w:pPr>
            <w:r>
              <w:t>AMAZONAS</w:t>
            </w:r>
          </w:p>
        </w:tc>
        <w:tc>
          <w:tcPr>
            <w:tcW w:w="0" w:type="auto"/>
          </w:tcPr>
          <w:p w14:paraId="354F0D2D" w14:textId="77777777" w:rsidR="00AB78B3" w:rsidRDefault="00337FF0">
            <w:pPr>
              <w:pStyle w:val="Compact"/>
              <w:jc w:val="center"/>
            </w:pPr>
            <w:r>
              <w:t>a40.49</w:t>
            </w:r>
          </w:p>
        </w:tc>
        <w:tc>
          <w:tcPr>
            <w:tcW w:w="0" w:type="auto"/>
          </w:tcPr>
          <w:p w14:paraId="34B9395C" w14:textId="77777777" w:rsidR="00AB78B3" w:rsidRDefault="00337FF0">
            <w:pPr>
              <w:pStyle w:val="Compact"/>
              <w:jc w:val="center"/>
            </w:pPr>
            <w:r>
              <w:t>73.94</w:t>
            </w:r>
          </w:p>
        </w:tc>
        <w:tc>
          <w:tcPr>
            <w:tcW w:w="0" w:type="auto"/>
          </w:tcPr>
          <w:p w14:paraId="40DA593C" w14:textId="77777777" w:rsidR="00AB78B3" w:rsidRDefault="00337FF0">
            <w:pPr>
              <w:pStyle w:val="Compact"/>
              <w:jc w:val="center"/>
            </w:pPr>
            <w:r>
              <w:t>154</w:t>
            </w:r>
          </w:p>
        </w:tc>
        <w:tc>
          <w:tcPr>
            <w:tcW w:w="0" w:type="auto"/>
          </w:tcPr>
          <w:p w14:paraId="139E3255" w14:textId="77777777" w:rsidR="00AB78B3" w:rsidRDefault="00337FF0">
            <w:pPr>
              <w:pStyle w:val="Compact"/>
              <w:jc w:val="center"/>
            </w:pPr>
            <w:r>
              <w:t>NA</w:t>
            </w:r>
          </w:p>
        </w:tc>
        <w:tc>
          <w:tcPr>
            <w:tcW w:w="0" w:type="auto"/>
          </w:tcPr>
          <w:p w14:paraId="36FDB10F" w14:textId="77777777" w:rsidR="00AB78B3" w:rsidRDefault="00337FF0">
            <w:pPr>
              <w:pStyle w:val="Compact"/>
              <w:jc w:val="center"/>
            </w:pPr>
            <w:r>
              <w:t>NA</w:t>
            </w:r>
          </w:p>
        </w:tc>
        <w:tc>
          <w:tcPr>
            <w:tcW w:w="0" w:type="auto"/>
          </w:tcPr>
          <w:p w14:paraId="3D7E5F8C" w14:textId="77777777" w:rsidR="00AB78B3" w:rsidRDefault="00337FF0">
            <w:pPr>
              <w:pStyle w:val="Compact"/>
              <w:jc w:val="center"/>
            </w:pPr>
            <w:r>
              <w:t>NA</w:t>
            </w:r>
          </w:p>
        </w:tc>
        <w:tc>
          <w:tcPr>
            <w:tcW w:w="0" w:type="auto"/>
          </w:tcPr>
          <w:p w14:paraId="34244232" w14:textId="77777777" w:rsidR="00AB78B3" w:rsidRDefault="00337FF0">
            <w:pPr>
              <w:pStyle w:val="Compact"/>
              <w:jc w:val="center"/>
            </w:pPr>
            <w:r>
              <w:t>67.04</w:t>
            </w:r>
          </w:p>
        </w:tc>
        <w:tc>
          <w:tcPr>
            <w:tcW w:w="0" w:type="auto"/>
          </w:tcPr>
          <w:p w14:paraId="6E0C44D0" w14:textId="77777777" w:rsidR="00AB78B3" w:rsidRDefault="00337FF0">
            <w:pPr>
              <w:pStyle w:val="Compact"/>
              <w:jc w:val="center"/>
            </w:pPr>
            <w:r>
              <w:t>137</w:t>
            </w:r>
          </w:p>
        </w:tc>
        <w:tc>
          <w:tcPr>
            <w:tcW w:w="0" w:type="auto"/>
          </w:tcPr>
          <w:p w14:paraId="67B8D8CB" w14:textId="77777777" w:rsidR="00AB78B3" w:rsidRDefault="00337FF0">
            <w:pPr>
              <w:pStyle w:val="Compact"/>
              <w:jc w:val="center"/>
            </w:pPr>
            <w:r>
              <w:t>155</w:t>
            </w:r>
          </w:p>
        </w:tc>
        <w:tc>
          <w:tcPr>
            <w:tcW w:w="0" w:type="auto"/>
          </w:tcPr>
          <w:p w14:paraId="3961E00E" w14:textId="77777777" w:rsidR="00AB78B3" w:rsidRDefault="00337FF0">
            <w:pPr>
              <w:pStyle w:val="Compact"/>
              <w:jc w:val="center"/>
            </w:pPr>
            <w:r>
              <w:t>0.09331</w:t>
            </w:r>
          </w:p>
        </w:tc>
        <w:tc>
          <w:tcPr>
            <w:tcW w:w="0" w:type="auto"/>
          </w:tcPr>
          <w:p w14:paraId="7ADD39AC" w14:textId="77777777" w:rsidR="00AB78B3" w:rsidRDefault="00337FF0">
            <w:pPr>
              <w:pStyle w:val="Compact"/>
              <w:jc w:val="center"/>
            </w:pPr>
            <w:r>
              <w:t>6.9</w:t>
            </w:r>
          </w:p>
        </w:tc>
        <w:tc>
          <w:tcPr>
            <w:tcW w:w="0" w:type="auto"/>
          </w:tcPr>
          <w:p w14:paraId="13FA6B5B" w14:textId="77777777" w:rsidR="00AB78B3" w:rsidRDefault="00337FF0">
            <w:pPr>
              <w:pStyle w:val="Compact"/>
              <w:jc w:val="center"/>
            </w:pPr>
            <w:r>
              <w:t>17</w:t>
            </w:r>
          </w:p>
        </w:tc>
        <w:tc>
          <w:tcPr>
            <w:tcW w:w="0" w:type="auto"/>
          </w:tcPr>
          <w:p w14:paraId="08F53CE2" w14:textId="77777777" w:rsidR="00AB78B3" w:rsidRDefault="00337FF0">
            <w:pPr>
              <w:pStyle w:val="Compact"/>
              <w:jc w:val="center"/>
            </w:pPr>
            <w:r>
              <w:t>0.9848</w:t>
            </w:r>
          </w:p>
        </w:tc>
      </w:tr>
      <w:tr w:rsidR="00AB78B3" w14:paraId="115693A4" w14:textId="77777777">
        <w:tc>
          <w:tcPr>
            <w:tcW w:w="0" w:type="auto"/>
          </w:tcPr>
          <w:p w14:paraId="3C0D43BA" w14:textId="77777777" w:rsidR="00AB78B3" w:rsidRDefault="00337FF0">
            <w:pPr>
              <w:pStyle w:val="Compact"/>
              <w:jc w:val="center"/>
            </w:pPr>
            <w:r>
              <w:t>AMAZONAS</w:t>
            </w:r>
          </w:p>
        </w:tc>
        <w:tc>
          <w:tcPr>
            <w:tcW w:w="0" w:type="auto"/>
          </w:tcPr>
          <w:p w14:paraId="63EC0325" w14:textId="77777777" w:rsidR="00AB78B3" w:rsidRDefault="00337FF0">
            <w:pPr>
              <w:pStyle w:val="Compact"/>
              <w:jc w:val="center"/>
            </w:pPr>
            <w:r>
              <w:t>a50.59</w:t>
            </w:r>
          </w:p>
        </w:tc>
        <w:tc>
          <w:tcPr>
            <w:tcW w:w="0" w:type="auto"/>
          </w:tcPr>
          <w:p w14:paraId="704194B4" w14:textId="77777777" w:rsidR="00AB78B3" w:rsidRDefault="00337FF0">
            <w:pPr>
              <w:pStyle w:val="Compact"/>
              <w:jc w:val="center"/>
            </w:pPr>
            <w:r>
              <w:t>135.5</w:t>
            </w:r>
          </w:p>
        </w:tc>
        <w:tc>
          <w:tcPr>
            <w:tcW w:w="0" w:type="auto"/>
          </w:tcPr>
          <w:p w14:paraId="1EF2BDAC" w14:textId="77777777" w:rsidR="00AB78B3" w:rsidRDefault="00337FF0">
            <w:pPr>
              <w:pStyle w:val="Compact"/>
              <w:jc w:val="center"/>
            </w:pPr>
            <w:r>
              <w:t>173</w:t>
            </w:r>
          </w:p>
        </w:tc>
        <w:tc>
          <w:tcPr>
            <w:tcW w:w="0" w:type="auto"/>
          </w:tcPr>
          <w:p w14:paraId="616321C2" w14:textId="77777777" w:rsidR="00AB78B3" w:rsidRDefault="00337FF0">
            <w:pPr>
              <w:pStyle w:val="Compact"/>
              <w:jc w:val="center"/>
            </w:pPr>
            <w:r>
              <w:t>NA</w:t>
            </w:r>
          </w:p>
        </w:tc>
        <w:tc>
          <w:tcPr>
            <w:tcW w:w="0" w:type="auto"/>
          </w:tcPr>
          <w:p w14:paraId="33130B1C" w14:textId="77777777" w:rsidR="00AB78B3" w:rsidRDefault="00337FF0">
            <w:pPr>
              <w:pStyle w:val="Compact"/>
              <w:jc w:val="center"/>
            </w:pPr>
            <w:r>
              <w:t>NA</w:t>
            </w:r>
          </w:p>
        </w:tc>
        <w:tc>
          <w:tcPr>
            <w:tcW w:w="0" w:type="auto"/>
          </w:tcPr>
          <w:p w14:paraId="7C9DFFC5" w14:textId="77777777" w:rsidR="00AB78B3" w:rsidRDefault="00337FF0">
            <w:pPr>
              <w:pStyle w:val="Compact"/>
              <w:jc w:val="center"/>
            </w:pPr>
            <w:r>
              <w:t>NA</w:t>
            </w:r>
          </w:p>
        </w:tc>
        <w:tc>
          <w:tcPr>
            <w:tcW w:w="0" w:type="auto"/>
          </w:tcPr>
          <w:p w14:paraId="546A1729" w14:textId="77777777" w:rsidR="00AB78B3" w:rsidRDefault="00337FF0">
            <w:pPr>
              <w:pStyle w:val="Compact"/>
              <w:jc w:val="center"/>
            </w:pPr>
            <w:r>
              <w:t>106.3</w:t>
            </w:r>
          </w:p>
        </w:tc>
        <w:tc>
          <w:tcPr>
            <w:tcW w:w="0" w:type="auto"/>
          </w:tcPr>
          <w:p w14:paraId="05075DA2" w14:textId="77777777" w:rsidR="00AB78B3" w:rsidRDefault="00337FF0">
            <w:pPr>
              <w:pStyle w:val="Compact"/>
              <w:jc w:val="center"/>
            </w:pPr>
            <w:r>
              <w:t>156</w:t>
            </w:r>
          </w:p>
        </w:tc>
        <w:tc>
          <w:tcPr>
            <w:tcW w:w="0" w:type="auto"/>
          </w:tcPr>
          <w:p w14:paraId="069FCC3F" w14:textId="77777777" w:rsidR="00AB78B3" w:rsidRDefault="00337FF0">
            <w:pPr>
              <w:pStyle w:val="Compact"/>
              <w:jc w:val="center"/>
            </w:pPr>
            <w:r>
              <w:t>174</w:t>
            </w:r>
          </w:p>
        </w:tc>
        <w:tc>
          <w:tcPr>
            <w:tcW w:w="0" w:type="auto"/>
          </w:tcPr>
          <w:p w14:paraId="3B6B4FCC" w14:textId="77777777" w:rsidR="00AB78B3" w:rsidRDefault="00337FF0">
            <w:pPr>
              <w:pStyle w:val="Compact"/>
              <w:jc w:val="center"/>
            </w:pPr>
            <w:r>
              <w:t>0.216</w:t>
            </w:r>
          </w:p>
        </w:tc>
        <w:tc>
          <w:tcPr>
            <w:tcW w:w="0" w:type="auto"/>
          </w:tcPr>
          <w:p w14:paraId="1EE126D1" w14:textId="77777777" w:rsidR="00AB78B3" w:rsidRDefault="00337FF0">
            <w:pPr>
              <w:pStyle w:val="Compact"/>
              <w:jc w:val="center"/>
            </w:pPr>
            <w:r>
              <w:t>29.27</w:t>
            </w:r>
          </w:p>
        </w:tc>
        <w:tc>
          <w:tcPr>
            <w:tcW w:w="0" w:type="auto"/>
          </w:tcPr>
          <w:p w14:paraId="3E9AF45F" w14:textId="77777777" w:rsidR="00AB78B3" w:rsidRDefault="00337FF0">
            <w:pPr>
              <w:pStyle w:val="Compact"/>
              <w:jc w:val="center"/>
            </w:pPr>
            <w:r>
              <w:t>17</w:t>
            </w:r>
          </w:p>
        </w:tc>
        <w:tc>
          <w:tcPr>
            <w:tcW w:w="0" w:type="auto"/>
          </w:tcPr>
          <w:p w14:paraId="599DAF2F" w14:textId="77777777" w:rsidR="00AB78B3" w:rsidRDefault="00337FF0">
            <w:pPr>
              <w:pStyle w:val="Compact"/>
              <w:jc w:val="center"/>
            </w:pPr>
            <w:r>
              <w:t>0.03209</w:t>
            </w:r>
          </w:p>
        </w:tc>
      </w:tr>
      <w:tr w:rsidR="00AB78B3" w14:paraId="4037424E" w14:textId="77777777">
        <w:tc>
          <w:tcPr>
            <w:tcW w:w="0" w:type="auto"/>
          </w:tcPr>
          <w:p w14:paraId="416AADD4" w14:textId="77777777" w:rsidR="00AB78B3" w:rsidRDefault="00337FF0">
            <w:pPr>
              <w:pStyle w:val="Compact"/>
              <w:jc w:val="center"/>
            </w:pPr>
            <w:r>
              <w:t>AMAZONAS</w:t>
            </w:r>
          </w:p>
        </w:tc>
        <w:tc>
          <w:tcPr>
            <w:tcW w:w="0" w:type="auto"/>
          </w:tcPr>
          <w:p w14:paraId="349B8126" w14:textId="77777777" w:rsidR="00AB78B3" w:rsidRDefault="00337FF0">
            <w:pPr>
              <w:pStyle w:val="Compact"/>
              <w:jc w:val="center"/>
            </w:pPr>
            <w:r>
              <w:t>a60.69</w:t>
            </w:r>
          </w:p>
        </w:tc>
        <w:tc>
          <w:tcPr>
            <w:tcW w:w="0" w:type="auto"/>
          </w:tcPr>
          <w:p w14:paraId="4CB64E32" w14:textId="77777777" w:rsidR="00AB78B3" w:rsidRDefault="00337FF0">
            <w:pPr>
              <w:pStyle w:val="Compact"/>
              <w:jc w:val="center"/>
            </w:pPr>
            <w:r>
              <w:t>266.4</w:t>
            </w:r>
          </w:p>
        </w:tc>
        <w:tc>
          <w:tcPr>
            <w:tcW w:w="0" w:type="auto"/>
          </w:tcPr>
          <w:p w14:paraId="08E2A145" w14:textId="77777777" w:rsidR="00AB78B3" w:rsidRDefault="00337FF0">
            <w:pPr>
              <w:pStyle w:val="Compact"/>
              <w:jc w:val="center"/>
            </w:pPr>
            <w:r>
              <w:t>181</w:t>
            </w:r>
          </w:p>
        </w:tc>
        <w:tc>
          <w:tcPr>
            <w:tcW w:w="0" w:type="auto"/>
          </w:tcPr>
          <w:p w14:paraId="79518404" w14:textId="77777777" w:rsidR="00AB78B3" w:rsidRDefault="00337FF0">
            <w:pPr>
              <w:pStyle w:val="Compact"/>
              <w:jc w:val="center"/>
            </w:pPr>
            <w:r>
              <w:t>NA</w:t>
            </w:r>
          </w:p>
        </w:tc>
        <w:tc>
          <w:tcPr>
            <w:tcW w:w="0" w:type="auto"/>
          </w:tcPr>
          <w:p w14:paraId="4742973F" w14:textId="77777777" w:rsidR="00AB78B3" w:rsidRDefault="00337FF0">
            <w:pPr>
              <w:pStyle w:val="Compact"/>
              <w:jc w:val="center"/>
            </w:pPr>
            <w:r>
              <w:t>NA</w:t>
            </w:r>
          </w:p>
        </w:tc>
        <w:tc>
          <w:tcPr>
            <w:tcW w:w="0" w:type="auto"/>
          </w:tcPr>
          <w:p w14:paraId="60B12739" w14:textId="77777777" w:rsidR="00AB78B3" w:rsidRDefault="00337FF0">
            <w:pPr>
              <w:pStyle w:val="Compact"/>
              <w:jc w:val="center"/>
            </w:pPr>
            <w:r>
              <w:t>NA</w:t>
            </w:r>
          </w:p>
        </w:tc>
        <w:tc>
          <w:tcPr>
            <w:tcW w:w="0" w:type="auto"/>
          </w:tcPr>
          <w:p w14:paraId="073A9FA9" w14:textId="77777777" w:rsidR="00AB78B3" w:rsidRDefault="00337FF0">
            <w:pPr>
              <w:pStyle w:val="Compact"/>
              <w:jc w:val="center"/>
            </w:pPr>
            <w:r>
              <w:t>160.6</w:t>
            </w:r>
          </w:p>
        </w:tc>
        <w:tc>
          <w:tcPr>
            <w:tcW w:w="0" w:type="auto"/>
          </w:tcPr>
          <w:p w14:paraId="6F0BC3B9" w14:textId="77777777" w:rsidR="00AB78B3" w:rsidRDefault="00337FF0">
            <w:pPr>
              <w:pStyle w:val="Compact"/>
              <w:jc w:val="center"/>
            </w:pPr>
            <w:r>
              <w:t>164</w:t>
            </w:r>
          </w:p>
        </w:tc>
        <w:tc>
          <w:tcPr>
            <w:tcW w:w="0" w:type="auto"/>
          </w:tcPr>
          <w:p w14:paraId="31608C4A" w14:textId="77777777" w:rsidR="00AB78B3" w:rsidRDefault="00337FF0">
            <w:pPr>
              <w:pStyle w:val="Compact"/>
              <w:jc w:val="center"/>
            </w:pPr>
            <w:r>
              <w:t>182</w:t>
            </w:r>
          </w:p>
        </w:tc>
        <w:tc>
          <w:tcPr>
            <w:tcW w:w="0" w:type="auto"/>
          </w:tcPr>
          <w:p w14:paraId="5FF2C4ED" w14:textId="77777777" w:rsidR="00AB78B3" w:rsidRDefault="00337FF0">
            <w:pPr>
              <w:pStyle w:val="Compact"/>
              <w:jc w:val="center"/>
            </w:pPr>
            <w:r>
              <w:t>0.3972</w:t>
            </w:r>
          </w:p>
        </w:tc>
        <w:tc>
          <w:tcPr>
            <w:tcW w:w="0" w:type="auto"/>
          </w:tcPr>
          <w:p w14:paraId="7F79B453" w14:textId="77777777" w:rsidR="00AB78B3" w:rsidRDefault="00337FF0">
            <w:pPr>
              <w:pStyle w:val="Compact"/>
              <w:jc w:val="center"/>
            </w:pPr>
            <w:r>
              <w:t>105.8</w:t>
            </w:r>
          </w:p>
        </w:tc>
        <w:tc>
          <w:tcPr>
            <w:tcW w:w="0" w:type="auto"/>
          </w:tcPr>
          <w:p w14:paraId="7B07DA7F" w14:textId="77777777" w:rsidR="00AB78B3" w:rsidRDefault="00337FF0">
            <w:pPr>
              <w:pStyle w:val="Compact"/>
              <w:jc w:val="center"/>
            </w:pPr>
            <w:r>
              <w:t>17</w:t>
            </w:r>
          </w:p>
        </w:tc>
        <w:tc>
          <w:tcPr>
            <w:tcW w:w="0" w:type="auto"/>
          </w:tcPr>
          <w:p w14:paraId="77562E33" w14:textId="77777777" w:rsidR="00AB78B3" w:rsidRDefault="00337FF0">
            <w:pPr>
              <w:pStyle w:val="Compact"/>
              <w:jc w:val="center"/>
            </w:pPr>
            <w:r>
              <w:t>7.357e-15</w:t>
            </w:r>
          </w:p>
        </w:tc>
      </w:tr>
      <w:tr w:rsidR="00AB78B3" w14:paraId="0CAA43E0" w14:textId="77777777">
        <w:tc>
          <w:tcPr>
            <w:tcW w:w="0" w:type="auto"/>
          </w:tcPr>
          <w:p w14:paraId="22F773D8" w14:textId="77777777" w:rsidR="00AB78B3" w:rsidRDefault="00337FF0">
            <w:pPr>
              <w:pStyle w:val="Compact"/>
              <w:jc w:val="center"/>
            </w:pPr>
            <w:r>
              <w:t>AMAZONAS</w:t>
            </w:r>
          </w:p>
        </w:tc>
        <w:tc>
          <w:tcPr>
            <w:tcW w:w="0" w:type="auto"/>
          </w:tcPr>
          <w:p w14:paraId="0A23E037" w14:textId="77777777" w:rsidR="00AB78B3" w:rsidRDefault="00337FF0">
            <w:pPr>
              <w:pStyle w:val="Compact"/>
              <w:jc w:val="center"/>
            </w:pPr>
            <w:r>
              <w:t>a70.79</w:t>
            </w:r>
          </w:p>
        </w:tc>
        <w:tc>
          <w:tcPr>
            <w:tcW w:w="0" w:type="auto"/>
          </w:tcPr>
          <w:p w14:paraId="1D5D610B" w14:textId="77777777" w:rsidR="00AB78B3" w:rsidRDefault="00337FF0">
            <w:pPr>
              <w:pStyle w:val="Compact"/>
              <w:jc w:val="center"/>
            </w:pPr>
            <w:r>
              <w:t>229.6</w:t>
            </w:r>
          </w:p>
        </w:tc>
        <w:tc>
          <w:tcPr>
            <w:tcW w:w="0" w:type="auto"/>
          </w:tcPr>
          <w:p w14:paraId="2260AC47" w14:textId="77777777" w:rsidR="00AB78B3" w:rsidRDefault="00337FF0">
            <w:pPr>
              <w:pStyle w:val="Compact"/>
              <w:jc w:val="center"/>
            </w:pPr>
            <w:r>
              <w:t>198</w:t>
            </w:r>
          </w:p>
        </w:tc>
        <w:tc>
          <w:tcPr>
            <w:tcW w:w="0" w:type="auto"/>
          </w:tcPr>
          <w:p w14:paraId="71BDEBFE" w14:textId="77777777" w:rsidR="00AB78B3" w:rsidRDefault="00337FF0">
            <w:pPr>
              <w:pStyle w:val="Compact"/>
              <w:jc w:val="center"/>
            </w:pPr>
            <w:r>
              <w:t>NA</w:t>
            </w:r>
          </w:p>
        </w:tc>
        <w:tc>
          <w:tcPr>
            <w:tcW w:w="0" w:type="auto"/>
          </w:tcPr>
          <w:p w14:paraId="1E136510" w14:textId="77777777" w:rsidR="00AB78B3" w:rsidRDefault="00337FF0">
            <w:pPr>
              <w:pStyle w:val="Compact"/>
              <w:jc w:val="center"/>
            </w:pPr>
            <w:r>
              <w:t>NA</w:t>
            </w:r>
          </w:p>
        </w:tc>
        <w:tc>
          <w:tcPr>
            <w:tcW w:w="0" w:type="auto"/>
          </w:tcPr>
          <w:p w14:paraId="6918DEF7" w14:textId="77777777" w:rsidR="00AB78B3" w:rsidRDefault="00337FF0">
            <w:pPr>
              <w:pStyle w:val="Compact"/>
              <w:jc w:val="center"/>
            </w:pPr>
            <w:r>
              <w:t>NA</w:t>
            </w:r>
          </w:p>
        </w:tc>
        <w:tc>
          <w:tcPr>
            <w:tcW w:w="0" w:type="auto"/>
          </w:tcPr>
          <w:p w14:paraId="7A2EA6DC" w14:textId="77777777" w:rsidR="00AB78B3" w:rsidRDefault="00337FF0">
            <w:pPr>
              <w:pStyle w:val="Compact"/>
              <w:jc w:val="center"/>
            </w:pPr>
            <w:r>
              <w:t>210.3</w:t>
            </w:r>
          </w:p>
        </w:tc>
        <w:tc>
          <w:tcPr>
            <w:tcW w:w="0" w:type="auto"/>
          </w:tcPr>
          <w:p w14:paraId="6AC42CCC" w14:textId="77777777" w:rsidR="00AB78B3" w:rsidRDefault="00337FF0">
            <w:pPr>
              <w:pStyle w:val="Compact"/>
              <w:jc w:val="center"/>
            </w:pPr>
            <w:r>
              <w:t>181</w:t>
            </w:r>
          </w:p>
        </w:tc>
        <w:tc>
          <w:tcPr>
            <w:tcW w:w="0" w:type="auto"/>
          </w:tcPr>
          <w:p w14:paraId="02F77717" w14:textId="77777777" w:rsidR="00AB78B3" w:rsidRDefault="00337FF0">
            <w:pPr>
              <w:pStyle w:val="Compact"/>
              <w:jc w:val="center"/>
            </w:pPr>
            <w:r>
              <w:t>199</w:t>
            </w:r>
          </w:p>
        </w:tc>
        <w:tc>
          <w:tcPr>
            <w:tcW w:w="0" w:type="auto"/>
          </w:tcPr>
          <w:p w14:paraId="6AA04CE6" w14:textId="77777777" w:rsidR="00AB78B3" w:rsidRDefault="00337FF0">
            <w:pPr>
              <w:pStyle w:val="Compact"/>
              <w:jc w:val="center"/>
            </w:pPr>
            <w:r>
              <w:t>0.08393</w:t>
            </w:r>
          </w:p>
        </w:tc>
        <w:tc>
          <w:tcPr>
            <w:tcW w:w="0" w:type="auto"/>
          </w:tcPr>
          <w:p w14:paraId="22B2FF75" w14:textId="77777777" w:rsidR="00AB78B3" w:rsidRDefault="00337FF0">
            <w:pPr>
              <w:pStyle w:val="Compact"/>
              <w:jc w:val="center"/>
            </w:pPr>
            <w:r>
              <w:t>19.27</w:t>
            </w:r>
          </w:p>
        </w:tc>
        <w:tc>
          <w:tcPr>
            <w:tcW w:w="0" w:type="auto"/>
          </w:tcPr>
          <w:p w14:paraId="47FEE533" w14:textId="77777777" w:rsidR="00AB78B3" w:rsidRDefault="00337FF0">
            <w:pPr>
              <w:pStyle w:val="Compact"/>
              <w:jc w:val="center"/>
            </w:pPr>
            <w:r>
              <w:t>17</w:t>
            </w:r>
          </w:p>
        </w:tc>
        <w:tc>
          <w:tcPr>
            <w:tcW w:w="0" w:type="auto"/>
          </w:tcPr>
          <w:p w14:paraId="18ABAA20" w14:textId="77777777" w:rsidR="00AB78B3" w:rsidRDefault="00337FF0">
            <w:pPr>
              <w:pStyle w:val="Compact"/>
              <w:jc w:val="center"/>
            </w:pPr>
            <w:r>
              <w:t>0.3131</w:t>
            </w:r>
          </w:p>
        </w:tc>
      </w:tr>
      <w:tr w:rsidR="00AB78B3" w14:paraId="5615E818" w14:textId="77777777">
        <w:tc>
          <w:tcPr>
            <w:tcW w:w="0" w:type="auto"/>
          </w:tcPr>
          <w:p w14:paraId="7AFAAF54" w14:textId="77777777" w:rsidR="00AB78B3" w:rsidRDefault="00337FF0">
            <w:pPr>
              <w:pStyle w:val="Compact"/>
              <w:jc w:val="center"/>
            </w:pPr>
            <w:r>
              <w:t>AMAZONAS</w:t>
            </w:r>
          </w:p>
        </w:tc>
        <w:tc>
          <w:tcPr>
            <w:tcW w:w="0" w:type="auto"/>
          </w:tcPr>
          <w:p w14:paraId="7E252A3D" w14:textId="77777777" w:rsidR="00AB78B3" w:rsidRDefault="00337FF0">
            <w:pPr>
              <w:pStyle w:val="Compact"/>
              <w:jc w:val="center"/>
            </w:pPr>
            <w:r>
              <w:t>a80</w:t>
            </w:r>
          </w:p>
        </w:tc>
        <w:tc>
          <w:tcPr>
            <w:tcW w:w="0" w:type="auto"/>
          </w:tcPr>
          <w:p w14:paraId="72D268C2" w14:textId="77777777" w:rsidR="00AB78B3" w:rsidRDefault="00337FF0">
            <w:pPr>
              <w:pStyle w:val="Compact"/>
              <w:jc w:val="center"/>
            </w:pPr>
            <w:r>
              <w:t>256.4</w:t>
            </w:r>
          </w:p>
        </w:tc>
        <w:tc>
          <w:tcPr>
            <w:tcW w:w="0" w:type="auto"/>
          </w:tcPr>
          <w:p w14:paraId="0D09CB66" w14:textId="77777777" w:rsidR="00AB78B3" w:rsidRDefault="00337FF0">
            <w:pPr>
              <w:pStyle w:val="Compact"/>
              <w:jc w:val="center"/>
            </w:pPr>
            <w:r>
              <w:t>203</w:t>
            </w:r>
          </w:p>
        </w:tc>
        <w:tc>
          <w:tcPr>
            <w:tcW w:w="0" w:type="auto"/>
          </w:tcPr>
          <w:p w14:paraId="4BCCB157" w14:textId="77777777" w:rsidR="00AB78B3" w:rsidRDefault="00337FF0">
            <w:pPr>
              <w:pStyle w:val="Compact"/>
              <w:jc w:val="center"/>
            </w:pPr>
            <w:r>
              <w:t>NA</w:t>
            </w:r>
          </w:p>
        </w:tc>
        <w:tc>
          <w:tcPr>
            <w:tcW w:w="0" w:type="auto"/>
          </w:tcPr>
          <w:p w14:paraId="06BC33AC" w14:textId="77777777" w:rsidR="00AB78B3" w:rsidRDefault="00337FF0">
            <w:pPr>
              <w:pStyle w:val="Compact"/>
              <w:jc w:val="center"/>
            </w:pPr>
            <w:r>
              <w:t>NA</w:t>
            </w:r>
          </w:p>
        </w:tc>
        <w:tc>
          <w:tcPr>
            <w:tcW w:w="0" w:type="auto"/>
          </w:tcPr>
          <w:p w14:paraId="7D16F186" w14:textId="77777777" w:rsidR="00AB78B3" w:rsidRDefault="00337FF0">
            <w:pPr>
              <w:pStyle w:val="Compact"/>
              <w:jc w:val="center"/>
            </w:pPr>
            <w:r>
              <w:t>NA</w:t>
            </w:r>
          </w:p>
        </w:tc>
        <w:tc>
          <w:tcPr>
            <w:tcW w:w="0" w:type="auto"/>
          </w:tcPr>
          <w:p w14:paraId="743C89AD" w14:textId="77777777" w:rsidR="00AB78B3" w:rsidRDefault="00337FF0">
            <w:pPr>
              <w:pStyle w:val="Compact"/>
              <w:jc w:val="center"/>
            </w:pPr>
            <w:r>
              <w:t>230.3</w:t>
            </w:r>
          </w:p>
        </w:tc>
        <w:tc>
          <w:tcPr>
            <w:tcW w:w="0" w:type="auto"/>
          </w:tcPr>
          <w:p w14:paraId="517AB68C" w14:textId="77777777" w:rsidR="00AB78B3" w:rsidRDefault="00337FF0">
            <w:pPr>
              <w:pStyle w:val="Compact"/>
              <w:jc w:val="center"/>
            </w:pPr>
            <w:r>
              <w:t>186</w:t>
            </w:r>
          </w:p>
        </w:tc>
        <w:tc>
          <w:tcPr>
            <w:tcW w:w="0" w:type="auto"/>
          </w:tcPr>
          <w:p w14:paraId="6BB9E6B5" w14:textId="77777777" w:rsidR="00AB78B3" w:rsidRDefault="00337FF0">
            <w:pPr>
              <w:pStyle w:val="Compact"/>
              <w:jc w:val="center"/>
            </w:pPr>
            <w:r>
              <w:t>204</w:t>
            </w:r>
          </w:p>
        </w:tc>
        <w:tc>
          <w:tcPr>
            <w:tcW w:w="0" w:type="auto"/>
          </w:tcPr>
          <w:p w14:paraId="55D4A364" w14:textId="77777777" w:rsidR="00AB78B3" w:rsidRDefault="00337FF0">
            <w:pPr>
              <w:pStyle w:val="Compact"/>
              <w:jc w:val="center"/>
            </w:pPr>
            <w:r>
              <w:t>0.1019</w:t>
            </w:r>
          </w:p>
        </w:tc>
        <w:tc>
          <w:tcPr>
            <w:tcW w:w="0" w:type="auto"/>
          </w:tcPr>
          <w:p w14:paraId="598D140F" w14:textId="77777777" w:rsidR="00AB78B3" w:rsidRDefault="00337FF0">
            <w:pPr>
              <w:pStyle w:val="Compact"/>
              <w:jc w:val="center"/>
            </w:pPr>
            <w:r>
              <w:t>26.13</w:t>
            </w:r>
          </w:p>
        </w:tc>
        <w:tc>
          <w:tcPr>
            <w:tcW w:w="0" w:type="auto"/>
          </w:tcPr>
          <w:p w14:paraId="14477066" w14:textId="77777777" w:rsidR="00AB78B3" w:rsidRDefault="00337FF0">
            <w:pPr>
              <w:pStyle w:val="Compact"/>
              <w:jc w:val="center"/>
            </w:pPr>
            <w:r>
              <w:t>17</w:t>
            </w:r>
          </w:p>
        </w:tc>
        <w:tc>
          <w:tcPr>
            <w:tcW w:w="0" w:type="auto"/>
          </w:tcPr>
          <w:p w14:paraId="13AFB094" w14:textId="77777777" w:rsidR="00AB78B3" w:rsidRDefault="00337FF0">
            <w:pPr>
              <w:pStyle w:val="Compact"/>
              <w:jc w:val="center"/>
            </w:pPr>
            <w:r>
              <w:t>0.07212</w:t>
            </w:r>
          </w:p>
        </w:tc>
      </w:tr>
      <w:tr w:rsidR="00AB78B3" w14:paraId="2FFC2741" w14:textId="77777777">
        <w:tc>
          <w:tcPr>
            <w:tcW w:w="0" w:type="auto"/>
          </w:tcPr>
          <w:p w14:paraId="2175C1C1" w14:textId="77777777" w:rsidR="00AB78B3" w:rsidRDefault="00337FF0">
            <w:pPr>
              <w:pStyle w:val="Compact"/>
              <w:jc w:val="center"/>
            </w:pPr>
            <w:r>
              <w:t>ANCASH</w:t>
            </w:r>
          </w:p>
        </w:tc>
        <w:tc>
          <w:tcPr>
            <w:tcW w:w="0" w:type="auto"/>
          </w:tcPr>
          <w:p w14:paraId="3D96C535" w14:textId="77777777" w:rsidR="00AB78B3" w:rsidRDefault="00337FF0">
            <w:pPr>
              <w:pStyle w:val="Compact"/>
              <w:jc w:val="center"/>
            </w:pPr>
            <w:r>
              <w:t>a0.9</w:t>
            </w:r>
          </w:p>
        </w:tc>
        <w:tc>
          <w:tcPr>
            <w:tcW w:w="0" w:type="auto"/>
          </w:tcPr>
          <w:p w14:paraId="5C184FA7" w14:textId="77777777" w:rsidR="00AB78B3" w:rsidRDefault="00337FF0">
            <w:pPr>
              <w:pStyle w:val="Compact"/>
              <w:jc w:val="center"/>
            </w:pPr>
            <w:r>
              <w:t>220.7</w:t>
            </w:r>
          </w:p>
        </w:tc>
        <w:tc>
          <w:tcPr>
            <w:tcW w:w="0" w:type="auto"/>
          </w:tcPr>
          <w:p w14:paraId="2BB4ABDC" w14:textId="77777777" w:rsidR="00AB78B3" w:rsidRDefault="00337FF0">
            <w:pPr>
              <w:pStyle w:val="Compact"/>
              <w:jc w:val="center"/>
            </w:pPr>
            <w:r>
              <w:t>204</w:t>
            </w:r>
          </w:p>
        </w:tc>
        <w:tc>
          <w:tcPr>
            <w:tcW w:w="0" w:type="auto"/>
          </w:tcPr>
          <w:p w14:paraId="4D31E9DE" w14:textId="77777777" w:rsidR="00AB78B3" w:rsidRDefault="00337FF0">
            <w:pPr>
              <w:pStyle w:val="Compact"/>
              <w:jc w:val="center"/>
            </w:pPr>
            <w:r>
              <w:t>NA</w:t>
            </w:r>
          </w:p>
        </w:tc>
        <w:tc>
          <w:tcPr>
            <w:tcW w:w="0" w:type="auto"/>
          </w:tcPr>
          <w:p w14:paraId="0EE5C66A" w14:textId="77777777" w:rsidR="00AB78B3" w:rsidRDefault="00337FF0">
            <w:pPr>
              <w:pStyle w:val="Compact"/>
              <w:jc w:val="center"/>
            </w:pPr>
            <w:r>
              <w:t>NA</w:t>
            </w:r>
          </w:p>
        </w:tc>
        <w:tc>
          <w:tcPr>
            <w:tcW w:w="0" w:type="auto"/>
          </w:tcPr>
          <w:p w14:paraId="1FF97F0A" w14:textId="77777777" w:rsidR="00AB78B3" w:rsidRDefault="00337FF0">
            <w:pPr>
              <w:pStyle w:val="Compact"/>
              <w:jc w:val="center"/>
            </w:pPr>
            <w:r>
              <w:t>NA</w:t>
            </w:r>
          </w:p>
        </w:tc>
        <w:tc>
          <w:tcPr>
            <w:tcW w:w="0" w:type="auto"/>
          </w:tcPr>
          <w:p w14:paraId="418B74C1" w14:textId="77777777" w:rsidR="00AB78B3" w:rsidRDefault="00337FF0">
            <w:pPr>
              <w:pStyle w:val="Compact"/>
              <w:jc w:val="center"/>
            </w:pPr>
            <w:r>
              <w:t>198.6</w:t>
            </w:r>
          </w:p>
        </w:tc>
        <w:tc>
          <w:tcPr>
            <w:tcW w:w="0" w:type="auto"/>
          </w:tcPr>
          <w:p w14:paraId="1E0AECF4" w14:textId="77777777" w:rsidR="00AB78B3" w:rsidRDefault="00337FF0">
            <w:pPr>
              <w:pStyle w:val="Compact"/>
              <w:jc w:val="center"/>
            </w:pPr>
            <w:r>
              <w:t>187</w:t>
            </w:r>
          </w:p>
        </w:tc>
        <w:tc>
          <w:tcPr>
            <w:tcW w:w="0" w:type="auto"/>
          </w:tcPr>
          <w:p w14:paraId="24310224" w14:textId="77777777" w:rsidR="00AB78B3" w:rsidRDefault="00337FF0">
            <w:pPr>
              <w:pStyle w:val="Compact"/>
              <w:jc w:val="center"/>
            </w:pPr>
            <w:r>
              <w:t>205</w:t>
            </w:r>
          </w:p>
        </w:tc>
        <w:tc>
          <w:tcPr>
            <w:tcW w:w="0" w:type="auto"/>
          </w:tcPr>
          <w:p w14:paraId="072BED15" w14:textId="77777777" w:rsidR="00AB78B3" w:rsidRDefault="00337FF0">
            <w:pPr>
              <w:pStyle w:val="Compact"/>
              <w:jc w:val="center"/>
            </w:pPr>
            <w:r>
              <w:t>0.1002</w:t>
            </w:r>
          </w:p>
        </w:tc>
        <w:tc>
          <w:tcPr>
            <w:tcW w:w="0" w:type="auto"/>
          </w:tcPr>
          <w:p w14:paraId="3B32F57A" w14:textId="77777777" w:rsidR="00AB78B3" w:rsidRDefault="00337FF0">
            <w:pPr>
              <w:pStyle w:val="Compact"/>
              <w:jc w:val="center"/>
            </w:pPr>
            <w:r>
              <w:t>22.1</w:t>
            </w:r>
          </w:p>
        </w:tc>
        <w:tc>
          <w:tcPr>
            <w:tcW w:w="0" w:type="auto"/>
          </w:tcPr>
          <w:p w14:paraId="2D0021AA" w14:textId="77777777" w:rsidR="00AB78B3" w:rsidRDefault="00337FF0">
            <w:pPr>
              <w:pStyle w:val="Compact"/>
              <w:jc w:val="center"/>
            </w:pPr>
            <w:r>
              <w:t>17</w:t>
            </w:r>
          </w:p>
        </w:tc>
        <w:tc>
          <w:tcPr>
            <w:tcW w:w="0" w:type="auto"/>
          </w:tcPr>
          <w:p w14:paraId="79183026" w14:textId="77777777" w:rsidR="00AB78B3" w:rsidRDefault="00337FF0">
            <w:pPr>
              <w:pStyle w:val="Compact"/>
              <w:jc w:val="center"/>
            </w:pPr>
            <w:r>
              <w:t>0.1808</w:t>
            </w:r>
          </w:p>
        </w:tc>
      </w:tr>
      <w:tr w:rsidR="00AB78B3" w14:paraId="055E379D" w14:textId="77777777">
        <w:tc>
          <w:tcPr>
            <w:tcW w:w="0" w:type="auto"/>
          </w:tcPr>
          <w:p w14:paraId="777AAF6B" w14:textId="77777777" w:rsidR="00AB78B3" w:rsidRDefault="00337FF0">
            <w:pPr>
              <w:pStyle w:val="Compact"/>
              <w:jc w:val="center"/>
            </w:pPr>
            <w:r>
              <w:t>ANCASH</w:t>
            </w:r>
          </w:p>
        </w:tc>
        <w:tc>
          <w:tcPr>
            <w:tcW w:w="0" w:type="auto"/>
          </w:tcPr>
          <w:p w14:paraId="38A88EA9" w14:textId="77777777" w:rsidR="00AB78B3" w:rsidRDefault="00337FF0">
            <w:pPr>
              <w:pStyle w:val="Compact"/>
              <w:jc w:val="center"/>
            </w:pPr>
            <w:r>
              <w:t>a10.19</w:t>
            </w:r>
          </w:p>
        </w:tc>
        <w:tc>
          <w:tcPr>
            <w:tcW w:w="0" w:type="auto"/>
          </w:tcPr>
          <w:p w14:paraId="3575CDB9" w14:textId="77777777" w:rsidR="00AB78B3" w:rsidRDefault="00337FF0">
            <w:pPr>
              <w:pStyle w:val="Compact"/>
              <w:jc w:val="center"/>
            </w:pPr>
            <w:r>
              <w:t>101.8</w:t>
            </w:r>
          </w:p>
        </w:tc>
        <w:tc>
          <w:tcPr>
            <w:tcW w:w="0" w:type="auto"/>
          </w:tcPr>
          <w:p w14:paraId="0362145E" w14:textId="77777777" w:rsidR="00AB78B3" w:rsidRDefault="00337FF0">
            <w:pPr>
              <w:pStyle w:val="Compact"/>
              <w:jc w:val="center"/>
            </w:pPr>
            <w:r>
              <w:t>176</w:t>
            </w:r>
          </w:p>
        </w:tc>
        <w:tc>
          <w:tcPr>
            <w:tcW w:w="0" w:type="auto"/>
          </w:tcPr>
          <w:p w14:paraId="64B40BAD" w14:textId="77777777" w:rsidR="00AB78B3" w:rsidRDefault="00337FF0">
            <w:pPr>
              <w:pStyle w:val="Compact"/>
              <w:jc w:val="center"/>
            </w:pPr>
            <w:r>
              <w:t>NA</w:t>
            </w:r>
          </w:p>
        </w:tc>
        <w:tc>
          <w:tcPr>
            <w:tcW w:w="0" w:type="auto"/>
          </w:tcPr>
          <w:p w14:paraId="6A30C828" w14:textId="77777777" w:rsidR="00AB78B3" w:rsidRDefault="00337FF0">
            <w:pPr>
              <w:pStyle w:val="Compact"/>
              <w:jc w:val="center"/>
            </w:pPr>
            <w:r>
              <w:t>NA</w:t>
            </w:r>
          </w:p>
        </w:tc>
        <w:tc>
          <w:tcPr>
            <w:tcW w:w="0" w:type="auto"/>
          </w:tcPr>
          <w:p w14:paraId="6C7B9E57" w14:textId="77777777" w:rsidR="00AB78B3" w:rsidRDefault="00337FF0">
            <w:pPr>
              <w:pStyle w:val="Compact"/>
              <w:jc w:val="center"/>
            </w:pPr>
            <w:r>
              <w:t>NA</w:t>
            </w:r>
          </w:p>
        </w:tc>
        <w:tc>
          <w:tcPr>
            <w:tcW w:w="0" w:type="auto"/>
          </w:tcPr>
          <w:p w14:paraId="5D765A74" w14:textId="77777777" w:rsidR="00AB78B3" w:rsidRDefault="00337FF0">
            <w:pPr>
              <w:pStyle w:val="Compact"/>
              <w:jc w:val="center"/>
            </w:pPr>
            <w:r>
              <w:t>96.1</w:t>
            </w:r>
          </w:p>
        </w:tc>
        <w:tc>
          <w:tcPr>
            <w:tcW w:w="0" w:type="auto"/>
          </w:tcPr>
          <w:p w14:paraId="2078EEE2" w14:textId="77777777" w:rsidR="00AB78B3" w:rsidRDefault="00337FF0">
            <w:pPr>
              <w:pStyle w:val="Compact"/>
              <w:jc w:val="center"/>
            </w:pPr>
            <w:r>
              <w:t>159</w:t>
            </w:r>
          </w:p>
        </w:tc>
        <w:tc>
          <w:tcPr>
            <w:tcW w:w="0" w:type="auto"/>
          </w:tcPr>
          <w:p w14:paraId="5A71064D" w14:textId="77777777" w:rsidR="00AB78B3" w:rsidRDefault="00337FF0">
            <w:pPr>
              <w:pStyle w:val="Compact"/>
              <w:jc w:val="center"/>
            </w:pPr>
            <w:r>
              <w:t>177</w:t>
            </w:r>
          </w:p>
        </w:tc>
        <w:tc>
          <w:tcPr>
            <w:tcW w:w="0" w:type="auto"/>
          </w:tcPr>
          <w:p w14:paraId="3D0BACA3" w14:textId="77777777" w:rsidR="00AB78B3" w:rsidRDefault="00337FF0">
            <w:pPr>
              <w:pStyle w:val="Compact"/>
              <w:jc w:val="center"/>
            </w:pPr>
            <w:r>
              <w:t>0.056</w:t>
            </w:r>
          </w:p>
        </w:tc>
        <w:tc>
          <w:tcPr>
            <w:tcW w:w="0" w:type="auto"/>
          </w:tcPr>
          <w:p w14:paraId="03EABBF1" w14:textId="77777777" w:rsidR="00AB78B3" w:rsidRDefault="00337FF0">
            <w:pPr>
              <w:pStyle w:val="Compact"/>
              <w:jc w:val="center"/>
            </w:pPr>
            <w:r>
              <w:t>5.701</w:t>
            </w:r>
          </w:p>
        </w:tc>
        <w:tc>
          <w:tcPr>
            <w:tcW w:w="0" w:type="auto"/>
          </w:tcPr>
          <w:p w14:paraId="5F38AE0B" w14:textId="77777777" w:rsidR="00AB78B3" w:rsidRDefault="00337FF0">
            <w:pPr>
              <w:pStyle w:val="Compact"/>
              <w:jc w:val="center"/>
            </w:pPr>
            <w:r>
              <w:t>17</w:t>
            </w:r>
          </w:p>
        </w:tc>
        <w:tc>
          <w:tcPr>
            <w:tcW w:w="0" w:type="auto"/>
          </w:tcPr>
          <w:p w14:paraId="1C79BD41" w14:textId="77777777" w:rsidR="00AB78B3" w:rsidRDefault="00337FF0">
            <w:pPr>
              <w:pStyle w:val="Compact"/>
              <w:jc w:val="center"/>
            </w:pPr>
            <w:r>
              <w:t>0.995</w:t>
            </w:r>
          </w:p>
        </w:tc>
      </w:tr>
      <w:tr w:rsidR="00AB78B3" w14:paraId="5FB1DF55" w14:textId="77777777">
        <w:tc>
          <w:tcPr>
            <w:tcW w:w="0" w:type="auto"/>
          </w:tcPr>
          <w:p w14:paraId="0A884314" w14:textId="77777777" w:rsidR="00AB78B3" w:rsidRDefault="00337FF0">
            <w:pPr>
              <w:pStyle w:val="Compact"/>
              <w:jc w:val="center"/>
            </w:pPr>
            <w:r>
              <w:t>ANCASH</w:t>
            </w:r>
          </w:p>
        </w:tc>
        <w:tc>
          <w:tcPr>
            <w:tcW w:w="0" w:type="auto"/>
          </w:tcPr>
          <w:p w14:paraId="2881FCDB" w14:textId="77777777" w:rsidR="00AB78B3" w:rsidRDefault="00337FF0">
            <w:pPr>
              <w:pStyle w:val="Compact"/>
              <w:jc w:val="center"/>
            </w:pPr>
            <w:r>
              <w:t>a20.29</w:t>
            </w:r>
          </w:p>
        </w:tc>
        <w:tc>
          <w:tcPr>
            <w:tcW w:w="0" w:type="auto"/>
          </w:tcPr>
          <w:p w14:paraId="1DCE25F1" w14:textId="77777777" w:rsidR="00AB78B3" w:rsidRDefault="00337FF0">
            <w:pPr>
              <w:pStyle w:val="Compact"/>
              <w:jc w:val="center"/>
            </w:pPr>
            <w:r>
              <w:t>159.5</w:t>
            </w:r>
          </w:p>
        </w:tc>
        <w:tc>
          <w:tcPr>
            <w:tcW w:w="0" w:type="auto"/>
          </w:tcPr>
          <w:p w14:paraId="089253DD" w14:textId="77777777" w:rsidR="00AB78B3" w:rsidRDefault="00337FF0">
            <w:pPr>
              <w:pStyle w:val="Compact"/>
              <w:jc w:val="center"/>
            </w:pPr>
            <w:r>
              <w:t>196</w:t>
            </w:r>
          </w:p>
        </w:tc>
        <w:tc>
          <w:tcPr>
            <w:tcW w:w="0" w:type="auto"/>
          </w:tcPr>
          <w:p w14:paraId="70A7F96F" w14:textId="77777777" w:rsidR="00AB78B3" w:rsidRDefault="00337FF0">
            <w:pPr>
              <w:pStyle w:val="Compact"/>
              <w:jc w:val="center"/>
            </w:pPr>
            <w:r>
              <w:t>NA</w:t>
            </w:r>
          </w:p>
        </w:tc>
        <w:tc>
          <w:tcPr>
            <w:tcW w:w="0" w:type="auto"/>
          </w:tcPr>
          <w:p w14:paraId="77190158" w14:textId="77777777" w:rsidR="00AB78B3" w:rsidRDefault="00337FF0">
            <w:pPr>
              <w:pStyle w:val="Compact"/>
              <w:jc w:val="center"/>
            </w:pPr>
            <w:r>
              <w:t>NA</w:t>
            </w:r>
          </w:p>
        </w:tc>
        <w:tc>
          <w:tcPr>
            <w:tcW w:w="0" w:type="auto"/>
          </w:tcPr>
          <w:p w14:paraId="15558E13" w14:textId="77777777" w:rsidR="00AB78B3" w:rsidRDefault="00337FF0">
            <w:pPr>
              <w:pStyle w:val="Compact"/>
              <w:jc w:val="center"/>
            </w:pPr>
            <w:r>
              <w:t>NA</w:t>
            </w:r>
          </w:p>
        </w:tc>
        <w:tc>
          <w:tcPr>
            <w:tcW w:w="0" w:type="auto"/>
          </w:tcPr>
          <w:p w14:paraId="0E38212F" w14:textId="77777777" w:rsidR="00AB78B3" w:rsidRDefault="00337FF0">
            <w:pPr>
              <w:pStyle w:val="Compact"/>
              <w:jc w:val="center"/>
            </w:pPr>
            <w:r>
              <w:t>140.5</w:t>
            </w:r>
          </w:p>
        </w:tc>
        <w:tc>
          <w:tcPr>
            <w:tcW w:w="0" w:type="auto"/>
          </w:tcPr>
          <w:p w14:paraId="1A5DB6FB" w14:textId="77777777" w:rsidR="00AB78B3" w:rsidRDefault="00337FF0">
            <w:pPr>
              <w:pStyle w:val="Compact"/>
              <w:jc w:val="center"/>
            </w:pPr>
            <w:r>
              <w:t>179</w:t>
            </w:r>
          </w:p>
        </w:tc>
        <w:tc>
          <w:tcPr>
            <w:tcW w:w="0" w:type="auto"/>
          </w:tcPr>
          <w:p w14:paraId="184189C9" w14:textId="77777777" w:rsidR="00AB78B3" w:rsidRDefault="00337FF0">
            <w:pPr>
              <w:pStyle w:val="Compact"/>
              <w:jc w:val="center"/>
            </w:pPr>
            <w:r>
              <w:t>197</w:t>
            </w:r>
          </w:p>
        </w:tc>
        <w:tc>
          <w:tcPr>
            <w:tcW w:w="0" w:type="auto"/>
          </w:tcPr>
          <w:p w14:paraId="254FAC41" w14:textId="77777777" w:rsidR="00AB78B3" w:rsidRDefault="00337FF0">
            <w:pPr>
              <w:pStyle w:val="Compact"/>
              <w:jc w:val="center"/>
            </w:pPr>
            <w:r>
              <w:t>0.1191</w:t>
            </w:r>
          </w:p>
        </w:tc>
        <w:tc>
          <w:tcPr>
            <w:tcW w:w="0" w:type="auto"/>
          </w:tcPr>
          <w:p w14:paraId="7C8FF0FB" w14:textId="77777777" w:rsidR="00AB78B3" w:rsidRDefault="00337FF0">
            <w:pPr>
              <w:pStyle w:val="Compact"/>
              <w:jc w:val="center"/>
            </w:pPr>
            <w:r>
              <w:t>19</w:t>
            </w:r>
          </w:p>
        </w:tc>
        <w:tc>
          <w:tcPr>
            <w:tcW w:w="0" w:type="auto"/>
          </w:tcPr>
          <w:p w14:paraId="391CD64E" w14:textId="77777777" w:rsidR="00AB78B3" w:rsidRDefault="00337FF0">
            <w:pPr>
              <w:pStyle w:val="Compact"/>
              <w:jc w:val="center"/>
            </w:pPr>
            <w:r>
              <w:t>17</w:t>
            </w:r>
          </w:p>
        </w:tc>
        <w:tc>
          <w:tcPr>
            <w:tcW w:w="0" w:type="auto"/>
          </w:tcPr>
          <w:p w14:paraId="22563166" w14:textId="77777777" w:rsidR="00AB78B3" w:rsidRDefault="00337FF0">
            <w:pPr>
              <w:pStyle w:val="Compact"/>
              <w:jc w:val="center"/>
            </w:pPr>
            <w:r>
              <w:t>0.3287</w:t>
            </w:r>
          </w:p>
        </w:tc>
      </w:tr>
      <w:tr w:rsidR="00AB78B3" w14:paraId="17CA94F1" w14:textId="77777777">
        <w:tc>
          <w:tcPr>
            <w:tcW w:w="0" w:type="auto"/>
          </w:tcPr>
          <w:p w14:paraId="45D1B272" w14:textId="77777777" w:rsidR="00AB78B3" w:rsidRDefault="00337FF0">
            <w:pPr>
              <w:pStyle w:val="Compact"/>
              <w:jc w:val="center"/>
            </w:pPr>
            <w:r>
              <w:t>ANCASH</w:t>
            </w:r>
          </w:p>
        </w:tc>
        <w:tc>
          <w:tcPr>
            <w:tcW w:w="0" w:type="auto"/>
          </w:tcPr>
          <w:p w14:paraId="18B78ED7" w14:textId="77777777" w:rsidR="00AB78B3" w:rsidRDefault="00337FF0">
            <w:pPr>
              <w:pStyle w:val="Compact"/>
              <w:jc w:val="center"/>
            </w:pPr>
            <w:r>
              <w:t>a30.39</w:t>
            </w:r>
          </w:p>
        </w:tc>
        <w:tc>
          <w:tcPr>
            <w:tcW w:w="0" w:type="auto"/>
          </w:tcPr>
          <w:p w14:paraId="54EF9643" w14:textId="77777777" w:rsidR="00AB78B3" w:rsidRDefault="00337FF0">
            <w:pPr>
              <w:pStyle w:val="Compact"/>
              <w:jc w:val="center"/>
            </w:pPr>
            <w:r>
              <w:t>191.9</w:t>
            </w:r>
          </w:p>
        </w:tc>
        <w:tc>
          <w:tcPr>
            <w:tcW w:w="0" w:type="auto"/>
          </w:tcPr>
          <w:p w14:paraId="06645F1C" w14:textId="77777777" w:rsidR="00AB78B3" w:rsidRDefault="00337FF0">
            <w:pPr>
              <w:pStyle w:val="Compact"/>
              <w:jc w:val="center"/>
            </w:pPr>
            <w:r>
              <w:t>200</w:t>
            </w:r>
          </w:p>
        </w:tc>
        <w:tc>
          <w:tcPr>
            <w:tcW w:w="0" w:type="auto"/>
          </w:tcPr>
          <w:p w14:paraId="53A175AF" w14:textId="77777777" w:rsidR="00AB78B3" w:rsidRDefault="00337FF0">
            <w:pPr>
              <w:pStyle w:val="Compact"/>
              <w:jc w:val="center"/>
            </w:pPr>
            <w:r>
              <w:t>NA</w:t>
            </w:r>
          </w:p>
        </w:tc>
        <w:tc>
          <w:tcPr>
            <w:tcW w:w="0" w:type="auto"/>
          </w:tcPr>
          <w:p w14:paraId="742CA379" w14:textId="77777777" w:rsidR="00AB78B3" w:rsidRDefault="00337FF0">
            <w:pPr>
              <w:pStyle w:val="Compact"/>
              <w:jc w:val="center"/>
            </w:pPr>
            <w:r>
              <w:t>NA</w:t>
            </w:r>
          </w:p>
        </w:tc>
        <w:tc>
          <w:tcPr>
            <w:tcW w:w="0" w:type="auto"/>
          </w:tcPr>
          <w:p w14:paraId="6F883E2F" w14:textId="77777777" w:rsidR="00AB78B3" w:rsidRDefault="00337FF0">
            <w:pPr>
              <w:pStyle w:val="Compact"/>
              <w:jc w:val="center"/>
            </w:pPr>
            <w:r>
              <w:t>NA</w:t>
            </w:r>
          </w:p>
        </w:tc>
        <w:tc>
          <w:tcPr>
            <w:tcW w:w="0" w:type="auto"/>
          </w:tcPr>
          <w:p w14:paraId="58C67A33" w14:textId="77777777" w:rsidR="00AB78B3" w:rsidRDefault="00337FF0">
            <w:pPr>
              <w:pStyle w:val="Compact"/>
              <w:jc w:val="center"/>
            </w:pPr>
            <w:r>
              <w:t>168.6</w:t>
            </w:r>
          </w:p>
        </w:tc>
        <w:tc>
          <w:tcPr>
            <w:tcW w:w="0" w:type="auto"/>
          </w:tcPr>
          <w:p w14:paraId="514ACA5F" w14:textId="77777777" w:rsidR="00AB78B3" w:rsidRDefault="00337FF0">
            <w:pPr>
              <w:pStyle w:val="Compact"/>
              <w:jc w:val="center"/>
            </w:pPr>
            <w:r>
              <w:t>183</w:t>
            </w:r>
          </w:p>
        </w:tc>
        <w:tc>
          <w:tcPr>
            <w:tcW w:w="0" w:type="auto"/>
          </w:tcPr>
          <w:p w14:paraId="3D42822B" w14:textId="77777777" w:rsidR="00AB78B3" w:rsidRDefault="00337FF0">
            <w:pPr>
              <w:pStyle w:val="Compact"/>
              <w:jc w:val="center"/>
            </w:pPr>
            <w:r>
              <w:t>201</w:t>
            </w:r>
          </w:p>
        </w:tc>
        <w:tc>
          <w:tcPr>
            <w:tcW w:w="0" w:type="auto"/>
          </w:tcPr>
          <w:p w14:paraId="3B88756D" w14:textId="77777777" w:rsidR="00AB78B3" w:rsidRDefault="00337FF0">
            <w:pPr>
              <w:pStyle w:val="Compact"/>
              <w:jc w:val="center"/>
            </w:pPr>
            <w:r>
              <w:t>0.1213</w:t>
            </w:r>
          </w:p>
        </w:tc>
        <w:tc>
          <w:tcPr>
            <w:tcW w:w="0" w:type="auto"/>
          </w:tcPr>
          <w:p w14:paraId="7D0DAD36" w14:textId="77777777" w:rsidR="00AB78B3" w:rsidRDefault="00337FF0">
            <w:pPr>
              <w:pStyle w:val="Compact"/>
              <w:jc w:val="center"/>
            </w:pPr>
            <w:r>
              <w:t>23.27</w:t>
            </w:r>
          </w:p>
        </w:tc>
        <w:tc>
          <w:tcPr>
            <w:tcW w:w="0" w:type="auto"/>
          </w:tcPr>
          <w:p w14:paraId="10BAEFEC" w14:textId="77777777" w:rsidR="00AB78B3" w:rsidRDefault="00337FF0">
            <w:pPr>
              <w:pStyle w:val="Compact"/>
              <w:jc w:val="center"/>
            </w:pPr>
            <w:r>
              <w:t>17</w:t>
            </w:r>
          </w:p>
        </w:tc>
        <w:tc>
          <w:tcPr>
            <w:tcW w:w="0" w:type="auto"/>
          </w:tcPr>
          <w:p w14:paraId="6E92FB96" w14:textId="77777777" w:rsidR="00AB78B3" w:rsidRDefault="00337FF0">
            <w:pPr>
              <w:pStyle w:val="Compact"/>
              <w:jc w:val="center"/>
            </w:pPr>
            <w:r>
              <w:t>0.1406</w:t>
            </w:r>
          </w:p>
        </w:tc>
      </w:tr>
      <w:tr w:rsidR="00AB78B3" w14:paraId="4A406D77" w14:textId="77777777">
        <w:tc>
          <w:tcPr>
            <w:tcW w:w="0" w:type="auto"/>
          </w:tcPr>
          <w:p w14:paraId="51C0A74F" w14:textId="77777777" w:rsidR="00AB78B3" w:rsidRDefault="00337FF0">
            <w:pPr>
              <w:pStyle w:val="Compact"/>
              <w:jc w:val="center"/>
            </w:pPr>
            <w:r>
              <w:t>ANCASH</w:t>
            </w:r>
          </w:p>
        </w:tc>
        <w:tc>
          <w:tcPr>
            <w:tcW w:w="0" w:type="auto"/>
          </w:tcPr>
          <w:p w14:paraId="66DF5FA8" w14:textId="77777777" w:rsidR="00AB78B3" w:rsidRDefault="00337FF0">
            <w:pPr>
              <w:pStyle w:val="Compact"/>
              <w:jc w:val="center"/>
            </w:pPr>
            <w:r>
              <w:t>a40.49</w:t>
            </w:r>
          </w:p>
        </w:tc>
        <w:tc>
          <w:tcPr>
            <w:tcW w:w="0" w:type="auto"/>
          </w:tcPr>
          <w:p w14:paraId="2265A7B2" w14:textId="77777777" w:rsidR="00AB78B3" w:rsidRDefault="00337FF0">
            <w:pPr>
              <w:pStyle w:val="Compact"/>
              <w:jc w:val="center"/>
            </w:pPr>
            <w:r>
              <w:t>357.4</w:t>
            </w:r>
          </w:p>
        </w:tc>
        <w:tc>
          <w:tcPr>
            <w:tcW w:w="0" w:type="auto"/>
          </w:tcPr>
          <w:p w14:paraId="30DF0E37" w14:textId="77777777" w:rsidR="00AB78B3" w:rsidRDefault="00337FF0">
            <w:pPr>
              <w:pStyle w:val="Compact"/>
              <w:jc w:val="center"/>
            </w:pPr>
            <w:r>
              <w:t>205</w:t>
            </w:r>
          </w:p>
        </w:tc>
        <w:tc>
          <w:tcPr>
            <w:tcW w:w="0" w:type="auto"/>
          </w:tcPr>
          <w:p w14:paraId="78311072" w14:textId="77777777" w:rsidR="00AB78B3" w:rsidRDefault="00337FF0">
            <w:pPr>
              <w:pStyle w:val="Compact"/>
              <w:jc w:val="center"/>
            </w:pPr>
            <w:r>
              <w:t>NA</w:t>
            </w:r>
          </w:p>
        </w:tc>
        <w:tc>
          <w:tcPr>
            <w:tcW w:w="0" w:type="auto"/>
          </w:tcPr>
          <w:p w14:paraId="0D50D5A9" w14:textId="77777777" w:rsidR="00AB78B3" w:rsidRDefault="00337FF0">
            <w:pPr>
              <w:pStyle w:val="Compact"/>
              <w:jc w:val="center"/>
            </w:pPr>
            <w:r>
              <w:t>NA</w:t>
            </w:r>
          </w:p>
        </w:tc>
        <w:tc>
          <w:tcPr>
            <w:tcW w:w="0" w:type="auto"/>
          </w:tcPr>
          <w:p w14:paraId="71216BC4" w14:textId="77777777" w:rsidR="00AB78B3" w:rsidRDefault="00337FF0">
            <w:pPr>
              <w:pStyle w:val="Compact"/>
              <w:jc w:val="center"/>
            </w:pPr>
            <w:r>
              <w:t>NA</w:t>
            </w:r>
          </w:p>
        </w:tc>
        <w:tc>
          <w:tcPr>
            <w:tcW w:w="0" w:type="auto"/>
          </w:tcPr>
          <w:p w14:paraId="2A3020F6" w14:textId="77777777" w:rsidR="00AB78B3" w:rsidRDefault="00337FF0">
            <w:pPr>
              <w:pStyle w:val="Compact"/>
              <w:jc w:val="center"/>
            </w:pPr>
            <w:r>
              <w:t>245.3</w:t>
            </w:r>
          </w:p>
        </w:tc>
        <w:tc>
          <w:tcPr>
            <w:tcW w:w="0" w:type="auto"/>
          </w:tcPr>
          <w:p w14:paraId="136D406E" w14:textId="77777777" w:rsidR="00AB78B3" w:rsidRDefault="00337FF0">
            <w:pPr>
              <w:pStyle w:val="Compact"/>
              <w:jc w:val="center"/>
            </w:pPr>
            <w:r>
              <w:t>188</w:t>
            </w:r>
          </w:p>
        </w:tc>
        <w:tc>
          <w:tcPr>
            <w:tcW w:w="0" w:type="auto"/>
          </w:tcPr>
          <w:p w14:paraId="614D853D" w14:textId="77777777" w:rsidR="00AB78B3" w:rsidRDefault="00337FF0">
            <w:pPr>
              <w:pStyle w:val="Compact"/>
              <w:jc w:val="center"/>
            </w:pPr>
            <w:r>
              <w:t>206</w:t>
            </w:r>
          </w:p>
        </w:tc>
        <w:tc>
          <w:tcPr>
            <w:tcW w:w="0" w:type="auto"/>
          </w:tcPr>
          <w:p w14:paraId="75FD67B9" w14:textId="77777777" w:rsidR="00AB78B3" w:rsidRDefault="00337FF0">
            <w:pPr>
              <w:pStyle w:val="Compact"/>
              <w:jc w:val="center"/>
            </w:pPr>
            <w:r>
              <w:t>0.3135</w:t>
            </w:r>
          </w:p>
        </w:tc>
        <w:tc>
          <w:tcPr>
            <w:tcW w:w="0" w:type="auto"/>
          </w:tcPr>
          <w:p w14:paraId="158119FF" w14:textId="77777777" w:rsidR="00AB78B3" w:rsidRDefault="00337FF0">
            <w:pPr>
              <w:pStyle w:val="Compact"/>
              <w:jc w:val="center"/>
            </w:pPr>
            <w:r>
              <w:t>112</w:t>
            </w:r>
          </w:p>
        </w:tc>
        <w:tc>
          <w:tcPr>
            <w:tcW w:w="0" w:type="auto"/>
          </w:tcPr>
          <w:p w14:paraId="14CF13CC" w14:textId="77777777" w:rsidR="00AB78B3" w:rsidRDefault="00337FF0">
            <w:pPr>
              <w:pStyle w:val="Compact"/>
              <w:jc w:val="center"/>
            </w:pPr>
            <w:r>
              <w:t>17</w:t>
            </w:r>
          </w:p>
        </w:tc>
        <w:tc>
          <w:tcPr>
            <w:tcW w:w="0" w:type="auto"/>
          </w:tcPr>
          <w:p w14:paraId="67372983" w14:textId="77777777" w:rsidR="00AB78B3" w:rsidRDefault="00337FF0">
            <w:pPr>
              <w:pStyle w:val="Compact"/>
              <w:jc w:val="center"/>
            </w:pPr>
            <w:r>
              <w:t>5.009e-16</w:t>
            </w:r>
          </w:p>
        </w:tc>
      </w:tr>
      <w:tr w:rsidR="00AB78B3" w14:paraId="0D9D50B1" w14:textId="77777777">
        <w:tc>
          <w:tcPr>
            <w:tcW w:w="0" w:type="auto"/>
          </w:tcPr>
          <w:p w14:paraId="24B45722" w14:textId="77777777" w:rsidR="00AB78B3" w:rsidRDefault="00337FF0">
            <w:pPr>
              <w:pStyle w:val="Compact"/>
              <w:jc w:val="center"/>
            </w:pPr>
            <w:r>
              <w:t>ANCASH</w:t>
            </w:r>
          </w:p>
        </w:tc>
        <w:tc>
          <w:tcPr>
            <w:tcW w:w="0" w:type="auto"/>
          </w:tcPr>
          <w:p w14:paraId="357F7238" w14:textId="77777777" w:rsidR="00AB78B3" w:rsidRDefault="00337FF0">
            <w:pPr>
              <w:pStyle w:val="Compact"/>
              <w:jc w:val="center"/>
            </w:pPr>
            <w:r>
              <w:t>a50.59</w:t>
            </w:r>
          </w:p>
        </w:tc>
        <w:tc>
          <w:tcPr>
            <w:tcW w:w="0" w:type="auto"/>
          </w:tcPr>
          <w:p w14:paraId="754D9107" w14:textId="77777777" w:rsidR="00AB78B3" w:rsidRDefault="00337FF0">
            <w:pPr>
              <w:pStyle w:val="Compact"/>
              <w:jc w:val="center"/>
            </w:pPr>
            <w:r>
              <w:t>767.2</w:t>
            </w:r>
          </w:p>
        </w:tc>
        <w:tc>
          <w:tcPr>
            <w:tcW w:w="0" w:type="auto"/>
          </w:tcPr>
          <w:p w14:paraId="3BC1ACB5" w14:textId="77777777" w:rsidR="00AB78B3" w:rsidRDefault="00337FF0">
            <w:pPr>
              <w:pStyle w:val="Compact"/>
              <w:jc w:val="center"/>
            </w:pPr>
            <w:r>
              <w:t>206</w:t>
            </w:r>
          </w:p>
        </w:tc>
        <w:tc>
          <w:tcPr>
            <w:tcW w:w="0" w:type="auto"/>
          </w:tcPr>
          <w:p w14:paraId="100B7CA4" w14:textId="77777777" w:rsidR="00AB78B3" w:rsidRDefault="00337FF0">
            <w:pPr>
              <w:pStyle w:val="Compact"/>
              <w:jc w:val="center"/>
            </w:pPr>
            <w:r>
              <w:t>NA</w:t>
            </w:r>
          </w:p>
        </w:tc>
        <w:tc>
          <w:tcPr>
            <w:tcW w:w="0" w:type="auto"/>
          </w:tcPr>
          <w:p w14:paraId="23B94DBC" w14:textId="77777777" w:rsidR="00AB78B3" w:rsidRDefault="00337FF0">
            <w:pPr>
              <w:pStyle w:val="Compact"/>
              <w:jc w:val="center"/>
            </w:pPr>
            <w:r>
              <w:t>NA</w:t>
            </w:r>
          </w:p>
        </w:tc>
        <w:tc>
          <w:tcPr>
            <w:tcW w:w="0" w:type="auto"/>
          </w:tcPr>
          <w:p w14:paraId="16E7FAF1" w14:textId="77777777" w:rsidR="00AB78B3" w:rsidRDefault="00337FF0">
            <w:pPr>
              <w:pStyle w:val="Compact"/>
              <w:jc w:val="center"/>
            </w:pPr>
            <w:r>
              <w:t>NA</w:t>
            </w:r>
          </w:p>
        </w:tc>
        <w:tc>
          <w:tcPr>
            <w:tcW w:w="0" w:type="auto"/>
          </w:tcPr>
          <w:p w14:paraId="5C92BAA1" w14:textId="77777777" w:rsidR="00AB78B3" w:rsidRDefault="00337FF0">
            <w:pPr>
              <w:pStyle w:val="Compact"/>
              <w:jc w:val="center"/>
            </w:pPr>
            <w:r>
              <w:t>318.1</w:t>
            </w:r>
          </w:p>
        </w:tc>
        <w:tc>
          <w:tcPr>
            <w:tcW w:w="0" w:type="auto"/>
          </w:tcPr>
          <w:p w14:paraId="040E8C7B" w14:textId="77777777" w:rsidR="00AB78B3" w:rsidRDefault="00337FF0">
            <w:pPr>
              <w:pStyle w:val="Compact"/>
              <w:jc w:val="center"/>
            </w:pPr>
            <w:r>
              <w:t>189</w:t>
            </w:r>
          </w:p>
        </w:tc>
        <w:tc>
          <w:tcPr>
            <w:tcW w:w="0" w:type="auto"/>
          </w:tcPr>
          <w:p w14:paraId="3D3003EE" w14:textId="77777777" w:rsidR="00AB78B3" w:rsidRDefault="00337FF0">
            <w:pPr>
              <w:pStyle w:val="Compact"/>
              <w:jc w:val="center"/>
            </w:pPr>
            <w:r>
              <w:t>207</w:t>
            </w:r>
          </w:p>
        </w:tc>
        <w:tc>
          <w:tcPr>
            <w:tcW w:w="0" w:type="auto"/>
          </w:tcPr>
          <w:p w14:paraId="7613929B" w14:textId="77777777" w:rsidR="00AB78B3" w:rsidRDefault="00337FF0">
            <w:pPr>
              <w:pStyle w:val="Compact"/>
              <w:jc w:val="center"/>
            </w:pPr>
            <w:r>
              <w:t>0.5853</w:t>
            </w:r>
          </w:p>
        </w:tc>
        <w:tc>
          <w:tcPr>
            <w:tcW w:w="0" w:type="auto"/>
          </w:tcPr>
          <w:p w14:paraId="67EC39A5" w14:textId="77777777" w:rsidR="00AB78B3" w:rsidRDefault="00337FF0">
            <w:pPr>
              <w:pStyle w:val="Compact"/>
              <w:jc w:val="center"/>
            </w:pPr>
            <w:r>
              <w:t>449.1</w:t>
            </w:r>
          </w:p>
        </w:tc>
        <w:tc>
          <w:tcPr>
            <w:tcW w:w="0" w:type="auto"/>
          </w:tcPr>
          <w:p w14:paraId="6C6C5A29" w14:textId="77777777" w:rsidR="00AB78B3" w:rsidRDefault="00337FF0">
            <w:pPr>
              <w:pStyle w:val="Compact"/>
              <w:jc w:val="center"/>
            </w:pPr>
            <w:r>
              <w:t>17</w:t>
            </w:r>
          </w:p>
        </w:tc>
        <w:tc>
          <w:tcPr>
            <w:tcW w:w="0" w:type="auto"/>
          </w:tcPr>
          <w:p w14:paraId="13CBD454" w14:textId="77777777" w:rsidR="00AB78B3" w:rsidRDefault="00337FF0">
            <w:pPr>
              <w:pStyle w:val="Compact"/>
              <w:jc w:val="center"/>
            </w:pPr>
            <w:r>
              <w:t>9.752e-85</w:t>
            </w:r>
          </w:p>
        </w:tc>
      </w:tr>
      <w:tr w:rsidR="00AB78B3" w14:paraId="7944C2E8" w14:textId="77777777">
        <w:tc>
          <w:tcPr>
            <w:tcW w:w="0" w:type="auto"/>
          </w:tcPr>
          <w:p w14:paraId="672D564A" w14:textId="77777777" w:rsidR="00AB78B3" w:rsidRDefault="00337FF0">
            <w:pPr>
              <w:pStyle w:val="Compact"/>
              <w:jc w:val="center"/>
            </w:pPr>
            <w:r>
              <w:t>ANCASH</w:t>
            </w:r>
          </w:p>
        </w:tc>
        <w:tc>
          <w:tcPr>
            <w:tcW w:w="0" w:type="auto"/>
          </w:tcPr>
          <w:p w14:paraId="5154335E" w14:textId="77777777" w:rsidR="00AB78B3" w:rsidRDefault="00337FF0">
            <w:pPr>
              <w:pStyle w:val="Compact"/>
              <w:jc w:val="center"/>
            </w:pPr>
            <w:r>
              <w:t>a60.69</w:t>
            </w:r>
          </w:p>
        </w:tc>
        <w:tc>
          <w:tcPr>
            <w:tcW w:w="0" w:type="auto"/>
          </w:tcPr>
          <w:p w14:paraId="264378DD" w14:textId="77777777" w:rsidR="00AB78B3" w:rsidRDefault="00337FF0">
            <w:pPr>
              <w:pStyle w:val="Compact"/>
              <w:jc w:val="center"/>
            </w:pPr>
            <w:r>
              <w:t>1100</w:t>
            </w:r>
          </w:p>
        </w:tc>
        <w:tc>
          <w:tcPr>
            <w:tcW w:w="0" w:type="auto"/>
          </w:tcPr>
          <w:p w14:paraId="0580765A" w14:textId="77777777" w:rsidR="00AB78B3" w:rsidRDefault="00337FF0">
            <w:pPr>
              <w:pStyle w:val="Compact"/>
              <w:jc w:val="center"/>
            </w:pPr>
            <w:r>
              <w:t>206</w:t>
            </w:r>
          </w:p>
        </w:tc>
        <w:tc>
          <w:tcPr>
            <w:tcW w:w="0" w:type="auto"/>
          </w:tcPr>
          <w:p w14:paraId="2C4919C9" w14:textId="77777777" w:rsidR="00AB78B3" w:rsidRDefault="00337FF0">
            <w:pPr>
              <w:pStyle w:val="Compact"/>
              <w:jc w:val="center"/>
            </w:pPr>
            <w:r>
              <w:t>NA</w:t>
            </w:r>
          </w:p>
        </w:tc>
        <w:tc>
          <w:tcPr>
            <w:tcW w:w="0" w:type="auto"/>
          </w:tcPr>
          <w:p w14:paraId="0B6F0B9D" w14:textId="77777777" w:rsidR="00AB78B3" w:rsidRDefault="00337FF0">
            <w:pPr>
              <w:pStyle w:val="Compact"/>
              <w:jc w:val="center"/>
            </w:pPr>
            <w:r>
              <w:t>NA</w:t>
            </w:r>
          </w:p>
        </w:tc>
        <w:tc>
          <w:tcPr>
            <w:tcW w:w="0" w:type="auto"/>
          </w:tcPr>
          <w:p w14:paraId="3E1D4679" w14:textId="77777777" w:rsidR="00AB78B3" w:rsidRDefault="00337FF0">
            <w:pPr>
              <w:pStyle w:val="Compact"/>
              <w:jc w:val="center"/>
            </w:pPr>
            <w:r>
              <w:t>NA</w:t>
            </w:r>
          </w:p>
        </w:tc>
        <w:tc>
          <w:tcPr>
            <w:tcW w:w="0" w:type="auto"/>
          </w:tcPr>
          <w:p w14:paraId="042571E4" w14:textId="77777777" w:rsidR="00AB78B3" w:rsidRDefault="00337FF0">
            <w:pPr>
              <w:pStyle w:val="Compact"/>
              <w:jc w:val="center"/>
            </w:pPr>
            <w:r>
              <w:t>268.2</w:t>
            </w:r>
          </w:p>
        </w:tc>
        <w:tc>
          <w:tcPr>
            <w:tcW w:w="0" w:type="auto"/>
          </w:tcPr>
          <w:p w14:paraId="2B8EFAD1" w14:textId="77777777" w:rsidR="00AB78B3" w:rsidRDefault="00337FF0">
            <w:pPr>
              <w:pStyle w:val="Compact"/>
              <w:jc w:val="center"/>
            </w:pPr>
            <w:r>
              <w:t>189</w:t>
            </w:r>
          </w:p>
        </w:tc>
        <w:tc>
          <w:tcPr>
            <w:tcW w:w="0" w:type="auto"/>
          </w:tcPr>
          <w:p w14:paraId="2738E63D" w14:textId="77777777" w:rsidR="00AB78B3" w:rsidRDefault="00337FF0">
            <w:pPr>
              <w:pStyle w:val="Compact"/>
              <w:jc w:val="center"/>
            </w:pPr>
            <w:r>
              <w:t>207</w:t>
            </w:r>
          </w:p>
        </w:tc>
        <w:tc>
          <w:tcPr>
            <w:tcW w:w="0" w:type="auto"/>
          </w:tcPr>
          <w:p w14:paraId="4CE5827C" w14:textId="77777777" w:rsidR="00AB78B3" w:rsidRDefault="00337FF0">
            <w:pPr>
              <w:pStyle w:val="Compact"/>
              <w:jc w:val="center"/>
            </w:pPr>
            <w:r>
              <w:t>0.7561</w:t>
            </w:r>
          </w:p>
        </w:tc>
        <w:tc>
          <w:tcPr>
            <w:tcW w:w="0" w:type="auto"/>
          </w:tcPr>
          <w:p w14:paraId="1BCB9E19" w14:textId="77777777" w:rsidR="00AB78B3" w:rsidRDefault="00337FF0">
            <w:pPr>
              <w:pStyle w:val="Compact"/>
              <w:jc w:val="center"/>
            </w:pPr>
            <w:r>
              <w:t>831.5</w:t>
            </w:r>
          </w:p>
        </w:tc>
        <w:tc>
          <w:tcPr>
            <w:tcW w:w="0" w:type="auto"/>
          </w:tcPr>
          <w:p w14:paraId="6D7CF0C2" w14:textId="77777777" w:rsidR="00AB78B3" w:rsidRDefault="00337FF0">
            <w:pPr>
              <w:pStyle w:val="Compact"/>
              <w:jc w:val="center"/>
            </w:pPr>
            <w:r>
              <w:t>17</w:t>
            </w:r>
          </w:p>
        </w:tc>
        <w:tc>
          <w:tcPr>
            <w:tcW w:w="0" w:type="auto"/>
          </w:tcPr>
          <w:p w14:paraId="6D2D2DD9" w14:textId="77777777" w:rsidR="00AB78B3" w:rsidRDefault="00337FF0">
            <w:pPr>
              <w:pStyle w:val="Compact"/>
              <w:jc w:val="center"/>
            </w:pPr>
            <w:r>
              <w:t>8.869e-166</w:t>
            </w:r>
          </w:p>
        </w:tc>
      </w:tr>
      <w:tr w:rsidR="00AB78B3" w14:paraId="0888859F" w14:textId="77777777">
        <w:tc>
          <w:tcPr>
            <w:tcW w:w="0" w:type="auto"/>
          </w:tcPr>
          <w:p w14:paraId="5DF63FD5" w14:textId="77777777" w:rsidR="00AB78B3" w:rsidRDefault="00337FF0">
            <w:pPr>
              <w:pStyle w:val="Compact"/>
              <w:jc w:val="center"/>
            </w:pPr>
            <w:r>
              <w:t>ANCASH</w:t>
            </w:r>
          </w:p>
        </w:tc>
        <w:tc>
          <w:tcPr>
            <w:tcW w:w="0" w:type="auto"/>
          </w:tcPr>
          <w:p w14:paraId="4AFBAA77" w14:textId="77777777" w:rsidR="00AB78B3" w:rsidRDefault="00337FF0">
            <w:pPr>
              <w:pStyle w:val="Compact"/>
              <w:jc w:val="center"/>
            </w:pPr>
            <w:r>
              <w:t>a70.79</w:t>
            </w:r>
          </w:p>
        </w:tc>
        <w:tc>
          <w:tcPr>
            <w:tcW w:w="0" w:type="auto"/>
          </w:tcPr>
          <w:p w14:paraId="33C77A23" w14:textId="77777777" w:rsidR="00AB78B3" w:rsidRDefault="00337FF0">
            <w:pPr>
              <w:pStyle w:val="Compact"/>
              <w:jc w:val="center"/>
            </w:pPr>
            <w:r>
              <w:t>1088</w:t>
            </w:r>
          </w:p>
        </w:tc>
        <w:tc>
          <w:tcPr>
            <w:tcW w:w="0" w:type="auto"/>
          </w:tcPr>
          <w:p w14:paraId="06A56191" w14:textId="77777777" w:rsidR="00AB78B3" w:rsidRDefault="00337FF0">
            <w:pPr>
              <w:pStyle w:val="Compact"/>
              <w:jc w:val="center"/>
            </w:pPr>
            <w:r>
              <w:t>206</w:t>
            </w:r>
          </w:p>
        </w:tc>
        <w:tc>
          <w:tcPr>
            <w:tcW w:w="0" w:type="auto"/>
          </w:tcPr>
          <w:p w14:paraId="119CAAC8" w14:textId="77777777" w:rsidR="00AB78B3" w:rsidRDefault="00337FF0">
            <w:pPr>
              <w:pStyle w:val="Compact"/>
              <w:jc w:val="center"/>
            </w:pPr>
            <w:r>
              <w:t>NA</w:t>
            </w:r>
          </w:p>
        </w:tc>
        <w:tc>
          <w:tcPr>
            <w:tcW w:w="0" w:type="auto"/>
          </w:tcPr>
          <w:p w14:paraId="4250697D" w14:textId="77777777" w:rsidR="00AB78B3" w:rsidRDefault="00337FF0">
            <w:pPr>
              <w:pStyle w:val="Compact"/>
              <w:jc w:val="center"/>
            </w:pPr>
            <w:r>
              <w:t>NA</w:t>
            </w:r>
          </w:p>
        </w:tc>
        <w:tc>
          <w:tcPr>
            <w:tcW w:w="0" w:type="auto"/>
          </w:tcPr>
          <w:p w14:paraId="21EBA80B" w14:textId="77777777" w:rsidR="00AB78B3" w:rsidRDefault="00337FF0">
            <w:pPr>
              <w:pStyle w:val="Compact"/>
              <w:jc w:val="center"/>
            </w:pPr>
            <w:r>
              <w:t>NA</w:t>
            </w:r>
          </w:p>
        </w:tc>
        <w:tc>
          <w:tcPr>
            <w:tcW w:w="0" w:type="auto"/>
          </w:tcPr>
          <w:p w14:paraId="689A7A59" w14:textId="77777777" w:rsidR="00AB78B3" w:rsidRDefault="00337FF0">
            <w:pPr>
              <w:pStyle w:val="Compact"/>
              <w:jc w:val="center"/>
            </w:pPr>
            <w:r>
              <w:t>302.2</w:t>
            </w:r>
          </w:p>
        </w:tc>
        <w:tc>
          <w:tcPr>
            <w:tcW w:w="0" w:type="auto"/>
          </w:tcPr>
          <w:p w14:paraId="095485B2" w14:textId="77777777" w:rsidR="00AB78B3" w:rsidRDefault="00337FF0">
            <w:pPr>
              <w:pStyle w:val="Compact"/>
              <w:jc w:val="center"/>
            </w:pPr>
            <w:r>
              <w:t>189</w:t>
            </w:r>
          </w:p>
        </w:tc>
        <w:tc>
          <w:tcPr>
            <w:tcW w:w="0" w:type="auto"/>
          </w:tcPr>
          <w:p w14:paraId="0A99BD95" w14:textId="77777777" w:rsidR="00AB78B3" w:rsidRDefault="00337FF0">
            <w:pPr>
              <w:pStyle w:val="Compact"/>
              <w:jc w:val="center"/>
            </w:pPr>
            <w:r>
              <w:t>207</w:t>
            </w:r>
          </w:p>
        </w:tc>
        <w:tc>
          <w:tcPr>
            <w:tcW w:w="0" w:type="auto"/>
          </w:tcPr>
          <w:p w14:paraId="470AAE48" w14:textId="77777777" w:rsidR="00AB78B3" w:rsidRDefault="00337FF0">
            <w:pPr>
              <w:pStyle w:val="Compact"/>
              <w:jc w:val="center"/>
            </w:pPr>
            <w:r>
              <w:t>0.7222</w:t>
            </w:r>
          </w:p>
        </w:tc>
        <w:tc>
          <w:tcPr>
            <w:tcW w:w="0" w:type="auto"/>
          </w:tcPr>
          <w:p w14:paraId="7FCCDFFC" w14:textId="77777777" w:rsidR="00AB78B3" w:rsidRDefault="00337FF0">
            <w:pPr>
              <w:pStyle w:val="Compact"/>
              <w:jc w:val="center"/>
            </w:pPr>
            <w:r>
              <w:t>785.5</w:t>
            </w:r>
          </w:p>
        </w:tc>
        <w:tc>
          <w:tcPr>
            <w:tcW w:w="0" w:type="auto"/>
          </w:tcPr>
          <w:p w14:paraId="71B9D2F6" w14:textId="77777777" w:rsidR="00AB78B3" w:rsidRDefault="00337FF0">
            <w:pPr>
              <w:pStyle w:val="Compact"/>
              <w:jc w:val="center"/>
            </w:pPr>
            <w:r>
              <w:t>17</w:t>
            </w:r>
          </w:p>
        </w:tc>
        <w:tc>
          <w:tcPr>
            <w:tcW w:w="0" w:type="auto"/>
          </w:tcPr>
          <w:p w14:paraId="00DF107F" w14:textId="77777777" w:rsidR="00AB78B3" w:rsidRDefault="00337FF0">
            <w:pPr>
              <w:pStyle w:val="Compact"/>
              <w:jc w:val="center"/>
            </w:pPr>
            <w:r>
              <w:t>5.527e-156</w:t>
            </w:r>
          </w:p>
        </w:tc>
      </w:tr>
      <w:tr w:rsidR="00AB78B3" w14:paraId="6098752A" w14:textId="77777777">
        <w:tc>
          <w:tcPr>
            <w:tcW w:w="0" w:type="auto"/>
          </w:tcPr>
          <w:p w14:paraId="787AE20D" w14:textId="77777777" w:rsidR="00AB78B3" w:rsidRDefault="00337FF0">
            <w:pPr>
              <w:pStyle w:val="Compact"/>
              <w:jc w:val="center"/>
            </w:pPr>
            <w:r>
              <w:t>ANCASH</w:t>
            </w:r>
          </w:p>
        </w:tc>
        <w:tc>
          <w:tcPr>
            <w:tcW w:w="0" w:type="auto"/>
          </w:tcPr>
          <w:p w14:paraId="1D3F0865" w14:textId="77777777" w:rsidR="00AB78B3" w:rsidRDefault="00337FF0">
            <w:pPr>
              <w:pStyle w:val="Compact"/>
              <w:jc w:val="center"/>
            </w:pPr>
            <w:r>
              <w:t>a80</w:t>
            </w:r>
          </w:p>
        </w:tc>
        <w:tc>
          <w:tcPr>
            <w:tcW w:w="0" w:type="auto"/>
          </w:tcPr>
          <w:p w14:paraId="1631C9B5" w14:textId="77777777" w:rsidR="00AB78B3" w:rsidRDefault="00337FF0">
            <w:pPr>
              <w:pStyle w:val="Compact"/>
              <w:jc w:val="center"/>
            </w:pPr>
            <w:r>
              <w:t>748.4</w:t>
            </w:r>
          </w:p>
        </w:tc>
        <w:tc>
          <w:tcPr>
            <w:tcW w:w="0" w:type="auto"/>
          </w:tcPr>
          <w:p w14:paraId="0F13F561" w14:textId="77777777" w:rsidR="00AB78B3" w:rsidRDefault="00337FF0">
            <w:pPr>
              <w:pStyle w:val="Compact"/>
              <w:jc w:val="center"/>
            </w:pPr>
            <w:r>
              <w:t>206</w:t>
            </w:r>
          </w:p>
        </w:tc>
        <w:tc>
          <w:tcPr>
            <w:tcW w:w="0" w:type="auto"/>
          </w:tcPr>
          <w:p w14:paraId="0BB94ECD" w14:textId="77777777" w:rsidR="00AB78B3" w:rsidRDefault="00337FF0">
            <w:pPr>
              <w:pStyle w:val="Compact"/>
              <w:jc w:val="center"/>
            </w:pPr>
            <w:r>
              <w:t>NA</w:t>
            </w:r>
          </w:p>
        </w:tc>
        <w:tc>
          <w:tcPr>
            <w:tcW w:w="0" w:type="auto"/>
          </w:tcPr>
          <w:p w14:paraId="5F10C9AA" w14:textId="77777777" w:rsidR="00AB78B3" w:rsidRDefault="00337FF0">
            <w:pPr>
              <w:pStyle w:val="Compact"/>
              <w:jc w:val="center"/>
            </w:pPr>
            <w:r>
              <w:t>NA</w:t>
            </w:r>
          </w:p>
        </w:tc>
        <w:tc>
          <w:tcPr>
            <w:tcW w:w="0" w:type="auto"/>
          </w:tcPr>
          <w:p w14:paraId="22156BA1" w14:textId="77777777" w:rsidR="00AB78B3" w:rsidRDefault="00337FF0">
            <w:pPr>
              <w:pStyle w:val="Compact"/>
              <w:jc w:val="center"/>
            </w:pPr>
            <w:r>
              <w:t>NA</w:t>
            </w:r>
          </w:p>
        </w:tc>
        <w:tc>
          <w:tcPr>
            <w:tcW w:w="0" w:type="auto"/>
          </w:tcPr>
          <w:p w14:paraId="2ACED668" w14:textId="77777777" w:rsidR="00AB78B3" w:rsidRDefault="00337FF0">
            <w:pPr>
              <w:pStyle w:val="Compact"/>
              <w:jc w:val="center"/>
            </w:pPr>
            <w:r>
              <w:t>268</w:t>
            </w:r>
          </w:p>
        </w:tc>
        <w:tc>
          <w:tcPr>
            <w:tcW w:w="0" w:type="auto"/>
          </w:tcPr>
          <w:p w14:paraId="5C04223B" w14:textId="77777777" w:rsidR="00AB78B3" w:rsidRDefault="00337FF0">
            <w:pPr>
              <w:pStyle w:val="Compact"/>
              <w:jc w:val="center"/>
            </w:pPr>
            <w:r>
              <w:t>189</w:t>
            </w:r>
          </w:p>
        </w:tc>
        <w:tc>
          <w:tcPr>
            <w:tcW w:w="0" w:type="auto"/>
          </w:tcPr>
          <w:p w14:paraId="25A21218" w14:textId="77777777" w:rsidR="00AB78B3" w:rsidRDefault="00337FF0">
            <w:pPr>
              <w:pStyle w:val="Compact"/>
              <w:jc w:val="center"/>
            </w:pPr>
            <w:r>
              <w:t>207</w:t>
            </w:r>
          </w:p>
        </w:tc>
        <w:tc>
          <w:tcPr>
            <w:tcW w:w="0" w:type="auto"/>
          </w:tcPr>
          <w:p w14:paraId="559CE255" w14:textId="77777777" w:rsidR="00AB78B3" w:rsidRDefault="00337FF0">
            <w:pPr>
              <w:pStyle w:val="Compact"/>
              <w:jc w:val="center"/>
            </w:pPr>
            <w:r>
              <w:t>0.6419</w:t>
            </w:r>
          </w:p>
        </w:tc>
        <w:tc>
          <w:tcPr>
            <w:tcW w:w="0" w:type="auto"/>
          </w:tcPr>
          <w:p w14:paraId="7EA3B8E2" w14:textId="77777777" w:rsidR="00AB78B3" w:rsidRDefault="00337FF0">
            <w:pPr>
              <w:pStyle w:val="Compact"/>
              <w:jc w:val="center"/>
            </w:pPr>
            <w:r>
              <w:t>480.4</w:t>
            </w:r>
          </w:p>
        </w:tc>
        <w:tc>
          <w:tcPr>
            <w:tcW w:w="0" w:type="auto"/>
          </w:tcPr>
          <w:p w14:paraId="69F8A66B" w14:textId="77777777" w:rsidR="00AB78B3" w:rsidRDefault="00337FF0">
            <w:pPr>
              <w:pStyle w:val="Compact"/>
              <w:jc w:val="center"/>
            </w:pPr>
            <w:r>
              <w:t>17</w:t>
            </w:r>
          </w:p>
        </w:tc>
        <w:tc>
          <w:tcPr>
            <w:tcW w:w="0" w:type="auto"/>
          </w:tcPr>
          <w:p w14:paraId="03153B81" w14:textId="77777777" w:rsidR="00AB78B3" w:rsidRDefault="00337FF0">
            <w:pPr>
              <w:pStyle w:val="Compact"/>
              <w:jc w:val="center"/>
            </w:pPr>
            <w:r>
              <w:t>2.505e-91</w:t>
            </w:r>
          </w:p>
        </w:tc>
      </w:tr>
      <w:tr w:rsidR="00AB78B3" w14:paraId="46A730C2" w14:textId="77777777">
        <w:tc>
          <w:tcPr>
            <w:tcW w:w="0" w:type="auto"/>
          </w:tcPr>
          <w:p w14:paraId="53D3BA07" w14:textId="77777777" w:rsidR="00AB78B3" w:rsidRDefault="00337FF0">
            <w:pPr>
              <w:pStyle w:val="Compact"/>
              <w:jc w:val="center"/>
            </w:pPr>
            <w:r>
              <w:t>APURIMAC</w:t>
            </w:r>
          </w:p>
        </w:tc>
        <w:tc>
          <w:tcPr>
            <w:tcW w:w="0" w:type="auto"/>
          </w:tcPr>
          <w:p w14:paraId="7C94935A" w14:textId="77777777" w:rsidR="00AB78B3" w:rsidRDefault="00337FF0">
            <w:pPr>
              <w:pStyle w:val="Compact"/>
              <w:jc w:val="center"/>
            </w:pPr>
            <w:r>
              <w:t>a0.9</w:t>
            </w:r>
          </w:p>
        </w:tc>
        <w:tc>
          <w:tcPr>
            <w:tcW w:w="0" w:type="auto"/>
          </w:tcPr>
          <w:p w14:paraId="6AE5EAB7" w14:textId="77777777" w:rsidR="00AB78B3" w:rsidRDefault="00337FF0">
            <w:pPr>
              <w:pStyle w:val="Compact"/>
              <w:jc w:val="center"/>
            </w:pPr>
            <w:r>
              <w:t>102.6</w:t>
            </w:r>
          </w:p>
        </w:tc>
        <w:tc>
          <w:tcPr>
            <w:tcW w:w="0" w:type="auto"/>
          </w:tcPr>
          <w:p w14:paraId="116A549C" w14:textId="77777777" w:rsidR="00AB78B3" w:rsidRDefault="00337FF0">
            <w:pPr>
              <w:pStyle w:val="Compact"/>
              <w:jc w:val="center"/>
            </w:pPr>
            <w:r>
              <w:t>170</w:t>
            </w:r>
          </w:p>
        </w:tc>
        <w:tc>
          <w:tcPr>
            <w:tcW w:w="0" w:type="auto"/>
          </w:tcPr>
          <w:p w14:paraId="373CAE54" w14:textId="77777777" w:rsidR="00AB78B3" w:rsidRDefault="00337FF0">
            <w:pPr>
              <w:pStyle w:val="Compact"/>
              <w:jc w:val="center"/>
            </w:pPr>
            <w:r>
              <w:t>NA</w:t>
            </w:r>
          </w:p>
        </w:tc>
        <w:tc>
          <w:tcPr>
            <w:tcW w:w="0" w:type="auto"/>
          </w:tcPr>
          <w:p w14:paraId="2DF89533" w14:textId="77777777" w:rsidR="00AB78B3" w:rsidRDefault="00337FF0">
            <w:pPr>
              <w:pStyle w:val="Compact"/>
              <w:jc w:val="center"/>
            </w:pPr>
            <w:r>
              <w:t>NA</w:t>
            </w:r>
          </w:p>
        </w:tc>
        <w:tc>
          <w:tcPr>
            <w:tcW w:w="0" w:type="auto"/>
          </w:tcPr>
          <w:p w14:paraId="34808059" w14:textId="77777777" w:rsidR="00AB78B3" w:rsidRDefault="00337FF0">
            <w:pPr>
              <w:pStyle w:val="Compact"/>
              <w:jc w:val="center"/>
            </w:pPr>
            <w:r>
              <w:t>NA</w:t>
            </w:r>
          </w:p>
        </w:tc>
        <w:tc>
          <w:tcPr>
            <w:tcW w:w="0" w:type="auto"/>
          </w:tcPr>
          <w:p w14:paraId="40C8A05D" w14:textId="77777777" w:rsidR="00AB78B3" w:rsidRDefault="00337FF0">
            <w:pPr>
              <w:pStyle w:val="Compact"/>
              <w:jc w:val="center"/>
            </w:pPr>
            <w:r>
              <w:t>88.49</w:t>
            </w:r>
          </w:p>
        </w:tc>
        <w:tc>
          <w:tcPr>
            <w:tcW w:w="0" w:type="auto"/>
          </w:tcPr>
          <w:p w14:paraId="6BBCD4F1" w14:textId="77777777" w:rsidR="00AB78B3" w:rsidRDefault="00337FF0">
            <w:pPr>
              <w:pStyle w:val="Compact"/>
              <w:jc w:val="center"/>
            </w:pPr>
            <w:r>
              <w:t>153</w:t>
            </w:r>
          </w:p>
        </w:tc>
        <w:tc>
          <w:tcPr>
            <w:tcW w:w="0" w:type="auto"/>
          </w:tcPr>
          <w:p w14:paraId="4642147E" w14:textId="77777777" w:rsidR="00AB78B3" w:rsidRDefault="00337FF0">
            <w:pPr>
              <w:pStyle w:val="Compact"/>
              <w:jc w:val="center"/>
            </w:pPr>
            <w:r>
              <w:t>171</w:t>
            </w:r>
          </w:p>
        </w:tc>
        <w:tc>
          <w:tcPr>
            <w:tcW w:w="0" w:type="auto"/>
          </w:tcPr>
          <w:p w14:paraId="7018F1D3" w14:textId="77777777" w:rsidR="00AB78B3" w:rsidRDefault="00337FF0">
            <w:pPr>
              <w:pStyle w:val="Compact"/>
              <w:jc w:val="center"/>
            </w:pPr>
            <w:r>
              <w:t>0.1374</w:t>
            </w:r>
          </w:p>
        </w:tc>
        <w:tc>
          <w:tcPr>
            <w:tcW w:w="0" w:type="auto"/>
          </w:tcPr>
          <w:p w14:paraId="08021382" w14:textId="77777777" w:rsidR="00AB78B3" w:rsidRDefault="00337FF0">
            <w:pPr>
              <w:pStyle w:val="Compact"/>
              <w:jc w:val="center"/>
            </w:pPr>
            <w:r>
              <w:t>14.1</w:t>
            </w:r>
          </w:p>
        </w:tc>
        <w:tc>
          <w:tcPr>
            <w:tcW w:w="0" w:type="auto"/>
          </w:tcPr>
          <w:p w14:paraId="52B30C69" w14:textId="77777777" w:rsidR="00AB78B3" w:rsidRDefault="00337FF0">
            <w:pPr>
              <w:pStyle w:val="Compact"/>
              <w:jc w:val="center"/>
            </w:pPr>
            <w:r>
              <w:t>17</w:t>
            </w:r>
          </w:p>
        </w:tc>
        <w:tc>
          <w:tcPr>
            <w:tcW w:w="0" w:type="auto"/>
          </w:tcPr>
          <w:p w14:paraId="39EFFC19" w14:textId="77777777" w:rsidR="00AB78B3" w:rsidRDefault="00337FF0">
            <w:pPr>
              <w:pStyle w:val="Compact"/>
              <w:jc w:val="center"/>
            </w:pPr>
            <w:r>
              <w:t>0.6602</w:t>
            </w:r>
          </w:p>
        </w:tc>
      </w:tr>
      <w:tr w:rsidR="00AB78B3" w14:paraId="326ED32E" w14:textId="77777777">
        <w:tc>
          <w:tcPr>
            <w:tcW w:w="0" w:type="auto"/>
          </w:tcPr>
          <w:p w14:paraId="17066EFA" w14:textId="77777777" w:rsidR="00AB78B3" w:rsidRDefault="00337FF0">
            <w:pPr>
              <w:pStyle w:val="Compact"/>
              <w:jc w:val="center"/>
            </w:pPr>
            <w:r>
              <w:t>APURIMAC</w:t>
            </w:r>
          </w:p>
        </w:tc>
        <w:tc>
          <w:tcPr>
            <w:tcW w:w="0" w:type="auto"/>
          </w:tcPr>
          <w:p w14:paraId="6CDC20E5" w14:textId="77777777" w:rsidR="00AB78B3" w:rsidRDefault="00337FF0">
            <w:pPr>
              <w:pStyle w:val="Compact"/>
              <w:jc w:val="center"/>
            </w:pPr>
            <w:r>
              <w:t>a10.19</w:t>
            </w:r>
          </w:p>
        </w:tc>
        <w:tc>
          <w:tcPr>
            <w:tcW w:w="0" w:type="auto"/>
          </w:tcPr>
          <w:p w14:paraId="53E6D43F" w14:textId="77777777" w:rsidR="00AB78B3" w:rsidRDefault="00337FF0">
            <w:pPr>
              <w:pStyle w:val="Compact"/>
              <w:jc w:val="center"/>
            </w:pPr>
            <w:r>
              <w:t>20.66</w:t>
            </w:r>
          </w:p>
        </w:tc>
        <w:tc>
          <w:tcPr>
            <w:tcW w:w="0" w:type="auto"/>
          </w:tcPr>
          <w:p w14:paraId="596953D2" w14:textId="77777777" w:rsidR="00AB78B3" w:rsidRDefault="00337FF0">
            <w:pPr>
              <w:pStyle w:val="Compact"/>
              <w:jc w:val="center"/>
            </w:pPr>
            <w:r>
              <w:t>99</w:t>
            </w:r>
          </w:p>
        </w:tc>
        <w:tc>
          <w:tcPr>
            <w:tcW w:w="0" w:type="auto"/>
          </w:tcPr>
          <w:p w14:paraId="38C17E73" w14:textId="77777777" w:rsidR="00AB78B3" w:rsidRDefault="00337FF0">
            <w:pPr>
              <w:pStyle w:val="Compact"/>
              <w:jc w:val="center"/>
            </w:pPr>
            <w:r>
              <w:t>NA</w:t>
            </w:r>
          </w:p>
        </w:tc>
        <w:tc>
          <w:tcPr>
            <w:tcW w:w="0" w:type="auto"/>
          </w:tcPr>
          <w:p w14:paraId="721CCF7A" w14:textId="77777777" w:rsidR="00AB78B3" w:rsidRDefault="00337FF0">
            <w:pPr>
              <w:pStyle w:val="Compact"/>
              <w:jc w:val="center"/>
            </w:pPr>
            <w:r>
              <w:t>NA</w:t>
            </w:r>
          </w:p>
        </w:tc>
        <w:tc>
          <w:tcPr>
            <w:tcW w:w="0" w:type="auto"/>
          </w:tcPr>
          <w:p w14:paraId="56506305" w14:textId="77777777" w:rsidR="00AB78B3" w:rsidRDefault="00337FF0">
            <w:pPr>
              <w:pStyle w:val="Compact"/>
              <w:jc w:val="center"/>
            </w:pPr>
            <w:r>
              <w:t>NA</w:t>
            </w:r>
          </w:p>
        </w:tc>
        <w:tc>
          <w:tcPr>
            <w:tcW w:w="0" w:type="auto"/>
          </w:tcPr>
          <w:p w14:paraId="64F39FA4" w14:textId="77777777" w:rsidR="00AB78B3" w:rsidRDefault="00337FF0">
            <w:pPr>
              <w:pStyle w:val="Compact"/>
              <w:jc w:val="center"/>
            </w:pPr>
            <w:r>
              <w:t>15.81</w:t>
            </w:r>
          </w:p>
        </w:tc>
        <w:tc>
          <w:tcPr>
            <w:tcW w:w="0" w:type="auto"/>
          </w:tcPr>
          <w:p w14:paraId="714034D6" w14:textId="77777777" w:rsidR="00AB78B3" w:rsidRDefault="00337FF0">
            <w:pPr>
              <w:pStyle w:val="Compact"/>
              <w:jc w:val="center"/>
            </w:pPr>
            <w:r>
              <w:t>82</w:t>
            </w:r>
          </w:p>
        </w:tc>
        <w:tc>
          <w:tcPr>
            <w:tcW w:w="0" w:type="auto"/>
          </w:tcPr>
          <w:p w14:paraId="4737E2EA" w14:textId="77777777" w:rsidR="00AB78B3" w:rsidRDefault="00337FF0">
            <w:pPr>
              <w:pStyle w:val="Compact"/>
              <w:jc w:val="center"/>
            </w:pPr>
            <w:r>
              <w:t>100</w:t>
            </w:r>
          </w:p>
        </w:tc>
        <w:tc>
          <w:tcPr>
            <w:tcW w:w="0" w:type="auto"/>
          </w:tcPr>
          <w:p w14:paraId="4608F782" w14:textId="77777777" w:rsidR="00AB78B3" w:rsidRDefault="00337FF0">
            <w:pPr>
              <w:pStyle w:val="Compact"/>
              <w:jc w:val="center"/>
            </w:pPr>
            <w:r>
              <w:t>0.2347</w:t>
            </w:r>
          </w:p>
        </w:tc>
        <w:tc>
          <w:tcPr>
            <w:tcW w:w="0" w:type="auto"/>
          </w:tcPr>
          <w:p w14:paraId="610C2186" w14:textId="77777777" w:rsidR="00AB78B3" w:rsidRDefault="00337FF0">
            <w:pPr>
              <w:pStyle w:val="Compact"/>
              <w:jc w:val="center"/>
            </w:pPr>
            <w:r>
              <w:t>4.85</w:t>
            </w:r>
          </w:p>
        </w:tc>
        <w:tc>
          <w:tcPr>
            <w:tcW w:w="0" w:type="auto"/>
          </w:tcPr>
          <w:p w14:paraId="296EEFB7" w14:textId="77777777" w:rsidR="00AB78B3" w:rsidRDefault="00337FF0">
            <w:pPr>
              <w:pStyle w:val="Compact"/>
              <w:jc w:val="center"/>
            </w:pPr>
            <w:r>
              <w:t>17</w:t>
            </w:r>
          </w:p>
        </w:tc>
        <w:tc>
          <w:tcPr>
            <w:tcW w:w="0" w:type="auto"/>
          </w:tcPr>
          <w:p w14:paraId="1FEF17C0" w14:textId="77777777" w:rsidR="00AB78B3" w:rsidRDefault="00337FF0">
            <w:pPr>
              <w:pStyle w:val="Compact"/>
              <w:jc w:val="center"/>
            </w:pPr>
            <w:r>
              <w:t>0.9982</w:t>
            </w:r>
          </w:p>
        </w:tc>
      </w:tr>
      <w:tr w:rsidR="00AB78B3" w14:paraId="03CBAF71" w14:textId="77777777">
        <w:tc>
          <w:tcPr>
            <w:tcW w:w="0" w:type="auto"/>
          </w:tcPr>
          <w:p w14:paraId="60A8488D" w14:textId="77777777" w:rsidR="00AB78B3" w:rsidRDefault="00337FF0">
            <w:pPr>
              <w:pStyle w:val="Compact"/>
              <w:jc w:val="center"/>
            </w:pPr>
            <w:r>
              <w:t>APURIMAC</w:t>
            </w:r>
          </w:p>
        </w:tc>
        <w:tc>
          <w:tcPr>
            <w:tcW w:w="0" w:type="auto"/>
          </w:tcPr>
          <w:p w14:paraId="32F435F2" w14:textId="77777777" w:rsidR="00AB78B3" w:rsidRDefault="00337FF0">
            <w:pPr>
              <w:pStyle w:val="Compact"/>
              <w:jc w:val="center"/>
            </w:pPr>
            <w:r>
              <w:t>a20.29</w:t>
            </w:r>
          </w:p>
        </w:tc>
        <w:tc>
          <w:tcPr>
            <w:tcW w:w="0" w:type="auto"/>
          </w:tcPr>
          <w:p w14:paraId="5DC64DE5" w14:textId="77777777" w:rsidR="00AB78B3" w:rsidRDefault="00337FF0">
            <w:pPr>
              <w:pStyle w:val="Compact"/>
              <w:jc w:val="center"/>
            </w:pPr>
            <w:r>
              <w:t>50.37</w:t>
            </w:r>
          </w:p>
        </w:tc>
        <w:tc>
          <w:tcPr>
            <w:tcW w:w="0" w:type="auto"/>
          </w:tcPr>
          <w:p w14:paraId="1BA720E3" w14:textId="77777777" w:rsidR="00AB78B3" w:rsidRDefault="00337FF0">
            <w:pPr>
              <w:pStyle w:val="Compact"/>
              <w:jc w:val="center"/>
            </w:pPr>
            <w:r>
              <w:t>128</w:t>
            </w:r>
          </w:p>
        </w:tc>
        <w:tc>
          <w:tcPr>
            <w:tcW w:w="0" w:type="auto"/>
          </w:tcPr>
          <w:p w14:paraId="75A55E02" w14:textId="77777777" w:rsidR="00AB78B3" w:rsidRDefault="00337FF0">
            <w:pPr>
              <w:pStyle w:val="Compact"/>
              <w:jc w:val="center"/>
            </w:pPr>
            <w:r>
              <w:t>NA</w:t>
            </w:r>
          </w:p>
        </w:tc>
        <w:tc>
          <w:tcPr>
            <w:tcW w:w="0" w:type="auto"/>
          </w:tcPr>
          <w:p w14:paraId="64145FBF" w14:textId="77777777" w:rsidR="00AB78B3" w:rsidRDefault="00337FF0">
            <w:pPr>
              <w:pStyle w:val="Compact"/>
              <w:jc w:val="center"/>
            </w:pPr>
            <w:r>
              <w:t>NA</w:t>
            </w:r>
          </w:p>
        </w:tc>
        <w:tc>
          <w:tcPr>
            <w:tcW w:w="0" w:type="auto"/>
          </w:tcPr>
          <w:p w14:paraId="7CAA0750" w14:textId="77777777" w:rsidR="00AB78B3" w:rsidRDefault="00337FF0">
            <w:pPr>
              <w:pStyle w:val="Compact"/>
              <w:jc w:val="center"/>
            </w:pPr>
            <w:r>
              <w:t>NA</w:t>
            </w:r>
          </w:p>
        </w:tc>
        <w:tc>
          <w:tcPr>
            <w:tcW w:w="0" w:type="auto"/>
          </w:tcPr>
          <w:p w14:paraId="21E77B9B" w14:textId="77777777" w:rsidR="00AB78B3" w:rsidRDefault="00337FF0">
            <w:pPr>
              <w:pStyle w:val="Compact"/>
              <w:jc w:val="center"/>
            </w:pPr>
            <w:r>
              <w:t>42.93</w:t>
            </w:r>
          </w:p>
        </w:tc>
        <w:tc>
          <w:tcPr>
            <w:tcW w:w="0" w:type="auto"/>
          </w:tcPr>
          <w:p w14:paraId="487DA061" w14:textId="77777777" w:rsidR="00AB78B3" w:rsidRDefault="00337FF0">
            <w:pPr>
              <w:pStyle w:val="Compact"/>
              <w:jc w:val="center"/>
            </w:pPr>
            <w:r>
              <w:t>111</w:t>
            </w:r>
          </w:p>
        </w:tc>
        <w:tc>
          <w:tcPr>
            <w:tcW w:w="0" w:type="auto"/>
          </w:tcPr>
          <w:p w14:paraId="167E967D" w14:textId="77777777" w:rsidR="00AB78B3" w:rsidRDefault="00337FF0">
            <w:pPr>
              <w:pStyle w:val="Compact"/>
              <w:jc w:val="center"/>
            </w:pPr>
            <w:r>
              <w:t>129</w:t>
            </w:r>
          </w:p>
        </w:tc>
        <w:tc>
          <w:tcPr>
            <w:tcW w:w="0" w:type="auto"/>
          </w:tcPr>
          <w:p w14:paraId="115FE672" w14:textId="77777777" w:rsidR="00AB78B3" w:rsidRDefault="00337FF0">
            <w:pPr>
              <w:pStyle w:val="Compact"/>
              <w:jc w:val="center"/>
            </w:pPr>
            <w:r>
              <w:t>0.1477</w:t>
            </w:r>
          </w:p>
        </w:tc>
        <w:tc>
          <w:tcPr>
            <w:tcW w:w="0" w:type="auto"/>
          </w:tcPr>
          <w:p w14:paraId="27185D43" w14:textId="77777777" w:rsidR="00AB78B3" w:rsidRDefault="00337FF0">
            <w:pPr>
              <w:pStyle w:val="Compact"/>
              <w:jc w:val="center"/>
            </w:pPr>
            <w:r>
              <w:t>7.439</w:t>
            </w:r>
          </w:p>
        </w:tc>
        <w:tc>
          <w:tcPr>
            <w:tcW w:w="0" w:type="auto"/>
          </w:tcPr>
          <w:p w14:paraId="6CBE8F81" w14:textId="77777777" w:rsidR="00AB78B3" w:rsidRDefault="00337FF0">
            <w:pPr>
              <w:pStyle w:val="Compact"/>
              <w:jc w:val="center"/>
            </w:pPr>
            <w:r>
              <w:t>17</w:t>
            </w:r>
          </w:p>
        </w:tc>
        <w:tc>
          <w:tcPr>
            <w:tcW w:w="0" w:type="auto"/>
          </w:tcPr>
          <w:p w14:paraId="65944298" w14:textId="77777777" w:rsidR="00AB78B3" w:rsidRDefault="00337FF0">
            <w:pPr>
              <w:pStyle w:val="Compact"/>
              <w:jc w:val="center"/>
            </w:pPr>
            <w:r>
              <w:t>0.9771</w:t>
            </w:r>
          </w:p>
        </w:tc>
      </w:tr>
      <w:tr w:rsidR="00AB78B3" w14:paraId="1F211BCE" w14:textId="77777777">
        <w:tc>
          <w:tcPr>
            <w:tcW w:w="0" w:type="auto"/>
          </w:tcPr>
          <w:p w14:paraId="38163CF2" w14:textId="77777777" w:rsidR="00AB78B3" w:rsidRDefault="00337FF0">
            <w:pPr>
              <w:pStyle w:val="Compact"/>
              <w:jc w:val="center"/>
            </w:pPr>
            <w:r>
              <w:t>APURIMAC</w:t>
            </w:r>
          </w:p>
        </w:tc>
        <w:tc>
          <w:tcPr>
            <w:tcW w:w="0" w:type="auto"/>
          </w:tcPr>
          <w:p w14:paraId="482CE0E9" w14:textId="77777777" w:rsidR="00AB78B3" w:rsidRDefault="00337FF0">
            <w:pPr>
              <w:pStyle w:val="Compact"/>
              <w:jc w:val="center"/>
            </w:pPr>
            <w:r>
              <w:t>a30.39</w:t>
            </w:r>
          </w:p>
        </w:tc>
        <w:tc>
          <w:tcPr>
            <w:tcW w:w="0" w:type="auto"/>
          </w:tcPr>
          <w:p w14:paraId="7CBD320B" w14:textId="77777777" w:rsidR="00AB78B3" w:rsidRDefault="00337FF0">
            <w:pPr>
              <w:pStyle w:val="Compact"/>
              <w:jc w:val="center"/>
            </w:pPr>
            <w:r>
              <w:t>76.68</w:t>
            </w:r>
          </w:p>
        </w:tc>
        <w:tc>
          <w:tcPr>
            <w:tcW w:w="0" w:type="auto"/>
          </w:tcPr>
          <w:p w14:paraId="0135C351" w14:textId="77777777" w:rsidR="00AB78B3" w:rsidRDefault="00337FF0">
            <w:pPr>
              <w:pStyle w:val="Compact"/>
              <w:jc w:val="center"/>
            </w:pPr>
            <w:r>
              <w:t>148</w:t>
            </w:r>
          </w:p>
        </w:tc>
        <w:tc>
          <w:tcPr>
            <w:tcW w:w="0" w:type="auto"/>
          </w:tcPr>
          <w:p w14:paraId="06929C86" w14:textId="77777777" w:rsidR="00AB78B3" w:rsidRDefault="00337FF0">
            <w:pPr>
              <w:pStyle w:val="Compact"/>
              <w:jc w:val="center"/>
            </w:pPr>
            <w:r>
              <w:t>NA</w:t>
            </w:r>
          </w:p>
        </w:tc>
        <w:tc>
          <w:tcPr>
            <w:tcW w:w="0" w:type="auto"/>
          </w:tcPr>
          <w:p w14:paraId="418B6698" w14:textId="77777777" w:rsidR="00AB78B3" w:rsidRDefault="00337FF0">
            <w:pPr>
              <w:pStyle w:val="Compact"/>
              <w:jc w:val="center"/>
            </w:pPr>
            <w:r>
              <w:t>NA</w:t>
            </w:r>
          </w:p>
        </w:tc>
        <w:tc>
          <w:tcPr>
            <w:tcW w:w="0" w:type="auto"/>
          </w:tcPr>
          <w:p w14:paraId="1BEBB71C" w14:textId="77777777" w:rsidR="00AB78B3" w:rsidRDefault="00337FF0">
            <w:pPr>
              <w:pStyle w:val="Compact"/>
              <w:jc w:val="center"/>
            </w:pPr>
            <w:r>
              <w:t>NA</w:t>
            </w:r>
          </w:p>
        </w:tc>
        <w:tc>
          <w:tcPr>
            <w:tcW w:w="0" w:type="auto"/>
          </w:tcPr>
          <w:p w14:paraId="3CDC7840" w14:textId="77777777" w:rsidR="00AB78B3" w:rsidRDefault="00337FF0">
            <w:pPr>
              <w:pStyle w:val="Compact"/>
              <w:jc w:val="center"/>
            </w:pPr>
            <w:r>
              <w:t>66.95</w:t>
            </w:r>
          </w:p>
        </w:tc>
        <w:tc>
          <w:tcPr>
            <w:tcW w:w="0" w:type="auto"/>
          </w:tcPr>
          <w:p w14:paraId="70FE093C" w14:textId="77777777" w:rsidR="00AB78B3" w:rsidRDefault="00337FF0">
            <w:pPr>
              <w:pStyle w:val="Compact"/>
              <w:jc w:val="center"/>
            </w:pPr>
            <w:r>
              <w:t>131</w:t>
            </w:r>
          </w:p>
        </w:tc>
        <w:tc>
          <w:tcPr>
            <w:tcW w:w="0" w:type="auto"/>
          </w:tcPr>
          <w:p w14:paraId="5CB548C4" w14:textId="77777777" w:rsidR="00AB78B3" w:rsidRDefault="00337FF0">
            <w:pPr>
              <w:pStyle w:val="Compact"/>
              <w:jc w:val="center"/>
            </w:pPr>
            <w:r>
              <w:t>149</w:t>
            </w:r>
          </w:p>
        </w:tc>
        <w:tc>
          <w:tcPr>
            <w:tcW w:w="0" w:type="auto"/>
          </w:tcPr>
          <w:p w14:paraId="31B57EB7" w14:textId="77777777" w:rsidR="00AB78B3" w:rsidRDefault="00337FF0">
            <w:pPr>
              <w:pStyle w:val="Compact"/>
              <w:jc w:val="center"/>
            </w:pPr>
            <w:r>
              <w:t>0.1269</w:t>
            </w:r>
          </w:p>
        </w:tc>
        <w:tc>
          <w:tcPr>
            <w:tcW w:w="0" w:type="auto"/>
          </w:tcPr>
          <w:p w14:paraId="1ACB0175" w14:textId="77777777" w:rsidR="00AB78B3" w:rsidRDefault="00337FF0">
            <w:pPr>
              <w:pStyle w:val="Compact"/>
              <w:jc w:val="center"/>
            </w:pPr>
            <w:r>
              <w:t>9.73</w:t>
            </w:r>
          </w:p>
        </w:tc>
        <w:tc>
          <w:tcPr>
            <w:tcW w:w="0" w:type="auto"/>
          </w:tcPr>
          <w:p w14:paraId="7903AA36" w14:textId="77777777" w:rsidR="00AB78B3" w:rsidRDefault="00337FF0">
            <w:pPr>
              <w:pStyle w:val="Compact"/>
              <w:jc w:val="center"/>
            </w:pPr>
            <w:r>
              <w:t>17</w:t>
            </w:r>
          </w:p>
        </w:tc>
        <w:tc>
          <w:tcPr>
            <w:tcW w:w="0" w:type="auto"/>
          </w:tcPr>
          <w:p w14:paraId="1CA5C91D" w14:textId="77777777" w:rsidR="00AB78B3" w:rsidRDefault="00337FF0">
            <w:pPr>
              <w:pStyle w:val="Compact"/>
              <w:jc w:val="center"/>
            </w:pPr>
            <w:r>
              <w:t>0.9146</w:t>
            </w:r>
          </w:p>
        </w:tc>
      </w:tr>
      <w:tr w:rsidR="00AB78B3" w14:paraId="5E35F04E" w14:textId="77777777">
        <w:tc>
          <w:tcPr>
            <w:tcW w:w="0" w:type="auto"/>
          </w:tcPr>
          <w:p w14:paraId="54345F23" w14:textId="77777777" w:rsidR="00AB78B3" w:rsidRDefault="00337FF0">
            <w:pPr>
              <w:pStyle w:val="Compact"/>
              <w:jc w:val="center"/>
            </w:pPr>
            <w:r>
              <w:t>APURIMAC</w:t>
            </w:r>
          </w:p>
        </w:tc>
        <w:tc>
          <w:tcPr>
            <w:tcW w:w="0" w:type="auto"/>
          </w:tcPr>
          <w:p w14:paraId="7832AF7B" w14:textId="77777777" w:rsidR="00AB78B3" w:rsidRDefault="00337FF0">
            <w:pPr>
              <w:pStyle w:val="Compact"/>
              <w:jc w:val="center"/>
            </w:pPr>
            <w:r>
              <w:t>a40.49</w:t>
            </w:r>
          </w:p>
        </w:tc>
        <w:tc>
          <w:tcPr>
            <w:tcW w:w="0" w:type="auto"/>
          </w:tcPr>
          <w:p w14:paraId="4B8305DB" w14:textId="77777777" w:rsidR="00AB78B3" w:rsidRDefault="00337FF0">
            <w:pPr>
              <w:pStyle w:val="Compact"/>
              <w:jc w:val="center"/>
            </w:pPr>
            <w:r>
              <w:t>114.6</w:t>
            </w:r>
          </w:p>
        </w:tc>
        <w:tc>
          <w:tcPr>
            <w:tcW w:w="0" w:type="auto"/>
          </w:tcPr>
          <w:p w14:paraId="7C848C47" w14:textId="77777777" w:rsidR="00AB78B3" w:rsidRDefault="00337FF0">
            <w:pPr>
              <w:pStyle w:val="Compact"/>
              <w:jc w:val="center"/>
            </w:pPr>
            <w:r>
              <w:t>164</w:t>
            </w:r>
          </w:p>
        </w:tc>
        <w:tc>
          <w:tcPr>
            <w:tcW w:w="0" w:type="auto"/>
          </w:tcPr>
          <w:p w14:paraId="04068B50" w14:textId="77777777" w:rsidR="00AB78B3" w:rsidRDefault="00337FF0">
            <w:pPr>
              <w:pStyle w:val="Compact"/>
              <w:jc w:val="center"/>
            </w:pPr>
            <w:r>
              <w:t>NA</w:t>
            </w:r>
          </w:p>
        </w:tc>
        <w:tc>
          <w:tcPr>
            <w:tcW w:w="0" w:type="auto"/>
          </w:tcPr>
          <w:p w14:paraId="0A1B37EF" w14:textId="77777777" w:rsidR="00AB78B3" w:rsidRDefault="00337FF0">
            <w:pPr>
              <w:pStyle w:val="Compact"/>
              <w:jc w:val="center"/>
            </w:pPr>
            <w:r>
              <w:t>NA</w:t>
            </w:r>
          </w:p>
        </w:tc>
        <w:tc>
          <w:tcPr>
            <w:tcW w:w="0" w:type="auto"/>
          </w:tcPr>
          <w:p w14:paraId="513D8452" w14:textId="77777777" w:rsidR="00AB78B3" w:rsidRDefault="00337FF0">
            <w:pPr>
              <w:pStyle w:val="Compact"/>
              <w:jc w:val="center"/>
            </w:pPr>
            <w:r>
              <w:t>NA</w:t>
            </w:r>
          </w:p>
        </w:tc>
        <w:tc>
          <w:tcPr>
            <w:tcW w:w="0" w:type="auto"/>
          </w:tcPr>
          <w:p w14:paraId="400A15FB" w14:textId="77777777" w:rsidR="00AB78B3" w:rsidRDefault="00337FF0">
            <w:pPr>
              <w:pStyle w:val="Compact"/>
              <w:jc w:val="center"/>
            </w:pPr>
            <w:r>
              <w:t>94.16</w:t>
            </w:r>
          </w:p>
        </w:tc>
        <w:tc>
          <w:tcPr>
            <w:tcW w:w="0" w:type="auto"/>
          </w:tcPr>
          <w:p w14:paraId="5DFA1001" w14:textId="77777777" w:rsidR="00AB78B3" w:rsidRDefault="00337FF0">
            <w:pPr>
              <w:pStyle w:val="Compact"/>
              <w:jc w:val="center"/>
            </w:pPr>
            <w:r>
              <w:t>147</w:t>
            </w:r>
          </w:p>
        </w:tc>
        <w:tc>
          <w:tcPr>
            <w:tcW w:w="0" w:type="auto"/>
          </w:tcPr>
          <w:p w14:paraId="5D44DDB0" w14:textId="77777777" w:rsidR="00AB78B3" w:rsidRDefault="00337FF0">
            <w:pPr>
              <w:pStyle w:val="Compact"/>
              <w:jc w:val="center"/>
            </w:pPr>
            <w:r>
              <w:t>165</w:t>
            </w:r>
          </w:p>
        </w:tc>
        <w:tc>
          <w:tcPr>
            <w:tcW w:w="0" w:type="auto"/>
          </w:tcPr>
          <w:p w14:paraId="35F99549" w14:textId="77777777" w:rsidR="00AB78B3" w:rsidRDefault="00337FF0">
            <w:pPr>
              <w:pStyle w:val="Compact"/>
              <w:jc w:val="center"/>
            </w:pPr>
            <w:r>
              <w:t>0.1784</w:t>
            </w:r>
          </w:p>
        </w:tc>
        <w:tc>
          <w:tcPr>
            <w:tcW w:w="0" w:type="auto"/>
          </w:tcPr>
          <w:p w14:paraId="42E0DE05" w14:textId="77777777" w:rsidR="00AB78B3" w:rsidRDefault="00337FF0">
            <w:pPr>
              <w:pStyle w:val="Compact"/>
              <w:jc w:val="center"/>
            </w:pPr>
            <w:r>
              <w:t>20.45</w:t>
            </w:r>
          </w:p>
        </w:tc>
        <w:tc>
          <w:tcPr>
            <w:tcW w:w="0" w:type="auto"/>
          </w:tcPr>
          <w:p w14:paraId="47B2511D" w14:textId="77777777" w:rsidR="00AB78B3" w:rsidRDefault="00337FF0">
            <w:pPr>
              <w:pStyle w:val="Compact"/>
              <w:jc w:val="center"/>
            </w:pPr>
            <w:r>
              <w:t>17</w:t>
            </w:r>
          </w:p>
        </w:tc>
        <w:tc>
          <w:tcPr>
            <w:tcW w:w="0" w:type="auto"/>
          </w:tcPr>
          <w:p w14:paraId="1EDEA393" w14:textId="77777777" w:rsidR="00AB78B3" w:rsidRDefault="00337FF0">
            <w:pPr>
              <w:pStyle w:val="Compact"/>
              <w:jc w:val="center"/>
            </w:pPr>
            <w:r>
              <w:t>0.2519</w:t>
            </w:r>
          </w:p>
        </w:tc>
      </w:tr>
      <w:tr w:rsidR="00AB78B3" w14:paraId="2CBAE4DF" w14:textId="77777777">
        <w:tc>
          <w:tcPr>
            <w:tcW w:w="0" w:type="auto"/>
          </w:tcPr>
          <w:p w14:paraId="5650B920" w14:textId="77777777" w:rsidR="00AB78B3" w:rsidRDefault="00337FF0">
            <w:pPr>
              <w:pStyle w:val="Compact"/>
              <w:jc w:val="center"/>
            </w:pPr>
            <w:r>
              <w:t>APURIMAC</w:t>
            </w:r>
          </w:p>
        </w:tc>
        <w:tc>
          <w:tcPr>
            <w:tcW w:w="0" w:type="auto"/>
          </w:tcPr>
          <w:p w14:paraId="71DAE3D4" w14:textId="77777777" w:rsidR="00AB78B3" w:rsidRDefault="00337FF0">
            <w:pPr>
              <w:pStyle w:val="Compact"/>
              <w:jc w:val="center"/>
            </w:pPr>
            <w:r>
              <w:t>a50.59</w:t>
            </w:r>
          </w:p>
        </w:tc>
        <w:tc>
          <w:tcPr>
            <w:tcW w:w="0" w:type="auto"/>
          </w:tcPr>
          <w:p w14:paraId="756328BC" w14:textId="77777777" w:rsidR="00AB78B3" w:rsidRDefault="00337FF0">
            <w:pPr>
              <w:pStyle w:val="Compact"/>
              <w:jc w:val="center"/>
            </w:pPr>
            <w:r>
              <w:t>185.8</w:t>
            </w:r>
          </w:p>
        </w:tc>
        <w:tc>
          <w:tcPr>
            <w:tcW w:w="0" w:type="auto"/>
          </w:tcPr>
          <w:p w14:paraId="781EA3B6" w14:textId="77777777" w:rsidR="00AB78B3" w:rsidRDefault="00337FF0">
            <w:pPr>
              <w:pStyle w:val="Compact"/>
              <w:jc w:val="center"/>
            </w:pPr>
            <w:r>
              <w:t>190</w:t>
            </w:r>
          </w:p>
        </w:tc>
        <w:tc>
          <w:tcPr>
            <w:tcW w:w="0" w:type="auto"/>
          </w:tcPr>
          <w:p w14:paraId="4A7B8137" w14:textId="77777777" w:rsidR="00AB78B3" w:rsidRDefault="00337FF0">
            <w:pPr>
              <w:pStyle w:val="Compact"/>
              <w:jc w:val="center"/>
            </w:pPr>
            <w:r>
              <w:t>NA</w:t>
            </w:r>
          </w:p>
        </w:tc>
        <w:tc>
          <w:tcPr>
            <w:tcW w:w="0" w:type="auto"/>
          </w:tcPr>
          <w:p w14:paraId="7F18FDCF" w14:textId="77777777" w:rsidR="00AB78B3" w:rsidRDefault="00337FF0">
            <w:pPr>
              <w:pStyle w:val="Compact"/>
              <w:jc w:val="center"/>
            </w:pPr>
            <w:r>
              <w:t>NA</w:t>
            </w:r>
          </w:p>
        </w:tc>
        <w:tc>
          <w:tcPr>
            <w:tcW w:w="0" w:type="auto"/>
          </w:tcPr>
          <w:p w14:paraId="7CCDDE70" w14:textId="77777777" w:rsidR="00AB78B3" w:rsidRDefault="00337FF0">
            <w:pPr>
              <w:pStyle w:val="Compact"/>
              <w:jc w:val="center"/>
            </w:pPr>
            <w:r>
              <w:t>NA</w:t>
            </w:r>
          </w:p>
        </w:tc>
        <w:tc>
          <w:tcPr>
            <w:tcW w:w="0" w:type="auto"/>
          </w:tcPr>
          <w:p w14:paraId="00DB72CA" w14:textId="77777777" w:rsidR="00AB78B3" w:rsidRDefault="00337FF0">
            <w:pPr>
              <w:pStyle w:val="Compact"/>
              <w:jc w:val="center"/>
            </w:pPr>
            <w:r>
              <w:t>146</w:t>
            </w:r>
          </w:p>
        </w:tc>
        <w:tc>
          <w:tcPr>
            <w:tcW w:w="0" w:type="auto"/>
          </w:tcPr>
          <w:p w14:paraId="7DCF6BD9" w14:textId="77777777" w:rsidR="00AB78B3" w:rsidRDefault="00337FF0">
            <w:pPr>
              <w:pStyle w:val="Compact"/>
              <w:jc w:val="center"/>
            </w:pPr>
            <w:r>
              <w:t>173</w:t>
            </w:r>
          </w:p>
        </w:tc>
        <w:tc>
          <w:tcPr>
            <w:tcW w:w="0" w:type="auto"/>
          </w:tcPr>
          <w:p w14:paraId="19695414" w14:textId="77777777" w:rsidR="00AB78B3" w:rsidRDefault="00337FF0">
            <w:pPr>
              <w:pStyle w:val="Compact"/>
              <w:jc w:val="center"/>
            </w:pPr>
            <w:r>
              <w:t>191</w:t>
            </w:r>
          </w:p>
        </w:tc>
        <w:tc>
          <w:tcPr>
            <w:tcW w:w="0" w:type="auto"/>
          </w:tcPr>
          <w:p w14:paraId="78CB4606" w14:textId="77777777" w:rsidR="00AB78B3" w:rsidRDefault="00337FF0">
            <w:pPr>
              <w:pStyle w:val="Compact"/>
              <w:jc w:val="center"/>
            </w:pPr>
            <w:r>
              <w:t>0.2141</w:t>
            </w:r>
          </w:p>
        </w:tc>
        <w:tc>
          <w:tcPr>
            <w:tcW w:w="0" w:type="auto"/>
          </w:tcPr>
          <w:p w14:paraId="294A4E51" w14:textId="77777777" w:rsidR="00AB78B3" w:rsidRDefault="00337FF0">
            <w:pPr>
              <w:pStyle w:val="Compact"/>
              <w:jc w:val="center"/>
            </w:pPr>
            <w:r>
              <w:t>39.78</w:t>
            </w:r>
          </w:p>
        </w:tc>
        <w:tc>
          <w:tcPr>
            <w:tcW w:w="0" w:type="auto"/>
          </w:tcPr>
          <w:p w14:paraId="22AB2FE7" w14:textId="77777777" w:rsidR="00AB78B3" w:rsidRDefault="00337FF0">
            <w:pPr>
              <w:pStyle w:val="Compact"/>
              <w:jc w:val="center"/>
            </w:pPr>
            <w:r>
              <w:t>17</w:t>
            </w:r>
          </w:p>
        </w:tc>
        <w:tc>
          <w:tcPr>
            <w:tcW w:w="0" w:type="auto"/>
          </w:tcPr>
          <w:p w14:paraId="1C59666B" w14:textId="77777777" w:rsidR="00AB78B3" w:rsidRDefault="00337FF0">
            <w:pPr>
              <w:pStyle w:val="Compact"/>
              <w:jc w:val="center"/>
            </w:pPr>
            <w:r>
              <w:t>0.001392</w:t>
            </w:r>
          </w:p>
        </w:tc>
      </w:tr>
      <w:tr w:rsidR="00AB78B3" w14:paraId="7FAD6947" w14:textId="77777777">
        <w:tc>
          <w:tcPr>
            <w:tcW w:w="0" w:type="auto"/>
          </w:tcPr>
          <w:p w14:paraId="18EB1C3A" w14:textId="77777777" w:rsidR="00AB78B3" w:rsidRDefault="00337FF0">
            <w:pPr>
              <w:pStyle w:val="Compact"/>
              <w:jc w:val="center"/>
            </w:pPr>
            <w:r>
              <w:t>APURIMAC</w:t>
            </w:r>
          </w:p>
        </w:tc>
        <w:tc>
          <w:tcPr>
            <w:tcW w:w="0" w:type="auto"/>
          </w:tcPr>
          <w:p w14:paraId="0EA68F0D" w14:textId="77777777" w:rsidR="00AB78B3" w:rsidRDefault="00337FF0">
            <w:pPr>
              <w:pStyle w:val="Compact"/>
              <w:jc w:val="center"/>
            </w:pPr>
            <w:r>
              <w:t>a60.69</w:t>
            </w:r>
          </w:p>
        </w:tc>
        <w:tc>
          <w:tcPr>
            <w:tcW w:w="0" w:type="auto"/>
          </w:tcPr>
          <w:p w14:paraId="26CA9F1F" w14:textId="77777777" w:rsidR="00AB78B3" w:rsidRDefault="00337FF0">
            <w:pPr>
              <w:pStyle w:val="Compact"/>
              <w:jc w:val="center"/>
            </w:pPr>
            <w:r>
              <w:t>292</w:t>
            </w:r>
          </w:p>
        </w:tc>
        <w:tc>
          <w:tcPr>
            <w:tcW w:w="0" w:type="auto"/>
          </w:tcPr>
          <w:p w14:paraId="464720FB" w14:textId="77777777" w:rsidR="00AB78B3" w:rsidRDefault="00337FF0">
            <w:pPr>
              <w:pStyle w:val="Compact"/>
              <w:jc w:val="center"/>
            </w:pPr>
            <w:r>
              <w:t>199</w:t>
            </w:r>
          </w:p>
        </w:tc>
        <w:tc>
          <w:tcPr>
            <w:tcW w:w="0" w:type="auto"/>
          </w:tcPr>
          <w:p w14:paraId="31C92A48" w14:textId="77777777" w:rsidR="00AB78B3" w:rsidRDefault="00337FF0">
            <w:pPr>
              <w:pStyle w:val="Compact"/>
              <w:jc w:val="center"/>
            </w:pPr>
            <w:r>
              <w:t>NA</w:t>
            </w:r>
          </w:p>
        </w:tc>
        <w:tc>
          <w:tcPr>
            <w:tcW w:w="0" w:type="auto"/>
          </w:tcPr>
          <w:p w14:paraId="0D67D19E" w14:textId="77777777" w:rsidR="00AB78B3" w:rsidRDefault="00337FF0">
            <w:pPr>
              <w:pStyle w:val="Compact"/>
              <w:jc w:val="center"/>
            </w:pPr>
            <w:r>
              <w:t>NA</w:t>
            </w:r>
          </w:p>
        </w:tc>
        <w:tc>
          <w:tcPr>
            <w:tcW w:w="0" w:type="auto"/>
          </w:tcPr>
          <w:p w14:paraId="62E15C7C" w14:textId="77777777" w:rsidR="00AB78B3" w:rsidRDefault="00337FF0">
            <w:pPr>
              <w:pStyle w:val="Compact"/>
              <w:jc w:val="center"/>
            </w:pPr>
            <w:r>
              <w:t>NA</w:t>
            </w:r>
          </w:p>
        </w:tc>
        <w:tc>
          <w:tcPr>
            <w:tcW w:w="0" w:type="auto"/>
          </w:tcPr>
          <w:p w14:paraId="7AA5E2D3" w14:textId="77777777" w:rsidR="00AB78B3" w:rsidRDefault="00337FF0">
            <w:pPr>
              <w:pStyle w:val="Compact"/>
              <w:jc w:val="center"/>
            </w:pPr>
            <w:r>
              <w:t>221.9</w:t>
            </w:r>
          </w:p>
        </w:tc>
        <w:tc>
          <w:tcPr>
            <w:tcW w:w="0" w:type="auto"/>
          </w:tcPr>
          <w:p w14:paraId="48FBBA6E" w14:textId="77777777" w:rsidR="00AB78B3" w:rsidRDefault="00337FF0">
            <w:pPr>
              <w:pStyle w:val="Compact"/>
              <w:jc w:val="center"/>
            </w:pPr>
            <w:r>
              <w:t>182</w:t>
            </w:r>
          </w:p>
        </w:tc>
        <w:tc>
          <w:tcPr>
            <w:tcW w:w="0" w:type="auto"/>
          </w:tcPr>
          <w:p w14:paraId="7C2BD883" w14:textId="77777777" w:rsidR="00AB78B3" w:rsidRDefault="00337FF0">
            <w:pPr>
              <w:pStyle w:val="Compact"/>
              <w:jc w:val="center"/>
            </w:pPr>
            <w:r>
              <w:t>200</w:t>
            </w:r>
          </w:p>
        </w:tc>
        <w:tc>
          <w:tcPr>
            <w:tcW w:w="0" w:type="auto"/>
          </w:tcPr>
          <w:p w14:paraId="391E0F87" w14:textId="77777777" w:rsidR="00AB78B3" w:rsidRDefault="00337FF0">
            <w:pPr>
              <w:pStyle w:val="Compact"/>
              <w:jc w:val="center"/>
            </w:pPr>
            <w:r>
              <w:t>0.2402</w:t>
            </w:r>
          </w:p>
        </w:tc>
        <w:tc>
          <w:tcPr>
            <w:tcW w:w="0" w:type="auto"/>
          </w:tcPr>
          <w:p w14:paraId="51468449" w14:textId="77777777" w:rsidR="00AB78B3" w:rsidRDefault="00337FF0">
            <w:pPr>
              <w:pStyle w:val="Compact"/>
              <w:jc w:val="center"/>
            </w:pPr>
            <w:r>
              <w:t>70.16</w:t>
            </w:r>
          </w:p>
        </w:tc>
        <w:tc>
          <w:tcPr>
            <w:tcW w:w="0" w:type="auto"/>
          </w:tcPr>
          <w:p w14:paraId="194DC0FC" w14:textId="77777777" w:rsidR="00AB78B3" w:rsidRDefault="00337FF0">
            <w:pPr>
              <w:pStyle w:val="Compact"/>
              <w:jc w:val="center"/>
            </w:pPr>
            <w:r>
              <w:t>17</w:t>
            </w:r>
          </w:p>
        </w:tc>
        <w:tc>
          <w:tcPr>
            <w:tcW w:w="0" w:type="auto"/>
          </w:tcPr>
          <w:p w14:paraId="56F13C91" w14:textId="77777777" w:rsidR="00AB78B3" w:rsidRDefault="00337FF0">
            <w:pPr>
              <w:pStyle w:val="Compact"/>
              <w:jc w:val="center"/>
            </w:pPr>
            <w:r>
              <w:t>2.027e-08</w:t>
            </w:r>
          </w:p>
        </w:tc>
      </w:tr>
      <w:tr w:rsidR="00AB78B3" w14:paraId="2ED69C55" w14:textId="77777777">
        <w:tc>
          <w:tcPr>
            <w:tcW w:w="0" w:type="auto"/>
          </w:tcPr>
          <w:p w14:paraId="3AACCA7F" w14:textId="77777777" w:rsidR="00AB78B3" w:rsidRDefault="00337FF0">
            <w:pPr>
              <w:pStyle w:val="Compact"/>
              <w:jc w:val="center"/>
            </w:pPr>
            <w:r>
              <w:t>APURIMAC</w:t>
            </w:r>
          </w:p>
        </w:tc>
        <w:tc>
          <w:tcPr>
            <w:tcW w:w="0" w:type="auto"/>
          </w:tcPr>
          <w:p w14:paraId="11E12DCD" w14:textId="77777777" w:rsidR="00AB78B3" w:rsidRDefault="00337FF0">
            <w:pPr>
              <w:pStyle w:val="Compact"/>
              <w:jc w:val="center"/>
            </w:pPr>
            <w:r>
              <w:t>a70.79</w:t>
            </w:r>
          </w:p>
        </w:tc>
        <w:tc>
          <w:tcPr>
            <w:tcW w:w="0" w:type="auto"/>
          </w:tcPr>
          <w:p w14:paraId="06A6C5C7" w14:textId="77777777" w:rsidR="00AB78B3" w:rsidRDefault="00337FF0">
            <w:pPr>
              <w:pStyle w:val="Compact"/>
              <w:jc w:val="center"/>
            </w:pPr>
            <w:r>
              <w:t>263.7</w:t>
            </w:r>
          </w:p>
        </w:tc>
        <w:tc>
          <w:tcPr>
            <w:tcW w:w="0" w:type="auto"/>
          </w:tcPr>
          <w:p w14:paraId="46FE0E87" w14:textId="77777777" w:rsidR="00AB78B3" w:rsidRDefault="00337FF0">
            <w:pPr>
              <w:pStyle w:val="Compact"/>
              <w:jc w:val="center"/>
            </w:pPr>
            <w:r>
              <w:t>206</w:t>
            </w:r>
          </w:p>
        </w:tc>
        <w:tc>
          <w:tcPr>
            <w:tcW w:w="0" w:type="auto"/>
          </w:tcPr>
          <w:p w14:paraId="1B802377" w14:textId="77777777" w:rsidR="00AB78B3" w:rsidRDefault="00337FF0">
            <w:pPr>
              <w:pStyle w:val="Compact"/>
              <w:jc w:val="center"/>
            </w:pPr>
            <w:r>
              <w:t>NA</w:t>
            </w:r>
          </w:p>
        </w:tc>
        <w:tc>
          <w:tcPr>
            <w:tcW w:w="0" w:type="auto"/>
          </w:tcPr>
          <w:p w14:paraId="1DDD5E94" w14:textId="77777777" w:rsidR="00AB78B3" w:rsidRDefault="00337FF0">
            <w:pPr>
              <w:pStyle w:val="Compact"/>
              <w:jc w:val="center"/>
            </w:pPr>
            <w:r>
              <w:t>NA</w:t>
            </w:r>
          </w:p>
        </w:tc>
        <w:tc>
          <w:tcPr>
            <w:tcW w:w="0" w:type="auto"/>
          </w:tcPr>
          <w:p w14:paraId="50821F25" w14:textId="77777777" w:rsidR="00AB78B3" w:rsidRDefault="00337FF0">
            <w:pPr>
              <w:pStyle w:val="Compact"/>
              <w:jc w:val="center"/>
            </w:pPr>
            <w:r>
              <w:t>NA</w:t>
            </w:r>
          </w:p>
        </w:tc>
        <w:tc>
          <w:tcPr>
            <w:tcW w:w="0" w:type="auto"/>
          </w:tcPr>
          <w:p w14:paraId="2AF19DF1" w14:textId="77777777" w:rsidR="00AB78B3" w:rsidRDefault="00337FF0">
            <w:pPr>
              <w:pStyle w:val="Compact"/>
              <w:jc w:val="center"/>
            </w:pPr>
            <w:r>
              <w:t>208.6</w:t>
            </w:r>
          </w:p>
        </w:tc>
        <w:tc>
          <w:tcPr>
            <w:tcW w:w="0" w:type="auto"/>
          </w:tcPr>
          <w:p w14:paraId="1244F5AE" w14:textId="77777777" w:rsidR="00AB78B3" w:rsidRDefault="00337FF0">
            <w:pPr>
              <w:pStyle w:val="Compact"/>
              <w:jc w:val="center"/>
            </w:pPr>
            <w:r>
              <w:t>189</w:t>
            </w:r>
          </w:p>
        </w:tc>
        <w:tc>
          <w:tcPr>
            <w:tcW w:w="0" w:type="auto"/>
          </w:tcPr>
          <w:p w14:paraId="7A91C07E" w14:textId="77777777" w:rsidR="00AB78B3" w:rsidRDefault="00337FF0">
            <w:pPr>
              <w:pStyle w:val="Compact"/>
              <w:jc w:val="center"/>
            </w:pPr>
            <w:r>
              <w:t>207</w:t>
            </w:r>
          </w:p>
        </w:tc>
        <w:tc>
          <w:tcPr>
            <w:tcW w:w="0" w:type="auto"/>
          </w:tcPr>
          <w:p w14:paraId="44928906" w14:textId="77777777" w:rsidR="00AB78B3" w:rsidRDefault="00337FF0">
            <w:pPr>
              <w:pStyle w:val="Compact"/>
              <w:jc w:val="center"/>
            </w:pPr>
            <w:r>
              <w:t>0.2091</w:t>
            </w:r>
          </w:p>
        </w:tc>
        <w:tc>
          <w:tcPr>
            <w:tcW w:w="0" w:type="auto"/>
          </w:tcPr>
          <w:p w14:paraId="449F90B5" w14:textId="77777777" w:rsidR="00AB78B3" w:rsidRDefault="00337FF0">
            <w:pPr>
              <w:pStyle w:val="Compact"/>
              <w:jc w:val="center"/>
            </w:pPr>
            <w:r>
              <w:t>55.14</w:t>
            </w:r>
          </w:p>
        </w:tc>
        <w:tc>
          <w:tcPr>
            <w:tcW w:w="0" w:type="auto"/>
          </w:tcPr>
          <w:p w14:paraId="387F4E50" w14:textId="77777777" w:rsidR="00AB78B3" w:rsidRDefault="00337FF0">
            <w:pPr>
              <w:pStyle w:val="Compact"/>
              <w:jc w:val="center"/>
            </w:pPr>
            <w:r>
              <w:t>17</w:t>
            </w:r>
          </w:p>
        </w:tc>
        <w:tc>
          <w:tcPr>
            <w:tcW w:w="0" w:type="auto"/>
          </w:tcPr>
          <w:p w14:paraId="06EC35BF" w14:textId="77777777" w:rsidR="00AB78B3" w:rsidRDefault="00337FF0">
            <w:pPr>
              <w:pStyle w:val="Compact"/>
              <w:jc w:val="center"/>
            </w:pPr>
            <w:r>
              <w:t>6.504e-06</w:t>
            </w:r>
          </w:p>
        </w:tc>
      </w:tr>
      <w:tr w:rsidR="00AB78B3" w14:paraId="4AABCB9B" w14:textId="77777777">
        <w:tc>
          <w:tcPr>
            <w:tcW w:w="0" w:type="auto"/>
          </w:tcPr>
          <w:p w14:paraId="7A382857" w14:textId="77777777" w:rsidR="00AB78B3" w:rsidRDefault="00337FF0">
            <w:pPr>
              <w:pStyle w:val="Compact"/>
              <w:jc w:val="center"/>
            </w:pPr>
            <w:r>
              <w:t>APURIMAC</w:t>
            </w:r>
          </w:p>
        </w:tc>
        <w:tc>
          <w:tcPr>
            <w:tcW w:w="0" w:type="auto"/>
          </w:tcPr>
          <w:p w14:paraId="57708C0A" w14:textId="77777777" w:rsidR="00AB78B3" w:rsidRDefault="00337FF0">
            <w:pPr>
              <w:pStyle w:val="Compact"/>
              <w:jc w:val="center"/>
            </w:pPr>
            <w:r>
              <w:t>a80</w:t>
            </w:r>
          </w:p>
        </w:tc>
        <w:tc>
          <w:tcPr>
            <w:tcW w:w="0" w:type="auto"/>
          </w:tcPr>
          <w:p w14:paraId="13B92DFB" w14:textId="77777777" w:rsidR="00AB78B3" w:rsidRDefault="00337FF0">
            <w:pPr>
              <w:pStyle w:val="Compact"/>
              <w:jc w:val="center"/>
            </w:pPr>
            <w:r>
              <w:t>372.9</w:t>
            </w:r>
          </w:p>
        </w:tc>
        <w:tc>
          <w:tcPr>
            <w:tcW w:w="0" w:type="auto"/>
          </w:tcPr>
          <w:p w14:paraId="4225C190" w14:textId="77777777" w:rsidR="00AB78B3" w:rsidRDefault="00337FF0">
            <w:pPr>
              <w:pStyle w:val="Compact"/>
              <w:jc w:val="center"/>
            </w:pPr>
            <w:r>
              <w:t>206</w:t>
            </w:r>
          </w:p>
        </w:tc>
        <w:tc>
          <w:tcPr>
            <w:tcW w:w="0" w:type="auto"/>
          </w:tcPr>
          <w:p w14:paraId="3D7F80D0" w14:textId="77777777" w:rsidR="00AB78B3" w:rsidRDefault="00337FF0">
            <w:pPr>
              <w:pStyle w:val="Compact"/>
              <w:jc w:val="center"/>
            </w:pPr>
            <w:r>
              <w:t>NA</w:t>
            </w:r>
          </w:p>
        </w:tc>
        <w:tc>
          <w:tcPr>
            <w:tcW w:w="0" w:type="auto"/>
          </w:tcPr>
          <w:p w14:paraId="5F7D7AAF" w14:textId="77777777" w:rsidR="00AB78B3" w:rsidRDefault="00337FF0">
            <w:pPr>
              <w:pStyle w:val="Compact"/>
              <w:jc w:val="center"/>
            </w:pPr>
            <w:r>
              <w:t>NA</w:t>
            </w:r>
          </w:p>
        </w:tc>
        <w:tc>
          <w:tcPr>
            <w:tcW w:w="0" w:type="auto"/>
          </w:tcPr>
          <w:p w14:paraId="6BD88495" w14:textId="77777777" w:rsidR="00AB78B3" w:rsidRDefault="00337FF0">
            <w:pPr>
              <w:pStyle w:val="Compact"/>
              <w:jc w:val="center"/>
            </w:pPr>
            <w:r>
              <w:t>NA</w:t>
            </w:r>
          </w:p>
        </w:tc>
        <w:tc>
          <w:tcPr>
            <w:tcW w:w="0" w:type="auto"/>
          </w:tcPr>
          <w:p w14:paraId="6C632F61" w14:textId="77777777" w:rsidR="00AB78B3" w:rsidRDefault="00337FF0">
            <w:pPr>
              <w:pStyle w:val="Compact"/>
              <w:jc w:val="center"/>
            </w:pPr>
            <w:r>
              <w:t>230.9</w:t>
            </w:r>
          </w:p>
        </w:tc>
        <w:tc>
          <w:tcPr>
            <w:tcW w:w="0" w:type="auto"/>
          </w:tcPr>
          <w:p w14:paraId="341D81C4" w14:textId="77777777" w:rsidR="00AB78B3" w:rsidRDefault="00337FF0">
            <w:pPr>
              <w:pStyle w:val="Compact"/>
              <w:jc w:val="center"/>
            </w:pPr>
            <w:r>
              <w:t>189</w:t>
            </w:r>
          </w:p>
        </w:tc>
        <w:tc>
          <w:tcPr>
            <w:tcW w:w="0" w:type="auto"/>
          </w:tcPr>
          <w:p w14:paraId="6B081AD6" w14:textId="77777777" w:rsidR="00AB78B3" w:rsidRDefault="00337FF0">
            <w:pPr>
              <w:pStyle w:val="Compact"/>
              <w:jc w:val="center"/>
            </w:pPr>
            <w:r>
              <w:t>207</w:t>
            </w:r>
          </w:p>
        </w:tc>
        <w:tc>
          <w:tcPr>
            <w:tcW w:w="0" w:type="auto"/>
          </w:tcPr>
          <w:p w14:paraId="30FA6D64" w14:textId="77777777" w:rsidR="00AB78B3" w:rsidRDefault="00337FF0">
            <w:pPr>
              <w:pStyle w:val="Compact"/>
              <w:jc w:val="center"/>
            </w:pPr>
            <w:r>
              <w:t>0.3807</w:t>
            </w:r>
          </w:p>
        </w:tc>
        <w:tc>
          <w:tcPr>
            <w:tcW w:w="0" w:type="auto"/>
          </w:tcPr>
          <w:p w14:paraId="124373AA" w14:textId="77777777" w:rsidR="00AB78B3" w:rsidRDefault="00337FF0">
            <w:pPr>
              <w:pStyle w:val="Compact"/>
              <w:jc w:val="center"/>
            </w:pPr>
            <w:r>
              <w:t>142</w:t>
            </w:r>
          </w:p>
        </w:tc>
        <w:tc>
          <w:tcPr>
            <w:tcW w:w="0" w:type="auto"/>
          </w:tcPr>
          <w:p w14:paraId="40B90E89" w14:textId="77777777" w:rsidR="00AB78B3" w:rsidRDefault="00337FF0">
            <w:pPr>
              <w:pStyle w:val="Compact"/>
              <w:jc w:val="center"/>
            </w:pPr>
            <w:r>
              <w:t>17</w:t>
            </w:r>
          </w:p>
        </w:tc>
        <w:tc>
          <w:tcPr>
            <w:tcW w:w="0" w:type="auto"/>
          </w:tcPr>
          <w:p w14:paraId="166F6614" w14:textId="77777777" w:rsidR="00AB78B3" w:rsidRDefault="00337FF0">
            <w:pPr>
              <w:pStyle w:val="Compact"/>
              <w:jc w:val="center"/>
            </w:pPr>
            <w:r>
              <w:t>9.024e-22</w:t>
            </w:r>
          </w:p>
        </w:tc>
      </w:tr>
      <w:tr w:rsidR="00AB78B3" w14:paraId="60346663" w14:textId="77777777">
        <w:tc>
          <w:tcPr>
            <w:tcW w:w="0" w:type="auto"/>
          </w:tcPr>
          <w:p w14:paraId="3BAED7F2" w14:textId="77777777" w:rsidR="00AB78B3" w:rsidRDefault="00337FF0">
            <w:pPr>
              <w:pStyle w:val="Compact"/>
              <w:jc w:val="center"/>
            </w:pPr>
            <w:r>
              <w:t>AREQUIPA</w:t>
            </w:r>
          </w:p>
        </w:tc>
        <w:tc>
          <w:tcPr>
            <w:tcW w:w="0" w:type="auto"/>
          </w:tcPr>
          <w:p w14:paraId="3D9F2233" w14:textId="77777777" w:rsidR="00AB78B3" w:rsidRDefault="00337FF0">
            <w:pPr>
              <w:pStyle w:val="Compact"/>
              <w:jc w:val="center"/>
            </w:pPr>
            <w:r>
              <w:t>a0.9</w:t>
            </w:r>
          </w:p>
        </w:tc>
        <w:tc>
          <w:tcPr>
            <w:tcW w:w="0" w:type="auto"/>
          </w:tcPr>
          <w:p w14:paraId="1CEFDCB7" w14:textId="77777777" w:rsidR="00AB78B3" w:rsidRDefault="00337FF0">
            <w:pPr>
              <w:pStyle w:val="Compact"/>
              <w:jc w:val="center"/>
            </w:pPr>
            <w:r>
              <w:t>242.8</w:t>
            </w:r>
          </w:p>
        </w:tc>
        <w:tc>
          <w:tcPr>
            <w:tcW w:w="0" w:type="auto"/>
          </w:tcPr>
          <w:p w14:paraId="38F31852" w14:textId="77777777" w:rsidR="00AB78B3" w:rsidRDefault="00337FF0">
            <w:pPr>
              <w:pStyle w:val="Compact"/>
              <w:jc w:val="center"/>
            </w:pPr>
            <w:r>
              <w:t>202</w:t>
            </w:r>
          </w:p>
        </w:tc>
        <w:tc>
          <w:tcPr>
            <w:tcW w:w="0" w:type="auto"/>
          </w:tcPr>
          <w:p w14:paraId="60F8D256" w14:textId="77777777" w:rsidR="00AB78B3" w:rsidRDefault="00337FF0">
            <w:pPr>
              <w:pStyle w:val="Compact"/>
              <w:jc w:val="center"/>
            </w:pPr>
            <w:r>
              <w:t>NA</w:t>
            </w:r>
          </w:p>
        </w:tc>
        <w:tc>
          <w:tcPr>
            <w:tcW w:w="0" w:type="auto"/>
          </w:tcPr>
          <w:p w14:paraId="44AA1132" w14:textId="77777777" w:rsidR="00AB78B3" w:rsidRDefault="00337FF0">
            <w:pPr>
              <w:pStyle w:val="Compact"/>
              <w:jc w:val="center"/>
            </w:pPr>
            <w:r>
              <w:t>NA</w:t>
            </w:r>
          </w:p>
        </w:tc>
        <w:tc>
          <w:tcPr>
            <w:tcW w:w="0" w:type="auto"/>
          </w:tcPr>
          <w:p w14:paraId="4B6290D7" w14:textId="77777777" w:rsidR="00AB78B3" w:rsidRDefault="00337FF0">
            <w:pPr>
              <w:pStyle w:val="Compact"/>
              <w:jc w:val="center"/>
            </w:pPr>
            <w:r>
              <w:t>NA</w:t>
            </w:r>
          </w:p>
        </w:tc>
        <w:tc>
          <w:tcPr>
            <w:tcW w:w="0" w:type="auto"/>
          </w:tcPr>
          <w:p w14:paraId="1F5B749B" w14:textId="77777777" w:rsidR="00AB78B3" w:rsidRDefault="00337FF0">
            <w:pPr>
              <w:pStyle w:val="Compact"/>
              <w:jc w:val="center"/>
            </w:pPr>
            <w:r>
              <w:t>211</w:t>
            </w:r>
          </w:p>
        </w:tc>
        <w:tc>
          <w:tcPr>
            <w:tcW w:w="0" w:type="auto"/>
          </w:tcPr>
          <w:p w14:paraId="12951263" w14:textId="77777777" w:rsidR="00AB78B3" w:rsidRDefault="00337FF0">
            <w:pPr>
              <w:pStyle w:val="Compact"/>
              <w:jc w:val="center"/>
            </w:pPr>
            <w:r>
              <w:t>185</w:t>
            </w:r>
          </w:p>
        </w:tc>
        <w:tc>
          <w:tcPr>
            <w:tcW w:w="0" w:type="auto"/>
          </w:tcPr>
          <w:p w14:paraId="7BEF1CA7" w14:textId="77777777" w:rsidR="00AB78B3" w:rsidRDefault="00337FF0">
            <w:pPr>
              <w:pStyle w:val="Compact"/>
              <w:jc w:val="center"/>
            </w:pPr>
            <w:r>
              <w:t>203</w:t>
            </w:r>
          </w:p>
        </w:tc>
        <w:tc>
          <w:tcPr>
            <w:tcW w:w="0" w:type="auto"/>
          </w:tcPr>
          <w:p w14:paraId="1F2B37D1" w14:textId="77777777" w:rsidR="00AB78B3" w:rsidRDefault="00337FF0">
            <w:pPr>
              <w:pStyle w:val="Compact"/>
              <w:jc w:val="center"/>
            </w:pPr>
            <w:r>
              <w:t>0.1311</w:t>
            </w:r>
          </w:p>
        </w:tc>
        <w:tc>
          <w:tcPr>
            <w:tcW w:w="0" w:type="auto"/>
          </w:tcPr>
          <w:p w14:paraId="58091E39" w14:textId="77777777" w:rsidR="00AB78B3" w:rsidRDefault="00337FF0">
            <w:pPr>
              <w:pStyle w:val="Compact"/>
              <w:jc w:val="center"/>
            </w:pPr>
            <w:r>
              <w:t>31.83</w:t>
            </w:r>
          </w:p>
        </w:tc>
        <w:tc>
          <w:tcPr>
            <w:tcW w:w="0" w:type="auto"/>
          </w:tcPr>
          <w:p w14:paraId="70D94D9E" w14:textId="77777777" w:rsidR="00AB78B3" w:rsidRDefault="00337FF0">
            <w:pPr>
              <w:pStyle w:val="Compact"/>
              <w:jc w:val="center"/>
            </w:pPr>
            <w:r>
              <w:t>17</w:t>
            </w:r>
          </w:p>
        </w:tc>
        <w:tc>
          <w:tcPr>
            <w:tcW w:w="0" w:type="auto"/>
          </w:tcPr>
          <w:p w14:paraId="5B83893A" w14:textId="77777777" w:rsidR="00AB78B3" w:rsidRDefault="00337FF0">
            <w:pPr>
              <w:pStyle w:val="Compact"/>
              <w:jc w:val="center"/>
            </w:pPr>
            <w:r>
              <w:t>0.0158</w:t>
            </w:r>
          </w:p>
        </w:tc>
      </w:tr>
      <w:tr w:rsidR="00AB78B3" w14:paraId="7931DF04" w14:textId="77777777">
        <w:tc>
          <w:tcPr>
            <w:tcW w:w="0" w:type="auto"/>
          </w:tcPr>
          <w:p w14:paraId="5548C885" w14:textId="77777777" w:rsidR="00AB78B3" w:rsidRDefault="00337FF0">
            <w:pPr>
              <w:pStyle w:val="Compact"/>
              <w:jc w:val="center"/>
            </w:pPr>
            <w:r>
              <w:t>AREQUIPA</w:t>
            </w:r>
          </w:p>
        </w:tc>
        <w:tc>
          <w:tcPr>
            <w:tcW w:w="0" w:type="auto"/>
          </w:tcPr>
          <w:p w14:paraId="64416703" w14:textId="77777777" w:rsidR="00AB78B3" w:rsidRDefault="00337FF0">
            <w:pPr>
              <w:pStyle w:val="Compact"/>
              <w:jc w:val="center"/>
            </w:pPr>
            <w:r>
              <w:t>a10.19</w:t>
            </w:r>
          </w:p>
        </w:tc>
        <w:tc>
          <w:tcPr>
            <w:tcW w:w="0" w:type="auto"/>
          </w:tcPr>
          <w:p w14:paraId="3C19CFFB" w14:textId="77777777" w:rsidR="00AB78B3" w:rsidRDefault="00337FF0">
            <w:pPr>
              <w:pStyle w:val="Compact"/>
              <w:jc w:val="center"/>
            </w:pPr>
            <w:r>
              <w:t>106.2</w:t>
            </w:r>
          </w:p>
        </w:tc>
        <w:tc>
          <w:tcPr>
            <w:tcW w:w="0" w:type="auto"/>
          </w:tcPr>
          <w:p w14:paraId="454CAD9F" w14:textId="77777777" w:rsidR="00AB78B3" w:rsidRDefault="00337FF0">
            <w:pPr>
              <w:pStyle w:val="Compact"/>
              <w:jc w:val="center"/>
            </w:pPr>
            <w:r>
              <w:t>167</w:t>
            </w:r>
          </w:p>
        </w:tc>
        <w:tc>
          <w:tcPr>
            <w:tcW w:w="0" w:type="auto"/>
          </w:tcPr>
          <w:p w14:paraId="29AD73A5" w14:textId="77777777" w:rsidR="00AB78B3" w:rsidRDefault="00337FF0">
            <w:pPr>
              <w:pStyle w:val="Compact"/>
              <w:jc w:val="center"/>
            </w:pPr>
            <w:r>
              <w:t>NA</w:t>
            </w:r>
          </w:p>
        </w:tc>
        <w:tc>
          <w:tcPr>
            <w:tcW w:w="0" w:type="auto"/>
          </w:tcPr>
          <w:p w14:paraId="7E3A5455" w14:textId="77777777" w:rsidR="00AB78B3" w:rsidRDefault="00337FF0">
            <w:pPr>
              <w:pStyle w:val="Compact"/>
              <w:jc w:val="center"/>
            </w:pPr>
            <w:r>
              <w:t>NA</w:t>
            </w:r>
          </w:p>
        </w:tc>
        <w:tc>
          <w:tcPr>
            <w:tcW w:w="0" w:type="auto"/>
          </w:tcPr>
          <w:p w14:paraId="1EC24774" w14:textId="77777777" w:rsidR="00AB78B3" w:rsidRDefault="00337FF0">
            <w:pPr>
              <w:pStyle w:val="Compact"/>
              <w:jc w:val="center"/>
            </w:pPr>
            <w:r>
              <w:t>NA</w:t>
            </w:r>
          </w:p>
        </w:tc>
        <w:tc>
          <w:tcPr>
            <w:tcW w:w="0" w:type="auto"/>
          </w:tcPr>
          <w:p w14:paraId="1E3BE94F" w14:textId="77777777" w:rsidR="00AB78B3" w:rsidRDefault="00337FF0">
            <w:pPr>
              <w:pStyle w:val="Compact"/>
              <w:jc w:val="center"/>
            </w:pPr>
            <w:r>
              <w:t>94.33</w:t>
            </w:r>
          </w:p>
        </w:tc>
        <w:tc>
          <w:tcPr>
            <w:tcW w:w="0" w:type="auto"/>
          </w:tcPr>
          <w:p w14:paraId="7B725011" w14:textId="77777777" w:rsidR="00AB78B3" w:rsidRDefault="00337FF0">
            <w:pPr>
              <w:pStyle w:val="Compact"/>
              <w:jc w:val="center"/>
            </w:pPr>
            <w:r>
              <w:t>150</w:t>
            </w:r>
          </w:p>
        </w:tc>
        <w:tc>
          <w:tcPr>
            <w:tcW w:w="0" w:type="auto"/>
          </w:tcPr>
          <w:p w14:paraId="6B768A3E" w14:textId="77777777" w:rsidR="00AB78B3" w:rsidRDefault="00337FF0">
            <w:pPr>
              <w:pStyle w:val="Compact"/>
              <w:jc w:val="center"/>
            </w:pPr>
            <w:r>
              <w:t>168</w:t>
            </w:r>
          </w:p>
        </w:tc>
        <w:tc>
          <w:tcPr>
            <w:tcW w:w="0" w:type="auto"/>
          </w:tcPr>
          <w:p w14:paraId="3DA26648" w14:textId="77777777" w:rsidR="00AB78B3" w:rsidRDefault="00337FF0">
            <w:pPr>
              <w:pStyle w:val="Compact"/>
              <w:jc w:val="center"/>
            </w:pPr>
            <w:r>
              <w:t>0.1119</w:t>
            </w:r>
          </w:p>
        </w:tc>
        <w:tc>
          <w:tcPr>
            <w:tcW w:w="0" w:type="auto"/>
          </w:tcPr>
          <w:p w14:paraId="1A3AB871" w14:textId="77777777" w:rsidR="00AB78B3" w:rsidRDefault="00337FF0">
            <w:pPr>
              <w:pStyle w:val="Compact"/>
              <w:jc w:val="center"/>
            </w:pPr>
            <w:r>
              <w:t>11.89</w:t>
            </w:r>
          </w:p>
        </w:tc>
        <w:tc>
          <w:tcPr>
            <w:tcW w:w="0" w:type="auto"/>
          </w:tcPr>
          <w:p w14:paraId="59C28A2F" w14:textId="77777777" w:rsidR="00AB78B3" w:rsidRDefault="00337FF0">
            <w:pPr>
              <w:pStyle w:val="Compact"/>
              <w:jc w:val="center"/>
            </w:pPr>
            <w:r>
              <w:t>17</w:t>
            </w:r>
          </w:p>
        </w:tc>
        <w:tc>
          <w:tcPr>
            <w:tcW w:w="0" w:type="auto"/>
          </w:tcPr>
          <w:p w14:paraId="173C23B0" w14:textId="77777777" w:rsidR="00AB78B3" w:rsidRDefault="00337FF0">
            <w:pPr>
              <w:pStyle w:val="Compact"/>
              <w:jc w:val="center"/>
            </w:pPr>
            <w:r>
              <w:t>0.8068</w:t>
            </w:r>
          </w:p>
        </w:tc>
      </w:tr>
      <w:tr w:rsidR="00AB78B3" w14:paraId="3276DE42" w14:textId="77777777">
        <w:tc>
          <w:tcPr>
            <w:tcW w:w="0" w:type="auto"/>
          </w:tcPr>
          <w:p w14:paraId="0945929E" w14:textId="77777777" w:rsidR="00AB78B3" w:rsidRDefault="00337FF0">
            <w:pPr>
              <w:pStyle w:val="Compact"/>
              <w:jc w:val="center"/>
            </w:pPr>
            <w:r>
              <w:t>AREQUIPA</w:t>
            </w:r>
          </w:p>
        </w:tc>
        <w:tc>
          <w:tcPr>
            <w:tcW w:w="0" w:type="auto"/>
          </w:tcPr>
          <w:p w14:paraId="4D167C1B" w14:textId="77777777" w:rsidR="00AB78B3" w:rsidRDefault="00337FF0">
            <w:pPr>
              <w:pStyle w:val="Compact"/>
              <w:jc w:val="center"/>
            </w:pPr>
            <w:r>
              <w:t>a20.29</w:t>
            </w:r>
          </w:p>
        </w:tc>
        <w:tc>
          <w:tcPr>
            <w:tcW w:w="0" w:type="auto"/>
          </w:tcPr>
          <w:p w14:paraId="72A4074D" w14:textId="77777777" w:rsidR="00AB78B3" w:rsidRDefault="00337FF0">
            <w:pPr>
              <w:pStyle w:val="Compact"/>
              <w:jc w:val="center"/>
            </w:pPr>
            <w:r>
              <w:t>171.4</w:t>
            </w:r>
          </w:p>
        </w:tc>
        <w:tc>
          <w:tcPr>
            <w:tcW w:w="0" w:type="auto"/>
          </w:tcPr>
          <w:p w14:paraId="19B8F99B" w14:textId="77777777" w:rsidR="00AB78B3" w:rsidRDefault="00337FF0">
            <w:pPr>
              <w:pStyle w:val="Compact"/>
              <w:jc w:val="center"/>
            </w:pPr>
            <w:r>
              <w:t>199</w:t>
            </w:r>
          </w:p>
        </w:tc>
        <w:tc>
          <w:tcPr>
            <w:tcW w:w="0" w:type="auto"/>
          </w:tcPr>
          <w:p w14:paraId="684C60AF" w14:textId="77777777" w:rsidR="00AB78B3" w:rsidRDefault="00337FF0">
            <w:pPr>
              <w:pStyle w:val="Compact"/>
              <w:jc w:val="center"/>
            </w:pPr>
            <w:r>
              <w:t>NA</w:t>
            </w:r>
          </w:p>
        </w:tc>
        <w:tc>
          <w:tcPr>
            <w:tcW w:w="0" w:type="auto"/>
          </w:tcPr>
          <w:p w14:paraId="55260E50" w14:textId="77777777" w:rsidR="00AB78B3" w:rsidRDefault="00337FF0">
            <w:pPr>
              <w:pStyle w:val="Compact"/>
              <w:jc w:val="center"/>
            </w:pPr>
            <w:r>
              <w:t>NA</w:t>
            </w:r>
          </w:p>
        </w:tc>
        <w:tc>
          <w:tcPr>
            <w:tcW w:w="0" w:type="auto"/>
          </w:tcPr>
          <w:p w14:paraId="2FFFECC1" w14:textId="77777777" w:rsidR="00AB78B3" w:rsidRDefault="00337FF0">
            <w:pPr>
              <w:pStyle w:val="Compact"/>
              <w:jc w:val="center"/>
            </w:pPr>
            <w:r>
              <w:t>NA</w:t>
            </w:r>
          </w:p>
        </w:tc>
        <w:tc>
          <w:tcPr>
            <w:tcW w:w="0" w:type="auto"/>
          </w:tcPr>
          <w:p w14:paraId="082A6BDA" w14:textId="77777777" w:rsidR="00AB78B3" w:rsidRDefault="00337FF0">
            <w:pPr>
              <w:pStyle w:val="Compact"/>
              <w:jc w:val="center"/>
            </w:pPr>
            <w:r>
              <w:t>149</w:t>
            </w:r>
          </w:p>
        </w:tc>
        <w:tc>
          <w:tcPr>
            <w:tcW w:w="0" w:type="auto"/>
          </w:tcPr>
          <w:p w14:paraId="5E784576" w14:textId="77777777" w:rsidR="00AB78B3" w:rsidRDefault="00337FF0">
            <w:pPr>
              <w:pStyle w:val="Compact"/>
              <w:jc w:val="center"/>
            </w:pPr>
            <w:r>
              <w:t>182</w:t>
            </w:r>
          </w:p>
        </w:tc>
        <w:tc>
          <w:tcPr>
            <w:tcW w:w="0" w:type="auto"/>
          </w:tcPr>
          <w:p w14:paraId="470DB3B5" w14:textId="77777777" w:rsidR="00AB78B3" w:rsidRDefault="00337FF0">
            <w:pPr>
              <w:pStyle w:val="Compact"/>
              <w:jc w:val="center"/>
            </w:pPr>
            <w:r>
              <w:t>200</w:t>
            </w:r>
          </w:p>
        </w:tc>
        <w:tc>
          <w:tcPr>
            <w:tcW w:w="0" w:type="auto"/>
          </w:tcPr>
          <w:p w14:paraId="73B3F98C" w14:textId="77777777" w:rsidR="00AB78B3" w:rsidRDefault="00337FF0">
            <w:pPr>
              <w:pStyle w:val="Compact"/>
              <w:jc w:val="center"/>
            </w:pPr>
            <w:r>
              <w:t>0.1305</w:t>
            </w:r>
          </w:p>
        </w:tc>
        <w:tc>
          <w:tcPr>
            <w:tcW w:w="0" w:type="auto"/>
          </w:tcPr>
          <w:p w14:paraId="5A79650C" w14:textId="77777777" w:rsidR="00AB78B3" w:rsidRDefault="00337FF0">
            <w:pPr>
              <w:pStyle w:val="Compact"/>
              <w:jc w:val="center"/>
            </w:pPr>
            <w:r>
              <w:t>22.37</w:t>
            </w:r>
          </w:p>
        </w:tc>
        <w:tc>
          <w:tcPr>
            <w:tcW w:w="0" w:type="auto"/>
          </w:tcPr>
          <w:p w14:paraId="7E265A7E" w14:textId="77777777" w:rsidR="00AB78B3" w:rsidRDefault="00337FF0">
            <w:pPr>
              <w:pStyle w:val="Compact"/>
              <w:jc w:val="center"/>
            </w:pPr>
            <w:r>
              <w:t>17</w:t>
            </w:r>
          </w:p>
        </w:tc>
        <w:tc>
          <w:tcPr>
            <w:tcW w:w="0" w:type="auto"/>
          </w:tcPr>
          <w:p w14:paraId="206A8B83" w14:textId="77777777" w:rsidR="00AB78B3" w:rsidRDefault="00337FF0">
            <w:pPr>
              <w:pStyle w:val="Compact"/>
              <w:jc w:val="center"/>
            </w:pPr>
            <w:r>
              <w:t>0.1711</w:t>
            </w:r>
          </w:p>
        </w:tc>
      </w:tr>
      <w:tr w:rsidR="00AB78B3" w14:paraId="259061EE" w14:textId="77777777">
        <w:tc>
          <w:tcPr>
            <w:tcW w:w="0" w:type="auto"/>
          </w:tcPr>
          <w:p w14:paraId="15395043" w14:textId="77777777" w:rsidR="00AB78B3" w:rsidRDefault="00337FF0">
            <w:pPr>
              <w:pStyle w:val="Compact"/>
              <w:jc w:val="center"/>
            </w:pPr>
            <w:r>
              <w:t>AREQUIPA</w:t>
            </w:r>
          </w:p>
        </w:tc>
        <w:tc>
          <w:tcPr>
            <w:tcW w:w="0" w:type="auto"/>
          </w:tcPr>
          <w:p w14:paraId="52C8DC5A" w14:textId="77777777" w:rsidR="00AB78B3" w:rsidRDefault="00337FF0">
            <w:pPr>
              <w:pStyle w:val="Compact"/>
              <w:jc w:val="center"/>
            </w:pPr>
            <w:r>
              <w:t>a30.39</w:t>
            </w:r>
          </w:p>
        </w:tc>
        <w:tc>
          <w:tcPr>
            <w:tcW w:w="0" w:type="auto"/>
          </w:tcPr>
          <w:p w14:paraId="7EBA4381" w14:textId="77777777" w:rsidR="00AB78B3" w:rsidRDefault="00337FF0">
            <w:pPr>
              <w:pStyle w:val="Compact"/>
              <w:jc w:val="center"/>
            </w:pPr>
            <w:r>
              <w:t>236.7</w:t>
            </w:r>
          </w:p>
        </w:tc>
        <w:tc>
          <w:tcPr>
            <w:tcW w:w="0" w:type="auto"/>
          </w:tcPr>
          <w:p w14:paraId="4ABCB1C3" w14:textId="77777777" w:rsidR="00AB78B3" w:rsidRDefault="00337FF0">
            <w:pPr>
              <w:pStyle w:val="Compact"/>
              <w:jc w:val="center"/>
            </w:pPr>
            <w:r>
              <w:t>202</w:t>
            </w:r>
          </w:p>
        </w:tc>
        <w:tc>
          <w:tcPr>
            <w:tcW w:w="0" w:type="auto"/>
          </w:tcPr>
          <w:p w14:paraId="43FC5018" w14:textId="77777777" w:rsidR="00AB78B3" w:rsidRDefault="00337FF0">
            <w:pPr>
              <w:pStyle w:val="Compact"/>
              <w:jc w:val="center"/>
            </w:pPr>
            <w:r>
              <w:t>NA</w:t>
            </w:r>
          </w:p>
        </w:tc>
        <w:tc>
          <w:tcPr>
            <w:tcW w:w="0" w:type="auto"/>
          </w:tcPr>
          <w:p w14:paraId="419982C8" w14:textId="77777777" w:rsidR="00AB78B3" w:rsidRDefault="00337FF0">
            <w:pPr>
              <w:pStyle w:val="Compact"/>
              <w:jc w:val="center"/>
            </w:pPr>
            <w:r>
              <w:t>NA</w:t>
            </w:r>
          </w:p>
        </w:tc>
        <w:tc>
          <w:tcPr>
            <w:tcW w:w="0" w:type="auto"/>
          </w:tcPr>
          <w:p w14:paraId="393B193C" w14:textId="77777777" w:rsidR="00AB78B3" w:rsidRDefault="00337FF0">
            <w:pPr>
              <w:pStyle w:val="Compact"/>
              <w:jc w:val="center"/>
            </w:pPr>
            <w:r>
              <w:t>NA</w:t>
            </w:r>
          </w:p>
        </w:tc>
        <w:tc>
          <w:tcPr>
            <w:tcW w:w="0" w:type="auto"/>
          </w:tcPr>
          <w:p w14:paraId="2B43DFD3" w14:textId="77777777" w:rsidR="00AB78B3" w:rsidRDefault="00337FF0">
            <w:pPr>
              <w:pStyle w:val="Compact"/>
              <w:jc w:val="center"/>
            </w:pPr>
            <w:r>
              <w:t>204.6</w:t>
            </w:r>
          </w:p>
        </w:tc>
        <w:tc>
          <w:tcPr>
            <w:tcW w:w="0" w:type="auto"/>
          </w:tcPr>
          <w:p w14:paraId="65EE7100" w14:textId="77777777" w:rsidR="00AB78B3" w:rsidRDefault="00337FF0">
            <w:pPr>
              <w:pStyle w:val="Compact"/>
              <w:jc w:val="center"/>
            </w:pPr>
            <w:r>
              <w:t>185</w:t>
            </w:r>
          </w:p>
        </w:tc>
        <w:tc>
          <w:tcPr>
            <w:tcW w:w="0" w:type="auto"/>
          </w:tcPr>
          <w:p w14:paraId="0771F48E" w14:textId="77777777" w:rsidR="00AB78B3" w:rsidRDefault="00337FF0">
            <w:pPr>
              <w:pStyle w:val="Compact"/>
              <w:jc w:val="center"/>
            </w:pPr>
            <w:r>
              <w:t>203</w:t>
            </w:r>
          </w:p>
        </w:tc>
        <w:tc>
          <w:tcPr>
            <w:tcW w:w="0" w:type="auto"/>
          </w:tcPr>
          <w:p w14:paraId="39BFA01D" w14:textId="77777777" w:rsidR="00AB78B3" w:rsidRDefault="00337FF0">
            <w:pPr>
              <w:pStyle w:val="Compact"/>
              <w:jc w:val="center"/>
            </w:pPr>
            <w:r>
              <w:t>0.1354</w:t>
            </w:r>
          </w:p>
        </w:tc>
        <w:tc>
          <w:tcPr>
            <w:tcW w:w="0" w:type="auto"/>
          </w:tcPr>
          <w:p w14:paraId="076E38AD" w14:textId="77777777" w:rsidR="00AB78B3" w:rsidRDefault="00337FF0">
            <w:pPr>
              <w:pStyle w:val="Compact"/>
              <w:jc w:val="center"/>
            </w:pPr>
            <w:r>
              <w:t>32.05</w:t>
            </w:r>
          </w:p>
        </w:tc>
        <w:tc>
          <w:tcPr>
            <w:tcW w:w="0" w:type="auto"/>
          </w:tcPr>
          <w:p w14:paraId="2A810AE8" w14:textId="77777777" w:rsidR="00AB78B3" w:rsidRDefault="00337FF0">
            <w:pPr>
              <w:pStyle w:val="Compact"/>
              <w:jc w:val="center"/>
            </w:pPr>
            <w:r>
              <w:t>17</w:t>
            </w:r>
          </w:p>
        </w:tc>
        <w:tc>
          <w:tcPr>
            <w:tcW w:w="0" w:type="auto"/>
          </w:tcPr>
          <w:p w14:paraId="338C39C1" w14:textId="77777777" w:rsidR="00AB78B3" w:rsidRDefault="00337FF0">
            <w:pPr>
              <w:pStyle w:val="Compact"/>
              <w:jc w:val="center"/>
            </w:pPr>
            <w:r>
              <w:t>0.01484</w:t>
            </w:r>
          </w:p>
        </w:tc>
      </w:tr>
      <w:tr w:rsidR="00AB78B3" w14:paraId="3CE10AF1" w14:textId="77777777">
        <w:tc>
          <w:tcPr>
            <w:tcW w:w="0" w:type="auto"/>
          </w:tcPr>
          <w:p w14:paraId="2F099F82" w14:textId="77777777" w:rsidR="00AB78B3" w:rsidRDefault="00337FF0">
            <w:pPr>
              <w:pStyle w:val="Compact"/>
              <w:jc w:val="center"/>
            </w:pPr>
            <w:r>
              <w:t>AREQUIPA</w:t>
            </w:r>
          </w:p>
        </w:tc>
        <w:tc>
          <w:tcPr>
            <w:tcW w:w="0" w:type="auto"/>
          </w:tcPr>
          <w:p w14:paraId="1F3912F9" w14:textId="77777777" w:rsidR="00AB78B3" w:rsidRDefault="00337FF0">
            <w:pPr>
              <w:pStyle w:val="Compact"/>
              <w:jc w:val="center"/>
            </w:pPr>
            <w:r>
              <w:t>a40.49</w:t>
            </w:r>
          </w:p>
        </w:tc>
        <w:tc>
          <w:tcPr>
            <w:tcW w:w="0" w:type="auto"/>
          </w:tcPr>
          <w:p w14:paraId="6B999EA4" w14:textId="77777777" w:rsidR="00AB78B3" w:rsidRDefault="00337FF0">
            <w:pPr>
              <w:pStyle w:val="Compact"/>
              <w:jc w:val="center"/>
            </w:pPr>
            <w:r>
              <w:t>599.7</w:t>
            </w:r>
          </w:p>
        </w:tc>
        <w:tc>
          <w:tcPr>
            <w:tcW w:w="0" w:type="auto"/>
          </w:tcPr>
          <w:p w14:paraId="7F67DEA7" w14:textId="77777777" w:rsidR="00AB78B3" w:rsidRDefault="00337FF0">
            <w:pPr>
              <w:pStyle w:val="Compact"/>
              <w:jc w:val="center"/>
            </w:pPr>
            <w:r>
              <w:t>204</w:t>
            </w:r>
          </w:p>
        </w:tc>
        <w:tc>
          <w:tcPr>
            <w:tcW w:w="0" w:type="auto"/>
          </w:tcPr>
          <w:p w14:paraId="4ED5AE38" w14:textId="77777777" w:rsidR="00AB78B3" w:rsidRDefault="00337FF0">
            <w:pPr>
              <w:pStyle w:val="Compact"/>
              <w:jc w:val="center"/>
            </w:pPr>
            <w:r>
              <w:t>NA</w:t>
            </w:r>
          </w:p>
        </w:tc>
        <w:tc>
          <w:tcPr>
            <w:tcW w:w="0" w:type="auto"/>
          </w:tcPr>
          <w:p w14:paraId="7689766D" w14:textId="77777777" w:rsidR="00AB78B3" w:rsidRDefault="00337FF0">
            <w:pPr>
              <w:pStyle w:val="Compact"/>
              <w:jc w:val="center"/>
            </w:pPr>
            <w:r>
              <w:t>NA</w:t>
            </w:r>
          </w:p>
        </w:tc>
        <w:tc>
          <w:tcPr>
            <w:tcW w:w="0" w:type="auto"/>
          </w:tcPr>
          <w:p w14:paraId="12913CDF" w14:textId="77777777" w:rsidR="00AB78B3" w:rsidRDefault="00337FF0">
            <w:pPr>
              <w:pStyle w:val="Compact"/>
              <w:jc w:val="center"/>
            </w:pPr>
            <w:r>
              <w:t>NA</w:t>
            </w:r>
          </w:p>
        </w:tc>
        <w:tc>
          <w:tcPr>
            <w:tcW w:w="0" w:type="auto"/>
          </w:tcPr>
          <w:p w14:paraId="68D8E17E" w14:textId="77777777" w:rsidR="00AB78B3" w:rsidRDefault="00337FF0">
            <w:pPr>
              <w:pStyle w:val="Compact"/>
              <w:jc w:val="center"/>
            </w:pPr>
            <w:r>
              <w:t>278.4</w:t>
            </w:r>
          </w:p>
        </w:tc>
        <w:tc>
          <w:tcPr>
            <w:tcW w:w="0" w:type="auto"/>
          </w:tcPr>
          <w:p w14:paraId="634F9E99" w14:textId="77777777" w:rsidR="00AB78B3" w:rsidRDefault="00337FF0">
            <w:pPr>
              <w:pStyle w:val="Compact"/>
              <w:jc w:val="center"/>
            </w:pPr>
            <w:r>
              <w:t>187</w:t>
            </w:r>
          </w:p>
        </w:tc>
        <w:tc>
          <w:tcPr>
            <w:tcW w:w="0" w:type="auto"/>
          </w:tcPr>
          <w:p w14:paraId="00844F25" w14:textId="77777777" w:rsidR="00AB78B3" w:rsidRDefault="00337FF0">
            <w:pPr>
              <w:pStyle w:val="Compact"/>
              <w:jc w:val="center"/>
            </w:pPr>
            <w:r>
              <w:t>205</w:t>
            </w:r>
          </w:p>
        </w:tc>
        <w:tc>
          <w:tcPr>
            <w:tcW w:w="0" w:type="auto"/>
          </w:tcPr>
          <w:p w14:paraId="6EDCDFB5" w14:textId="77777777" w:rsidR="00AB78B3" w:rsidRDefault="00337FF0">
            <w:pPr>
              <w:pStyle w:val="Compact"/>
              <w:jc w:val="center"/>
            </w:pPr>
            <w:r>
              <w:t>0.5357</w:t>
            </w:r>
          </w:p>
        </w:tc>
        <w:tc>
          <w:tcPr>
            <w:tcW w:w="0" w:type="auto"/>
          </w:tcPr>
          <w:p w14:paraId="2A7F1579" w14:textId="77777777" w:rsidR="00AB78B3" w:rsidRDefault="00337FF0">
            <w:pPr>
              <w:pStyle w:val="Compact"/>
              <w:jc w:val="center"/>
            </w:pPr>
            <w:r>
              <w:t>321.3</w:t>
            </w:r>
          </w:p>
        </w:tc>
        <w:tc>
          <w:tcPr>
            <w:tcW w:w="0" w:type="auto"/>
          </w:tcPr>
          <w:p w14:paraId="68678591" w14:textId="77777777" w:rsidR="00AB78B3" w:rsidRDefault="00337FF0">
            <w:pPr>
              <w:pStyle w:val="Compact"/>
              <w:jc w:val="center"/>
            </w:pPr>
            <w:r>
              <w:t>17</w:t>
            </w:r>
          </w:p>
        </w:tc>
        <w:tc>
          <w:tcPr>
            <w:tcW w:w="0" w:type="auto"/>
          </w:tcPr>
          <w:p w14:paraId="667BF7DF" w14:textId="77777777" w:rsidR="00AB78B3" w:rsidRDefault="00337FF0">
            <w:pPr>
              <w:pStyle w:val="Compact"/>
              <w:jc w:val="center"/>
            </w:pPr>
            <w:r>
              <w:t>4.543e-58</w:t>
            </w:r>
          </w:p>
        </w:tc>
      </w:tr>
      <w:tr w:rsidR="00AB78B3" w14:paraId="1C733FD9" w14:textId="77777777">
        <w:tc>
          <w:tcPr>
            <w:tcW w:w="0" w:type="auto"/>
          </w:tcPr>
          <w:p w14:paraId="206D8CBB" w14:textId="77777777" w:rsidR="00AB78B3" w:rsidRDefault="00337FF0">
            <w:pPr>
              <w:pStyle w:val="Compact"/>
              <w:jc w:val="center"/>
            </w:pPr>
            <w:r>
              <w:t>AREQUIPA</w:t>
            </w:r>
          </w:p>
        </w:tc>
        <w:tc>
          <w:tcPr>
            <w:tcW w:w="0" w:type="auto"/>
          </w:tcPr>
          <w:p w14:paraId="25BC98DC" w14:textId="77777777" w:rsidR="00AB78B3" w:rsidRDefault="00337FF0">
            <w:pPr>
              <w:pStyle w:val="Compact"/>
              <w:jc w:val="center"/>
            </w:pPr>
            <w:r>
              <w:t>a50.59</w:t>
            </w:r>
          </w:p>
        </w:tc>
        <w:tc>
          <w:tcPr>
            <w:tcW w:w="0" w:type="auto"/>
          </w:tcPr>
          <w:p w14:paraId="4F40E8DE" w14:textId="77777777" w:rsidR="00AB78B3" w:rsidRDefault="00337FF0">
            <w:pPr>
              <w:pStyle w:val="Compact"/>
              <w:jc w:val="center"/>
            </w:pPr>
            <w:r>
              <w:t>1486</w:t>
            </w:r>
          </w:p>
        </w:tc>
        <w:tc>
          <w:tcPr>
            <w:tcW w:w="0" w:type="auto"/>
          </w:tcPr>
          <w:p w14:paraId="0832684A" w14:textId="77777777" w:rsidR="00AB78B3" w:rsidRDefault="00337FF0">
            <w:pPr>
              <w:pStyle w:val="Compact"/>
              <w:jc w:val="center"/>
            </w:pPr>
            <w:r>
              <w:t>206</w:t>
            </w:r>
          </w:p>
        </w:tc>
        <w:tc>
          <w:tcPr>
            <w:tcW w:w="0" w:type="auto"/>
          </w:tcPr>
          <w:p w14:paraId="10D797FB" w14:textId="77777777" w:rsidR="00AB78B3" w:rsidRDefault="00337FF0">
            <w:pPr>
              <w:pStyle w:val="Compact"/>
              <w:jc w:val="center"/>
            </w:pPr>
            <w:r>
              <w:t>NA</w:t>
            </w:r>
          </w:p>
        </w:tc>
        <w:tc>
          <w:tcPr>
            <w:tcW w:w="0" w:type="auto"/>
          </w:tcPr>
          <w:p w14:paraId="39EE3B65" w14:textId="77777777" w:rsidR="00AB78B3" w:rsidRDefault="00337FF0">
            <w:pPr>
              <w:pStyle w:val="Compact"/>
              <w:jc w:val="center"/>
            </w:pPr>
            <w:r>
              <w:t>NA</w:t>
            </w:r>
          </w:p>
        </w:tc>
        <w:tc>
          <w:tcPr>
            <w:tcW w:w="0" w:type="auto"/>
          </w:tcPr>
          <w:p w14:paraId="036968E9" w14:textId="77777777" w:rsidR="00AB78B3" w:rsidRDefault="00337FF0">
            <w:pPr>
              <w:pStyle w:val="Compact"/>
              <w:jc w:val="center"/>
            </w:pPr>
            <w:r>
              <w:t>NA</w:t>
            </w:r>
          </w:p>
        </w:tc>
        <w:tc>
          <w:tcPr>
            <w:tcW w:w="0" w:type="auto"/>
          </w:tcPr>
          <w:p w14:paraId="7DEA769A" w14:textId="77777777" w:rsidR="00AB78B3" w:rsidRDefault="00337FF0">
            <w:pPr>
              <w:pStyle w:val="Compact"/>
              <w:jc w:val="center"/>
            </w:pPr>
            <w:r>
              <w:t>313.8</w:t>
            </w:r>
          </w:p>
        </w:tc>
        <w:tc>
          <w:tcPr>
            <w:tcW w:w="0" w:type="auto"/>
          </w:tcPr>
          <w:p w14:paraId="26D4E87C" w14:textId="77777777" w:rsidR="00AB78B3" w:rsidRDefault="00337FF0">
            <w:pPr>
              <w:pStyle w:val="Compact"/>
              <w:jc w:val="center"/>
            </w:pPr>
            <w:r>
              <w:t>189</w:t>
            </w:r>
          </w:p>
        </w:tc>
        <w:tc>
          <w:tcPr>
            <w:tcW w:w="0" w:type="auto"/>
          </w:tcPr>
          <w:p w14:paraId="50E79E4F" w14:textId="77777777" w:rsidR="00AB78B3" w:rsidRDefault="00337FF0">
            <w:pPr>
              <w:pStyle w:val="Compact"/>
              <w:jc w:val="center"/>
            </w:pPr>
            <w:r>
              <w:t>207</w:t>
            </w:r>
          </w:p>
        </w:tc>
        <w:tc>
          <w:tcPr>
            <w:tcW w:w="0" w:type="auto"/>
          </w:tcPr>
          <w:p w14:paraId="60B11E8E" w14:textId="77777777" w:rsidR="00AB78B3" w:rsidRDefault="00337FF0">
            <w:pPr>
              <w:pStyle w:val="Compact"/>
              <w:jc w:val="center"/>
            </w:pPr>
            <w:r>
              <w:t>0.7888</w:t>
            </w:r>
          </w:p>
        </w:tc>
        <w:tc>
          <w:tcPr>
            <w:tcW w:w="0" w:type="auto"/>
          </w:tcPr>
          <w:p w14:paraId="05EE0FF8" w14:textId="77777777" w:rsidR="00AB78B3" w:rsidRDefault="00337FF0">
            <w:pPr>
              <w:pStyle w:val="Compact"/>
              <w:jc w:val="center"/>
            </w:pPr>
            <w:r>
              <w:t>1172</w:t>
            </w:r>
          </w:p>
        </w:tc>
        <w:tc>
          <w:tcPr>
            <w:tcW w:w="0" w:type="auto"/>
          </w:tcPr>
          <w:p w14:paraId="18E76387" w14:textId="77777777" w:rsidR="00AB78B3" w:rsidRDefault="00337FF0">
            <w:pPr>
              <w:pStyle w:val="Compact"/>
              <w:jc w:val="center"/>
            </w:pPr>
            <w:r>
              <w:t>17</w:t>
            </w:r>
          </w:p>
        </w:tc>
        <w:tc>
          <w:tcPr>
            <w:tcW w:w="0" w:type="auto"/>
          </w:tcPr>
          <w:p w14:paraId="7FE201FD" w14:textId="77777777" w:rsidR="00AB78B3" w:rsidRDefault="00337FF0">
            <w:pPr>
              <w:pStyle w:val="Compact"/>
              <w:jc w:val="center"/>
            </w:pPr>
            <w:r>
              <w:t>1.261e-238</w:t>
            </w:r>
          </w:p>
        </w:tc>
      </w:tr>
      <w:tr w:rsidR="00AB78B3" w14:paraId="26BD1EED" w14:textId="77777777">
        <w:tc>
          <w:tcPr>
            <w:tcW w:w="0" w:type="auto"/>
          </w:tcPr>
          <w:p w14:paraId="0C6521E8" w14:textId="77777777" w:rsidR="00AB78B3" w:rsidRDefault="00337FF0">
            <w:pPr>
              <w:pStyle w:val="Compact"/>
              <w:jc w:val="center"/>
            </w:pPr>
            <w:r>
              <w:t>AREQUIPA</w:t>
            </w:r>
          </w:p>
        </w:tc>
        <w:tc>
          <w:tcPr>
            <w:tcW w:w="0" w:type="auto"/>
          </w:tcPr>
          <w:p w14:paraId="1ED26BFE" w14:textId="77777777" w:rsidR="00AB78B3" w:rsidRDefault="00337FF0">
            <w:pPr>
              <w:pStyle w:val="Compact"/>
              <w:jc w:val="center"/>
            </w:pPr>
            <w:r>
              <w:t>a60.69</w:t>
            </w:r>
          </w:p>
        </w:tc>
        <w:tc>
          <w:tcPr>
            <w:tcW w:w="0" w:type="auto"/>
          </w:tcPr>
          <w:p w14:paraId="0985B748" w14:textId="77777777" w:rsidR="00AB78B3" w:rsidRDefault="00337FF0">
            <w:pPr>
              <w:pStyle w:val="Compact"/>
              <w:jc w:val="center"/>
            </w:pPr>
            <w:r>
              <w:t>2417</w:t>
            </w:r>
          </w:p>
        </w:tc>
        <w:tc>
          <w:tcPr>
            <w:tcW w:w="0" w:type="auto"/>
          </w:tcPr>
          <w:p w14:paraId="69D50DFC" w14:textId="77777777" w:rsidR="00AB78B3" w:rsidRDefault="00337FF0">
            <w:pPr>
              <w:pStyle w:val="Compact"/>
              <w:jc w:val="center"/>
            </w:pPr>
            <w:r>
              <w:t>206</w:t>
            </w:r>
          </w:p>
        </w:tc>
        <w:tc>
          <w:tcPr>
            <w:tcW w:w="0" w:type="auto"/>
          </w:tcPr>
          <w:p w14:paraId="2D866BAB" w14:textId="77777777" w:rsidR="00AB78B3" w:rsidRDefault="00337FF0">
            <w:pPr>
              <w:pStyle w:val="Compact"/>
              <w:jc w:val="center"/>
            </w:pPr>
            <w:r>
              <w:t>NA</w:t>
            </w:r>
          </w:p>
        </w:tc>
        <w:tc>
          <w:tcPr>
            <w:tcW w:w="0" w:type="auto"/>
          </w:tcPr>
          <w:p w14:paraId="18DD40E9" w14:textId="77777777" w:rsidR="00AB78B3" w:rsidRDefault="00337FF0">
            <w:pPr>
              <w:pStyle w:val="Compact"/>
              <w:jc w:val="center"/>
            </w:pPr>
            <w:r>
              <w:t>NA</w:t>
            </w:r>
          </w:p>
        </w:tc>
        <w:tc>
          <w:tcPr>
            <w:tcW w:w="0" w:type="auto"/>
          </w:tcPr>
          <w:p w14:paraId="7B0FF08D" w14:textId="77777777" w:rsidR="00AB78B3" w:rsidRDefault="00337FF0">
            <w:pPr>
              <w:pStyle w:val="Compact"/>
              <w:jc w:val="center"/>
            </w:pPr>
            <w:r>
              <w:t>NA</w:t>
            </w:r>
          </w:p>
        </w:tc>
        <w:tc>
          <w:tcPr>
            <w:tcW w:w="0" w:type="auto"/>
          </w:tcPr>
          <w:p w14:paraId="2D8C3D1F" w14:textId="77777777" w:rsidR="00AB78B3" w:rsidRDefault="00337FF0">
            <w:pPr>
              <w:pStyle w:val="Compact"/>
              <w:jc w:val="center"/>
            </w:pPr>
            <w:r>
              <w:t>337.9</w:t>
            </w:r>
          </w:p>
        </w:tc>
        <w:tc>
          <w:tcPr>
            <w:tcW w:w="0" w:type="auto"/>
          </w:tcPr>
          <w:p w14:paraId="78119750" w14:textId="77777777" w:rsidR="00AB78B3" w:rsidRDefault="00337FF0">
            <w:pPr>
              <w:pStyle w:val="Compact"/>
              <w:jc w:val="center"/>
            </w:pPr>
            <w:r>
              <w:t>189</w:t>
            </w:r>
          </w:p>
        </w:tc>
        <w:tc>
          <w:tcPr>
            <w:tcW w:w="0" w:type="auto"/>
          </w:tcPr>
          <w:p w14:paraId="55E6DC16" w14:textId="77777777" w:rsidR="00AB78B3" w:rsidRDefault="00337FF0">
            <w:pPr>
              <w:pStyle w:val="Compact"/>
              <w:jc w:val="center"/>
            </w:pPr>
            <w:r>
              <w:t>207</w:t>
            </w:r>
          </w:p>
        </w:tc>
        <w:tc>
          <w:tcPr>
            <w:tcW w:w="0" w:type="auto"/>
          </w:tcPr>
          <w:p w14:paraId="149613EF" w14:textId="77777777" w:rsidR="00AB78B3" w:rsidRDefault="00337FF0">
            <w:pPr>
              <w:pStyle w:val="Compact"/>
              <w:jc w:val="center"/>
            </w:pPr>
            <w:r>
              <w:t>0.8602</w:t>
            </w:r>
          </w:p>
        </w:tc>
        <w:tc>
          <w:tcPr>
            <w:tcW w:w="0" w:type="auto"/>
          </w:tcPr>
          <w:p w14:paraId="5C87666E" w14:textId="77777777" w:rsidR="00AB78B3" w:rsidRDefault="00337FF0">
            <w:pPr>
              <w:pStyle w:val="Compact"/>
              <w:jc w:val="center"/>
            </w:pPr>
            <w:r>
              <w:t>2079</w:t>
            </w:r>
          </w:p>
        </w:tc>
        <w:tc>
          <w:tcPr>
            <w:tcW w:w="0" w:type="auto"/>
          </w:tcPr>
          <w:p w14:paraId="5171630D" w14:textId="77777777" w:rsidR="00AB78B3" w:rsidRDefault="00337FF0">
            <w:pPr>
              <w:pStyle w:val="Compact"/>
              <w:jc w:val="center"/>
            </w:pPr>
            <w:r>
              <w:t>17</w:t>
            </w:r>
          </w:p>
        </w:tc>
        <w:tc>
          <w:tcPr>
            <w:tcW w:w="0" w:type="auto"/>
          </w:tcPr>
          <w:p w14:paraId="05F1C271" w14:textId="77777777" w:rsidR="00AB78B3" w:rsidRDefault="00337FF0">
            <w:pPr>
              <w:pStyle w:val="Compact"/>
              <w:jc w:val="center"/>
            </w:pPr>
            <w:r>
              <w:t>0</w:t>
            </w:r>
          </w:p>
        </w:tc>
      </w:tr>
      <w:tr w:rsidR="00AB78B3" w14:paraId="3F3E1508" w14:textId="77777777">
        <w:tc>
          <w:tcPr>
            <w:tcW w:w="0" w:type="auto"/>
          </w:tcPr>
          <w:p w14:paraId="40583494" w14:textId="77777777" w:rsidR="00AB78B3" w:rsidRDefault="00337FF0">
            <w:pPr>
              <w:pStyle w:val="Compact"/>
              <w:jc w:val="center"/>
            </w:pPr>
            <w:r>
              <w:t>AREQUIPA</w:t>
            </w:r>
          </w:p>
        </w:tc>
        <w:tc>
          <w:tcPr>
            <w:tcW w:w="0" w:type="auto"/>
          </w:tcPr>
          <w:p w14:paraId="12E5DA60" w14:textId="77777777" w:rsidR="00AB78B3" w:rsidRDefault="00337FF0">
            <w:pPr>
              <w:pStyle w:val="Compact"/>
              <w:jc w:val="center"/>
            </w:pPr>
            <w:r>
              <w:t>a70.79</w:t>
            </w:r>
          </w:p>
        </w:tc>
        <w:tc>
          <w:tcPr>
            <w:tcW w:w="0" w:type="auto"/>
          </w:tcPr>
          <w:p w14:paraId="16F748BA" w14:textId="77777777" w:rsidR="00AB78B3" w:rsidRDefault="00337FF0">
            <w:pPr>
              <w:pStyle w:val="Compact"/>
              <w:jc w:val="center"/>
            </w:pPr>
            <w:r>
              <w:t>2435</w:t>
            </w:r>
          </w:p>
        </w:tc>
        <w:tc>
          <w:tcPr>
            <w:tcW w:w="0" w:type="auto"/>
          </w:tcPr>
          <w:p w14:paraId="27ADD5B9" w14:textId="77777777" w:rsidR="00AB78B3" w:rsidRDefault="00337FF0">
            <w:pPr>
              <w:pStyle w:val="Compact"/>
              <w:jc w:val="center"/>
            </w:pPr>
            <w:r>
              <w:t>206</w:t>
            </w:r>
          </w:p>
        </w:tc>
        <w:tc>
          <w:tcPr>
            <w:tcW w:w="0" w:type="auto"/>
          </w:tcPr>
          <w:p w14:paraId="52ECDEFE" w14:textId="77777777" w:rsidR="00AB78B3" w:rsidRDefault="00337FF0">
            <w:pPr>
              <w:pStyle w:val="Compact"/>
              <w:jc w:val="center"/>
            </w:pPr>
            <w:r>
              <w:t>NA</w:t>
            </w:r>
          </w:p>
        </w:tc>
        <w:tc>
          <w:tcPr>
            <w:tcW w:w="0" w:type="auto"/>
          </w:tcPr>
          <w:p w14:paraId="6433865F" w14:textId="77777777" w:rsidR="00AB78B3" w:rsidRDefault="00337FF0">
            <w:pPr>
              <w:pStyle w:val="Compact"/>
              <w:jc w:val="center"/>
            </w:pPr>
            <w:r>
              <w:t>NA</w:t>
            </w:r>
          </w:p>
        </w:tc>
        <w:tc>
          <w:tcPr>
            <w:tcW w:w="0" w:type="auto"/>
          </w:tcPr>
          <w:p w14:paraId="27B6CB05" w14:textId="77777777" w:rsidR="00AB78B3" w:rsidRDefault="00337FF0">
            <w:pPr>
              <w:pStyle w:val="Compact"/>
              <w:jc w:val="center"/>
            </w:pPr>
            <w:r>
              <w:t>NA</w:t>
            </w:r>
          </w:p>
        </w:tc>
        <w:tc>
          <w:tcPr>
            <w:tcW w:w="0" w:type="auto"/>
          </w:tcPr>
          <w:p w14:paraId="2A9756DC" w14:textId="77777777" w:rsidR="00AB78B3" w:rsidRDefault="00337FF0">
            <w:pPr>
              <w:pStyle w:val="Compact"/>
              <w:jc w:val="center"/>
            </w:pPr>
            <w:r>
              <w:t>329</w:t>
            </w:r>
          </w:p>
        </w:tc>
        <w:tc>
          <w:tcPr>
            <w:tcW w:w="0" w:type="auto"/>
          </w:tcPr>
          <w:p w14:paraId="0AEBF9CF" w14:textId="77777777" w:rsidR="00AB78B3" w:rsidRDefault="00337FF0">
            <w:pPr>
              <w:pStyle w:val="Compact"/>
              <w:jc w:val="center"/>
            </w:pPr>
            <w:r>
              <w:t>189</w:t>
            </w:r>
          </w:p>
        </w:tc>
        <w:tc>
          <w:tcPr>
            <w:tcW w:w="0" w:type="auto"/>
          </w:tcPr>
          <w:p w14:paraId="19DB4368" w14:textId="77777777" w:rsidR="00AB78B3" w:rsidRDefault="00337FF0">
            <w:pPr>
              <w:pStyle w:val="Compact"/>
              <w:jc w:val="center"/>
            </w:pPr>
            <w:r>
              <w:t>207</w:t>
            </w:r>
          </w:p>
        </w:tc>
        <w:tc>
          <w:tcPr>
            <w:tcW w:w="0" w:type="auto"/>
          </w:tcPr>
          <w:p w14:paraId="0BB5B205" w14:textId="77777777" w:rsidR="00AB78B3" w:rsidRDefault="00337FF0">
            <w:pPr>
              <w:pStyle w:val="Compact"/>
              <w:jc w:val="center"/>
            </w:pPr>
            <w:r>
              <w:t>0.8649</w:t>
            </w:r>
          </w:p>
        </w:tc>
        <w:tc>
          <w:tcPr>
            <w:tcW w:w="0" w:type="auto"/>
          </w:tcPr>
          <w:p w14:paraId="547B16FF" w14:textId="77777777" w:rsidR="00AB78B3" w:rsidRDefault="00337FF0">
            <w:pPr>
              <w:pStyle w:val="Compact"/>
              <w:jc w:val="center"/>
            </w:pPr>
            <w:r>
              <w:t>2106</w:t>
            </w:r>
          </w:p>
        </w:tc>
        <w:tc>
          <w:tcPr>
            <w:tcW w:w="0" w:type="auto"/>
          </w:tcPr>
          <w:p w14:paraId="112E22C9" w14:textId="77777777" w:rsidR="00AB78B3" w:rsidRDefault="00337FF0">
            <w:pPr>
              <w:pStyle w:val="Compact"/>
              <w:jc w:val="center"/>
            </w:pPr>
            <w:r>
              <w:t>17</w:t>
            </w:r>
          </w:p>
        </w:tc>
        <w:tc>
          <w:tcPr>
            <w:tcW w:w="0" w:type="auto"/>
          </w:tcPr>
          <w:p w14:paraId="31F92CF2" w14:textId="77777777" w:rsidR="00AB78B3" w:rsidRDefault="00337FF0">
            <w:pPr>
              <w:pStyle w:val="Compact"/>
              <w:jc w:val="center"/>
            </w:pPr>
            <w:r>
              <w:t>0</w:t>
            </w:r>
          </w:p>
        </w:tc>
      </w:tr>
      <w:tr w:rsidR="00AB78B3" w14:paraId="1F113907" w14:textId="77777777">
        <w:tc>
          <w:tcPr>
            <w:tcW w:w="0" w:type="auto"/>
          </w:tcPr>
          <w:p w14:paraId="4BB9BAEF" w14:textId="77777777" w:rsidR="00AB78B3" w:rsidRDefault="00337FF0">
            <w:pPr>
              <w:pStyle w:val="Compact"/>
              <w:jc w:val="center"/>
            </w:pPr>
            <w:r>
              <w:t>AREQUIPA</w:t>
            </w:r>
          </w:p>
        </w:tc>
        <w:tc>
          <w:tcPr>
            <w:tcW w:w="0" w:type="auto"/>
          </w:tcPr>
          <w:p w14:paraId="2F45334C" w14:textId="77777777" w:rsidR="00AB78B3" w:rsidRDefault="00337FF0">
            <w:pPr>
              <w:pStyle w:val="Compact"/>
              <w:jc w:val="center"/>
            </w:pPr>
            <w:r>
              <w:t>a80</w:t>
            </w:r>
          </w:p>
        </w:tc>
        <w:tc>
          <w:tcPr>
            <w:tcW w:w="0" w:type="auto"/>
          </w:tcPr>
          <w:p w14:paraId="0CCDC799" w14:textId="77777777" w:rsidR="00AB78B3" w:rsidRDefault="00337FF0">
            <w:pPr>
              <w:pStyle w:val="Compact"/>
              <w:jc w:val="center"/>
            </w:pPr>
            <w:r>
              <w:t>2587</w:t>
            </w:r>
          </w:p>
        </w:tc>
        <w:tc>
          <w:tcPr>
            <w:tcW w:w="0" w:type="auto"/>
          </w:tcPr>
          <w:p w14:paraId="4D6EFC04" w14:textId="77777777" w:rsidR="00AB78B3" w:rsidRDefault="00337FF0">
            <w:pPr>
              <w:pStyle w:val="Compact"/>
              <w:jc w:val="center"/>
            </w:pPr>
            <w:r>
              <w:t>206</w:t>
            </w:r>
          </w:p>
        </w:tc>
        <w:tc>
          <w:tcPr>
            <w:tcW w:w="0" w:type="auto"/>
          </w:tcPr>
          <w:p w14:paraId="35C71193" w14:textId="77777777" w:rsidR="00AB78B3" w:rsidRDefault="00337FF0">
            <w:pPr>
              <w:pStyle w:val="Compact"/>
              <w:jc w:val="center"/>
            </w:pPr>
            <w:r>
              <w:t>NA</w:t>
            </w:r>
          </w:p>
        </w:tc>
        <w:tc>
          <w:tcPr>
            <w:tcW w:w="0" w:type="auto"/>
          </w:tcPr>
          <w:p w14:paraId="30FA125D" w14:textId="77777777" w:rsidR="00AB78B3" w:rsidRDefault="00337FF0">
            <w:pPr>
              <w:pStyle w:val="Compact"/>
              <w:jc w:val="center"/>
            </w:pPr>
            <w:r>
              <w:t>NA</w:t>
            </w:r>
          </w:p>
        </w:tc>
        <w:tc>
          <w:tcPr>
            <w:tcW w:w="0" w:type="auto"/>
          </w:tcPr>
          <w:p w14:paraId="049F4B16" w14:textId="77777777" w:rsidR="00AB78B3" w:rsidRDefault="00337FF0">
            <w:pPr>
              <w:pStyle w:val="Compact"/>
              <w:jc w:val="center"/>
            </w:pPr>
            <w:r>
              <w:t>NA</w:t>
            </w:r>
          </w:p>
        </w:tc>
        <w:tc>
          <w:tcPr>
            <w:tcW w:w="0" w:type="auto"/>
          </w:tcPr>
          <w:p w14:paraId="6E10418A" w14:textId="77777777" w:rsidR="00AB78B3" w:rsidRDefault="00337FF0">
            <w:pPr>
              <w:pStyle w:val="Compact"/>
              <w:jc w:val="center"/>
            </w:pPr>
            <w:r>
              <w:t>326.9</w:t>
            </w:r>
          </w:p>
        </w:tc>
        <w:tc>
          <w:tcPr>
            <w:tcW w:w="0" w:type="auto"/>
          </w:tcPr>
          <w:p w14:paraId="00AF2DF8" w14:textId="77777777" w:rsidR="00AB78B3" w:rsidRDefault="00337FF0">
            <w:pPr>
              <w:pStyle w:val="Compact"/>
              <w:jc w:val="center"/>
            </w:pPr>
            <w:r>
              <w:t>189</w:t>
            </w:r>
          </w:p>
        </w:tc>
        <w:tc>
          <w:tcPr>
            <w:tcW w:w="0" w:type="auto"/>
          </w:tcPr>
          <w:p w14:paraId="5B8326AF" w14:textId="77777777" w:rsidR="00AB78B3" w:rsidRDefault="00337FF0">
            <w:pPr>
              <w:pStyle w:val="Compact"/>
              <w:jc w:val="center"/>
            </w:pPr>
            <w:r>
              <w:t>207</w:t>
            </w:r>
          </w:p>
        </w:tc>
        <w:tc>
          <w:tcPr>
            <w:tcW w:w="0" w:type="auto"/>
          </w:tcPr>
          <w:p w14:paraId="516FEC21" w14:textId="77777777" w:rsidR="00AB78B3" w:rsidRDefault="00337FF0">
            <w:pPr>
              <w:pStyle w:val="Compact"/>
              <w:jc w:val="center"/>
            </w:pPr>
            <w:r>
              <w:t>0.8736</w:t>
            </w:r>
          </w:p>
        </w:tc>
        <w:tc>
          <w:tcPr>
            <w:tcW w:w="0" w:type="auto"/>
          </w:tcPr>
          <w:p w14:paraId="4DC28A26" w14:textId="77777777" w:rsidR="00AB78B3" w:rsidRDefault="00337FF0">
            <w:pPr>
              <w:pStyle w:val="Compact"/>
              <w:jc w:val="center"/>
            </w:pPr>
            <w:r>
              <w:t>2260</w:t>
            </w:r>
          </w:p>
        </w:tc>
        <w:tc>
          <w:tcPr>
            <w:tcW w:w="0" w:type="auto"/>
          </w:tcPr>
          <w:p w14:paraId="3B3ABDAE" w14:textId="77777777" w:rsidR="00AB78B3" w:rsidRDefault="00337FF0">
            <w:pPr>
              <w:pStyle w:val="Compact"/>
              <w:jc w:val="center"/>
            </w:pPr>
            <w:r>
              <w:t>17</w:t>
            </w:r>
          </w:p>
        </w:tc>
        <w:tc>
          <w:tcPr>
            <w:tcW w:w="0" w:type="auto"/>
          </w:tcPr>
          <w:p w14:paraId="578B88F0" w14:textId="77777777" w:rsidR="00AB78B3" w:rsidRDefault="00337FF0">
            <w:pPr>
              <w:pStyle w:val="Compact"/>
              <w:jc w:val="center"/>
            </w:pPr>
            <w:r>
              <w:t>0</w:t>
            </w:r>
          </w:p>
        </w:tc>
      </w:tr>
      <w:tr w:rsidR="00AB78B3" w14:paraId="775D6004" w14:textId="77777777">
        <w:tc>
          <w:tcPr>
            <w:tcW w:w="0" w:type="auto"/>
          </w:tcPr>
          <w:p w14:paraId="72C59336" w14:textId="77777777" w:rsidR="00AB78B3" w:rsidRDefault="00337FF0">
            <w:pPr>
              <w:pStyle w:val="Compact"/>
              <w:jc w:val="center"/>
            </w:pPr>
            <w:r>
              <w:t>AYACUCHO</w:t>
            </w:r>
          </w:p>
        </w:tc>
        <w:tc>
          <w:tcPr>
            <w:tcW w:w="0" w:type="auto"/>
          </w:tcPr>
          <w:p w14:paraId="20AD7E5F" w14:textId="77777777" w:rsidR="00AB78B3" w:rsidRDefault="00337FF0">
            <w:pPr>
              <w:pStyle w:val="Compact"/>
              <w:jc w:val="center"/>
            </w:pPr>
            <w:r>
              <w:t>a0.9</w:t>
            </w:r>
          </w:p>
        </w:tc>
        <w:tc>
          <w:tcPr>
            <w:tcW w:w="0" w:type="auto"/>
          </w:tcPr>
          <w:p w14:paraId="3AD5D0D0" w14:textId="77777777" w:rsidR="00AB78B3" w:rsidRDefault="00337FF0">
            <w:pPr>
              <w:pStyle w:val="Compact"/>
              <w:jc w:val="center"/>
            </w:pPr>
            <w:r>
              <w:t>165.6</w:t>
            </w:r>
          </w:p>
        </w:tc>
        <w:tc>
          <w:tcPr>
            <w:tcW w:w="0" w:type="auto"/>
          </w:tcPr>
          <w:p w14:paraId="37B88E49" w14:textId="77777777" w:rsidR="00AB78B3" w:rsidRDefault="00337FF0">
            <w:pPr>
              <w:pStyle w:val="Compact"/>
              <w:jc w:val="center"/>
            </w:pPr>
            <w:r>
              <w:t>170</w:t>
            </w:r>
          </w:p>
        </w:tc>
        <w:tc>
          <w:tcPr>
            <w:tcW w:w="0" w:type="auto"/>
          </w:tcPr>
          <w:p w14:paraId="3E374E60" w14:textId="77777777" w:rsidR="00AB78B3" w:rsidRDefault="00337FF0">
            <w:pPr>
              <w:pStyle w:val="Compact"/>
              <w:jc w:val="center"/>
            </w:pPr>
            <w:r>
              <w:t>NA</w:t>
            </w:r>
          </w:p>
        </w:tc>
        <w:tc>
          <w:tcPr>
            <w:tcW w:w="0" w:type="auto"/>
          </w:tcPr>
          <w:p w14:paraId="6AC69A21" w14:textId="77777777" w:rsidR="00AB78B3" w:rsidRDefault="00337FF0">
            <w:pPr>
              <w:pStyle w:val="Compact"/>
              <w:jc w:val="center"/>
            </w:pPr>
            <w:r>
              <w:t>NA</w:t>
            </w:r>
          </w:p>
        </w:tc>
        <w:tc>
          <w:tcPr>
            <w:tcW w:w="0" w:type="auto"/>
          </w:tcPr>
          <w:p w14:paraId="6013DB59" w14:textId="77777777" w:rsidR="00AB78B3" w:rsidRDefault="00337FF0">
            <w:pPr>
              <w:pStyle w:val="Compact"/>
              <w:jc w:val="center"/>
            </w:pPr>
            <w:r>
              <w:t>NA</w:t>
            </w:r>
          </w:p>
        </w:tc>
        <w:tc>
          <w:tcPr>
            <w:tcW w:w="0" w:type="auto"/>
          </w:tcPr>
          <w:p w14:paraId="74D2CCCE" w14:textId="77777777" w:rsidR="00AB78B3" w:rsidRDefault="00337FF0">
            <w:pPr>
              <w:pStyle w:val="Compact"/>
              <w:jc w:val="center"/>
            </w:pPr>
            <w:r>
              <w:t>117.5</w:t>
            </w:r>
          </w:p>
        </w:tc>
        <w:tc>
          <w:tcPr>
            <w:tcW w:w="0" w:type="auto"/>
          </w:tcPr>
          <w:p w14:paraId="5607F51E" w14:textId="77777777" w:rsidR="00AB78B3" w:rsidRDefault="00337FF0">
            <w:pPr>
              <w:pStyle w:val="Compact"/>
              <w:jc w:val="center"/>
            </w:pPr>
            <w:r>
              <w:t>153</w:t>
            </w:r>
          </w:p>
        </w:tc>
        <w:tc>
          <w:tcPr>
            <w:tcW w:w="0" w:type="auto"/>
          </w:tcPr>
          <w:p w14:paraId="0A536A86" w14:textId="77777777" w:rsidR="00AB78B3" w:rsidRDefault="00337FF0">
            <w:pPr>
              <w:pStyle w:val="Compact"/>
              <w:jc w:val="center"/>
            </w:pPr>
            <w:r>
              <w:t>171</w:t>
            </w:r>
          </w:p>
        </w:tc>
        <w:tc>
          <w:tcPr>
            <w:tcW w:w="0" w:type="auto"/>
          </w:tcPr>
          <w:p w14:paraId="3D2A5C5D" w14:textId="77777777" w:rsidR="00AB78B3" w:rsidRDefault="00337FF0">
            <w:pPr>
              <w:pStyle w:val="Compact"/>
              <w:jc w:val="center"/>
            </w:pPr>
            <w:r>
              <w:t>0.2908</w:t>
            </w:r>
          </w:p>
        </w:tc>
        <w:tc>
          <w:tcPr>
            <w:tcW w:w="0" w:type="auto"/>
          </w:tcPr>
          <w:p w14:paraId="1D2632C8" w14:textId="77777777" w:rsidR="00AB78B3" w:rsidRDefault="00337FF0">
            <w:pPr>
              <w:pStyle w:val="Compact"/>
              <w:jc w:val="center"/>
            </w:pPr>
            <w:r>
              <w:t>48.15</w:t>
            </w:r>
          </w:p>
        </w:tc>
        <w:tc>
          <w:tcPr>
            <w:tcW w:w="0" w:type="auto"/>
          </w:tcPr>
          <w:p w14:paraId="5D76D1B6" w14:textId="77777777" w:rsidR="00AB78B3" w:rsidRDefault="00337FF0">
            <w:pPr>
              <w:pStyle w:val="Compact"/>
              <w:jc w:val="center"/>
            </w:pPr>
            <w:r>
              <w:t>17</w:t>
            </w:r>
          </w:p>
        </w:tc>
        <w:tc>
          <w:tcPr>
            <w:tcW w:w="0" w:type="auto"/>
          </w:tcPr>
          <w:p w14:paraId="32580FA8" w14:textId="77777777" w:rsidR="00AB78B3" w:rsidRDefault="00337FF0">
            <w:pPr>
              <w:pStyle w:val="Compact"/>
              <w:jc w:val="center"/>
            </w:pPr>
            <w:r>
              <w:t>0.00008135</w:t>
            </w:r>
          </w:p>
        </w:tc>
      </w:tr>
      <w:tr w:rsidR="00AB78B3" w14:paraId="2FF0407A" w14:textId="77777777">
        <w:tc>
          <w:tcPr>
            <w:tcW w:w="0" w:type="auto"/>
          </w:tcPr>
          <w:p w14:paraId="54397E4D" w14:textId="77777777" w:rsidR="00AB78B3" w:rsidRDefault="00337FF0">
            <w:pPr>
              <w:pStyle w:val="Compact"/>
              <w:jc w:val="center"/>
            </w:pPr>
            <w:r>
              <w:t>AYACUCHO</w:t>
            </w:r>
          </w:p>
        </w:tc>
        <w:tc>
          <w:tcPr>
            <w:tcW w:w="0" w:type="auto"/>
          </w:tcPr>
          <w:p w14:paraId="3CAF2BC3" w14:textId="77777777" w:rsidR="00AB78B3" w:rsidRDefault="00337FF0">
            <w:pPr>
              <w:pStyle w:val="Compact"/>
              <w:jc w:val="center"/>
            </w:pPr>
            <w:r>
              <w:t>a10.19</w:t>
            </w:r>
          </w:p>
        </w:tc>
        <w:tc>
          <w:tcPr>
            <w:tcW w:w="0" w:type="auto"/>
          </w:tcPr>
          <w:p w14:paraId="272E9EE0" w14:textId="77777777" w:rsidR="00AB78B3" w:rsidRDefault="00337FF0">
            <w:pPr>
              <w:pStyle w:val="Compact"/>
              <w:jc w:val="center"/>
            </w:pPr>
            <w:r>
              <w:t>55.2</w:t>
            </w:r>
          </w:p>
        </w:tc>
        <w:tc>
          <w:tcPr>
            <w:tcW w:w="0" w:type="auto"/>
          </w:tcPr>
          <w:p w14:paraId="4291B258" w14:textId="77777777" w:rsidR="00AB78B3" w:rsidRDefault="00337FF0">
            <w:pPr>
              <w:pStyle w:val="Compact"/>
              <w:jc w:val="center"/>
            </w:pPr>
            <w:r>
              <w:t>124</w:t>
            </w:r>
          </w:p>
        </w:tc>
        <w:tc>
          <w:tcPr>
            <w:tcW w:w="0" w:type="auto"/>
          </w:tcPr>
          <w:p w14:paraId="6A73B1EF" w14:textId="77777777" w:rsidR="00AB78B3" w:rsidRDefault="00337FF0">
            <w:pPr>
              <w:pStyle w:val="Compact"/>
              <w:jc w:val="center"/>
            </w:pPr>
            <w:r>
              <w:t>NA</w:t>
            </w:r>
          </w:p>
        </w:tc>
        <w:tc>
          <w:tcPr>
            <w:tcW w:w="0" w:type="auto"/>
          </w:tcPr>
          <w:p w14:paraId="737E011A" w14:textId="77777777" w:rsidR="00AB78B3" w:rsidRDefault="00337FF0">
            <w:pPr>
              <w:pStyle w:val="Compact"/>
              <w:jc w:val="center"/>
            </w:pPr>
            <w:r>
              <w:t>NA</w:t>
            </w:r>
          </w:p>
        </w:tc>
        <w:tc>
          <w:tcPr>
            <w:tcW w:w="0" w:type="auto"/>
          </w:tcPr>
          <w:p w14:paraId="43FD3622" w14:textId="77777777" w:rsidR="00AB78B3" w:rsidRDefault="00337FF0">
            <w:pPr>
              <w:pStyle w:val="Compact"/>
              <w:jc w:val="center"/>
            </w:pPr>
            <w:r>
              <w:t>NA</w:t>
            </w:r>
          </w:p>
        </w:tc>
        <w:tc>
          <w:tcPr>
            <w:tcW w:w="0" w:type="auto"/>
          </w:tcPr>
          <w:p w14:paraId="6412A192" w14:textId="77777777" w:rsidR="00AB78B3" w:rsidRDefault="00337FF0">
            <w:pPr>
              <w:pStyle w:val="Compact"/>
              <w:jc w:val="center"/>
            </w:pPr>
            <w:r>
              <w:t>48.86</w:t>
            </w:r>
          </w:p>
        </w:tc>
        <w:tc>
          <w:tcPr>
            <w:tcW w:w="0" w:type="auto"/>
          </w:tcPr>
          <w:p w14:paraId="39CD5B78" w14:textId="77777777" w:rsidR="00AB78B3" w:rsidRDefault="00337FF0">
            <w:pPr>
              <w:pStyle w:val="Compact"/>
              <w:jc w:val="center"/>
            </w:pPr>
            <w:r>
              <w:t>107</w:t>
            </w:r>
          </w:p>
        </w:tc>
        <w:tc>
          <w:tcPr>
            <w:tcW w:w="0" w:type="auto"/>
          </w:tcPr>
          <w:p w14:paraId="163AE6FC" w14:textId="77777777" w:rsidR="00AB78B3" w:rsidRDefault="00337FF0">
            <w:pPr>
              <w:pStyle w:val="Compact"/>
              <w:jc w:val="center"/>
            </w:pPr>
            <w:r>
              <w:t>125</w:t>
            </w:r>
          </w:p>
        </w:tc>
        <w:tc>
          <w:tcPr>
            <w:tcW w:w="0" w:type="auto"/>
          </w:tcPr>
          <w:p w14:paraId="6CBC0399" w14:textId="77777777" w:rsidR="00AB78B3" w:rsidRDefault="00337FF0">
            <w:pPr>
              <w:pStyle w:val="Compact"/>
              <w:jc w:val="center"/>
            </w:pPr>
            <w:r>
              <w:t>0.1148</w:t>
            </w:r>
          </w:p>
        </w:tc>
        <w:tc>
          <w:tcPr>
            <w:tcW w:w="0" w:type="auto"/>
          </w:tcPr>
          <w:p w14:paraId="03E2EB50" w14:textId="77777777" w:rsidR="00AB78B3" w:rsidRDefault="00337FF0">
            <w:pPr>
              <w:pStyle w:val="Compact"/>
              <w:jc w:val="center"/>
            </w:pPr>
            <w:r>
              <w:t>6.339</w:t>
            </w:r>
          </w:p>
        </w:tc>
        <w:tc>
          <w:tcPr>
            <w:tcW w:w="0" w:type="auto"/>
          </w:tcPr>
          <w:p w14:paraId="336A10BD" w14:textId="77777777" w:rsidR="00AB78B3" w:rsidRDefault="00337FF0">
            <w:pPr>
              <w:pStyle w:val="Compact"/>
              <w:jc w:val="center"/>
            </w:pPr>
            <w:r>
              <w:t>17</w:t>
            </w:r>
          </w:p>
        </w:tc>
        <w:tc>
          <w:tcPr>
            <w:tcW w:w="0" w:type="auto"/>
          </w:tcPr>
          <w:p w14:paraId="0710F0BD" w14:textId="77777777" w:rsidR="00AB78B3" w:rsidRDefault="00337FF0">
            <w:pPr>
              <w:pStyle w:val="Compact"/>
              <w:jc w:val="center"/>
            </w:pPr>
            <w:r>
              <w:t>0.9906</w:t>
            </w:r>
          </w:p>
        </w:tc>
      </w:tr>
      <w:tr w:rsidR="00AB78B3" w14:paraId="20F6DCF4" w14:textId="77777777">
        <w:tc>
          <w:tcPr>
            <w:tcW w:w="0" w:type="auto"/>
          </w:tcPr>
          <w:p w14:paraId="2EE65C8B" w14:textId="77777777" w:rsidR="00AB78B3" w:rsidRDefault="00337FF0">
            <w:pPr>
              <w:pStyle w:val="Compact"/>
              <w:jc w:val="center"/>
            </w:pPr>
            <w:r>
              <w:t>AYACUCHO</w:t>
            </w:r>
          </w:p>
        </w:tc>
        <w:tc>
          <w:tcPr>
            <w:tcW w:w="0" w:type="auto"/>
          </w:tcPr>
          <w:p w14:paraId="5678FA44" w14:textId="77777777" w:rsidR="00AB78B3" w:rsidRDefault="00337FF0">
            <w:pPr>
              <w:pStyle w:val="Compact"/>
              <w:jc w:val="center"/>
            </w:pPr>
            <w:r>
              <w:t>a20.29</w:t>
            </w:r>
          </w:p>
        </w:tc>
        <w:tc>
          <w:tcPr>
            <w:tcW w:w="0" w:type="auto"/>
          </w:tcPr>
          <w:p w14:paraId="7A25DE43" w14:textId="77777777" w:rsidR="00AB78B3" w:rsidRDefault="00337FF0">
            <w:pPr>
              <w:pStyle w:val="Compact"/>
              <w:jc w:val="center"/>
            </w:pPr>
            <w:r>
              <w:t>103.6</w:t>
            </w:r>
          </w:p>
        </w:tc>
        <w:tc>
          <w:tcPr>
            <w:tcW w:w="0" w:type="auto"/>
          </w:tcPr>
          <w:p w14:paraId="19CCAF32" w14:textId="77777777" w:rsidR="00AB78B3" w:rsidRDefault="00337FF0">
            <w:pPr>
              <w:pStyle w:val="Compact"/>
              <w:jc w:val="center"/>
            </w:pPr>
            <w:r>
              <w:t>170</w:t>
            </w:r>
          </w:p>
        </w:tc>
        <w:tc>
          <w:tcPr>
            <w:tcW w:w="0" w:type="auto"/>
          </w:tcPr>
          <w:p w14:paraId="5C69D892" w14:textId="77777777" w:rsidR="00AB78B3" w:rsidRDefault="00337FF0">
            <w:pPr>
              <w:pStyle w:val="Compact"/>
              <w:jc w:val="center"/>
            </w:pPr>
            <w:r>
              <w:t>NA</w:t>
            </w:r>
          </w:p>
        </w:tc>
        <w:tc>
          <w:tcPr>
            <w:tcW w:w="0" w:type="auto"/>
          </w:tcPr>
          <w:p w14:paraId="63A636D9" w14:textId="77777777" w:rsidR="00AB78B3" w:rsidRDefault="00337FF0">
            <w:pPr>
              <w:pStyle w:val="Compact"/>
              <w:jc w:val="center"/>
            </w:pPr>
            <w:r>
              <w:t>NA</w:t>
            </w:r>
          </w:p>
        </w:tc>
        <w:tc>
          <w:tcPr>
            <w:tcW w:w="0" w:type="auto"/>
          </w:tcPr>
          <w:p w14:paraId="7A930C8D" w14:textId="77777777" w:rsidR="00AB78B3" w:rsidRDefault="00337FF0">
            <w:pPr>
              <w:pStyle w:val="Compact"/>
              <w:jc w:val="center"/>
            </w:pPr>
            <w:r>
              <w:t>NA</w:t>
            </w:r>
          </w:p>
        </w:tc>
        <w:tc>
          <w:tcPr>
            <w:tcW w:w="0" w:type="auto"/>
          </w:tcPr>
          <w:p w14:paraId="765588BC" w14:textId="77777777" w:rsidR="00AB78B3" w:rsidRDefault="00337FF0">
            <w:pPr>
              <w:pStyle w:val="Compact"/>
              <w:jc w:val="center"/>
            </w:pPr>
            <w:r>
              <w:t>89.06</w:t>
            </w:r>
          </w:p>
        </w:tc>
        <w:tc>
          <w:tcPr>
            <w:tcW w:w="0" w:type="auto"/>
          </w:tcPr>
          <w:p w14:paraId="4A6B9CE4" w14:textId="77777777" w:rsidR="00AB78B3" w:rsidRDefault="00337FF0">
            <w:pPr>
              <w:pStyle w:val="Compact"/>
              <w:jc w:val="center"/>
            </w:pPr>
            <w:r>
              <w:t>153</w:t>
            </w:r>
          </w:p>
        </w:tc>
        <w:tc>
          <w:tcPr>
            <w:tcW w:w="0" w:type="auto"/>
          </w:tcPr>
          <w:p w14:paraId="1D6EB5C4" w14:textId="77777777" w:rsidR="00AB78B3" w:rsidRDefault="00337FF0">
            <w:pPr>
              <w:pStyle w:val="Compact"/>
              <w:jc w:val="center"/>
            </w:pPr>
            <w:r>
              <w:t>171</w:t>
            </w:r>
          </w:p>
        </w:tc>
        <w:tc>
          <w:tcPr>
            <w:tcW w:w="0" w:type="auto"/>
          </w:tcPr>
          <w:p w14:paraId="3B3FD900" w14:textId="77777777" w:rsidR="00AB78B3" w:rsidRDefault="00337FF0">
            <w:pPr>
              <w:pStyle w:val="Compact"/>
              <w:jc w:val="center"/>
            </w:pPr>
            <w:r>
              <w:t>0.1403</w:t>
            </w:r>
          </w:p>
        </w:tc>
        <w:tc>
          <w:tcPr>
            <w:tcW w:w="0" w:type="auto"/>
          </w:tcPr>
          <w:p w14:paraId="1B74A2B4" w14:textId="77777777" w:rsidR="00AB78B3" w:rsidRDefault="00337FF0">
            <w:pPr>
              <w:pStyle w:val="Compact"/>
              <w:jc w:val="center"/>
            </w:pPr>
            <w:r>
              <w:t>14.53</w:t>
            </w:r>
          </w:p>
        </w:tc>
        <w:tc>
          <w:tcPr>
            <w:tcW w:w="0" w:type="auto"/>
          </w:tcPr>
          <w:p w14:paraId="649294BA" w14:textId="77777777" w:rsidR="00AB78B3" w:rsidRDefault="00337FF0">
            <w:pPr>
              <w:pStyle w:val="Compact"/>
              <w:jc w:val="center"/>
            </w:pPr>
            <w:r>
              <w:t>17</w:t>
            </w:r>
          </w:p>
        </w:tc>
        <w:tc>
          <w:tcPr>
            <w:tcW w:w="0" w:type="auto"/>
          </w:tcPr>
          <w:p w14:paraId="66608C65" w14:textId="77777777" w:rsidR="00AB78B3" w:rsidRDefault="00337FF0">
            <w:pPr>
              <w:pStyle w:val="Compact"/>
              <w:jc w:val="center"/>
            </w:pPr>
            <w:r>
              <w:t>0.629</w:t>
            </w:r>
          </w:p>
        </w:tc>
      </w:tr>
      <w:tr w:rsidR="00AB78B3" w14:paraId="0F0063A8" w14:textId="77777777">
        <w:tc>
          <w:tcPr>
            <w:tcW w:w="0" w:type="auto"/>
          </w:tcPr>
          <w:p w14:paraId="39874373" w14:textId="77777777" w:rsidR="00AB78B3" w:rsidRDefault="00337FF0">
            <w:pPr>
              <w:pStyle w:val="Compact"/>
              <w:jc w:val="center"/>
            </w:pPr>
            <w:r>
              <w:t>AYACUCHO</w:t>
            </w:r>
          </w:p>
        </w:tc>
        <w:tc>
          <w:tcPr>
            <w:tcW w:w="0" w:type="auto"/>
          </w:tcPr>
          <w:p w14:paraId="15335F35" w14:textId="77777777" w:rsidR="00AB78B3" w:rsidRDefault="00337FF0">
            <w:pPr>
              <w:pStyle w:val="Compact"/>
              <w:jc w:val="center"/>
            </w:pPr>
            <w:r>
              <w:t>a30.39</w:t>
            </w:r>
          </w:p>
        </w:tc>
        <w:tc>
          <w:tcPr>
            <w:tcW w:w="0" w:type="auto"/>
          </w:tcPr>
          <w:p w14:paraId="6ED83238" w14:textId="77777777" w:rsidR="00AB78B3" w:rsidRDefault="00337FF0">
            <w:pPr>
              <w:pStyle w:val="Compact"/>
              <w:jc w:val="center"/>
            </w:pPr>
            <w:r>
              <w:t>92.51</w:t>
            </w:r>
          </w:p>
        </w:tc>
        <w:tc>
          <w:tcPr>
            <w:tcW w:w="0" w:type="auto"/>
          </w:tcPr>
          <w:p w14:paraId="770B707F" w14:textId="77777777" w:rsidR="00AB78B3" w:rsidRDefault="00337FF0">
            <w:pPr>
              <w:pStyle w:val="Compact"/>
              <w:jc w:val="center"/>
            </w:pPr>
            <w:r>
              <w:t>159</w:t>
            </w:r>
          </w:p>
        </w:tc>
        <w:tc>
          <w:tcPr>
            <w:tcW w:w="0" w:type="auto"/>
          </w:tcPr>
          <w:p w14:paraId="0CE7B68B" w14:textId="77777777" w:rsidR="00AB78B3" w:rsidRDefault="00337FF0">
            <w:pPr>
              <w:pStyle w:val="Compact"/>
              <w:jc w:val="center"/>
            </w:pPr>
            <w:r>
              <w:t>NA</w:t>
            </w:r>
          </w:p>
        </w:tc>
        <w:tc>
          <w:tcPr>
            <w:tcW w:w="0" w:type="auto"/>
          </w:tcPr>
          <w:p w14:paraId="3052B675" w14:textId="77777777" w:rsidR="00AB78B3" w:rsidRDefault="00337FF0">
            <w:pPr>
              <w:pStyle w:val="Compact"/>
              <w:jc w:val="center"/>
            </w:pPr>
            <w:r>
              <w:t>NA</w:t>
            </w:r>
          </w:p>
        </w:tc>
        <w:tc>
          <w:tcPr>
            <w:tcW w:w="0" w:type="auto"/>
          </w:tcPr>
          <w:p w14:paraId="702E76AD" w14:textId="77777777" w:rsidR="00AB78B3" w:rsidRDefault="00337FF0">
            <w:pPr>
              <w:pStyle w:val="Compact"/>
              <w:jc w:val="center"/>
            </w:pPr>
            <w:r>
              <w:t>NA</w:t>
            </w:r>
          </w:p>
        </w:tc>
        <w:tc>
          <w:tcPr>
            <w:tcW w:w="0" w:type="auto"/>
          </w:tcPr>
          <w:p w14:paraId="418BB253" w14:textId="77777777" w:rsidR="00AB78B3" w:rsidRDefault="00337FF0">
            <w:pPr>
              <w:pStyle w:val="Compact"/>
              <w:jc w:val="center"/>
            </w:pPr>
            <w:r>
              <w:t>78.74</w:t>
            </w:r>
          </w:p>
        </w:tc>
        <w:tc>
          <w:tcPr>
            <w:tcW w:w="0" w:type="auto"/>
          </w:tcPr>
          <w:p w14:paraId="2744EE26" w14:textId="77777777" w:rsidR="00AB78B3" w:rsidRDefault="00337FF0">
            <w:pPr>
              <w:pStyle w:val="Compact"/>
              <w:jc w:val="center"/>
            </w:pPr>
            <w:r>
              <w:t>142</w:t>
            </w:r>
          </w:p>
        </w:tc>
        <w:tc>
          <w:tcPr>
            <w:tcW w:w="0" w:type="auto"/>
          </w:tcPr>
          <w:p w14:paraId="1A70F309" w14:textId="77777777" w:rsidR="00AB78B3" w:rsidRDefault="00337FF0">
            <w:pPr>
              <w:pStyle w:val="Compact"/>
              <w:jc w:val="center"/>
            </w:pPr>
            <w:r>
              <w:t>160</w:t>
            </w:r>
          </w:p>
        </w:tc>
        <w:tc>
          <w:tcPr>
            <w:tcW w:w="0" w:type="auto"/>
          </w:tcPr>
          <w:p w14:paraId="7A2861D4" w14:textId="77777777" w:rsidR="00AB78B3" w:rsidRDefault="00337FF0">
            <w:pPr>
              <w:pStyle w:val="Compact"/>
              <w:jc w:val="center"/>
            </w:pPr>
            <w:r>
              <w:t>0.1488</w:t>
            </w:r>
          </w:p>
        </w:tc>
        <w:tc>
          <w:tcPr>
            <w:tcW w:w="0" w:type="auto"/>
          </w:tcPr>
          <w:p w14:paraId="7A3DFFBE" w14:textId="77777777" w:rsidR="00AB78B3" w:rsidRDefault="00337FF0">
            <w:pPr>
              <w:pStyle w:val="Compact"/>
              <w:jc w:val="center"/>
            </w:pPr>
            <w:r>
              <w:t>13.77</w:t>
            </w:r>
          </w:p>
        </w:tc>
        <w:tc>
          <w:tcPr>
            <w:tcW w:w="0" w:type="auto"/>
          </w:tcPr>
          <w:p w14:paraId="3789146F" w14:textId="77777777" w:rsidR="00AB78B3" w:rsidRDefault="00337FF0">
            <w:pPr>
              <w:pStyle w:val="Compact"/>
              <w:jc w:val="center"/>
            </w:pPr>
            <w:r>
              <w:t>17</w:t>
            </w:r>
          </w:p>
        </w:tc>
        <w:tc>
          <w:tcPr>
            <w:tcW w:w="0" w:type="auto"/>
          </w:tcPr>
          <w:p w14:paraId="20E1BC45" w14:textId="77777777" w:rsidR="00AB78B3" w:rsidRDefault="00337FF0">
            <w:pPr>
              <w:pStyle w:val="Compact"/>
              <w:jc w:val="center"/>
            </w:pPr>
            <w:r>
              <w:t>0.6836</w:t>
            </w:r>
          </w:p>
        </w:tc>
      </w:tr>
      <w:tr w:rsidR="00AB78B3" w14:paraId="3E55DF03" w14:textId="77777777">
        <w:tc>
          <w:tcPr>
            <w:tcW w:w="0" w:type="auto"/>
          </w:tcPr>
          <w:p w14:paraId="1CFBED8A" w14:textId="77777777" w:rsidR="00AB78B3" w:rsidRDefault="00337FF0">
            <w:pPr>
              <w:pStyle w:val="Compact"/>
              <w:jc w:val="center"/>
            </w:pPr>
            <w:r>
              <w:t>AYACUCHO</w:t>
            </w:r>
          </w:p>
        </w:tc>
        <w:tc>
          <w:tcPr>
            <w:tcW w:w="0" w:type="auto"/>
          </w:tcPr>
          <w:p w14:paraId="07D481E1" w14:textId="77777777" w:rsidR="00AB78B3" w:rsidRDefault="00337FF0">
            <w:pPr>
              <w:pStyle w:val="Compact"/>
              <w:jc w:val="center"/>
            </w:pPr>
            <w:r>
              <w:t>a40.49</w:t>
            </w:r>
          </w:p>
        </w:tc>
        <w:tc>
          <w:tcPr>
            <w:tcW w:w="0" w:type="auto"/>
          </w:tcPr>
          <w:p w14:paraId="7E8757CC" w14:textId="77777777" w:rsidR="00AB78B3" w:rsidRDefault="00337FF0">
            <w:pPr>
              <w:pStyle w:val="Compact"/>
              <w:jc w:val="center"/>
            </w:pPr>
            <w:r>
              <w:t>153.3</w:t>
            </w:r>
          </w:p>
        </w:tc>
        <w:tc>
          <w:tcPr>
            <w:tcW w:w="0" w:type="auto"/>
          </w:tcPr>
          <w:p w14:paraId="29401CC1" w14:textId="77777777" w:rsidR="00AB78B3" w:rsidRDefault="00337FF0">
            <w:pPr>
              <w:pStyle w:val="Compact"/>
              <w:jc w:val="center"/>
            </w:pPr>
            <w:r>
              <w:t>171</w:t>
            </w:r>
          </w:p>
        </w:tc>
        <w:tc>
          <w:tcPr>
            <w:tcW w:w="0" w:type="auto"/>
          </w:tcPr>
          <w:p w14:paraId="1B9BE478" w14:textId="77777777" w:rsidR="00AB78B3" w:rsidRDefault="00337FF0">
            <w:pPr>
              <w:pStyle w:val="Compact"/>
              <w:jc w:val="center"/>
            </w:pPr>
            <w:r>
              <w:t>NA</w:t>
            </w:r>
          </w:p>
        </w:tc>
        <w:tc>
          <w:tcPr>
            <w:tcW w:w="0" w:type="auto"/>
          </w:tcPr>
          <w:p w14:paraId="46988697" w14:textId="77777777" w:rsidR="00AB78B3" w:rsidRDefault="00337FF0">
            <w:pPr>
              <w:pStyle w:val="Compact"/>
              <w:jc w:val="center"/>
            </w:pPr>
            <w:r>
              <w:t>NA</w:t>
            </w:r>
          </w:p>
        </w:tc>
        <w:tc>
          <w:tcPr>
            <w:tcW w:w="0" w:type="auto"/>
          </w:tcPr>
          <w:p w14:paraId="64703521" w14:textId="77777777" w:rsidR="00AB78B3" w:rsidRDefault="00337FF0">
            <w:pPr>
              <w:pStyle w:val="Compact"/>
              <w:jc w:val="center"/>
            </w:pPr>
            <w:r>
              <w:t>NA</w:t>
            </w:r>
          </w:p>
        </w:tc>
        <w:tc>
          <w:tcPr>
            <w:tcW w:w="0" w:type="auto"/>
          </w:tcPr>
          <w:p w14:paraId="3FB330DE" w14:textId="77777777" w:rsidR="00AB78B3" w:rsidRDefault="00337FF0">
            <w:pPr>
              <w:pStyle w:val="Compact"/>
              <w:jc w:val="center"/>
            </w:pPr>
            <w:r>
              <w:t>127.7</w:t>
            </w:r>
          </w:p>
        </w:tc>
        <w:tc>
          <w:tcPr>
            <w:tcW w:w="0" w:type="auto"/>
          </w:tcPr>
          <w:p w14:paraId="5866947B" w14:textId="77777777" w:rsidR="00AB78B3" w:rsidRDefault="00337FF0">
            <w:pPr>
              <w:pStyle w:val="Compact"/>
              <w:jc w:val="center"/>
            </w:pPr>
            <w:r>
              <w:t>154</w:t>
            </w:r>
          </w:p>
        </w:tc>
        <w:tc>
          <w:tcPr>
            <w:tcW w:w="0" w:type="auto"/>
          </w:tcPr>
          <w:p w14:paraId="725B18BC" w14:textId="77777777" w:rsidR="00AB78B3" w:rsidRDefault="00337FF0">
            <w:pPr>
              <w:pStyle w:val="Compact"/>
              <w:jc w:val="center"/>
            </w:pPr>
            <w:r>
              <w:t>172</w:t>
            </w:r>
          </w:p>
        </w:tc>
        <w:tc>
          <w:tcPr>
            <w:tcW w:w="0" w:type="auto"/>
          </w:tcPr>
          <w:p w14:paraId="2BD0CD46" w14:textId="77777777" w:rsidR="00AB78B3" w:rsidRDefault="00337FF0">
            <w:pPr>
              <w:pStyle w:val="Compact"/>
              <w:jc w:val="center"/>
            </w:pPr>
            <w:r>
              <w:t>0.1671</w:t>
            </w:r>
          </w:p>
        </w:tc>
        <w:tc>
          <w:tcPr>
            <w:tcW w:w="0" w:type="auto"/>
          </w:tcPr>
          <w:p w14:paraId="045FBC57" w14:textId="77777777" w:rsidR="00AB78B3" w:rsidRDefault="00337FF0">
            <w:pPr>
              <w:pStyle w:val="Compact"/>
              <w:jc w:val="center"/>
            </w:pPr>
            <w:r>
              <w:t>25.62</w:t>
            </w:r>
          </w:p>
        </w:tc>
        <w:tc>
          <w:tcPr>
            <w:tcW w:w="0" w:type="auto"/>
          </w:tcPr>
          <w:p w14:paraId="67C91B23" w14:textId="77777777" w:rsidR="00AB78B3" w:rsidRDefault="00337FF0">
            <w:pPr>
              <w:pStyle w:val="Compact"/>
              <w:jc w:val="center"/>
            </w:pPr>
            <w:r>
              <w:t>17</w:t>
            </w:r>
          </w:p>
        </w:tc>
        <w:tc>
          <w:tcPr>
            <w:tcW w:w="0" w:type="auto"/>
          </w:tcPr>
          <w:p w14:paraId="2922FD23" w14:textId="77777777" w:rsidR="00AB78B3" w:rsidRDefault="00337FF0">
            <w:pPr>
              <w:pStyle w:val="Compact"/>
              <w:jc w:val="center"/>
            </w:pPr>
            <w:r>
              <w:t>0.08166</w:t>
            </w:r>
          </w:p>
        </w:tc>
      </w:tr>
      <w:tr w:rsidR="00AB78B3" w14:paraId="5764E936" w14:textId="77777777">
        <w:tc>
          <w:tcPr>
            <w:tcW w:w="0" w:type="auto"/>
          </w:tcPr>
          <w:p w14:paraId="7F5951E0" w14:textId="77777777" w:rsidR="00AB78B3" w:rsidRDefault="00337FF0">
            <w:pPr>
              <w:pStyle w:val="Compact"/>
              <w:jc w:val="center"/>
            </w:pPr>
            <w:r>
              <w:t>AYACUCHO</w:t>
            </w:r>
          </w:p>
        </w:tc>
        <w:tc>
          <w:tcPr>
            <w:tcW w:w="0" w:type="auto"/>
          </w:tcPr>
          <w:p w14:paraId="20A6EBC6" w14:textId="77777777" w:rsidR="00AB78B3" w:rsidRDefault="00337FF0">
            <w:pPr>
              <w:pStyle w:val="Compact"/>
              <w:jc w:val="center"/>
            </w:pPr>
            <w:r>
              <w:t>a50.59</w:t>
            </w:r>
          </w:p>
        </w:tc>
        <w:tc>
          <w:tcPr>
            <w:tcW w:w="0" w:type="auto"/>
          </w:tcPr>
          <w:p w14:paraId="3EAFC5E6" w14:textId="77777777" w:rsidR="00AB78B3" w:rsidRDefault="00337FF0">
            <w:pPr>
              <w:pStyle w:val="Compact"/>
              <w:jc w:val="center"/>
            </w:pPr>
            <w:r>
              <w:t>212.8</w:t>
            </w:r>
          </w:p>
        </w:tc>
        <w:tc>
          <w:tcPr>
            <w:tcW w:w="0" w:type="auto"/>
          </w:tcPr>
          <w:p w14:paraId="7847E084" w14:textId="77777777" w:rsidR="00AB78B3" w:rsidRDefault="00337FF0">
            <w:pPr>
              <w:pStyle w:val="Compact"/>
              <w:jc w:val="center"/>
            </w:pPr>
            <w:r>
              <w:t>190</w:t>
            </w:r>
          </w:p>
        </w:tc>
        <w:tc>
          <w:tcPr>
            <w:tcW w:w="0" w:type="auto"/>
          </w:tcPr>
          <w:p w14:paraId="787D3198" w14:textId="77777777" w:rsidR="00AB78B3" w:rsidRDefault="00337FF0">
            <w:pPr>
              <w:pStyle w:val="Compact"/>
              <w:jc w:val="center"/>
            </w:pPr>
            <w:r>
              <w:t>NA</w:t>
            </w:r>
          </w:p>
        </w:tc>
        <w:tc>
          <w:tcPr>
            <w:tcW w:w="0" w:type="auto"/>
          </w:tcPr>
          <w:p w14:paraId="75E487FB" w14:textId="77777777" w:rsidR="00AB78B3" w:rsidRDefault="00337FF0">
            <w:pPr>
              <w:pStyle w:val="Compact"/>
              <w:jc w:val="center"/>
            </w:pPr>
            <w:r>
              <w:t>NA</w:t>
            </w:r>
          </w:p>
        </w:tc>
        <w:tc>
          <w:tcPr>
            <w:tcW w:w="0" w:type="auto"/>
          </w:tcPr>
          <w:p w14:paraId="5B419A73" w14:textId="77777777" w:rsidR="00AB78B3" w:rsidRDefault="00337FF0">
            <w:pPr>
              <w:pStyle w:val="Compact"/>
              <w:jc w:val="center"/>
            </w:pPr>
            <w:r>
              <w:t>NA</w:t>
            </w:r>
          </w:p>
        </w:tc>
        <w:tc>
          <w:tcPr>
            <w:tcW w:w="0" w:type="auto"/>
          </w:tcPr>
          <w:p w14:paraId="7ECF07C3" w14:textId="77777777" w:rsidR="00AB78B3" w:rsidRDefault="00337FF0">
            <w:pPr>
              <w:pStyle w:val="Compact"/>
              <w:jc w:val="center"/>
            </w:pPr>
            <w:r>
              <w:t>168.9</w:t>
            </w:r>
          </w:p>
        </w:tc>
        <w:tc>
          <w:tcPr>
            <w:tcW w:w="0" w:type="auto"/>
          </w:tcPr>
          <w:p w14:paraId="6769C9CF" w14:textId="77777777" w:rsidR="00AB78B3" w:rsidRDefault="00337FF0">
            <w:pPr>
              <w:pStyle w:val="Compact"/>
              <w:jc w:val="center"/>
            </w:pPr>
            <w:r>
              <w:t>173</w:t>
            </w:r>
          </w:p>
        </w:tc>
        <w:tc>
          <w:tcPr>
            <w:tcW w:w="0" w:type="auto"/>
          </w:tcPr>
          <w:p w14:paraId="607001B5" w14:textId="77777777" w:rsidR="00AB78B3" w:rsidRDefault="00337FF0">
            <w:pPr>
              <w:pStyle w:val="Compact"/>
              <w:jc w:val="center"/>
            </w:pPr>
            <w:r>
              <w:t>191</w:t>
            </w:r>
          </w:p>
        </w:tc>
        <w:tc>
          <w:tcPr>
            <w:tcW w:w="0" w:type="auto"/>
          </w:tcPr>
          <w:p w14:paraId="43FE7217" w14:textId="77777777" w:rsidR="00AB78B3" w:rsidRDefault="00337FF0">
            <w:pPr>
              <w:pStyle w:val="Compact"/>
              <w:jc w:val="center"/>
            </w:pPr>
            <w:r>
              <w:t>0.2064</w:t>
            </w:r>
          </w:p>
        </w:tc>
        <w:tc>
          <w:tcPr>
            <w:tcW w:w="0" w:type="auto"/>
          </w:tcPr>
          <w:p w14:paraId="136BC76E" w14:textId="77777777" w:rsidR="00AB78B3" w:rsidRDefault="00337FF0">
            <w:pPr>
              <w:pStyle w:val="Compact"/>
              <w:jc w:val="center"/>
            </w:pPr>
            <w:r>
              <w:t>43.93</w:t>
            </w:r>
          </w:p>
        </w:tc>
        <w:tc>
          <w:tcPr>
            <w:tcW w:w="0" w:type="auto"/>
          </w:tcPr>
          <w:p w14:paraId="28CE9018" w14:textId="77777777" w:rsidR="00AB78B3" w:rsidRDefault="00337FF0">
            <w:pPr>
              <w:pStyle w:val="Compact"/>
              <w:jc w:val="center"/>
            </w:pPr>
            <w:r>
              <w:t>17</w:t>
            </w:r>
          </w:p>
        </w:tc>
        <w:tc>
          <w:tcPr>
            <w:tcW w:w="0" w:type="auto"/>
          </w:tcPr>
          <w:p w14:paraId="177AA6FD" w14:textId="77777777" w:rsidR="00AB78B3" w:rsidRDefault="00337FF0">
            <w:pPr>
              <w:pStyle w:val="Compact"/>
              <w:jc w:val="center"/>
            </w:pPr>
            <w:r>
              <w:t>0.0003502</w:t>
            </w:r>
          </w:p>
        </w:tc>
      </w:tr>
      <w:tr w:rsidR="00AB78B3" w14:paraId="25854FDD" w14:textId="77777777">
        <w:tc>
          <w:tcPr>
            <w:tcW w:w="0" w:type="auto"/>
          </w:tcPr>
          <w:p w14:paraId="5553AA63" w14:textId="77777777" w:rsidR="00AB78B3" w:rsidRDefault="00337FF0">
            <w:pPr>
              <w:pStyle w:val="Compact"/>
              <w:jc w:val="center"/>
            </w:pPr>
            <w:r>
              <w:t>AYACUCHO</w:t>
            </w:r>
          </w:p>
        </w:tc>
        <w:tc>
          <w:tcPr>
            <w:tcW w:w="0" w:type="auto"/>
          </w:tcPr>
          <w:p w14:paraId="05BC75C7" w14:textId="77777777" w:rsidR="00AB78B3" w:rsidRDefault="00337FF0">
            <w:pPr>
              <w:pStyle w:val="Compact"/>
              <w:jc w:val="center"/>
            </w:pPr>
            <w:r>
              <w:t>a60.69</w:t>
            </w:r>
          </w:p>
        </w:tc>
        <w:tc>
          <w:tcPr>
            <w:tcW w:w="0" w:type="auto"/>
          </w:tcPr>
          <w:p w14:paraId="29FF16A8" w14:textId="77777777" w:rsidR="00AB78B3" w:rsidRDefault="00337FF0">
            <w:pPr>
              <w:pStyle w:val="Compact"/>
              <w:jc w:val="center"/>
            </w:pPr>
            <w:r>
              <w:t>316.1</w:t>
            </w:r>
          </w:p>
        </w:tc>
        <w:tc>
          <w:tcPr>
            <w:tcW w:w="0" w:type="auto"/>
          </w:tcPr>
          <w:p w14:paraId="3A14E9D2" w14:textId="77777777" w:rsidR="00AB78B3" w:rsidRDefault="00337FF0">
            <w:pPr>
              <w:pStyle w:val="Compact"/>
              <w:jc w:val="center"/>
            </w:pPr>
            <w:r>
              <w:t>200</w:t>
            </w:r>
          </w:p>
        </w:tc>
        <w:tc>
          <w:tcPr>
            <w:tcW w:w="0" w:type="auto"/>
          </w:tcPr>
          <w:p w14:paraId="4F5AFF5F" w14:textId="77777777" w:rsidR="00AB78B3" w:rsidRDefault="00337FF0">
            <w:pPr>
              <w:pStyle w:val="Compact"/>
              <w:jc w:val="center"/>
            </w:pPr>
            <w:r>
              <w:t>NA</w:t>
            </w:r>
          </w:p>
        </w:tc>
        <w:tc>
          <w:tcPr>
            <w:tcW w:w="0" w:type="auto"/>
          </w:tcPr>
          <w:p w14:paraId="7103B06E" w14:textId="77777777" w:rsidR="00AB78B3" w:rsidRDefault="00337FF0">
            <w:pPr>
              <w:pStyle w:val="Compact"/>
              <w:jc w:val="center"/>
            </w:pPr>
            <w:r>
              <w:t>NA</w:t>
            </w:r>
          </w:p>
        </w:tc>
        <w:tc>
          <w:tcPr>
            <w:tcW w:w="0" w:type="auto"/>
          </w:tcPr>
          <w:p w14:paraId="359472C2" w14:textId="77777777" w:rsidR="00AB78B3" w:rsidRDefault="00337FF0">
            <w:pPr>
              <w:pStyle w:val="Compact"/>
              <w:jc w:val="center"/>
            </w:pPr>
            <w:r>
              <w:t>NA</w:t>
            </w:r>
          </w:p>
        </w:tc>
        <w:tc>
          <w:tcPr>
            <w:tcW w:w="0" w:type="auto"/>
          </w:tcPr>
          <w:p w14:paraId="1B034DA0" w14:textId="77777777" w:rsidR="00AB78B3" w:rsidRDefault="00337FF0">
            <w:pPr>
              <w:pStyle w:val="Compact"/>
              <w:jc w:val="center"/>
            </w:pPr>
            <w:r>
              <w:t>181.8</w:t>
            </w:r>
          </w:p>
        </w:tc>
        <w:tc>
          <w:tcPr>
            <w:tcW w:w="0" w:type="auto"/>
          </w:tcPr>
          <w:p w14:paraId="68C5C219" w14:textId="77777777" w:rsidR="00AB78B3" w:rsidRDefault="00337FF0">
            <w:pPr>
              <w:pStyle w:val="Compact"/>
              <w:jc w:val="center"/>
            </w:pPr>
            <w:r>
              <w:t>183</w:t>
            </w:r>
          </w:p>
        </w:tc>
        <w:tc>
          <w:tcPr>
            <w:tcW w:w="0" w:type="auto"/>
          </w:tcPr>
          <w:p w14:paraId="05B42429" w14:textId="77777777" w:rsidR="00AB78B3" w:rsidRDefault="00337FF0">
            <w:pPr>
              <w:pStyle w:val="Compact"/>
              <w:jc w:val="center"/>
            </w:pPr>
            <w:r>
              <w:t>201</w:t>
            </w:r>
          </w:p>
        </w:tc>
        <w:tc>
          <w:tcPr>
            <w:tcW w:w="0" w:type="auto"/>
          </w:tcPr>
          <w:p w14:paraId="6ADBDBA9" w14:textId="77777777" w:rsidR="00AB78B3" w:rsidRDefault="00337FF0">
            <w:pPr>
              <w:pStyle w:val="Compact"/>
              <w:jc w:val="center"/>
            </w:pPr>
            <w:r>
              <w:t>0.4248</w:t>
            </w:r>
          </w:p>
        </w:tc>
        <w:tc>
          <w:tcPr>
            <w:tcW w:w="0" w:type="auto"/>
          </w:tcPr>
          <w:p w14:paraId="0F86C707" w14:textId="77777777" w:rsidR="00AB78B3" w:rsidRDefault="00337FF0">
            <w:pPr>
              <w:pStyle w:val="Compact"/>
              <w:jc w:val="center"/>
            </w:pPr>
            <w:r>
              <w:t>134.3</w:t>
            </w:r>
          </w:p>
        </w:tc>
        <w:tc>
          <w:tcPr>
            <w:tcW w:w="0" w:type="auto"/>
          </w:tcPr>
          <w:p w14:paraId="408E08EC" w14:textId="77777777" w:rsidR="00AB78B3" w:rsidRDefault="00337FF0">
            <w:pPr>
              <w:pStyle w:val="Compact"/>
              <w:jc w:val="center"/>
            </w:pPr>
            <w:r>
              <w:t>17</w:t>
            </w:r>
          </w:p>
        </w:tc>
        <w:tc>
          <w:tcPr>
            <w:tcW w:w="0" w:type="auto"/>
          </w:tcPr>
          <w:p w14:paraId="23F9141D" w14:textId="77777777" w:rsidR="00AB78B3" w:rsidRDefault="00337FF0">
            <w:pPr>
              <w:pStyle w:val="Compact"/>
              <w:jc w:val="center"/>
            </w:pPr>
            <w:r>
              <w:t>2.795e-20</w:t>
            </w:r>
          </w:p>
        </w:tc>
      </w:tr>
      <w:tr w:rsidR="00AB78B3" w14:paraId="0C9764BA" w14:textId="77777777">
        <w:tc>
          <w:tcPr>
            <w:tcW w:w="0" w:type="auto"/>
          </w:tcPr>
          <w:p w14:paraId="06559506" w14:textId="77777777" w:rsidR="00AB78B3" w:rsidRDefault="00337FF0">
            <w:pPr>
              <w:pStyle w:val="Compact"/>
              <w:jc w:val="center"/>
            </w:pPr>
            <w:r>
              <w:t>AYACUCHO</w:t>
            </w:r>
          </w:p>
        </w:tc>
        <w:tc>
          <w:tcPr>
            <w:tcW w:w="0" w:type="auto"/>
          </w:tcPr>
          <w:p w14:paraId="1C42C273" w14:textId="77777777" w:rsidR="00AB78B3" w:rsidRDefault="00337FF0">
            <w:pPr>
              <w:pStyle w:val="Compact"/>
              <w:jc w:val="center"/>
            </w:pPr>
            <w:r>
              <w:t>a70.79</w:t>
            </w:r>
          </w:p>
        </w:tc>
        <w:tc>
          <w:tcPr>
            <w:tcW w:w="0" w:type="auto"/>
          </w:tcPr>
          <w:p w14:paraId="482A8341" w14:textId="77777777" w:rsidR="00AB78B3" w:rsidRDefault="00337FF0">
            <w:pPr>
              <w:pStyle w:val="Compact"/>
              <w:jc w:val="center"/>
            </w:pPr>
            <w:r>
              <w:t>443.8</w:t>
            </w:r>
          </w:p>
        </w:tc>
        <w:tc>
          <w:tcPr>
            <w:tcW w:w="0" w:type="auto"/>
          </w:tcPr>
          <w:p w14:paraId="21FA2769" w14:textId="77777777" w:rsidR="00AB78B3" w:rsidRDefault="00337FF0">
            <w:pPr>
              <w:pStyle w:val="Compact"/>
              <w:jc w:val="center"/>
            </w:pPr>
            <w:r>
              <w:t>203</w:t>
            </w:r>
          </w:p>
        </w:tc>
        <w:tc>
          <w:tcPr>
            <w:tcW w:w="0" w:type="auto"/>
          </w:tcPr>
          <w:p w14:paraId="14C6B5F9" w14:textId="77777777" w:rsidR="00AB78B3" w:rsidRDefault="00337FF0">
            <w:pPr>
              <w:pStyle w:val="Compact"/>
              <w:jc w:val="center"/>
            </w:pPr>
            <w:r>
              <w:t>NA</w:t>
            </w:r>
          </w:p>
        </w:tc>
        <w:tc>
          <w:tcPr>
            <w:tcW w:w="0" w:type="auto"/>
          </w:tcPr>
          <w:p w14:paraId="263FC83B" w14:textId="77777777" w:rsidR="00AB78B3" w:rsidRDefault="00337FF0">
            <w:pPr>
              <w:pStyle w:val="Compact"/>
              <w:jc w:val="center"/>
            </w:pPr>
            <w:r>
              <w:t>NA</w:t>
            </w:r>
          </w:p>
        </w:tc>
        <w:tc>
          <w:tcPr>
            <w:tcW w:w="0" w:type="auto"/>
          </w:tcPr>
          <w:p w14:paraId="77F150CD" w14:textId="77777777" w:rsidR="00AB78B3" w:rsidRDefault="00337FF0">
            <w:pPr>
              <w:pStyle w:val="Compact"/>
              <w:jc w:val="center"/>
            </w:pPr>
            <w:r>
              <w:t>NA</w:t>
            </w:r>
          </w:p>
        </w:tc>
        <w:tc>
          <w:tcPr>
            <w:tcW w:w="0" w:type="auto"/>
          </w:tcPr>
          <w:p w14:paraId="7FB5D2B6" w14:textId="77777777" w:rsidR="00AB78B3" w:rsidRDefault="00337FF0">
            <w:pPr>
              <w:pStyle w:val="Compact"/>
              <w:jc w:val="center"/>
            </w:pPr>
            <w:r>
              <w:t>229.2</w:t>
            </w:r>
          </w:p>
        </w:tc>
        <w:tc>
          <w:tcPr>
            <w:tcW w:w="0" w:type="auto"/>
          </w:tcPr>
          <w:p w14:paraId="7D619543" w14:textId="77777777" w:rsidR="00AB78B3" w:rsidRDefault="00337FF0">
            <w:pPr>
              <w:pStyle w:val="Compact"/>
              <w:jc w:val="center"/>
            </w:pPr>
            <w:r>
              <w:t>186</w:t>
            </w:r>
          </w:p>
        </w:tc>
        <w:tc>
          <w:tcPr>
            <w:tcW w:w="0" w:type="auto"/>
          </w:tcPr>
          <w:p w14:paraId="23A82301" w14:textId="77777777" w:rsidR="00AB78B3" w:rsidRDefault="00337FF0">
            <w:pPr>
              <w:pStyle w:val="Compact"/>
              <w:jc w:val="center"/>
            </w:pPr>
            <w:r>
              <w:t>204</w:t>
            </w:r>
          </w:p>
        </w:tc>
        <w:tc>
          <w:tcPr>
            <w:tcW w:w="0" w:type="auto"/>
          </w:tcPr>
          <w:p w14:paraId="045393FD" w14:textId="77777777" w:rsidR="00AB78B3" w:rsidRDefault="00337FF0">
            <w:pPr>
              <w:pStyle w:val="Compact"/>
              <w:jc w:val="center"/>
            </w:pPr>
            <w:r>
              <w:t>0.4835</w:t>
            </w:r>
          </w:p>
        </w:tc>
        <w:tc>
          <w:tcPr>
            <w:tcW w:w="0" w:type="auto"/>
          </w:tcPr>
          <w:p w14:paraId="15611459" w14:textId="77777777" w:rsidR="00AB78B3" w:rsidRDefault="00337FF0">
            <w:pPr>
              <w:pStyle w:val="Compact"/>
              <w:jc w:val="center"/>
            </w:pPr>
            <w:r>
              <w:t>214.6</w:t>
            </w:r>
          </w:p>
        </w:tc>
        <w:tc>
          <w:tcPr>
            <w:tcW w:w="0" w:type="auto"/>
          </w:tcPr>
          <w:p w14:paraId="48566017" w14:textId="77777777" w:rsidR="00AB78B3" w:rsidRDefault="00337FF0">
            <w:pPr>
              <w:pStyle w:val="Compact"/>
              <w:jc w:val="center"/>
            </w:pPr>
            <w:r>
              <w:t>17</w:t>
            </w:r>
          </w:p>
        </w:tc>
        <w:tc>
          <w:tcPr>
            <w:tcW w:w="0" w:type="auto"/>
          </w:tcPr>
          <w:p w14:paraId="34B13051" w14:textId="77777777" w:rsidR="00AB78B3" w:rsidRDefault="00337FF0">
            <w:pPr>
              <w:pStyle w:val="Compact"/>
              <w:jc w:val="center"/>
            </w:pPr>
            <w:r>
              <w:t>3.297e-36</w:t>
            </w:r>
          </w:p>
        </w:tc>
      </w:tr>
      <w:tr w:rsidR="00AB78B3" w14:paraId="7F8E9819" w14:textId="77777777">
        <w:tc>
          <w:tcPr>
            <w:tcW w:w="0" w:type="auto"/>
          </w:tcPr>
          <w:p w14:paraId="26FFEA1F" w14:textId="77777777" w:rsidR="00AB78B3" w:rsidRDefault="00337FF0">
            <w:pPr>
              <w:pStyle w:val="Compact"/>
              <w:jc w:val="center"/>
            </w:pPr>
            <w:r>
              <w:t>AYACUCHO</w:t>
            </w:r>
          </w:p>
        </w:tc>
        <w:tc>
          <w:tcPr>
            <w:tcW w:w="0" w:type="auto"/>
          </w:tcPr>
          <w:p w14:paraId="42C563BB" w14:textId="77777777" w:rsidR="00AB78B3" w:rsidRDefault="00337FF0">
            <w:pPr>
              <w:pStyle w:val="Compact"/>
              <w:jc w:val="center"/>
            </w:pPr>
            <w:r>
              <w:t>a80</w:t>
            </w:r>
          </w:p>
        </w:tc>
        <w:tc>
          <w:tcPr>
            <w:tcW w:w="0" w:type="auto"/>
          </w:tcPr>
          <w:p w14:paraId="298FC6D1" w14:textId="77777777" w:rsidR="00AB78B3" w:rsidRDefault="00337FF0">
            <w:pPr>
              <w:pStyle w:val="Compact"/>
              <w:jc w:val="center"/>
            </w:pPr>
            <w:r>
              <w:t>431.4</w:t>
            </w:r>
          </w:p>
        </w:tc>
        <w:tc>
          <w:tcPr>
            <w:tcW w:w="0" w:type="auto"/>
          </w:tcPr>
          <w:p w14:paraId="0BCAF727" w14:textId="77777777" w:rsidR="00AB78B3" w:rsidRDefault="00337FF0">
            <w:pPr>
              <w:pStyle w:val="Compact"/>
              <w:jc w:val="center"/>
            </w:pPr>
            <w:r>
              <w:t>205</w:t>
            </w:r>
          </w:p>
        </w:tc>
        <w:tc>
          <w:tcPr>
            <w:tcW w:w="0" w:type="auto"/>
          </w:tcPr>
          <w:p w14:paraId="047841A1" w14:textId="77777777" w:rsidR="00AB78B3" w:rsidRDefault="00337FF0">
            <w:pPr>
              <w:pStyle w:val="Compact"/>
              <w:jc w:val="center"/>
            </w:pPr>
            <w:r>
              <w:t>NA</w:t>
            </w:r>
          </w:p>
        </w:tc>
        <w:tc>
          <w:tcPr>
            <w:tcW w:w="0" w:type="auto"/>
          </w:tcPr>
          <w:p w14:paraId="147A6248" w14:textId="77777777" w:rsidR="00AB78B3" w:rsidRDefault="00337FF0">
            <w:pPr>
              <w:pStyle w:val="Compact"/>
              <w:jc w:val="center"/>
            </w:pPr>
            <w:r>
              <w:t>NA</w:t>
            </w:r>
          </w:p>
        </w:tc>
        <w:tc>
          <w:tcPr>
            <w:tcW w:w="0" w:type="auto"/>
          </w:tcPr>
          <w:p w14:paraId="36191EC0" w14:textId="77777777" w:rsidR="00AB78B3" w:rsidRDefault="00337FF0">
            <w:pPr>
              <w:pStyle w:val="Compact"/>
              <w:jc w:val="center"/>
            </w:pPr>
            <w:r>
              <w:t>NA</w:t>
            </w:r>
          </w:p>
        </w:tc>
        <w:tc>
          <w:tcPr>
            <w:tcW w:w="0" w:type="auto"/>
          </w:tcPr>
          <w:p w14:paraId="7CBD873C" w14:textId="77777777" w:rsidR="00AB78B3" w:rsidRDefault="00337FF0">
            <w:pPr>
              <w:pStyle w:val="Compact"/>
              <w:jc w:val="center"/>
            </w:pPr>
            <w:r>
              <w:t>199.2</w:t>
            </w:r>
          </w:p>
        </w:tc>
        <w:tc>
          <w:tcPr>
            <w:tcW w:w="0" w:type="auto"/>
          </w:tcPr>
          <w:p w14:paraId="0DFA00AF" w14:textId="77777777" w:rsidR="00AB78B3" w:rsidRDefault="00337FF0">
            <w:pPr>
              <w:pStyle w:val="Compact"/>
              <w:jc w:val="center"/>
            </w:pPr>
            <w:r>
              <w:t>188</w:t>
            </w:r>
          </w:p>
        </w:tc>
        <w:tc>
          <w:tcPr>
            <w:tcW w:w="0" w:type="auto"/>
          </w:tcPr>
          <w:p w14:paraId="4AF90507" w14:textId="77777777" w:rsidR="00AB78B3" w:rsidRDefault="00337FF0">
            <w:pPr>
              <w:pStyle w:val="Compact"/>
              <w:jc w:val="center"/>
            </w:pPr>
            <w:r>
              <w:t>206</w:t>
            </w:r>
          </w:p>
        </w:tc>
        <w:tc>
          <w:tcPr>
            <w:tcW w:w="0" w:type="auto"/>
          </w:tcPr>
          <w:p w14:paraId="4E42B402" w14:textId="77777777" w:rsidR="00AB78B3" w:rsidRDefault="00337FF0">
            <w:pPr>
              <w:pStyle w:val="Compact"/>
              <w:jc w:val="center"/>
            </w:pPr>
            <w:r>
              <w:t>0.5384</w:t>
            </w:r>
          </w:p>
        </w:tc>
        <w:tc>
          <w:tcPr>
            <w:tcW w:w="0" w:type="auto"/>
          </w:tcPr>
          <w:p w14:paraId="7000A217" w14:textId="77777777" w:rsidR="00AB78B3" w:rsidRDefault="00337FF0">
            <w:pPr>
              <w:pStyle w:val="Compact"/>
              <w:jc w:val="center"/>
            </w:pPr>
            <w:r>
              <w:t>232.2</w:t>
            </w:r>
          </w:p>
        </w:tc>
        <w:tc>
          <w:tcPr>
            <w:tcW w:w="0" w:type="auto"/>
          </w:tcPr>
          <w:p w14:paraId="635745BD" w14:textId="77777777" w:rsidR="00AB78B3" w:rsidRDefault="00337FF0">
            <w:pPr>
              <w:pStyle w:val="Compact"/>
              <w:jc w:val="center"/>
            </w:pPr>
            <w:r>
              <w:t>17</w:t>
            </w:r>
          </w:p>
        </w:tc>
        <w:tc>
          <w:tcPr>
            <w:tcW w:w="0" w:type="auto"/>
          </w:tcPr>
          <w:p w14:paraId="261B4764" w14:textId="77777777" w:rsidR="00AB78B3" w:rsidRDefault="00337FF0">
            <w:pPr>
              <w:pStyle w:val="Compact"/>
              <w:jc w:val="center"/>
            </w:pPr>
            <w:r>
              <w:t>8.658e-40</w:t>
            </w:r>
          </w:p>
        </w:tc>
      </w:tr>
      <w:tr w:rsidR="00AB78B3" w14:paraId="01EF386C" w14:textId="77777777">
        <w:tc>
          <w:tcPr>
            <w:tcW w:w="0" w:type="auto"/>
          </w:tcPr>
          <w:p w14:paraId="1C6DEFF2" w14:textId="77777777" w:rsidR="00AB78B3" w:rsidRDefault="00337FF0">
            <w:pPr>
              <w:pStyle w:val="Compact"/>
              <w:jc w:val="center"/>
            </w:pPr>
            <w:r>
              <w:t>CAJAMARCA</w:t>
            </w:r>
          </w:p>
        </w:tc>
        <w:tc>
          <w:tcPr>
            <w:tcW w:w="0" w:type="auto"/>
          </w:tcPr>
          <w:p w14:paraId="409AC9F1" w14:textId="77777777" w:rsidR="00AB78B3" w:rsidRDefault="00337FF0">
            <w:pPr>
              <w:pStyle w:val="Compact"/>
              <w:jc w:val="center"/>
            </w:pPr>
            <w:r>
              <w:t>a0.9</w:t>
            </w:r>
          </w:p>
        </w:tc>
        <w:tc>
          <w:tcPr>
            <w:tcW w:w="0" w:type="auto"/>
          </w:tcPr>
          <w:p w14:paraId="0D41F0C8" w14:textId="77777777" w:rsidR="00AB78B3" w:rsidRDefault="00337FF0">
            <w:pPr>
              <w:pStyle w:val="Compact"/>
              <w:jc w:val="center"/>
            </w:pPr>
            <w:r>
              <w:t>264.3</w:t>
            </w:r>
          </w:p>
        </w:tc>
        <w:tc>
          <w:tcPr>
            <w:tcW w:w="0" w:type="auto"/>
          </w:tcPr>
          <w:p w14:paraId="35BECE0C" w14:textId="77777777" w:rsidR="00AB78B3" w:rsidRDefault="00337FF0">
            <w:pPr>
              <w:pStyle w:val="Compact"/>
              <w:jc w:val="center"/>
            </w:pPr>
            <w:r>
              <w:t>204</w:t>
            </w:r>
          </w:p>
        </w:tc>
        <w:tc>
          <w:tcPr>
            <w:tcW w:w="0" w:type="auto"/>
          </w:tcPr>
          <w:p w14:paraId="73F36E55" w14:textId="77777777" w:rsidR="00AB78B3" w:rsidRDefault="00337FF0">
            <w:pPr>
              <w:pStyle w:val="Compact"/>
              <w:jc w:val="center"/>
            </w:pPr>
            <w:r>
              <w:t>NA</w:t>
            </w:r>
          </w:p>
        </w:tc>
        <w:tc>
          <w:tcPr>
            <w:tcW w:w="0" w:type="auto"/>
          </w:tcPr>
          <w:p w14:paraId="5CDCBA1F" w14:textId="77777777" w:rsidR="00AB78B3" w:rsidRDefault="00337FF0">
            <w:pPr>
              <w:pStyle w:val="Compact"/>
              <w:jc w:val="center"/>
            </w:pPr>
            <w:r>
              <w:t>NA</w:t>
            </w:r>
          </w:p>
        </w:tc>
        <w:tc>
          <w:tcPr>
            <w:tcW w:w="0" w:type="auto"/>
          </w:tcPr>
          <w:p w14:paraId="1ADD3239" w14:textId="77777777" w:rsidR="00AB78B3" w:rsidRDefault="00337FF0">
            <w:pPr>
              <w:pStyle w:val="Compact"/>
              <w:jc w:val="center"/>
            </w:pPr>
            <w:r>
              <w:t>NA</w:t>
            </w:r>
          </w:p>
        </w:tc>
        <w:tc>
          <w:tcPr>
            <w:tcW w:w="0" w:type="auto"/>
          </w:tcPr>
          <w:p w14:paraId="32DC6AF5" w14:textId="77777777" w:rsidR="00AB78B3" w:rsidRDefault="00337FF0">
            <w:pPr>
              <w:pStyle w:val="Compact"/>
              <w:jc w:val="center"/>
            </w:pPr>
            <w:r>
              <w:t>224.2</w:t>
            </w:r>
          </w:p>
        </w:tc>
        <w:tc>
          <w:tcPr>
            <w:tcW w:w="0" w:type="auto"/>
          </w:tcPr>
          <w:p w14:paraId="4CFFFFF6" w14:textId="77777777" w:rsidR="00AB78B3" w:rsidRDefault="00337FF0">
            <w:pPr>
              <w:pStyle w:val="Compact"/>
              <w:jc w:val="center"/>
            </w:pPr>
            <w:r>
              <w:t>187</w:t>
            </w:r>
          </w:p>
        </w:tc>
        <w:tc>
          <w:tcPr>
            <w:tcW w:w="0" w:type="auto"/>
          </w:tcPr>
          <w:p w14:paraId="140B5ABC" w14:textId="77777777" w:rsidR="00AB78B3" w:rsidRDefault="00337FF0">
            <w:pPr>
              <w:pStyle w:val="Compact"/>
              <w:jc w:val="center"/>
            </w:pPr>
            <w:r>
              <w:t>205</w:t>
            </w:r>
          </w:p>
        </w:tc>
        <w:tc>
          <w:tcPr>
            <w:tcW w:w="0" w:type="auto"/>
          </w:tcPr>
          <w:p w14:paraId="12A49406" w14:textId="77777777" w:rsidR="00AB78B3" w:rsidRDefault="00337FF0">
            <w:pPr>
              <w:pStyle w:val="Compact"/>
              <w:jc w:val="center"/>
            </w:pPr>
            <w:r>
              <w:t>0.1515</w:t>
            </w:r>
          </w:p>
        </w:tc>
        <w:tc>
          <w:tcPr>
            <w:tcW w:w="0" w:type="auto"/>
          </w:tcPr>
          <w:p w14:paraId="4ECF66B9" w14:textId="77777777" w:rsidR="00AB78B3" w:rsidRDefault="00337FF0">
            <w:pPr>
              <w:pStyle w:val="Compact"/>
              <w:jc w:val="center"/>
            </w:pPr>
            <w:r>
              <w:t>40.04</w:t>
            </w:r>
          </w:p>
        </w:tc>
        <w:tc>
          <w:tcPr>
            <w:tcW w:w="0" w:type="auto"/>
          </w:tcPr>
          <w:p w14:paraId="05A4980F" w14:textId="77777777" w:rsidR="00AB78B3" w:rsidRDefault="00337FF0">
            <w:pPr>
              <w:pStyle w:val="Compact"/>
              <w:jc w:val="center"/>
            </w:pPr>
            <w:r>
              <w:t>17</w:t>
            </w:r>
          </w:p>
        </w:tc>
        <w:tc>
          <w:tcPr>
            <w:tcW w:w="0" w:type="auto"/>
          </w:tcPr>
          <w:p w14:paraId="166A2A8E" w14:textId="77777777" w:rsidR="00AB78B3" w:rsidRDefault="00337FF0">
            <w:pPr>
              <w:pStyle w:val="Compact"/>
              <w:jc w:val="center"/>
            </w:pPr>
            <w:r>
              <w:t>0.001276</w:t>
            </w:r>
          </w:p>
        </w:tc>
      </w:tr>
      <w:tr w:rsidR="00AB78B3" w14:paraId="487B2DC0" w14:textId="77777777">
        <w:tc>
          <w:tcPr>
            <w:tcW w:w="0" w:type="auto"/>
          </w:tcPr>
          <w:p w14:paraId="51542880" w14:textId="77777777" w:rsidR="00AB78B3" w:rsidRDefault="00337FF0">
            <w:pPr>
              <w:pStyle w:val="Compact"/>
              <w:jc w:val="center"/>
            </w:pPr>
            <w:r>
              <w:t>CAJAMARCA</w:t>
            </w:r>
          </w:p>
        </w:tc>
        <w:tc>
          <w:tcPr>
            <w:tcW w:w="0" w:type="auto"/>
          </w:tcPr>
          <w:p w14:paraId="24A2A938" w14:textId="77777777" w:rsidR="00AB78B3" w:rsidRDefault="00337FF0">
            <w:pPr>
              <w:pStyle w:val="Compact"/>
              <w:jc w:val="center"/>
            </w:pPr>
            <w:r>
              <w:t>a10.19</w:t>
            </w:r>
          </w:p>
        </w:tc>
        <w:tc>
          <w:tcPr>
            <w:tcW w:w="0" w:type="auto"/>
          </w:tcPr>
          <w:p w14:paraId="0F429759" w14:textId="77777777" w:rsidR="00AB78B3" w:rsidRDefault="00337FF0">
            <w:pPr>
              <w:pStyle w:val="Compact"/>
              <w:jc w:val="center"/>
            </w:pPr>
            <w:r>
              <w:t>58.14</w:t>
            </w:r>
          </w:p>
        </w:tc>
        <w:tc>
          <w:tcPr>
            <w:tcW w:w="0" w:type="auto"/>
          </w:tcPr>
          <w:p w14:paraId="08B4E82F" w14:textId="77777777" w:rsidR="00AB78B3" w:rsidRDefault="00337FF0">
            <w:pPr>
              <w:pStyle w:val="Compact"/>
              <w:jc w:val="center"/>
            </w:pPr>
            <w:r>
              <w:t>141</w:t>
            </w:r>
          </w:p>
        </w:tc>
        <w:tc>
          <w:tcPr>
            <w:tcW w:w="0" w:type="auto"/>
          </w:tcPr>
          <w:p w14:paraId="1F3C050E" w14:textId="77777777" w:rsidR="00AB78B3" w:rsidRDefault="00337FF0">
            <w:pPr>
              <w:pStyle w:val="Compact"/>
              <w:jc w:val="center"/>
            </w:pPr>
            <w:r>
              <w:t>NA</w:t>
            </w:r>
          </w:p>
        </w:tc>
        <w:tc>
          <w:tcPr>
            <w:tcW w:w="0" w:type="auto"/>
          </w:tcPr>
          <w:p w14:paraId="5C9AA37B" w14:textId="77777777" w:rsidR="00AB78B3" w:rsidRDefault="00337FF0">
            <w:pPr>
              <w:pStyle w:val="Compact"/>
              <w:jc w:val="center"/>
            </w:pPr>
            <w:r>
              <w:t>NA</w:t>
            </w:r>
          </w:p>
        </w:tc>
        <w:tc>
          <w:tcPr>
            <w:tcW w:w="0" w:type="auto"/>
          </w:tcPr>
          <w:p w14:paraId="337E84C5" w14:textId="77777777" w:rsidR="00AB78B3" w:rsidRDefault="00337FF0">
            <w:pPr>
              <w:pStyle w:val="Compact"/>
              <w:jc w:val="center"/>
            </w:pPr>
            <w:r>
              <w:t>NA</w:t>
            </w:r>
          </w:p>
        </w:tc>
        <w:tc>
          <w:tcPr>
            <w:tcW w:w="0" w:type="auto"/>
          </w:tcPr>
          <w:p w14:paraId="17B8404D" w14:textId="77777777" w:rsidR="00AB78B3" w:rsidRDefault="00337FF0">
            <w:pPr>
              <w:pStyle w:val="Compact"/>
              <w:jc w:val="center"/>
            </w:pPr>
            <w:r>
              <w:t>52.77</w:t>
            </w:r>
          </w:p>
        </w:tc>
        <w:tc>
          <w:tcPr>
            <w:tcW w:w="0" w:type="auto"/>
          </w:tcPr>
          <w:p w14:paraId="12878F6F" w14:textId="77777777" w:rsidR="00AB78B3" w:rsidRDefault="00337FF0">
            <w:pPr>
              <w:pStyle w:val="Compact"/>
              <w:jc w:val="center"/>
            </w:pPr>
            <w:r>
              <w:t>124</w:t>
            </w:r>
          </w:p>
        </w:tc>
        <w:tc>
          <w:tcPr>
            <w:tcW w:w="0" w:type="auto"/>
          </w:tcPr>
          <w:p w14:paraId="75965768" w14:textId="77777777" w:rsidR="00AB78B3" w:rsidRDefault="00337FF0">
            <w:pPr>
              <w:pStyle w:val="Compact"/>
              <w:jc w:val="center"/>
            </w:pPr>
            <w:r>
              <w:t>142</w:t>
            </w:r>
          </w:p>
        </w:tc>
        <w:tc>
          <w:tcPr>
            <w:tcW w:w="0" w:type="auto"/>
          </w:tcPr>
          <w:p w14:paraId="23A438EE" w14:textId="77777777" w:rsidR="00AB78B3" w:rsidRDefault="00337FF0">
            <w:pPr>
              <w:pStyle w:val="Compact"/>
              <w:jc w:val="center"/>
            </w:pPr>
            <w:r>
              <w:t>0.09232</w:t>
            </w:r>
          </w:p>
        </w:tc>
        <w:tc>
          <w:tcPr>
            <w:tcW w:w="0" w:type="auto"/>
          </w:tcPr>
          <w:p w14:paraId="6E28B795" w14:textId="77777777" w:rsidR="00AB78B3" w:rsidRDefault="00337FF0">
            <w:pPr>
              <w:pStyle w:val="Compact"/>
              <w:jc w:val="center"/>
            </w:pPr>
            <w:r>
              <w:t>5.367</w:t>
            </w:r>
          </w:p>
        </w:tc>
        <w:tc>
          <w:tcPr>
            <w:tcW w:w="0" w:type="auto"/>
          </w:tcPr>
          <w:p w14:paraId="2B17C704" w14:textId="77777777" w:rsidR="00AB78B3" w:rsidRDefault="00337FF0">
            <w:pPr>
              <w:pStyle w:val="Compact"/>
              <w:jc w:val="center"/>
            </w:pPr>
            <w:r>
              <w:t>17</w:t>
            </w:r>
          </w:p>
        </w:tc>
        <w:tc>
          <w:tcPr>
            <w:tcW w:w="0" w:type="auto"/>
          </w:tcPr>
          <w:p w14:paraId="4A3AAFE8" w14:textId="77777777" w:rsidR="00AB78B3" w:rsidRDefault="00337FF0">
            <w:pPr>
              <w:pStyle w:val="Compact"/>
              <w:jc w:val="center"/>
            </w:pPr>
            <w:r>
              <w:t>0.9965</w:t>
            </w:r>
          </w:p>
        </w:tc>
      </w:tr>
      <w:tr w:rsidR="00AB78B3" w14:paraId="1F0B2CB0" w14:textId="77777777">
        <w:tc>
          <w:tcPr>
            <w:tcW w:w="0" w:type="auto"/>
          </w:tcPr>
          <w:p w14:paraId="3896E9C1" w14:textId="77777777" w:rsidR="00AB78B3" w:rsidRDefault="00337FF0">
            <w:pPr>
              <w:pStyle w:val="Compact"/>
              <w:jc w:val="center"/>
            </w:pPr>
            <w:r>
              <w:t>CAJAMARCA</w:t>
            </w:r>
          </w:p>
        </w:tc>
        <w:tc>
          <w:tcPr>
            <w:tcW w:w="0" w:type="auto"/>
          </w:tcPr>
          <w:p w14:paraId="10926423" w14:textId="77777777" w:rsidR="00AB78B3" w:rsidRDefault="00337FF0">
            <w:pPr>
              <w:pStyle w:val="Compact"/>
              <w:jc w:val="center"/>
            </w:pPr>
            <w:r>
              <w:t>a20.29</w:t>
            </w:r>
          </w:p>
        </w:tc>
        <w:tc>
          <w:tcPr>
            <w:tcW w:w="0" w:type="auto"/>
          </w:tcPr>
          <w:p w14:paraId="5B185014" w14:textId="77777777" w:rsidR="00AB78B3" w:rsidRDefault="00337FF0">
            <w:pPr>
              <w:pStyle w:val="Compact"/>
              <w:jc w:val="center"/>
            </w:pPr>
            <w:r>
              <w:t>118.3</w:t>
            </w:r>
          </w:p>
        </w:tc>
        <w:tc>
          <w:tcPr>
            <w:tcW w:w="0" w:type="auto"/>
          </w:tcPr>
          <w:p w14:paraId="4EC50667" w14:textId="77777777" w:rsidR="00AB78B3" w:rsidRDefault="00337FF0">
            <w:pPr>
              <w:pStyle w:val="Compact"/>
              <w:jc w:val="center"/>
            </w:pPr>
            <w:r>
              <w:t>178</w:t>
            </w:r>
          </w:p>
        </w:tc>
        <w:tc>
          <w:tcPr>
            <w:tcW w:w="0" w:type="auto"/>
          </w:tcPr>
          <w:p w14:paraId="77936FE9" w14:textId="77777777" w:rsidR="00AB78B3" w:rsidRDefault="00337FF0">
            <w:pPr>
              <w:pStyle w:val="Compact"/>
              <w:jc w:val="center"/>
            </w:pPr>
            <w:r>
              <w:t>NA</w:t>
            </w:r>
          </w:p>
        </w:tc>
        <w:tc>
          <w:tcPr>
            <w:tcW w:w="0" w:type="auto"/>
          </w:tcPr>
          <w:p w14:paraId="6E393D52" w14:textId="77777777" w:rsidR="00AB78B3" w:rsidRDefault="00337FF0">
            <w:pPr>
              <w:pStyle w:val="Compact"/>
              <w:jc w:val="center"/>
            </w:pPr>
            <w:r>
              <w:t>NA</w:t>
            </w:r>
          </w:p>
        </w:tc>
        <w:tc>
          <w:tcPr>
            <w:tcW w:w="0" w:type="auto"/>
          </w:tcPr>
          <w:p w14:paraId="24F26069" w14:textId="77777777" w:rsidR="00AB78B3" w:rsidRDefault="00337FF0">
            <w:pPr>
              <w:pStyle w:val="Compact"/>
              <w:jc w:val="center"/>
            </w:pPr>
            <w:r>
              <w:t>NA</w:t>
            </w:r>
          </w:p>
        </w:tc>
        <w:tc>
          <w:tcPr>
            <w:tcW w:w="0" w:type="auto"/>
          </w:tcPr>
          <w:p w14:paraId="01696C19" w14:textId="77777777" w:rsidR="00AB78B3" w:rsidRDefault="00337FF0">
            <w:pPr>
              <w:pStyle w:val="Compact"/>
              <w:jc w:val="center"/>
            </w:pPr>
            <w:r>
              <w:t>102.7</w:t>
            </w:r>
          </w:p>
        </w:tc>
        <w:tc>
          <w:tcPr>
            <w:tcW w:w="0" w:type="auto"/>
          </w:tcPr>
          <w:p w14:paraId="4464A74A" w14:textId="77777777" w:rsidR="00AB78B3" w:rsidRDefault="00337FF0">
            <w:pPr>
              <w:pStyle w:val="Compact"/>
              <w:jc w:val="center"/>
            </w:pPr>
            <w:r>
              <w:t>161</w:t>
            </w:r>
          </w:p>
        </w:tc>
        <w:tc>
          <w:tcPr>
            <w:tcW w:w="0" w:type="auto"/>
          </w:tcPr>
          <w:p w14:paraId="6472A22A" w14:textId="77777777" w:rsidR="00AB78B3" w:rsidRDefault="00337FF0">
            <w:pPr>
              <w:pStyle w:val="Compact"/>
              <w:jc w:val="center"/>
            </w:pPr>
            <w:r>
              <w:t>179</w:t>
            </w:r>
          </w:p>
        </w:tc>
        <w:tc>
          <w:tcPr>
            <w:tcW w:w="0" w:type="auto"/>
          </w:tcPr>
          <w:p w14:paraId="1CC41A39" w14:textId="77777777" w:rsidR="00AB78B3" w:rsidRDefault="00337FF0">
            <w:pPr>
              <w:pStyle w:val="Compact"/>
              <w:jc w:val="center"/>
            </w:pPr>
            <w:r>
              <w:t>0.1317</w:t>
            </w:r>
          </w:p>
        </w:tc>
        <w:tc>
          <w:tcPr>
            <w:tcW w:w="0" w:type="auto"/>
          </w:tcPr>
          <w:p w14:paraId="2A2EC4F1" w14:textId="77777777" w:rsidR="00AB78B3" w:rsidRDefault="00337FF0">
            <w:pPr>
              <w:pStyle w:val="Compact"/>
              <w:jc w:val="center"/>
            </w:pPr>
            <w:r>
              <w:t>15.58</w:t>
            </w:r>
          </w:p>
        </w:tc>
        <w:tc>
          <w:tcPr>
            <w:tcW w:w="0" w:type="auto"/>
          </w:tcPr>
          <w:p w14:paraId="5F4608EC" w14:textId="77777777" w:rsidR="00AB78B3" w:rsidRDefault="00337FF0">
            <w:pPr>
              <w:pStyle w:val="Compact"/>
              <w:jc w:val="center"/>
            </w:pPr>
            <w:r>
              <w:t>17</w:t>
            </w:r>
          </w:p>
        </w:tc>
        <w:tc>
          <w:tcPr>
            <w:tcW w:w="0" w:type="auto"/>
          </w:tcPr>
          <w:p w14:paraId="1CD1287E" w14:textId="77777777" w:rsidR="00AB78B3" w:rsidRDefault="00337FF0">
            <w:pPr>
              <w:pStyle w:val="Compact"/>
              <w:jc w:val="center"/>
            </w:pPr>
            <w:r>
              <w:t>0.5538</w:t>
            </w:r>
          </w:p>
        </w:tc>
      </w:tr>
      <w:tr w:rsidR="00AB78B3" w14:paraId="51C8DE67" w14:textId="77777777">
        <w:tc>
          <w:tcPr>
            <w:tcW w:w="0" w:type="auto"/>
          </w:tcPr>
          <w:p w14:paraId="0ABE1749" w14:textId="77777777" w:rsidR="00AB78B3" w:rsidRDefault="00337FF0">
            <w:pPr>
              <w:pStyle w:val="Compact"/>
              <w:jc w:val="center"/>
            </w:pPr>
            <w:r>
              <w:t>CAJAMARCA</w:t>
            </w:r>
          </w:p>
        </w:tc>
        <w:tc>
          <w:tcPr>
            <w:tcW w:w="0" w:type="auto"/>
          </w:tcPr>
          <w:p w14:paraId="398FF99A" w14:textId="77777777" w:rsidR="00AB78B3" w:rsidRDefault="00337FF0">
            <w:pPr>
              <w:pStyle w:val="Compact"/>
              <w:jc w:val="center"/>
            </w:pPr>
            <w:r>
              <w:t>a30.39</w:t>
            </w:r>
          </w:p>
        </w:tc>
        <w:tc>
          <w:tcPr>
            <w:tcW w:w="0" w:type="auto"/>
          </w:tcPr>
          <w:p w14:paraId="6367579E" w14:textId="77777777" w:rsidR="00AB78B3" w:rsidRDefault="00337FF0">
            <w:pPr>
              <w:pStyle w:val="Compact"/>
              <w:jc w:val="center"/>
            </w:pPr>
            <w:r>
              <w:t>199.4</w:t>
            </w:r>
          </w:p>
        </w:tc>
        <w:tc>
          <w:tcPr>
            <w:tcW w:w="0" w:type="auto"/>
          </w:tcPr>
          <w:p w14:paraId="0E993DF7" w14:textId="77777777" w:rsidR="00AB78B3" w:rsidRDefault="00337FF0">
            <w:pPr>
              <w:pStyle w:val="Compact"/>
              <w:jc w:val="center"/>
            </w:pPr>
            <w:r>
              <w:t>192</w:t>
            </w:r>
          </w:p>
        </w:tc>
        <w:tc>
          <w:tcPr>
            <w:tcW w:w="0" w:type="auto"/>
          </w:tcPr>
          <w:p w14:paraId="27EADFFC" w14:textId="77777777" w:rsidR="00AB78B3" w:rsidRDefault="00337FF0">
            <w:pPr>
              <w:pStyle w:val="Compact"/>
              <w:jc w:val="center"/>
            </w:pPr>
            <w:r>
              <w:t>NA</w:t>
            </w:r>
          </w:p>
        </w:tc>
        <w:tc>
          <w:tcPr>
            <w:tcW w:w="0" w:type="auto"/>
          </w:tcPr>
          <w:p w14:paraId="789F8350" w14:textId="77777777" w:rsidR="00AB78B3" w:rsidRDefault="00337FF0">
            <w:pPr>
              <w:pStyle w:val="Compact"/>
              <w:jc w:val="center"/>
            </w:pPr>
            <w:r>
              <w:t>NA</w:t>
            </w:r>
          </w:p>
        </w:tc>
        <w:tc>
          <w:tcPr>
            <w:tcW w:w="0" w:type="auto"/>
          </w:tcPr>
          <w:p w14:paraId="1A7D79D1" w14:textId="77777777" w:rsidR="00AB78B3" w:rsidRDefault="00337FF0">
            <w:pPr>
              <w:pStyle w:val="Compact"/>
              <w:jc w:val="center"/>
            </w:pPr>
            <w:r>
              <w:t>NA</w:t>
            </w:r>
          </w:p>
        </w:tc>
        <w:tc>
          <w:tcPr>
            <w:tcW w:w="0" w:type="auto"/>
          </w:tcPr>
          <w:p w14:paraId="5AB7142D" w14:textId="77777777" w:rsidR="00AB78B3" w:rsidRDefault="00337FF0">
            <w:pPr>
              <w:pStyle w:val="Compact"/>
              <w:jc w:val="center"/>
            </w:pPr>
            <w:r>
              <w:t>162.3</w:t>
            </w:r>
          </w:p>
        </w:tc>
        <w:tc>
          <w:tcPr>
            <w:tcW w:w="0" w:type="auto"/>
          </w:tcPr>
          <w:p w14:paraId="3C8DE69A" w14:textId="77777777" w:rsidR="00AB78B3" w:rsidRDefault="00337FF0">
            <w:pPr>
              <w:pStyle w:val="Compact"/>
              <w:jc w:val="center"/>
            </w:pPr>
            <w:r>
              <w:t>175</w:t>
            </w:r>
          </w:p>
        </w:tc>
        <w:tc>
          <w:tcPr>
            <w:tcW w:w="0" w:type="auto"/>
          </w:tcPr>
          <w:p w14:paraId="2AD47D22" w14:textId="77777777" w:rsidR="00AB78B3" w:rsidRDefault="00337FF0">
            <w:pPr>
              <w:pStyle w:val="Compact"/>
              <w:jc w:val="center"/>
            </w:pPr>
            <w:r>
              <w:t>193</w:t>
            </w:r>
          </w:p>
        </w:tc>
        <w:tc>
          <w:tcPr>
            <w:tcW w:w="0" w:type="auto"/>
          </w:tcPr>
          <w:p w14:paraId="34D15D5D" w14:textId="77777777" w:rsidR="00AB78B3" w:rsidRDefault="00337FF0">
            <w:pPr>
              <w:pStyle w:val="Compact"/>
              <w:jc w:val="center"/>
            </w:pPr>
            <w:r>
              <w:t>0.186</w:t>
            </w:r>
          </w:p>
        </w:tc>
        <w:tc>
          <w:tcPr>
            <w:tcW w:w="0" w:type="auto"/>
          </w:tcPr>
          <w:p w14:paraId="5EF794B8" w14:textId="77777777" w:rsidR="00AB78B3" w:rsidRDefault="00337FF0">
            <w:pPr>
              <w:pStyle w:val="Compact"/>
              <w:jc w:val="center"/>
            </w:pPr>
            <w:r>
              <w:t>37.09</w:t>
            </w:r>
          </w:p>
        </w:tc>
        <w:tc>
          <w:tcPr>
            <w:tcW w:w="0" w:type="auto"/>
          </w:tcPr>
          <w:p w14:paraId="5B11522D" w14:textId="77777777" w:rsidR="00AB78B3" w:rsidRDefault="00337FF0">
            <w:pPr>
              <w:pStyle w:val="Compact"/>
              <w:jc w:val="center"/>
            </w:pPr>
            <w:r>
              <w:t>17</w:t>
            </w:r>
          </w:p>
        </w:tc>
        <w:tc>
          <w:tcPr>
            <w:tcW w:w="0" w:type="auto"/>
          </w:tcPr>
          <w:p w14:paraId="428A6170" w14:textId="77777777" w:rsidR="00AB78B3" w:rsidRDefault="00337FF0">
            <w:pPr>
              <w:pStyle w:val="Compact"/>
              <w:jc w:val="center"/>
            </w:pPr>
            <w:r>
              <w:t>0.003276</w:t>
            </w:r>
          </w:p>
        </w:tc>
      </w:tr>
      <w:tr w:rsidR="00AB78B3" w14:paraId="77BE430A" w14:textId="77777777">
        <w:tc>
          <w:tcPr>
            <w:tcW w:w="0" w:type="auto"/>
          </w:tcPr>
          <w:p w14:paraId="2208F1A8" w14:textId="77777777" w:rsidR="00AB78B3" w:rsidRDefault="00337FF0">
            <w:pPr>
              <w:pStyle w:val="Compact"/>
              <w:jc w:val="center"/>
            </w:pPr>
            <w:r>
              <w:t>CAJAMARCA</w:t>
            </w:r>
          </w:p>
        </w:tc>
        <w:tc>
          <w:tcPr>
            <w:tcW w:w="0" w:type="auto"/>
          </w:tcPr>
          <w:p w14:paraId="4C2B8482" w14:textId="77777777" w:rsidR="00AB78B3" w:rsidRDefault="00337FF0">
            <w:pPr>
              <w:pStyle w:val="Compact"/>
              <w:jc w:val="center"/>
            </w:pPr>
            <w:r>
              <w:t>a40.49</w:t>
            </w:r>
          </w:p>
        </w:tc>
        <w:tc>
          <w:tcPr>
            <w:tcW w:w="0" w:type="auto"/>
          </w:tcPr>
          <w:p w14:paraId="3C875E32" w14:textId="77777777" w:rsidR="00AB78B3" w:rsidRDefault="00337FF0">
            <w:pPr>
              <w:pStyle w:val="Compact"/>
              <w:jc w:val="center"/>
            </w:pPr>
            <w:r>
              <w:t>221</w:t>
            </w:r>
          </w:p>
        </w:tc>
        <w:tc>
          <w:tcPr>
            <w:tcW w:w="0" w:type="auto"/>
          </w:tcPr>
          <w:p w14:paraId="30357E61" w14:textId="77777777" w:rsidR="00AB78B3" w:rsidRDefault="00337FF0">
            <w:pPr>
              <w:pStyle w:val="Compact"/>
              <w:jc w:val="center"/>
            </w:pPr>
            <w:r>
              <w:t>200</w:t>
            </w:r>
          </w:p>
        </w:tc>
        <w:tc>
          <w:tcPr>
            <w:tcW w:w="0" w:type="auto"/>
          </w:tcPr>
          <w:p w14:paraId="0F3E1D64" w14:textId="77777777" w:rsidR="00AB78B3" w:rsidRDefault="00337FF0">
            <w:pPr>
              <w:pStyle w:val="Compact"/>
              <w:jc w:val="center"/>
            </w:pPr>
            <w:r>
              <w:t>NA</w:t>
            </w:r>
          </w:p>
        </w:tc>
        <w:tc>
          <w:tcPr>
            <w:tcW w:w="0" w:type="auto"/>
          </w:tcPr>
          <w:p w14:paraId="5CFA4A1C" w14:textId="77777777" w:rsidR="00AB78B3" w:rsidRDefault="00337FF0">
            <w:pPr>
              <w:pStyle w:val="Compact"/>
              <w:jc w:val="center"/>
            </w:pPr>
            <w:r>
              <w:t>NA</w:t>
            </w:r>
          </w:p>
        </w:tc>
        <w:tc>
          <w:tcPr>
            <w:tcW w:w="0" w:type="auto"/>
          </w:tcPr>
          <w:p w14:paraId="08FA0AA3" w14:textId="77777777" w:rsidR="00AB78B3" w:rsidRDefault="00337FF0">
            <w:pPr>
              <w:pStyle w:val="Compact"/>
              <w:jc w:val="center"/>
            </w:pPr>
            <w:r>
              <w:t>NA</w:t>
            </w:r>
          </w:p>
        </w:tc>
        <w:tc>
          <w:tcPr>
            <w:tcW w:w="0" w:type="auto"/>
          </w:tcPr>
          <w:p w14:paraId="7B76C95B" w14:textId="77777777" w:rsidR="00AB78B3" w:rsidRDefault="00337FF0">
            <w:pPr>
              <w:pStyle w:val="Compact"/>
              <w:jc w:val="center"/>
            </w:pPr>
            <w:r>
              <w:t>162.4</w:t>
            </w:r>
          </w:p>
        </w:tc>
        <w:tc>
          <w:tcPr>
            <w:tcW w:w="0" w:type="auto"/>
          </w:tcPr>
          <w:p w14:paraId="1717A677" w14:textId="77777777" w:rsidR="00AB78B3" w:rsidRDefault="00337FF0">
            <w:pPr>
              <w:pStyle w:val="Compact"/>
              <w:jc w:val="center"/>
            </w:pPr>
            <w:r>
              <w:t>183</w:t>
            </w:r>
          </w:p>
        </w:tc>
        <w:tc>
          <w:tcPr>
            <w:tcW w:w="0" w:type="auto"/>
          </w:tcPr>
          <w:p w14:paraId="0159E732" w14:textId="77777777" w:rsidR="00AB78B3" w:rsidRDefault="00337FF0">
            <w:pPr>
              <w:pStyle w:val="Compact"/>
              <w:jc w:val="center"/>
            </w:pPr>
            <w:r>
              <w:t>201</w:t>
            </w:r>
          </w:p>
        </w:tc>
        <w:tc>
          <w:tcPr>
            <w:tcW w:w="0" w:type="auto"/>
          </w:tcPr>
          <w:p w14:paraId="710712F9" w14:textId="77777777" w:rsidR="00AB78B3" w:rsidRDefault="00337FF0">
            <w:pPr>
              <w:pStyle w:val="Compact"/>
              <w:jc w:val="center"/>
            </w:pPr>
            <w:r>
              <w:t>0.2653</w:t>
            </w:r>
          </w:p>
        </w:tc>
        <w:tc>
          <w:tcPr>
            <w:tcW w:w="0" w:type="auto"/>
          </w:tcPr>
          <w:p w14:paraId="376FC1EF" w14:textId="77777777" w:rsidR="00AB78B3" w:rsidRDefault="00337FF0">
            <w:pPr>
              <w:pStyle w:val="Compact"/>
              <w:jc w:val="center"/>
            </w:pPr>
            <w:r>
              <w:t>58.63</w:t>
            </w:r>
          </w:p>
        </w:tc>
        <w:tc>
          <w:tcPr>
            <w:tcW w:w="0" w:type="auto"/>
          </w:tcPr>
          <w:p w14:paraId="556FCD5B" w14:textId="77777777" w:rsidR="00AB78B3" w:rsidRDefault="00337FF0">
            <w:pPr>
              <w:pStyle w:val="Compact"/>
              <w:jc w:val="center"/>
            </w:pPr>
            <w:r>
              <w:t>17</w:t>
            </w:r>
          </w:p>
        </w:tc>
        <w:tc>
          <w:tcPr>
            <w:tcW w:w="0" w:type="auto"/>
          </w:tcPr>
          <w:p w14:paraId="3D260C9A" w14:textId="77777777" w:rsidR="00AB78B3" w:rsidRDefault="00337FF0">
            <w:pPr>
              <w:pStyle w:val="Compact"/>
              <w:jc w:val="center"/>
            </w:pPr>
            <w:r>
              <w:t>1.768e-06</w:t>
            </w:r>
          </w:p>
        </w:tc>
      </w:tr>
      <w:tr w:rsidR="00AB78B3" w14:paraId="4B1D9CA2" w14:textId="77777777">
        <w:tc>
          <w:tcPr>
            <w:tcW w:w="0" w:type="auto"/>
          </w:tcPr>
          <w:p w14:paraId="591EC154" w14:textId="77777777" w:rsidR="00AB78B3" w:rsidRDefault="00337FF0">
            <w:pPr>
              <w:pStyle w:val="Compact"/>
              <w:jc w:val="center"/>
            </w:pPr>
            <w:r>
              <w:t>CAJAMARCA</w:t>
            </w:r>
          </w:p>
        </w:tc>
        <w:tc>
          <w:tcPr>
            <w:tcW w:w="0" w:type="auto"/>
          </w:tcPr>
          <w:p w14:paraId="0BEBA689" w14:textId="77777777" w:rsidR="00AB78B3" w:rsidRDefault="00337FF0">
            <w:pPr>
              <w:pStyle w:val="Compact"/>
              <w:jc w:val="center"/>
            </w:pPr>
            <w:r>
              <w:t>a50.59</w:t>
            </w:r>
          </w:p>
        </w:tc>
        <w:tc>
          <w:tcPr>
            <w:tcW w:w="0" w:type="auto"/>
          </w:tcPr>
          <w:p w14:paraId="6A608246" w14:textId="77777777" w:rsidR="00AB78B3" w:rsidRDefault="00337FF0">
            <w:pPr>
              <w:pStyle w:val="Compact"/>
              <w:jc w:val="center"/>
            </w:pPr>
            <w:r>
              <w:t>532.6</w:t>
            </w:r>
          </w:p>
        </w:tc>
        <w:tc>
          <w:tcPr>
            <w:tcW w:w="0" w:type="auto"/>
          </w:tcPr>
          <w:p w14:paraId="1372B397" w14:textId="77777777" w:rsidR="00AB78B3" w:rsidRDefault="00337FF0">
            <w:pPr>
              <w:pStyle w:val="Compact"/>
              <w:jc w:val="center"/>
            </w:pPr>
            <w:r>
              <w:t>205</w:t>
            </w:r>
          </w:p>
        </w:tc>
        <w:tc>
          <w:tcPr>
            <w:tcW w:w="0" w:type="auto"/>
          </w:tcPr>
          <w:p w14:paraId="32605A82" w14:textId="77777777" w:rsidR="00AB78B3" w:rsidRDefault="00337FF0">
            <w:pPr>
              <w:pStyle w:val="Compact"/>
              <w:jc w:val="center"/>
            </w:pPr>
            <w:r>
              <w:t>NA</w:t>
            </w:r>
          </w:p>
        </w:tc>
        <w:tc>
          <w:tcPr>
            <w:tcW w:w="0" w:type="auto"/>
          </w:tcPr>
          <w:p w14:paraId="357CFEF9" w14:textId="77777777" w:rsidR="00AB78B3" w:rsidRDefault="00337FF0">
            <w:pPr>
              <w:pStyle w:val="Compact"/>
              <w:jc w:val="center"/>
            </w:pPr>
            <w:r>
              <w:t>NA</w:t>
            </w:r>
          </w:p>
        </w:tc>
        <w:tc>
          <w:tcPr>
            <w:tcW w:w="0" w:type="auto"/>
          </w:tcPr>
          <w:p w14:paraId="174E76D1" w14:textId="77777777" w:rsidR="00AB78B3" w:rsidRDefault="00337FF0">
            <w:pPr>
              <w:pStyle w:val="Compact"/>
              <w:jc w:val="center"/>
            </w:pPr>
            <w:r>
              <w:t>NA</w:t>
            </w:r>
          </w:p>
        </w:tc>
        <w:tc>
          <w:tcPr>
            <w:tcW w:w="0" w:type="auto"/>
          </w:tcPr>
          <w:p w14:paraId="3830FA08" w14:textId="77777777" w:rsidR="00AB78B3" w:rsidRDefault="00337FF0">
            <w:pPr>
              <w:pStyle w:val="Compact"/>
              <w:jc w:val="center"/>
            </w:pPr>
            <w:r>
              <w:t>259.4</w:t>
            </w:r>
          </w:p>
        </w:tc>
        <w:tc>
          <w:tcPr>
            <w:tcW w:w="0" w:type="auto"/>
          </w:tcPr>
          <w:p w14:paraId="49F4D108" w14:textId="77777777" w:rsidR="00AB78B3" w:rsidRDefault="00337FF0">
            <w:pPr>
              <w:pStyle w:val="Compact"/>
              <w:jc w:val="center"/>
            </w:pPr>
            <w:r>
              <w:t>188</w:t>
            </w:r>
          </w:p>
        </w:tc>
        <w:tc>
          <w:tcPr>
            <w:tcW w:w="0" w:type="auto"/>
          </w:tcPr>
          <w:p w14:paraId="50040EB9" w14:textId="77777777" w:rsidR="00AB78B3" w:rsidRDefault="00337FF0">
            <w:pPr>
              <w:pStyle w:val="Compact"/>
              <w:jc w:val="center"/>
            </w:pPr>
            <w:r>
              <w:t>206</w:t>
            </w:r>
          </w:p>
        </w:tc>
        <w:tc>
          <w:tcPr>
            <w:tcW w:w="0" w:type="auto"/>
          </w:tcPr>
          <w:p w14:paraId="46B5C1D9" w14:textId="77777777" w:rsidR="00AB78B3" w:rsidRDefault="00337FF0">
            <w:pPr>
              <w:pStyle w:val="Compact"/>
              <w:jc w:val="center"/>
            </w:pPr>
            <w:r>
              <w:t>0.5131</w:t>
            </w:r>
          </w:p>
        </w:tc>
        <w:tc>
          <w:tcPr>
            <w:tcW w:w="0" w:type="auto"/>
          </w:tcPr>
          <w:p w14:paraId="45DA7839" w14:textId="77777777" w:rsidR="00AB78B3" w:rsidRDefault="00337FF0">
            <w:pPr>
              <w:pStyle w:val="Compact"/>
              <w:jc w:val="center"/>
            </w:pPr>
            <w:r>
              <w:t>273.3</w:t>
            </w:r>
          </w:p>
        </w:tc>
        <w:tc>
          <w:tcPr>
            <w:tcW w:w="0" w:type="auto"/>
          </w:tcPr>
          <w:p w14:paraId="69430D1A" w14:textId="77777777" w:rsidR="00AB78B3" w:rsidRDefault="00337FF0">
            <w:pPr>
              <w:pStyle w:val="Compact"/>
              <w:jc w:val="center"/>
            </w:pPr>
            <w:r>
              <w:t>17</w:t>
            </w:r>
          </w:p>
        </w:tc>
        <w:tc>
          <w:tcPr>
            <w:tcW w:w="0" w:type="auto"/>
          </w:tcPr>
          <w:p w14:paraId="4C5A9BF3" w14:textId="77777777" w:rsidR="00AB78B3" w:rsidRDefault="00337FF0">
            <w:pPr>
              <w:pStyle w:val="Compact"/>
              <w:jc w:val="center"/>
            </w:pPr>
            <w:r>
              <w:t>3.594e-48</w:t>
            </w:r>
          </w:p>
        </w:tc>
      </w:tr>
      <w:tr w:rsidR="00AB78B3" w14:paraId="7941A460" w14:textId="77777777">
        <w:tc>
          <w:tcPr>
            <w:tcW w:w="0" w:type="auto"/>
          </w:tcPr>
          <w:p w14:paraId="4A0EC725" w14:textId="77777777" w:rsidR="00AB78B3" w:rsidRDefault="00337FF0">
            <w:pPr>
              <w:pStyle w:val="Compact"/>
              <w:jc w:val="center"/>
            </w:pPr>
            <w:r>
              <w:t>CAJAMARCA</w:t>
            </w:r>
          </w:p>
        </w:tc>
        <w:tc>
          <w:tcPr>
            <w:tcW w:w="0" w:type="auto"/>
          </w:tcPr>
          <w:p w14:paraId="33FABD8B" w14:textId="77777777" w:rsidR="00AB78B3" w:rsidRDefault="00337FF0">
            <w:pPr>
              <w:pStyle w:val="Compact"/>
              <w:jc w:val="center"/>
            </w:pPr>
            <w:r>
              <w:t>a60.69</w:t>
            </w:r>
          </w:p>
        </w:tc>
        <w:tc>
          <w:tcPr>
            <w:tcW w:w="0" w:type="auto"/>
          </w:tcPr>
          <w:p w14:paraId="354654F0" w14:textId="77777777" w:rsidR="00AB78B3" w:rsidRDefault="00337FF0">
            <w:pPr>
              <w:pStyle w:val="Compact"/>
              <w:jc w:val="center"/>
            </w:pPr>
            <w:r>
              <w:t>865.8</w:t>
            </w:r>
          </w:p>
        </w:tc>
        <w:tc>
          <w:tcPr>
            <w:tcW w:w="0" w:type="auto"/>
          </w:tcPr>
          <w:p w14:paraId="6635540D" w14:textId="77777777" w:rsidR="00AB78B3" w:rsidRDefault="00337FF0">
            <w:pPr>
              <w:pStyle w:val="Compact"/>
              <w:jc w:val="center"/>
            </w:pPr>
            <w:r>
              <w:t>206</w:t>
            </w:r>
          </w:p>
        </w:tc>
        <w:tc>
          <w:tcPr>
            <w:tcW w:w="0" w:type="auto"/>
          </w:tcPr>
          <w:p w14:paraId="26E660E6" w14:textId="77777777" w:rsidR="00AB78B3" w:rsidRDefault="00337FF0">
            <w:pPr>
              <w:pStyle w:val="Compact"/>
              <w:jc w:val="center"/>
            </w:pPr>
            <w:r>
              <w:t>NA</w:t>
            </w:r>
          </w:p>
        </w:tc>
        <w:tc>
          <w:tcPr>
            <w:tcW w:w="0" w:type="auto"/>
          </w:tcPr>
          <w:p w14:paraId="6F2019CA" w14:textId="77777777" w:rsidR="00AB78B3" w:rsidRDefault="00337FF0">
            <w:pPr>
              <w:pStyle w:val="Compact"/>
              <w:jc w:val="center"/>
            </w:pPr>
            <w:r>
              <w:t>NA</w:t>
            </w:r>
          </w:p>
        </w:tc>
        <w:tc>
          <w:tcPr>
            <w:tcW w:w="0" w:type="auto"/>
          </w:tcPr>
          <w:p w14:paraId="3D8A4A1A" w14:textId="77777777" w:rsidR="00AB78B3" w:rsidRDefault="00337FF0">
            <w:pPr>
              <w:pStyle w:val="Compact"/>
              <w:jc w:val="center"/>
            </w:pPr>
            <w:r>
              <w:t>NA</w:t>
            </w:r>
          </w:p>
        </w:tc>
        <w:tc>
          <w:tcPr>
            <w:tcW w:w="0" w:type="auto"/>
          </w:tcPr>
          <w:p w14:paraId="7D499AB0" w14:textId="77777777" w:rsidR="00AB78B3" w:rsidRDefault="00337FF0">
            <w:pPr>
              <w:pStyle w:val="Compact"/>
              <w:jc w:val="center"/>
            </w:pPr>
            <w:r>
              <w:t>340.5</w:t>
            </w:r>
          </w:p>
        </w:tc>
        <w:tc>
          <w:tcPr>
            <w:tcW w:w="0" w:type="auto"/>
          </w:tcPr>
          <w:p w14:paraId="0BC04A93" w14:textId="77777777" w:rsidR="00AB78B3" w:rsidRDefault="00337FF0">
            <w:pPr>
              <w:pStyle w:val="Compact"/>
              <w:jc w:val="center"/>
            </w:pPr>
            <w:r>
              <w:t>189</w:t>
            </w:r>
          </w:p>
        </w:tc>
        <w:tc>
          <w:tcPr>
            <w:tcW w:w="0" w:type="auto"/>
          </w:tcPr>
          <w:p w14:paraId="6AF9ADF6" w14:textId="77777777" w:rsidR="00AB78B3" w:rsidRDefault="00337FF0">
            <w:pPr>
              <w:pStyle w:val="Compact"/>
              <w:jc w:val="center"/>
            </w:pPr>
            <w:r>
              <w:t>207</w:t>
            </w:r>
          </w:p>
        </w:tc>
        <w:tc>
          <w:tcPr>
            <w:tcW w:w="0" w:type="auto"/>
          </w:tcPr>
          <w:p w14:paraId="079397ED" w14:textId="77777777" w:rsidR="00AB78B3" w:rsidRDefault="00337FF0">
            <w:pPr>
              <w:pStyle w:val="Compact"/>
              <w:jc w:val="center"/>
            </w:pPr>
            <w:r>
              <w:t>0.6068</w:t>
            </w:r>
          </w:p>
        </w:tc>
        <w:tc>
          <w:tcPr>
            <w:tcW w:w="0" w:type="auto"/>
          </w:tcPr>
          <w:p w14:paraId="443825C1" w14:textId="77777777" w:rsidR="00AB78B3" w:rsidRDefault="00337FF0">
            <w:pPr>
              <w:pStyle w:val="Compact"/>
              <w:jc w:val="center"/>
            </w:pPr>
            <w:r>
              <w:t>525.4</w:t>
            </w:r>
          </w:p>
        </w:tc>
        <w:tc>
          <w:tcPr>
            <w:tcW w:w="0" w:type="auto"/>
          </w:tcPr>
          <w:p w14:paraId="390D41F8" w14:textId="77777777" w:rsidR="00AB78B3" w:rsidRDefault="00337FF0">
            <w:pPr>
              <w:pStyle w:val="Compact"/>
              <w:jc w:val="center"/>
            </w:pPr>
            <w:r>
              <w:t>17</w:t>
            </w:r>
          </w:p>
        </w:tc>
        <w:tc>
          <w:tcPr>
            <w:tcW w:w="0" w:type="auto"/>
          </w:tcPr>
          <w:p w14:paraId="4CA88D4D" w14:textId="77777777" w:rsidR="00AB78B3" w:rsidRDefault="00337FF0">
            <w:pPr>
              <w:pStyle w:val="Compact"/>
              <w:jc w:val="center"/>
            </w:pPr>
            <w:r>
              <w:t>8.453e-101</w:t>
            </w:r>
          </w:p>
        </w:tc>
      </w:tr>
      <w:tr w:rsidR="00AB78B3" w14:paraId="5A648225" w14:textId="77777777">
        <w:tc>
          <w:tcPr>
            <w:tcW w:w="0" w:type="auto"/>
          </w:tcPr>
          <w:p w14:paraId="664BFC2C" w14:textId="77777777" w:rsidR="00AB78B3" w:rsidRDefault="00337FF0">
            <w:pPr>
              <w:pStyle w:val="Compact"/>
              <w:jc w:val="center"/>
            </w:pPr>
            <w:r>
              <w:t>CAJAMARCA</w:t>
            </w:r>
          </w:p>
        </w:tc>
        <w:tc>
          <w:tcPr>
            <w:tcW w:w="0" w:type="auto"/>
          </w:tcPr>
          <w:p w14:paraId="0C160339" w14:textId="77777777" w:rsidR="00AB78B3" w:rsidRDefault="00337FF0">
            <w:pPr>
              <w:pStyle w:val="Compact"/>
              <w:jc w:val="center"/>
            </w:pPr>
            <w:r>
              <w:t>a70.79</w:t>
            </w:r>
          </w:p>
        </w:tc>
        <w:tc>
          <w:tcPr>
            <w:tcW w:w="0" w:type="auto"/>
          </w:tcPr>
          <w:p w14:paraId="43865003" w14:textId="77777777" w:rsidR="00AB78B3" w:rsidRDefault="00337FF0">
            <w:pPr>
              <w:pStyle w:val="Compact"/>
              <w:jc w:val="center"/>
            </w:pPr>
            <w:r>
              <w:t>691.9</w:t>
            </w:r>
          </w:p>
        </w:tc>
        <w:tc>
          <w:tcPr>
            <w:tcW w:w="0" w:type="auto"/>
          </w:tcPr>
          <w:p w14:paraId="12B866AC" w14:textId="77777777" w:rsidR="00AB78B3" w:rsidRDefault="00337FF0">
            <w:pPr>
              <w:pStyle w:val="Compact"/>
              <w:jc w:val="center"/>
            </w:pPr>
            <w:r>
              <w:t>206</w:t>
            </w:r>
          </w:p>
        </w:tc>
        <w:tc>
          <w:tcPr>
            <w:tcW w:w="0" w:type="auto"/>
          </w:tcPr>
          <w:p w14:paraId="47479752" w14:textId="77777777" w:rsidR="00AB78B3" w:rsidRDefault="00337FF0">
            <w:pPr>
              <w:pStyle w:val="Compact"/>
              <w:jc w:val="center"/>
            </w:pPr>
            <w:r>
              <w:t>NA</w:t>
            </w:r>
          </w:p>
        </w:tc>
        <w:tc>
          <w:tcPr>
            <w:tcW w:w="0" w:type="auto"/>
          </w:tcPr>
          <w:p w14:paraId="2084FF88" w14:textId="77777777" w:rsidR="00AB78B3" w:rsidRDefault="00337FF0">
            <w:pPr>
              <w:pStyle w:val="Compact"/>
              <w:jc w:val="center"/>
            </w:pPr>
            <w:r>
              <w:t>NA</w:t>
            </w:r>
          </w:p>
        </w:tc>
        <w:tc>
          <w:tcPr>
            <w:tcW w:w="0" w:type="auto"/>
          </w:tcPr>
          <w:p w14:paraId="294BB69C" w14:textId="77777777" w:rsidR="00AB78B3" w:rsidRDefault="00337FF0">
            <w:pPr>
              <w:pStyle w:val="Compact"/>
              <w:jc w:val="center"/>
            </w:pPr>
            <w:r>
              <w:t>NA</w:t>
            </w:r>
          </w:p>
        </w:tc>
        <w:tc>
          <w:tcPr>
            <w:tcW w:w="0" w:type="auto"/>
          </w:tcPr>
          <w:p w14:paraId="58A94CF9" w14:textId="77777777" w:rsidR="00AB78B3" w:rsidRDefault="00337FF0">
            <w:pPr>
              <w:pStyle w:val="Compact"/>
              <w:jc w:val="center"/>
            </w:pPr>
            <w:r>
              <w:t>287.6</w:t>
            </w:r>
          </w:p>
        </w:tc>
        <w:tc>
          <w:tcPr>
            <w:tcW w:w="0" w:type="auto"/>
          </w:tcPr>
          <w:p w14:paraId="71FABF2D" w14:textId="77777777" w:rsidR="00AB78B3" w:rsidRDefault="00337FF0">
            <w:pPr>
              <w:pStyle w:val="Compact"/>
              <w:jc w:val="center"/>
            </w:pPr>
            <w:r>
              <w:t>189</w:t>
            </w:r>
          </w:p>
        </w:tc>
        <w:tc>
          <w:tcPr>
            <w:tcW w:w="0" w:type="auto"/>
          </w:tcPr>
          <w:p w14:paraId="3B850F91" w14:textId="77777777" w:rsidR="00AB78B3" w:rsidRDefault="00337FF0">
            <w:pPr>
              <w:pStyle w:val="Compact"/>
              <w:jc w:val="center"/>
            </w:pPr>
            <w:r>
              <w:t>207</w:t>
            </w:r>
          </w:p>
        </w:tc>
        <w:tc>
          <w:tcPr>
            <w:tcW w:w="0" w:type="auto"/>
          </w:tcPr>
          <w:p w14:paraId="7AB30F01" w14:textId="77777777" w:rsidR="00AB78B3" w:rsidRDefault="00337FF0">
            <w:pPr>
              <w:pStyle w:val="Compact"/>
              <w:jc w:val="center"/>
            </w:pPr>
            <w:r>
              <w:t>0.5843</w:t>
            </w:r>
          </w:p>
        </w:tc>
        <w:tc>
          <w:tcPr>
            <w:tcW w:w="0" w:type="auto"/>
          </w:tcPr>
          <w:p w14:paraId="425397B1" w14:textId="77777777" w:rsidR="00AB78B3" w:rsidRDefault="00337FF0">
            <w:pPr>
              <w:pStyle w:val="Compact"/>
              <w:jc w:val="center"/>
            </w:pPr>
            <w:r>
              <w:t>404.3</w:t>
            </w:r>
          </w:p>
        </w:tc>
        <w:tc>
          <w:tcPr>
            <w:tcW w:w="0" w:type="auto"/>
          </w:tcPr>
          <w:p w14:paraId="1BEF44BC" w14:textId="77777777" w:rsidR="00AB78B3" w:rsidRDefault="00337FF0">
            <w:pPr>
              <w:pStyle w:val="Compact"/>
              <w:jc w:val="center"/>
            </w:pPr>
            <w:r>
              <w:t>17</w:t>
            </w:r>
          </w:p>
        </w:tc>
        <w:tc>
          <w:tcPr>
            <w:tcW w:w="0" w:type="auto"/>
          </w:tcPr>
          <w:p w14:paraId="452C9532" w14:textId="77777777" w:rsidR="00AB78B3" w:rsidRDefault="00337FF0">
            <w:pPr>
              <w:pStyle w:val="Compact"/>
              <w:jc w:val="center"/>
            </w:pPr>
            <w:r>
              <w:t>2.356e-75</w:t>
            </w:r>
          </w:p>
        </w:tc>
      </w:tr>
      <w:tr w:rsidR="00AB78B3" w14:paraId="70BB25F4" w14:textId="77777777">
        <w:tc>
          <w:tcPr>
            <w:tcW w:w="0" w:type="auto"/>
          </w:tcPr>
          <w:p w14:paraId="5CE19D42" w14:textId="77777777" w:rsidR="00AB78B3" w:rsidRDefault="00337FF0">
            <w:pPr>
              <w:pStyle w:val="Compact"/>
              <w:jc w:val="center"/>
            </w:pPr>
            <w:r>
              <w:t>CAJAMARCA</w:t>
            </w:r>
          </w:p>
        </w:tc>
        <w:tc>
          <w:tcPr>
            <w:tcW w:w="0" w:type="auto"/>
          </w:tcPr>
          <w:p w14:paraId="565AC252" w14:textId="77777777" w:rsidR="00AB78B3" w:rsidRDefault="00337FF0">
            <w:pPr>
              <w:pStyle w:val="Compact"/>
              <w:jc w:val="center"/>
            </w:pPr>
            <w:r>
              <w:t>a80</w:t>
            </w:r>
          </w:p>
        </w:tc>
        <w:tc>
          <w:tcPr>
            <w:tcW w:w="0" w:type="auto"/>
          </w:tcPr>
          <w:p w14:paraId="72DD995B" w14:textId="77777777" w:rsidR="00AB78B3" w:rsidRDefault="00337FF0">
            <w:pPr>
              <w:pStyle w:val="Compact"/>
              <w:jc w:val="center"/>
            </w:pPr>
            <w:r>
              <w:t>531.5</w:t>
            </w:r>
          </w:p>
        </w:tc>
        <w:tc>
          <w:tcPr>
            <w:tcW w:w="0" w:type="auto"/>
          </w:tcPr>
          <w:p w14:paraId="3A512288" w14:textId="77777777" w:rsidR="00AB78B3" w:rsidRDefault="00337FF0">
            <w:pPr>
              <w:pStyle w:val="Compact"/>
              <w:jc w:val="center"/>
            </w:pPr>
            <w:r>
              <w:t>206</w:t>
            </w:r>
          </w:p>
        </w:tc>
        <w:tc>
          <w:tcPr>
            <w:tcW w:w="0" w:type="auto"/>
          </w:tcPr>
          <w:p w14:paraId="55A69997" w14:textId="77777777" w:rsidR="00AB78B3" w:rsidRDefault="00337FF0">
            <w:pPr>
              <w:pStyle w:val="Compact"/>
              <w:jc w:val="center"/>
            </w:pPr>
            <w:r>
              <w:t>NA</w:t>
            </w:r>
          </w:p>
        </w:tc>
        <w:tc>
          <w:tcPr>
            <w:tcW w:w="0" w:type="auto"/>
          </w:tcPr>
          <w:p w14:paraId="735F1C0E" w14:textId="77777777" w:rsidR="00AB78B3" w:rsidRDefault="00337FF0">
            <w:pPr>
              <w:pStyle w:val="Compact"/>
              <w:jc w:val="center"/>
            </w:pPr>
            <w:r>
              <w:t>NA</w:t>
            </w:r>
          </w:p>
        </w:tc>
        <w:tc>
          <w:tcPr>
            <w:tcW w:w="0" w:type="auto"/>
          </w:tcPr>
          <w:p w14:paraId="22C43C00" w14:textId="77777777" w:rsidR="00AB78B3" w:rsidRDefault="00337FF0">
            <w:pPr>
              <w:pStyle w:val="Compact"/>
              <w:jc w:val="center"/>
            </w:pPr>
            <w:r>
              <w:t>NA</w:t>
            </w:r>
          </w:p>
        </w:tc>
        <w:tc>
          <w:tcPr>
            <w:tcW w:w="0" w:type="auto"/>
          </w:tcPr>
          <w:p w14:paraId="5D3E89AA" w14:textId="77777777" w:rsidR="00AB78B3" w:rsidRDefault="00337FF0">
            <w:pPr>
              <w:pStyle w:val="Compact"/>
              <w:jc w:val="center"/>
            </w:pPr>
            <w:r>
              <w:t>238.7</w:t>
            </w:r>
          </w:p>
        </w:tc>
        <w:tc>
          <w:tcPr>
            <w:tcW w:w="0" w:type="auto"/>
          </w:tcPr>
          <w:p w14:paraId="43342B67" w14:textId="77777777" w:rsidR="00AB78B3" w:rsidRDefault="00337FF0">
            <w:pPr>
              <w:pStyle w:val="Compact"/>
              <w:jc w:val="center"/>
            </w:pPr>
            <w:r>
              <w:t>189</w:t>
            </w:r>
          </w:p>
        </w:tc>
        <w:tc>
          <w:tcPr>
            <w:tcW w:w="0" w:type="auto"/>
          </w:tcPr>
          <w:p w14:paraId="4371F6CB" w14:textId="77777777" w:rsidR="00AB78B3" w:rsidRDefault="00337FF0">
            <w:pPr>
              <w:pStyle w:val="Compact"/>
              <w:jc w:val="center"/>
            </w:pPr>
            <w:r>
              <w:t>207</w:t>
            </w:r>
          </w:p>
        </w:tc>
        <w:tc>
          <w:tcPr>
            <w:tcW w:w="0" w:type="auto"/>
          </w:tcPr>
          <w:p w14:paraId="0615A490" w14:textId="77777777" w:rsidR="00AB78B3" w:rsidRDefault="00337FF0">
            <w:pPr>
              <w:pStyle w:val="Compact"/>
              <w:jc w:val="center"/>
            </w:pPr>
            <w:r>
              <w:t>0.5508</w:t>
            </w:r>
          </w:p>
        </w:tc>
        <w:tc>
          <w:tcPr>
            <w:tcW w:w="0" w:type="auto"/>
          </w:tcPr>
          <w:p w14:paraId="0756E17D" w14:textId="77777777" w:rsidR="00AB78B3" w:rsidRDefault="00337FF0">
            <w:pPr>
              <w:pStyle w:val="Compact"/>
              <w:jc w:val="center"/>
            </w:pPr>
            <w:r>
              <w:t>292.8</w:t>
            </w:r>
          </w:p>
        </w:tc>
        <w:tc>
          <w:tcPr>
            <w:tcW w:w="0" w:type="auto"/>
          </w:tcPr>
          <w:p w14:paraId="2B151C3A" w14:textId="77777777" w:rsidR="00AB78B3" w:rsidRDefault="00337FF0">
            <w:pPr>
              <w:pStyle w:val="Compact"/>
              <w:jc w:val="center"/>
            </w:pPr>
            <w:r>
              <w:t>17</w:t>
            </w:r>
          </w:p>
        </w:tc>
        <w:tc>
          <w:tcPr>
            <w:tcW w:w="0" w:type="auto"/>
          </w:tcPr>
          <w:p w14:paraId="63E8B02A" w14:textId="77777777" w:rsidR="00AB78B3" w:rsidRDefault="00337FF0">
            <w:pPr>
              <w:pStyle w:val="Compact"/>
              <w:jc w:val="center"/>
            </w:pPr>
            <w:r>
              <w:t>3.505e-52</w:t>
            </w:r>
          </w:p>
        </w:tc>
      </w:tr>
      <w:tr w:rsidR="00AB78B3" w14:paraId="5EBEFBF5" w14:textId="77777777">
        <w:tc>
          <w:tcPr>
            <w:tcW w:w="0" w:type="auto"/>
          </w:tcPr>
          <w:p w14:paraId="56ABF4A8" w14:textId="77777777" w:rsidR="00AB78B3" w:rsidRDefault="00337FF0">
            <w:pPr>
              <w:pStyle w:val="Compact"/>
              <w:jc w:val="center"/>
            </w:pPr>
            <w:r>
              <w:t>CALLAO</w:t>
            </w:r>
          </w:p>
        </w:tc>
        <w:tc>
          <w:tcPr>
            <w:tcW w:w="0" w:type="auto"/>
          </w:tcPr>
          <w:p w14:paraId="1DD5A3FB" w14:textId="77777777" w:rsidR="00AB78B3" w:rsidRDefault="00337FF0">
            <w:pPr>
              <w:pStyle w:val="Compact"/>
              <w:jc w:val="center"/>
            </w:pPr>
            <w:r>
              <w:t>a0.9</w:t>
            </w:r>
          </w:p>
        </w:tc>
        <w:tc>
          <w:tcPr>
            <w:tcW w:w="0" w:type="auto"/>
          </w:tcPr>
          <w:p w14:paraId="28008A95" w14:textId="77777777" w:rsidR="00AB78B3" w:rsidRDefault="00337FF0">
            <w:pPr>
              <w:pStyle w:val="Compact"/>
              <w:jc w:val="center"/>
            </w:pPr>
            <w:r>
              <w:t>225.1</w:t>
            </w:r>
          </w:p>
        </w:tc>
        <w:tc>
          <w:tcPr>
            <w:tcW w:w="0" w:type="auto"/>
          </w:tcPr>
          <w:p w14:paraId="37D14B06" w14:textId="77777777" w:rsidR="00AB78B3" w:rsidRDefault="00337FF0">
            <w:pPr>
              <w:pStyle w:val="Compact"/>
              <w:jc w:val="center"/>
            </w:pPr>
            <w:r>
              <w:t>194</w:t>
            </w:r>
          </w:p>
        </w:tc>
        <w:tc>
          <w:tcPr>
            <w:tcW w:w="0" w:type="auto"/>
          </w:tcPr>
          <w:p w14:paraId="7337F74C" w14:textId="77777777" w:rsidR="00AB78B3" w:rsidRDefault="00337FF0">
            <w:pPr>
              <w:pStyle w:val="Compact"/>
              <w:jc w:val="center"/>
            </w:pPr>
            <w:r>
              <w:t>NA</w:t>
            </w:r>
          </w:p>
        </w:tc>
        <w:tc>
          <w:tcPr>
            <w:tcW w:w="0" w:type="auto"/>
          </w:tcPr>
          <w:p w14:paraId="451721CF" w14:textId="77777777" w:rsidR="00AB78B3" w:rsidRDefault="00337FF0">
            <w:pPr>
              <w:pStyle w:val="Compact"/>
              <w:jc w:val="center"/>
            </w:pPr>
            <w:r>
              <w:t>NA</w:t>
            </w:r>
          </w:p>
        </w:tc>
        <w:tc>
          <w:tcPr>
            <w:tcW w:w="0" w:type="auto"/>
          </w:tcPr>
          <w:p w14:paraId="2378DE23" w14:textId="77777777" w:rsidR="00AB78B3" w:rsidRDefault="00337FF0">
            <w:pPr>
              <w:pStyle w:val="Compact"/>
              <w:jc w:val="center"/>
            </w:pPr>
            <w:r>
              <w:t>NA</w:t>
            </w:r>
          </w:p>
        </w:tc>
        <w:tc>
          <w:tcPr>
            <w:tcW w:w="0" w:type="auto"/>
          </w:tcPr>
          <w:p w14:paraId="6EEEB9AE" w14:textId="77777777" w:rsidR="00AB78B3" w:rsidRDefault="00337FF0">
            <w:pPr>
              <w:pStyle w:val="Compact"/>
              <w:jc w:val="center"/>
            </w:pPr>
            <w:r>
              <w:t>201.8</w:t>
            </w:r>
          </w:p>
        </w:tc>
        <w:tc>
          <w:tcPr>
            <w:tcW w:w="0" w:type="auto"/>
          </w:tcPr>
          <w:p w14:paraId="575647AA" w14:textId="77777777" w:rsidR="00AB78B3" w:rsidRDefault="00337FF0">
            <w:pPr>
              <w:pStyle w:val="Compact"/>
              <w:jc w:val="center"/>
            </w:pPr>
            <w:r>
              <w:t>177</w:t>
            </w:r>
          </w:p>
        </w:tc>
        <w:tc>
          <w:tcPr>
            <w:tcW w:w="0" w:type="auto"/>
          </w:tcPr>
          <w:p w14:paraId="24081D8D" w14:textId="77777777" w:rsidR="00AB78B3" w:rsidRDefault="00337FF0">
            <w:pPr>
              <w:pStyle w:val="Compact"/>
              <w:jc w:val="center"/>
            </w:pPr>
            <w:r>
              <w:t>195</w:t>
            </w:r>
          </w:p>
        </w:tc>
        <w:tc>
          <w:tcPr>
            <w:tcW w:w="0" w:type="auto"/>
          </w:tcPr>
          <w:p w14:paraId="66626710" w14:textId="77777777" w:rsidR="00AB78B3" w:rsidRDefault="00337FF0">
            <w:pPr>
              <w:pStyle w:val="Compact"/>
              <w:jc w:val="center"/>
            </w:pPr>
            <w:r>
              <w:t>0.1035</w:t>
            </w:r>
          </w:p>
        </w:tc>
        <w:tc>
          <w:tcPr>
            <w:tcW w:w="0" w:type="auto"/>
          </w:tcPr>
          <w:p w14:paraId="6818BD88" w14:textId="77777777" w:rsidR="00AB78B3" w:rsidRDefault="00337FF0">
            <w:pPr>
              <w:pStyle w:val="Compact"/>
              <w:jc w:val="center"/>
            </w:pPr>
            <w:r>
              <w:t>23.28</w:t>
            </w:r>
          </w:p>
        </w:tc>
        <w:tc>
          <w:tcPr>
            <w:tcW w:w="0" w:type="auto"/>
          </w:tcPr>
          <w:p w14:paraId="182BF9C1" w14:textId="77777777" w:rsidR="00AB78B3" w:rsidRDefault="00337FF0">
            <w:pPr>
              <w:pStyle w:val="Compact"/>
              <w:jc w:val="center"/>
            </w:pPr>
            <w:r>
              <w:t>17</w:t>
            </w:r>
          </w:p>
        </w:tc>
        <w:tc>
          <w:tcPr>
            <w:tcW w:w="0" w:type="auto"/>
          </w:tcPr>
          <w:p w14:paraId="6A191171" w14:textId="77777777" w:rsidR="00AB78B3" w:rsidRDefault="00337FF0">
            <w:pPr>
              <w:pStyle w:val="Compact"/>
              <w:jc w:val="center"/>
            </w:pPr>
            <w:r>
              <w:t>0.1403</w:t>
            </w:r>
          </w:p>
        </w:tc>
      </w:tr>
      <w:tr w:rsidR="00AB78B3" w14:paraId="32AED827" w14:textId="77777777">
        <w:tc>
          <w:tcPr>
            <w:tcW w:w="0" w:type="auto"/>
          </w:tcPr>
          <w:p w14:paraId="5FD4D306" w14:textId="77777777" w:rsidR="00AB78B3" w:rsidRDefault="00337FF0">
            <w:pPr>
              <w:pStyle w:val="Compact"/>
              <w:jc w:val="center"/>
            </w:pPr>
            <w:r>
              <w:t>CALLAO</w:t>
            </w:r>
          </w:p>
        </w:tc>
        <w:tc>
          <w:tcPr>
            <w:tcW w:w="0" w:type="auto"/>
          </w:tcPr>
          <w:p w14:paraId="02B0720A" w14:textId="77777777" w:rsidR="00AB78B3" w:rsidRDefault="00337FF0">
            <w:pPr>
              <w:pStyle w:val="Compact"/>
              <w:jc w:val="center"/>
            </w:pPr>
            <w:r>
              <w:t>a10.19</w:t>
            </w:r>
          </w:p>
        </w:tc>
        <w:tc>
          <w:tcPr>
            <w:tcW w:w="0" w:type="auto"/>
          </w:tcPr>
          <w:p w14:paraId="4613897A" w14:textId="77777777" w:rsidR="00AB78B3" w:rsidRDefault="00337FF0">
            <w:pPr>
              <w:pStyle w:val="Compact"/>
              <w:jc w:val="center"/>
            </w:pPr>
            <w:r>
              <w:t>56.25</w:t>
            </w:r>
          </w:p>
        </w:tc>
        <w:tc>
          <w:tcPr>
            <w:tcW w:w="0" w:type="auto"/>
          </w:tcPr>
          <w:p w14:paraId="768DEEBA" w14:textId="77777777" w:rsidR="00AB78B3" w:rsidRDefault="00337FF0">
            <w:pPr>
              <w:pStyle w:val="Compact"/>
              <w:jc w:val="center"/>
            </w:pPr>
            <w:r>
              <w:t>133</w:t>
            </w:r>
          </w:p>
        </w:tc>
        <w:tc>
          <w:tcPr>
            <w:tcW w:w="0" w:type="auto"/>
          </w:tcPr>
          <w:p w14:paraId="3E0C4B82" w14:textId="77777777" w:rsidR="00AB78B3" w:rsidRDefault="00337FF0">
            <w:pPr>
              <w:pStyle w:val="Compact"/>
              <w:jc w:val="center"/>
            </w:pPr>
            <w:r>
              <w:t>NA</w:t>
            </w:r>
          </w:p>
        </w:tc>
        <w:tc>
          <w:tcPr>
            <w:tcW w:w="0" w:type="auto"/>
          </w:tcPr>
          <w:p w14:paraId="78B99077" w14:textId="77777777" w:rsidR="00AB78B3" w:rsidRDefault="00337FF0">
            <w:pPr>
              <w:pStyle w:val="Compact"/>
              <w:jc w:val="center"/>
            </w:pPr>
            <w:r>
              <w:t>NA</w:t>
            </w:r>
          </w:p>
        </w:tc>
        <w:tc>
          <w:tcPr>
            <w:tcW w:w="0" w:type="auto"/>
          </w:tcPr>
          <w:p w14:paraId="01E8280F" w14:textId="77777777" w:rsidR="00AB78B3" w:rsidRDefault="00337FF0">
            <w:pPr>
              <w:pStyle w:val="Compact"/>
              <w:jc w:val="center"/>
            </w:pPr>
            <w:r>
              <w:t>NA</w:t>
            </w:r>
          </w:p>
        </w:tc>
        <w:tc>
          <w:tcPr>
            <w:tcW w:w="0" w:type="auto"/>
          </w:tcPr>
          <w:p w14:paraId="4255809F" w14:textId="77777777" w:rsidR="00AB78B3" w:rsidRDefault="00337FF0">
            <w:pPr>
              <w:pStyle w:val="Compact"/>
              <w:jc w:val="center"/>
            </w:pPr>
            <w:r>
              <w:t>49.22</w:t>
            </w:r>
          </w:p>
        </w:tc>
        <w:tc>
          <w:tcPr>
            <w:tcW w:w="0" w:type="auto"/>
          </w:tcPr>
          <w:p w14:paraId="65341DF1" w14:textId="77777777" w:rsidR="00AB78B3" w:rsidRDefault="00337FF0">
            <w:pPr>
              <w:pStyle w:val="Compact"/>
              <w:jc w:val="center"/>
            </w:pPr>
            <w:r>
              <w:t>116</w:t>
            </w:r>
          </w:p>
        </w:tc>
        <w:tc>
          <w:tcPr>
            <w:tcW w:w="0" w:type="auto"/>
          </w:tcPr>
          <w:p w14:paraId="1B6D90A7" w14:textId="77777777" w:rsidR="00AB78B3" w:rsidRDefault="00337FF0">
            <w:pPr>
              <w:pStyle w:val="Compact"/>
              <w:jc w:val="center"/>
            </w:pPr>
            <w:r>
              <w:t>134</w:t>
            </w:r>
          </w:p>
        </w:tc>
        <w:tc>
          <w:tcPr>
            <w:tcW w:w="0" w:type="auto"/>
          </w:tcPr>
          <w:p w14:paraId="555311EF" w14:textId="77777777" w:rsidR="00AB78B3" w:rsidRDefault="00337FF0">
            <w:pPr>
              <w:pStyle w:val="Compact"/>
              <w:jc w:val="center"/>
            </w:pPr>
            <w:r>
              <w:t>0.125</w:t>
            </w:r>
          </w:p>
        </w:tc>
        <w:tc>
          <w:tcPr>
            <w:tcW w:w="0" w:type="auto"/>
          </w:tcPr>
          <w:p w14:paraId="6EE3F1A9" w14:textId="77777777" w:rsidR="00AB78B3" w:rsidRDefault="00337FF0">
            <w:pPr>
              <w:pStyle w:val="Compact"/>
              <w:jc w:val="center"/>
            </w:pPr>
            <w:r>
              <w:t>7.028</w:t>
            </w:r>
          </w:p>
        </w:tc>
        <w:tc>
          <w:tcPr>
            <w:tcW w:w="0" w:type="auto"/>
          </w:tcPr>
          <w:p w14:paraId="39BAD98E" w14:textId="77777777" w:rsidR="00AB78B3" w:rsidRDefault="00337FF0">
            <w:pPr>
              <w:pStyle w:val="Compact"/>
              <w:jc w:val="center"/>
            </w:pPr>
            <w:r>
              <w:t>17</w:t>
            </w:r>
          </w:p>
        </w:tc>
        <w:tc>
          <w:tcPr>
            <w:tcW w:w="0" w:type="auto"/>
          </w:tcPr>
          <w:p w14:paraId="5038EB7C" w14:textId="77777777" w:rsidR="00AB78B3" w:rsidRDefault="00337FF0">
            <w:pPr>
              <w:pStyle w:val="Compact"/>
              <w:jc w:val="center"/>
            </w:pPr>
            <w:r>
              <w:t>0.9832</w:t>
            </w:r>
          </w:p>
        </w:tc>
      </w:tr>
      <w:tr w:rsidR="00AB78B3" w14:paraId="7CAE3124" w14:textId="77777777">
        <w:tc>
          <w:tcPr>
            <w:tcW w:w="0" w:type="auto"/>
          </w:tcPr>
          <w:p w14:paraId="78A71D6A" w14:textId="77777777" w:rsidR="00AB78B3" w:rsidRDefault="00337FF0">
            <w:pPr>
              <w:pStyle w:val="Compact"/>
              <w:jc w:val="center"/>
            </w:pPr>
            <w:r>
              <w:t>CALLAO</w:t>
            </w:r>
          </w:p>
        </w:tc>
        <w:tc>
          <w:tcPr>
            <w:tcW w:w="0" w:type="auto"/>
          </w:tcPr>
          <w:p w14:paraId="3E207620" w14:textId="77777777" w:rsidR="00AB78B3" w:rsidRDefault="00337FF0">
            <w:pPr>
              <w:pStyle w:val="Compact"/>
              <w:jc w:val="center"/>
            </w:pPr>
            <w:r>
              <w:t>a20.29</w:t>
            </w:r>
          </w:p>
        </w:tc>
        <w:tc>
          <w:tcPr>
            <w:tcW w:w="0" w:type="auto"/>
          </w:tcPr>
          <w:p w14:paraId="7E6084F6" w14:textId="77777777" w:rsidR="00AB78B3" w:rsidRDefault="00337FF0">
            <w:pPr>
              <w:pStyle w:val="Compact"/>
              <w:jc w:val="center"/>
            </w:pPr>
            <w:r>
              <w:t>191.4</w:t>
            </w:r>
          </w:p>
        </w:tc>
        <w:tc>
          <w:tcPr>
            <w:tcW w:w="0" w:type="auto"/>
          </w:tcPr>
          <w:p w14:paraId="57D9BB51" w14:textId="77777777" w:rsidR="00AB78B3" w:rsidRDefault="00337FF0">
            <w:pPr>
              <w:pStyle w:val="Compact"/>
              <w:jc w:val="center"/>
            </w:pPr>
            <w:r>
              <w:t>194</w:t>
            </w:r>
          </w:p>
        </w:tc>
        <w:tc>
          <w:tcPr>
            <w:tcW w:w="0" w:type="auto"/>
          </w:tcPr>
          <w:p w14:paraId="56F3E645" w14:textId="77777777" w:rsidR="00AB78B3" w:rsidRDefault="00337FF0">
            <w:pPr>
              <w:pStyle w:val="Compact"/>
              <w:jc w:val="center"/>
            </w:pPr>
            <w:r>
              <w:t>NA</w:t>
            </w:r>
          </w:p>
        </w:tc>
        <w:tc>
          <w:tcPr>
            <w:tcW w:w="0" w:type="auto"/>
          </w:tcPr>
          <w:p w14:paraId="65D5C8B8" w14:textId="77777777" w:rsidR="00AB78B3" w:rsidRDefault="00337FF0">
            <w:pPr>
              <w:pStyle w:val="Compact"/>
              <w:jc w:val="center"/>
            </w:pPr>
            <w:r>
              <w:t>NA</w:t>
            </w:r>
          </w:p>
        </w:tc>
        <w:tc>
          <w:tcPr>
            <w:tcW w:w="0" w:type="auto"/>
          </w:tcPr>
          <w:p w14:paraId="55822B03" w14:textId="77777777" w:rsidR="00AB78B3" w:rsidRDefault="00337FF0">
            <w:pPr>
              <w:pStyle w:val="Compact"/>
              <w:jc w:val="center"/>
            </w:pPr>
            <w:r>
              <w:t>NA</w:t>
            </w:r>
          </w:p>
        </w:tc>
        <w:tc>
          <w:tcPr>
            <w:tcW w:w="0" w:type="auto"/>
          </w:tcPr>
          <w:p w14:paraId="7DB8E8B4" w14:textId="77777777" w:rsidR="00AB78B3" w:rsidRDefault="00337FF0">
            <w:pPr>
              <w:pStyle w:val="Compact"/>
              <w:jc w:val="center"/>
            </w:pPr>
            <w:r>
              <w:t>171.9</w:t>
            </w:r>
          </w:p>
        </w:tc>
        <w:tc>
          <w:tcPr>
            <w:tcW w:w="0" w:type="auto"/>
          </w:tcPr>
          <w:p w14:paraId="39C440B2" w14:textId="77777777" w:rsidR="00AB78B3" w:rsidRDefault="00337FF0">
            <w:pPr>
              <w:pStyle w:val="Compact"/>
              <w:jc w:val="center"/>
            </w:pPr>
            <w:r>
              <w:t>177</w:t>
            </w:r>
          </w:p>
        </w:tc>
        <w:tc>
          <w:tcPr>
            <w:tcW w:w="0" w:type="auto"/>
          </w:tcPr>
          <w:p w14:paraId="38F2B785" w14:textId="77777777" w:rsidR="00AB78B3" w:rsidRDefault="00337FF0">
            <w:pPr>
              <w:pStyle w:val="Compact"/>
              <w:jc w:val="center"/>
            </w:pPr>
            <w:r>
              <w:t>195</w:t>
            </w:r>
          </w:p>
        </w:tc>
        <w:tc>
          <w:tcPr>
            <w:tcW w:w="0" w:type="auto"/>
          </w:tcPr>
          <w:p w14:paraId="52772E66" w14:textId="77777777" w:rsidR="00AB78B3" w:rsidRDefault="00337FF0">
            <w:pPr>
              <w:pStyle w:val="Compact"/>
              <w:jc w:val="center"/>
            </w:pPr>
            <w:r>
              <w:t>0.102</w:t>
            </w:r>
          </w:p>
        </w:tc>
        <w:tc>
          <w:tcPr>
            <w:tcW w:w="0" w:type="auto"/>
          </w:tcPr>
          <w:p w14:paraId="413BEB07" w14:textId="77777777" w:rsidR="00AB78B3" w:rsidRDefault="00337FF0">
            <w:pPr>
              <w:pStyle w:val="Compact"/>
              <w:jc w:val="center"/>
            </w:pPr>
            <w:r>
              <w:t>19.53</w:t>
            </w:r>
          </w:p>
        </w:tc>
        <w:tc>
          <w:tcPr>
            <w:tcW w:w="0" w:type="auto"/>
          </w:tcPr>
          <w:p w14:paraId="32B43B91" w14:textId="77777777" w:rsidR="00AB78B3" w:rsidRDefault="00337FF0">
            <w:pPr>
              <w:pStyle w:val="Compact"/>
              <w:jc w:val="center"/>
            </w:pPr>
            <w:r>
              <w:t>17</w:t>
            </w:r>
          </w:p>
        </w:tc>
        <w:tc>
          <w:tcPr>
            <w:tcW w:w="0" w:type="auto"/>
          </w:tcPr>
          <w:p w14:paraId="475E0337" w14:textId="77777777" w:rsidR="00AB78B3" w:rsidRDefault="00337FF0">
            <w:pPr>
              <w:pStyle w:val="Compact"/>
              <w:jc w:val="center"/>
            </w:pPr>
            <w:r>
              <w:t>0.2989</w:t>
            </w:r>
          </w:p>
        </w:tc>
      </w:tr>
      <w:tr w:rsidR="00AB78B3" w14:paraId="326C038A" w14:textId="77777777">
        <w:tc>
          <w:tcPr>
            <w:tcW w:w="0" w:type="auto"/>
          </w:tcPr>
          <w:p w14:paraId="41A01BF4" w14:textId="77777777" w:rsidR="00AB78B3" w:rsidRDefault="00337FF0">
            <w:pPr>
              <w:pStyle w:val="Compact"/>
              <w:jc w:val="center"/>
            </w:pPr>
            <w:r>
              <w:t>CALLAO</w:t>
            </w:r>
          </w:p>
        </w:tc>
        <w:tc>
          <w:tcPr>
            <w:tcW w:w="0" w:type="auto"/>
          </w:tcPr>
          <w:p w14:paraId="365D2C71" w14:textId="77777777" w:rsidR="00AB78B3" w:rsidRDefault="00337FF0">
            <w:pPr>
              <w:pStyle w:val="Compact"/>
              <w:jc w:val="center"/>
            </w:pPr>
            <w:r>
              <w:t>a30.39</w:t>
            </w:r>
          </w:p>
        </w:tc>
        <w:tc>
          <w:tcPr>
            <w:tcW w:w="0" w:type="auto"/>
          </w:tcPr>
          <w:p w14:paraId="2F7ECBDC" w14:textId="77777777" w:rsidR="00AB78B3" w:rsidRDefault="00337FF0">
            <w:pPr>
              <w:pStyle w:val="Compact"/>
              <w:jc w:val="center"/>
            </w:pPr>
            <w:r>
              <w:t>252.6</w:t>
            </w:r>
          </w:p>
        </w:tc>
        <w:tc>
          <w:tcPr>
            <w:tcW w:w="0" w:type="auto"/>
          </w:tcPr>
          <w:p w14:paraId="2E5F8479" w14:textId="77777777" w:rsidR="00AB78B3" w:rsidRDefault="00337FF0">
            <w:pPr>
              <w:pStyle w:val="Compact"/>
              <w:jc w:val="center"/>
            </w:pPr>
            <w:r>
              <w:t>201</w:t>
            </w:r>
          </w:p>
        </w:tc>
        <w:tc>
          <w:tcPr>
            <w:tcW w:w="0" w:type="auto"/>
          </w:tcPr>
          <w:p w14:paraId="2169EFB9" w14:textId="77777777" w:rsidR="00AB78B3" w:rsidRDefault="00337FF0">
            <w:pPr>
              <w:pStyle w:val="Compact"/>
              <w:jc w:val="center"/>
            </w:pPr>
            <w:r>
              <w:t>NA</w:t>
            </w:r>
          </w:p>
        </w:tc>
        <w:tc>
          <w:tcPr>
            <w:tcW w:w="0" w:type="auto"/>
          </w:tcPr>
          <w:p w14:paraId="781E56E8" w14:textId="77777777" w:rsidR="00AB78B3" w:rsidRDefault="00337FF0">
            <w:pPr>
              <w:pStyle w:val="Compact"/>
              <w:jc w:val="center"/>
            </w:pPr>
            <w:r>
              <w:t>NA</w:t>
            </w:r>
          </w:p>
        </w:tc>
        <w:tc>
          <w:tcPr>
            <w:tcW w:w="0" w:type="auto"/>
          </w:tcPr>
          <w:p w14:paraId="3EF90628" w14:textId="77777777" w:rsidR="00AB78B3" w:rsidRDefault="00337FF0">
            <w:pPr>
              <w:pStyle w:val="Compact"/>
              <w:jc w:val="center"/>
            </w:pPr>
            <w:r>
              <w:t>NA</w:t>
            </w:r>
          </w:p>
        </w:tc>
        <w:tc>
          <w:tcPr>
            <w:tcW w:w="0" w:type="auto"/>
          </w:tcPr>
          <w:p w14:paraId="726DFA61" w14:textId="77777777" w:rsidR="00AB78B3" w:rsidRDefault="00337FF0">
            <w:pPr>
              <w:pStyle w:val="Compact"/>
              <w:jc w:val="center"/>
            </w:pPr>
            <w:r>
              <w:t>186.6</w:t>
            </w:r>
          </w:p>
        </w:tc>
        <w:tc>
          <w:tcPr>
            <w:tcW w:w="0" w:type="auto"/>
          </w:tcPr>
          <w:p w14:paraId="002B50E1" w14:textId="77777777" w:rsidR="00AB78B3" w:rsidRDefault="00337FF0">
            <w:pPr>
              <w:pStyle w:val="Compact"/>
              <w:jc w:val="center"/>
            </w:pPr>
            <w:r>
              <w:t>184</w:t>
            </w:r>
          </w:p>
        </w:tc>
        <w:tc>
          <w:tcPr>
            <w:tcW w:w="0" w:type="auto"/>
          </w:tcPr>
          <w:p w14:paraId="18CA821C" w14:textId="77777777" w:rsidR="00AB78B3" w:rsidRDefault="00337FF0">
            <w:pPr>
              <w:pStyle w:val="Compact"/>
              <w:jc w:val="center"/>
            </w:pPr>
            <w:r>
              <w:t>202</w:t>
            </w:r>
          </w:p>
        </w:tc>
        <w:tc>
          <w:tcPr>
            <w:tcW w:w="0" w:type="auto"/>
          </w:tcPr>
          <w:p w14:paraId="2BEE32C2" w14:textId="77777777" w:rsidR="00AB78B3" w:rsidRDefault="00337FF0">
            <w:pPr>
              <w:pStyle w:val="Compact"/>
              <w:jc w:val="center"/>
            </w:pPr>
            <w:r>
              <w:t>0.2612</w:t>
            </w:r>
          </w:p>
        </w:tc>
        <w:tc>
          <w:tcPr>
            <w:tcW w:w="0" w:type="auto"/>
          </w:tcPr>
          <w:p w14:paraId="6C1E025D" w14:textId="77777777" w:rsidR="00AB78B3" w:rsidRDefault="00337FF0">
            <w:pPr>
              <w:pStyle w:val="Compact"/>
              <w:jc w:val="center"/>
            </w:pPr>
            <w:r>
              <w:t>65.98</w:t>
            </w:r>
          </w:p>
        </w:tc>
        <w:tc>
          <w:tcPr>
            <w:tcW w:w="0" w:type="auto"/>
          </w:tcPr>
          <w:p w14:paraId="564D9D8C" w14:textId="77777777" w:rsidR="00AB78B3" w:rsidRDefault="00337FF0">
            <w:pPr>
              <w:pStyle w:val="Compact"/>
              <w:jc w:val="center"/>
            </w:pPr>
            <w:r>
              <w:t>17</w:t>
            </w:r>
          </w:p>
        </w:tc>
        <w:tc>
          <w:tcPr>
            <w:tcW w:w="0" w:type="auto"/>
          </w:tcPr>
          <w:p w14:paraId="7AA1F61F" w14:textId="77777777" w:rsidR="00AB78B3" w:rsidRDefault="00337FF0">
            <w:pPr>
              <w:pStyle w:val="Compact"/>
              <w:jc w:val="center"/>
            </w:pPr>
            <w:r>
              <w:t>1.051e-07</w:t>
            </w:r>
          </w:p>
        </w:tc>
      </w:tr>
      <w:tr w:rsidR="00AB78B3" w14:paraId="3725A569" w14:textId="77777777">
        <w:tc>
          <w:tcPr>
            <w:tcW w:w="0" w:type="auto"/>
          </w:tcPr>
          <w:p w14:paraId="74D09DC5" w14:textId="77777777" w:rsidR="00AB78B3" w:rsidRDefault="00337FF0">
            <w:pPr>
              <w:pStyle w:val="Compact"/>
              <w:jc w:val="center"/>
            </w:pPr>
            <w:r>
              <w:t>CALLAO</w:t>
            </w:r>
          </w:p>
        </w:tc>
        <w:tc>
          <w:tcPr>
            <w:tcW w:w="0" w:type="auto"/>
          </w:tcPr>
          <w:p w14:paraId="02418A34" w14:textId="77777777" w:rsidR="00AB78B3" w:rsidRDefault="00337FF0">
            <w:pPr>
              <w:pStyle w:val="Compact"/>
              <w:jc w:val="center"/>
            </w:pPr>
            <w:r>
              <w:t>a40.49</w:t>
            </w:r>
          </w:p>
        </w:tc>
        <w:tc>
          <w:tcPr>
            <w:tcW w:w="0" w:type="auto"/>
          </w:tcPr>
          <w:p w14:paraId="275F9547" w14:textId="77777777" w:rsidR="00AB78B3" w:rsidRDefault="00337FF0">
            <w:pPr>
              <w:pStyle w:val="Compact"/>
              <w:jc w:val="center"/>
            </w:pPr>
            <w:r>
              <w:t>713.4</w:t>
            </w:r>
          </w:p>
        </w:tc>
        <w:tc>
          <w:tcPr>
            <w:tcW w:w="0" w:type="auto"/>
          </w:tcPr>
          <w:p w14:paraId="18EE9AF7" w14:textId="77777777" w:rsidR="00AB78B3" w:rsidRDefault="00337FF0">
            <w:pPr>
              <w:pStyle w:val="Compact"/>
              <w:jc w:val="center"/>
            </w:pPr>
            <w:r>
              <w:t>205</w:t>
            </w:r>
          </w:p>
        </w:tc>
        <w:tc>
          <w:tcPr>
            <w:tcW w:w="0" w:type="auto"/>
          </w:tcPr>
          <w:p w14:paraId="14BBBBDE" w14:textId="77777777" w:rsidR="00AB78B3" w:rsidRDefault="00337FF0">
            <w:pPr>
              <w:pStyle w:val="Compact"/>
              <w:jc w:val="center"/>
            </w:pPr>
            <w:r>
              <w:t>NA</w:t>
            </w:r>
          </w:p>
        </w:tc>
        <w:tc>
          <w:tcPr>
            <w:tcW w:w="0" w:type="auto"/>
          </w:tcPr>
          <w:p w14:paraId="0122E7BA" w14:textId="77777777" w:rsidR="00AB78B3" w:rsidRDefault="00337FF0">
            <w:pPr>
              <w:pStyle w:val="Compact"/>
              <w:jc w:val="center"/>
            </w:pPr>
            <w:r>
              <w:t>NA</w:t>
            </w:r>
          </w:p>
        </w:tc>
        <w:tc>
          <w:tcPr>
            <w:tcW w:w="0" w:type="auto"/>
          </w:tcPr>
          <w:p w14:paraId="33208743" w14:textId="77777777" w:rsidR="00AB78B3" w:rsidRDefault="00337FF0">
            <w:pPr>
              <w:pStyle w:val="Compact"/>
              <w:jc w:val="center"/>
            </w:pPr>
            <w:r>
              <w:t>NA</w:t>
            </w:r>
          </w:p>
        </w:tc>
        <w:tc>
          <w:tcPr>
            <w:tcW w:w="0" w:type="auto"/>
          </w:tcPr>
          <w:p w14:paraId="01F1F421" w14:textId="77777777" w:rsidR="00AB78B3" w:rsidRDefault="00337FF0">
            <w:pPr>
              <w:pStyle w:val="Compact"/>
              <w:jc w:val="center"/>
            </w:pPr>
            <w:r>
              <w:t>245.7</w:t>
            </w:r>
          </w:p>
        </w:tc>
        <w:tc>
          <w:tcPr>
            <w:tcW w:w="0" w:type="auto"/>
          </w:tcPr>
          <w:p w14:paraId="3A2F4C59" w14:textId="77777777" w:rsidR="00AB78B3" w:rsidRDefault="00337FF0">
            <w:pPr>
              <w:pStyle w:val="Compact"/>
              <w:jc w:val="center"/>
            </w:pPr>
            <w:r>
              <w:t>188</w:t>
            </w:r>
          </w:p>
        </w:tc>
        <w:tc>
          <w:tcPr>
            <w:tcW w:w="0" w:type="auto"/>
          </w:tcPr>
          <w:p w14:paraId="4390D6ED" w14:textId="77777777" w:rsidR="00AB78B3" w:rsidRDefault="00337FF0">
            <w:pPr>
              <w:pStyle w:val="Compact"/>
              <w:jc w:val="center"/>
            </w:pPr>
            <w:r>
              <w:t>206</w:t>
            </w:r>
          </w:p>
        </w:tc>
        <w:tc>
          <w:tcPr>
            <w:tcW w:w="0" w:type="auto"/>
          </w:tcPr>
          <w:p w14:paraId="26921A11" w14:textId="77777777" w:rsidR="00AB78B3" w:rsidRDefault="00337FF0">
            <w:pPr>
              <w:pStyle w:val="Compact"/>
              <w:jc w:val="center"/>
            </w:pPr>
            <w:r>
              <w:t>0.6556</w:t>
            </w:r>
          </w:p>
        </w:tc>
        <w:tc>
          <w:tcPr>
            <w:tcW w:w="0" w:type="auto"/>
          </w:tcPr>
          <w:p w14:paraId="4DFEBB18" w14:textId="77777777" w:rsidR="00AB78B3" w:rsidRDefault="00337FF0">
            <w:pPr>
              <w:pStyle w:val="Compact"/>
              <w:jc w:val="center"/>
            </w:pPr>
            <w:r>
              <w:t>467.7</w:t>
            </w:r>
          </w:p>
        </w:tc>
        <w:tc>
          <w:tcPr>
            <w:tcW w:w="0" w:type="auto"/>
          </w:tcPr>
          <w:p w14:paraId="405C550C" w14:textId="77777777" w:rsidR="00AB78B3" w:rsidRDefault="00337FF0">
            <w:pPr>
              <w:pStyle w:val="Compact"/>
              <w:jc w:val="center"/>
            </w:pPr>
            <w:r>
              <w:t>17</w:t>
            </w:r>
          </w:p>
        </w:tc>
        <w:tc>
          <w:tcPr>
            <w:tcW w:w="0" w:type="auto"/>
          </w:tcPr>
          <w:p w14:paraId="31377238" w14:textId="77777777" w:rsidR="00AB78B3" w:rsidRDefault="00337FF0">
            <w:pPr>
              <w:pStyle w:val="Compact"/>
              <w:jc w:val="center"/>
            </w:pPr>
            <w:r>
              <w:t>1.168e-88</w:t>
            </w:r>
          </w:p>
        </w:tc>
      </w:tr>
      <w:tr w:rsidR="00AB78B3" w14:paraId="15EDB6F4" w14:textId="77777777">
        <w:tc>
          <w:tcPr>
            <w:tcW w:w="0" w:type="auto"/>
          </w:tcPr>
          <w:p w14:paraId="3A478988" w14:textId="77777777" w:rsidR="00AB78B3" w:rsidRDefault="00337FF0">
            <w:pPr>
              <w:pStyle w:val="Compact"/>
              <w:jc w:val="center"/>
            </w:pPr>
            <w:r>
              <w:t>CALLAO</w:t>
            </w:r>
          </w:p>
        </w:tc>
        <w:tc>
          <w:tcPr>
            <w:tcW w:w="0" w:type="auto"/>
          </w:tcPr>
          <w:p w14:paraId="6573FED2" w14:textId="77777777" w:rsidR="00AB78B3" w:rsidRDefault="00337FF0">
            <w:pPr>
              <w:pStyle w:val="Compact"/>
              <w:jc w:val="center"/>
            </w:pPr>
            <w:r>
              <w:t>a50.59</w:t>
            </w:r>
          </w:p>
        </w:tc>
        <w:tc>
          <w:tcPr>
            <w:tcW w:w="0" w:type="auto"/>
          </w:tcPr>
          <w:p w14:paraId="2E03A504" w14:textId="77777777" w:rsidR="00AB78B3" w:rsidRDefault="00337FF0">
            <w:pPr>
              <w:pStyle w:val="Compact"/>
              <w:jc w:val="center"/>
            </w:pPr>
            <w:r>
              <w:t>1458</w:t>
            </w:r>
          </w:p>
        </w:tc>
        <w:tc>
          <w:tcPr>
            <w:tcW w:w="0" w:type="auto"/>
          </w:tcPr>
          <w:p w14:paraId="5CDE656A" w14:textId="77777777" w:rsidR="00AB78B3" w:rsidRDefault="00337FF0">
            <w:pPr>
              <w:pStyle w:val="Compact"/>
              <w:jc w:val="center"/>
            </w:pPr>
            <w:r>
              <w:t>206</w:t>
            </w:r>
          </w:p>
        </w:tc>
        <w:tc>
          <w:tcPr>
            <w:tcW w:w="0" w:type="auto"/>
          </w:tcPr>
          <w:p w14:paraId="5AE580FA" w14:textId="77777777" w:rsidR="00AB78B3" w:rsidRDefault="00337FF0">
            <w:pPr>
              <w:pStyle w:val="Compact"/>
              <w:jc w:val="center"/>
            </w:pPr>
            <w:r>
              <w:t>NA</w:t>
            </w:r>
          </w:p>
        </w:tc>
        <w:tc>
          <w:tcPr>
            <w:tcW w:w="0" w:type="auto"/>
          </w:tcPr>
          <w:p w14:paraId="3191DF1F" w14:textId="77777777" w:rsidR="00AB78B3" w:rsidRDefault="00337FF0">
            <w:pPr>
              <w:pStyle w:val="Compact"/>
              <w:jc w:val="center"/>
            </w:pPr>
            <w:r>
              <w:t>NA</w:t>
            </w:r>
          </w:p>
        </w:tc>
        <w:tc>
          <w:tcPr>
            <w:tcW w:w="0" w:type="auto"/>
          </w:tcPr>
          <w:p w14:paraId="44297C1B" w14:textId="77777777" w:rsidR="00AB78B3" w:rsidRDefault="00337FF0">
            <w:pPr>
              <w:pStyle w:val="Compact"/>
              <w:jc w:val="center"/>
            </w:pPr>
            <w:r>
              <w:t>NA</w:t>
            </w:r>
          </w:p>
        </w:tc>
        <w:tc>
          <w:tcPr>
            <w:tcW w:w="0" w:type="auto"/>
          </w:tcPr>
          <w:p w14:paraId="068AFB78" w14:textId="77777777" w:rsidR="00AB78B3" w:rsidRDefault="00337FF0">
            <w:pPr>
              <w:pStyle w:val="Compact"/>
              <w:jc w:val="center"/>
            </w:pPr>
            <w:r>
              <w:t>289.3</w:t>
            </w:r>
          </w:p>
        </w:tc>
        <w:tc>
          <w:tcPr>
            <w:tcW w:w="0" w:type="auto"/>
          </w:tcPr>
          <w:p w14:paraId="1CDDCE0A" w14:textId="77777777" w:rsidR="00AB78B3" w:rsidRDefault="00337FF0">
            <w:pPr>
              <w:pStyle w:val="Compact"/>
              <w:jc w:val="center"/>
            </w:pPr>
            <w:r>
              <w:t>189</w:t>
            </w:r>
          </w:p>
        </w:tc>
        <w:tc>
          <w:tcPr>
            <w:tcW w:w="0" w:type="auto"/>
          </w:tcPr>
          <w:p w14:paraId="043605E4" w14:textId="77777777" w:rsidR="00AB78B3" w:rsidRDefault="00337FF0">
            <w:pPr>
              <w:pStyle w:val="Compact"/>
              <w:jc w:val="center"/>
            </w:pPr>
            <w:r>
              <w:t>207</w:t>
            </w:r>
          </w:p>
        </w:tc>
        <w:tc>
          <w:tcPr>
            <w:tcW w:w="0" w:type="auto"/>
          </w:tcPr>
          <w:p w14:paraId="278CAE68" w14:textId="77777777" w:rsidR="00AB78B3" w:rsidRDefault="00337FF0">
            <w:pPr>
              <w:pStyle w:val="Compact"/>
              <w:jc w:val="center"/>
            </w:pPr>
            <w:r>
              <w:t>0.8015</w:t>
            </w:r>
          </w:p>
        </w:tc>
        <w:tc>
          <w:tcPr>
            <w:tcW w:w="0" w:type="auto"/>
          </w:tcPr>
          <w:p w14:paraId="5B0B968F" w14:textId="77777777" w:rsidR="00AB78B3" w:rsidRDefault="00337FF0">
            <w:pPr>
              <w:pStyle w:val="Compact"/>
              <w:jc w:val="center"/>
            </w:pPr>
            <w:r>
              <w:t>1168</w:t>
            </w:r>
          </w:p>
        </w:tc>
        <w:tc>
          <w:tcPr>
            <w:tcW w:w="0" w:type="auto"/>
          </w:tcPr>
          <w:p w14:paraId="669BD06D" w14:textId="77777777" w:rsidR="00AB78B3" w:rsidRDefault="00337FF0">
            <w:pPr>
              <w:pStyle w:val="Compact"/>
              <w:jc w:val="center"/>
            </w:pPr>
            <w:r>
              <w:t>17</w:t>
            </w:r>
          </w:p>
        </w:tc>
        <w:tc>
          <w:tcPr>
            <w:tcW w:w="0" w:type="auto"/>
          </w:tcPr>
          <w:p w14:paraId="0297D5B2" w14:textId="77777777" w:rsidR="00AB78B3" w:rsidRDefault="00337FF0">
            <w:pPr>
              <w:pStyle w:val="Compact"/>
              <w:jc w:val="center"/>
            </w:pPr>
            <w:r>
              <w:t>8.475e-238</w:t>
            </w:r>
          </w:p>
        </w:tc>
      </w:tr>
      <w:tr w:rsidR="00AB78B3" w14:paraId="7EB260F6" w14:textId="77777777">
        <w:tc>
          <w:tcPr>
            <w:tcW w:w="0" w:type="auto"/>
          </w:tcPr>
          <w:p w14:paraId="5B906557" w14:textId="77777777" w:rsidR="00AB78B3" w:rsidRDefault="00337FF0">
            <w:pPr>
              <w:pStyle w:val="Compact"/>
              <w:jc w:val="center"/>
            </w:pPr>
            <w:r>
              <w:t>CALLAO</w:t>
            </w:r>
          </w:p>
        </w:tc>
        <w:tc>
          <w:tcPr>
            <w:tcW w:w="0" w:type="auto"/>
          </w:tcPr>
          <w:p w14:paraId="4D8C9C03" w14:textId="77777777" w:rsidR="00AB78B3" w:rsidRDefault="00337FF0">
            <w:pPr>
              <w:pStyle w:val="Compact"/>
              <w:jc w:val="center"/>
            </w:pPr>
            <w:r>
              <w:t>a60.69</w:t>
            </w:r>
          </w:p>
        </w:tc>
        <w:tc>
          <w:tcPr>
            <w:tcW w:w="0" w:type="auto"/>
          </w:tcPr>
          <w:p w14:paraId="2649FE07" w14:textId="77777777" w:rsidR="00AB78B3" w:rsidRDefault="00337FF0">
            <w:pPr>
              <w:pStyle w:val="Compact"/>
              <w:jc w:val="center"/>
            </w:pPr>
            <w:r>
              <w:t>2350</w:t>
            </w:r>
          </w:p>
        </w:tc>
        <w:tc>
          <w:tcPr>
            <w:tcW w:w="0" w:type="auto"/>
          </w:tcPr>
          <w:p w14:paraId="7FA30B56" w14:textId="77777777" w:rsidR="00AB78B3" w:rsidRDefault="00337FF0">
            <w:pPr>
              <w:pStyle w:val="Compact"/>
              <w:jc w:val="center"/>
            </w:pPr>
            <w:r>
              <w:t>206</w:t>
            </w:r>
          </w:p>
        </w:tc>
        <w:tc>
          <w:tcPr>
            <w:tcW w:w="0" w:type="auto"/>
          </w:tcPr>
          <w:p w14:paraId="2CF6D64F" w14:textId="77777777" w:rsidR="00AB78B3" w:rsidRDefault="00337FF0">
            <w:pPr>
              <w:pStyle w:val="Compact"/>
              <w:jc w:val="center"/>
            </w:pPr>
            <w:r>
              <w:t>NA</w:t>
            </w:r>
          </w:p>
        </w:tc>
        <w:tc>
          <w:tcPr>
            <w:tcW w:w="0" w:type="auto"/>
          </w:tcPr>
          <w:p w14:paraId="1488561D" w14:textId="77777777" w:rsidR="00AB78B3" w:rsidRDefault="00337FF0">
            <w:pPr>
              <w:pStyle w:val="Compact"/>
              <w:jc w:val="center"/>
            </w:pPr>
            <w:r>
              <w:t>NA</w:t>
            </w:r>
          </w:p>
        </w:tc>
        <w:tc>
          <w:tcPr>
            <w:tcW w:w="0" w:type="auto"/>
          </w:tcPr>
          <w:p w14:paraId="4D5C5FF7" w14:textId="77777777" w:rsidR="00AB78B3" w:rsidRDefault="00337FF0">
            <w:pPr>
              <w:pStyle w:val="Compact"/>
              <w:jc w:val="center"/>
            </w:pPr>
            <w:r>
              <w:t>NA</w:t>
            </w:r>
          </w:p>
        </w:tc>
        <w:tc>
          <w:tcPr>
            <w:tcW w:w="0" w:type="auto"/>
          </w:tcPr>
          <w:p w14:paraId="6BDA60DE" w14:textId="77777777" w:rsidR="00AB78B3" w:rsidRDefault="00337FF0">
            <w:pPr>
              <w:pStyle w:val="Compact"/>
              <w:jc w:val="center"/>
            </w:pPr>
            <w:r>
              <w:t>330.7</w:t>
            </w:r>
          </w:p>
        </w:tc>
        <w:tc>
          <w:tcPr>
            <w:tcW w:w="0" w:type="auto"/>
          </w:tcPr>
          <w:p w14:paraId="33C31232" w14:textId="77777777" w:rsidR="00AB78B3" w:rsidRDefault="00337FF0">
            <w:pPr>
              <w:pStyle w:val="Compact"/>
              <w:jc w:val="center"/>
            </w:pPr>
            <w:r>
              <w:t>189</w:t>
            </w:r>
          </w:p>
        </w:tc>
        <w:tc>
          <w:tcPr>
            <w:tcW w:w="0" w:type="auto"/>
          </w:tcPr>
          <w:p w14:paraId="5D9DD138" w14:textId="77777777" w:rsidR="00AB78B3" w:rsidRDefault="00337FF0">
            <w:pPr>
              <w:pStyle w:val="Compact"/>
              <w:jc w:val="center"/>
            </w:pPr>
            <w:r>
              <w:t>207</w:t>
            </w:r>
          </w:p>
        </w:tc>
        <w:tc>
          <w:tcPr>
            <w:tcW w:w="0" w:type="auto"/>
          </w:tcPr>
          <w:p w14:paraId="0A702F02" w14:textId="77777777" w:rsidR="00AB78B3" w:rsidRDefault="00337FF0">
            <w:pPr>
              <w:pStyle w:val="Compact"/>
              <w:jc w:val="center"/>
            </w:pPr>
            <w:r>
              <w:t>0.8593</w:t>
            </w:r>
          </w:p>
        </w:tc>
        <w:tc>
          <w:tcPr>
            <w:tcW w:w="0" w:type="auto"/>
          </w:tcPr>
          <w:p w14:paraId="0CC81527" w14:textId="77777777" w:rsidR="00AB78B3" w:rsidRDefault="00337FF0">
            <w:pPr>
              <w:pStyle w:val="Compact"/>
              <w:jc w:val="center"/>
            </w:pPr>
            <w:r>
              <w:t>2020</w:t>
            </w:r>
          </w:p>
        </w:tc>
        <w:tc>
          <w:tcPr>
            <w:tcW w:w="0" w:type="auto"/>
          </w:tcPr>
          <w:p w14:paraId="72E04032" w14:textId="77777777" w:rsidR="00AB78B3" w:rsidRDefault="00337FF0">
            <w:pPr>
              <w:pStyle w:val="Compact"/>
              <w:jc w:val="center"/>
            </w:pPr>
            <w:r>
              <w:t>17</w:t>
            </w:r>
          </w:p>
        </w:tc>
        <w:tc>
          <w:tcPr>
            <w:tcW w:w="0" w:type="auto"/>
          </w:tcPr>
          <w:p w14:paraId="200BC5DD" w14:textId="77777777" w:rsidR="00AB78B3" w:rsidRDefault="00337FF0">
            <w:pPr>
              <w:pStyle w:val="Compact"/>
              <w:jc w:val="center"/>
            </w:pPr>
            <w:r>
              <w:t>0</w:t>
            </w:r>
          </w:p>
        </w:tc>
      </w:tr>
      <w:tr w:rsidR="00AB78B3" w14:paraId="7DA1C340" w14:textId="77777777">
        <w:tc>
          <w:tcPr>
            <w:tcW w:w="0" w:type="auto"/>
          </w:tcPr>
          <w:p w14:paraId="1C3EA79E" w14:textId="77777777" w:rsidR="00AB78B3" w:rsidRDefault="00337FF0">
            <w:pPr>
              <w:pStyle w:val="Compact"/>
              <w:jc w:val="center"/>
            </w:pPr>
            <w:r>
              <w:t>CALLAO</w:t>
            </w:r>
          </w:p>
        </w:tc>
        <w:tc>
          <w:tcPr>
            <w:tcW w:w="0" w:type="auto"/>
          </w:tcPr>
          <w:p w14:paraId="2AB121C1" w14:textId="77777777" w:rsidR="00AB78B3" w:rsidRDefault="00337FF0">
            <w:pPr>
              <w:pStyle w:val="Compact"/>
              <w:jc w:val="center"/>
            </w:pPr>
            <w:r>
              <w:t>a70.79</w:t>
            </w:r>
          </w:p>
        </w:tc>
        <w:tc>
          <w:tcPr>
            <w:tcW w:w="0" w:type="auto"/>
          </w:tcPr>
          <w:p w14:paraId="6868BC48" w14:textId="77777777" w:rsidR="00AB78B3" w:rsidRDefault="00337FF0">
            <w:pPr>
              <w:pStyle w:val="Compact"/>
              <w:jc w:val="center"/>
            </w:pPr>
            <w:r>
              <w:t>1970</w:t>
            </w:r>
          </w:p>
        </w:tc>
        <w:tc>
          <w:tcPr>
            <w:tcW w:w="0" w:type="auto"/>
          </w:tcPr>
          <w:p w14:paraId="150C07D3" w14:textId="77777777" w:rsidR="00AB78B3" w:rsidRDefault="00337FF0">
            <w:pPr>
              <w:pStyle w:val="Compact"/>
              <w:jc w:val="center"/>
            </w:pPr>
            <w:r>
              <w:t>206</w:t>
            </w:r>
          </w:p>
        </w:tc>
        <w:tc>
          <w:tcPr>
            <w:tcW w:w="0" w:type="auto"/>
          </w:tcPr>
          <w:p w14:paraId="0994F230" w14:textId="77777777" w:rsidR="00AB78B3" w:rsidRDefault="00337FF0">
            <w:pPr>
              <w:pStyle w:val="Compact"/>
              <w:jc w:val="center"/>
            </w:pPr>
            <w:r>
              <w:t>NA</w:t>
            </w:r>
          </w:p>
        </w:tc>
        <w:tc>
          <w:tcPr>
            <w:tcW w:w="0" w:type="auto"/>
          </w:tcPr>
          <w:p w14:paraId="321BC852" w14:textId="77777777" w:rsidR="00AB78B3" w:rsidRDefault="00337FF0">
            <w:pPr>
              <w:pStyle w:val="Compact"/>
              <w:jc w:val="center"/>
            </w:pPr>
            <w:r>
              <w:t>NA</w:t>
            </w:r>
          </w:p>
        </w:tc>
        <w:tc>
          <w:tcPr>
            <w:tcW w:w="0" w:type="auto"/>
          </w:tcPr>
          <w:p w14:paraId="6EE0C40F" w14:textId="77777777" w:rsidR="00AB78B3" w:rsidRDefault="00337FF0">
            <w:pPr>
              <w:pStyle w:val="Compact"/>
              <w:jc w:val="center"/>
            </w:pPr>
            <w:r>
              <w:t>NA</w:t>
            </w:r>
          </w:p>
        </w:tc>
        <w:tc>
          <w:tcPr>
            <w:tcW w:w="0" w:type="auto"/>
          </w:tcPr>
          <w:p w14:paraId="3FCE5E39" w14:textId="77777777" w:rsidR="00AB78B3" w:rsidRDefault="00337FF0">
            <w:pPr>
              <w:pStyle w:val="Compact"/>
              <w:jc w:val="center"/>
            </w:pPr>
            <w:r>
              <w:t>374</w:t>
            </w:r>
          </w:p>
        </w:tc>
        <w:tc>
          <w:tcPr>
            <w:tcW w:w="0" w:type="auto"/>
          </w:tcPr>
          <w:p w14:paraId="6B018466" w14:textId="77777777" w:rsidR="00AB78B3" w:rsidRDefault="00337FF0">
            <w:pPr>
              <w:pStyle w:val="Compact"/>
              <w:jc w:val="center"/>
            </w:pPr>
            <w:r>
              <w:t>189</w:t>
            </w:r>
          </w:p>
        </w:tc>
        <w:tc>
          <w:tcPr>
            <w:tcW w:w="0" w:type="auto"/>
          </w:tcPr>
          <w:p w14:paraId="34413923" w14:textId="77777777" w:rsidR="00AB78B3" w:rsidRDefault="00337FF0">
            <w:pPr>
              <w:pStyle w:val="Compact"/>
              <w:jc w:val="center"/>
            </w:pPr>
            <w:r>
              <w:t>207</w:t>
            </w:r>
          </w:p>
        </w:tc>
        <w:tc>
          <w:tcPr>
            <w:tcW w:w="0" w:type="auto"/>
          </w:tcPr>
          <w:p w14:paraId="4539C5C3" w14:textId="77777777" w:rsidR="00AB78B3" w:rsidRDefault="00337FF0">
            <w:pPr>
              <w:pStyle w:val="Compact"/>
              <w:jc w:val="center"/>
            </w:pPr>
            <w:r>
              <w:t>0.8102</w:t>
            </w:r>
          </w:p>
        </w:tc>
        <w:tc>
          <w:tcPr>
            <w:tcW w:w="0" w:type="auto"/>
          </w:tcPr>
          <w:p w14:paraId="54649FB5" w14:textId="77777777" w:rsidR="00AB78B3" w:rsidRDefault="00337FF0">
            <w:pPr>
              <w:pStyle w:val="Compact"/>
              <w:jc w:val="center"/>
            </w:pPr>
            <w:r>
              <w:t>1596</w:t>
            </w:r>
          </w:p>
        </w:tc>
        <w:tc>
          <w:tcPr>
            <w:tcW w:w="0" w:type="auto"/>
          </w:tcPr>
          <w:p w14:paraId="334FC2BD" w14:textId="77777777" w:rsidR="00AB78B3" w:rsidRDefault="00337FF0">
            <w:pPr>
              <w:pStyle w:val="Compact"/>
              <w:jc w:val="center"/>
            </w:pPr>
            <w:r>
              <w:t>17</w:t>
            </w:r>
          </w:p>
        </w:tc>
        <w:tc>
          <w:tcPr>
            <w:tcW w:w="0" w:type="auto"/>
          </w:tcPr>
          <w:p w14:paraId="15EE9A4A" w14:textId="77777777" w:rsidR="00AB78B3" w:rsidRDefault="00337FF0">
            <w:pPr>
              <w:pStyle w:val="Compact"/>
              <w:jc w:val="center"/>
            </w:pPr>
            <w:r>
              <w:t>0</w:t>
            </w:r>
          </w:p>
        </w:tc>
      </w:tr>
      <w:tr w:rsidR="00AB78B3" w14:paraId="52FCDC97" w14:textId="77777777">
        <w:tc>
          <w:tcPr>
            <w:tcW w:w="0" w:type="auto"/>
          </w:tcPr>
          <w:p w14:paraId="41CC5B32" w14:textId="77777777" w:rsidR="00AB78B3" w:rsidRDefault="00337FF0">
            <w:pPr>
              <w:pStyle w:val="Compact"/>
              <w:jc w:val="center"/>
            </w:pPr>
            <w:r>
              <w:t>CALLAO</w:t>
            </w:r>
          </w:p>
        </w:tc>
        <w:tc>
          <w:tcPr>
            <w:tcW w:w="0" w:type="auto"/>
          </w:tcPr>
          <w:p w14:paraId="57D36B33" w14:textId="77777777" w:rsidR="00AB78B3" w:rsidRDefault="00337FF0">
            <w:pPr>
              <w:pStyle w:val="Compact"/>
              <w:jc w:val="center"/>
            </w:pPr>
            <w:r>
              <w:t>a80</w:t>
            </w:r>
          </w:p>
        </w:tc>
        <w:tc>
          <w:tcPr>
            <w:tcW w:w="0" w:type="auto"/>
          </w:tcPr>
          <w:p w14:paraId="64C45BCA" w14:textId="77777777" w:rsidR="00AB78B3" w:rsidRDefault="00337FF0">
            <w:pPr>
              <w:pStyle w:val="Compact"/>
              <w:jc w:val="center"/>
            </w:pPr>
            <w:r>
              <w:t>1412</w:t>
            </w:r>
          </w:p>
        </w:tc>
        <w:tc>
          <w:tcPr>
            <w:tcW w:w="0" w:type="auto"/>
          </w:tcPr>
          <w:p w14:paraId="5C025389" w14:textId="77777777" w:rsidR="00AB78B3" w:rsidRDefault="00337FF0">
            <w:pPr>
              <w:pStyle w:val="Compact"/>
              <w:jc w:val="center"/>
            </w:pPr>
            <w:r>
              <w:t>206</w:t>
            </w:r>
          </w:p>
        </w:tc>
        <w:tc>
          <w:tcPr>
            <w:tcW w:w="0" w:type="auto"/>
          </w:tcPr>
          <w:p w14:paraId="604B91F9" w14:textId="77777777" w:rsidR="00AB78B3" w:rsidRDefault="00337FF0">
            <w:pPr>
              <w:pStyle w:val="Compact"/>
              <w:jc w:val="center"/>
            </w:pPr>
            <w:r>
              <w:t>NA</w:t>
            </w:r>
          </w:p>
        </w:tc>
        <w:tc>
          <w:tcPr>
            <w:tcW w:w="0" w:type="auto"/>
          </w:tcPr>
          <w:p w14:paraId="4E2BEA2D" w14:textId="77777777" w:rsidR="00AB78B3" w:rsidRDefault="00337FF0">
            <w:pPr>
              <w:pStyle w:val="Compact"/>
              <w:jc w:val="center"/>
            </w:pPr>
            <w:r>
              <w:t>NA</w:t>
            </w:r>
          </w:p>
        </w:tc>
        <w:tc>
          <w:tcPr>
            <w:tcW w:w="0" w:type="auto"/>
          </w:tcPr>
          <w:p w14:paraId="05C3AFB2" w14:textId="77777777" w:rsidR="00AB78B3" w:rsidRDefault="00337FF0">
            <w:pPr>
              <w:pStyle w:val="Compact"/>
              <w:jc w:val="center"/>
            </w:pPr>
            <w:r>
              <w:t>NA</w:t>
            </w:r>
          </w:p>
        </w:tc>
        <w:tc>
          <w:tcPr>
            <w:tcW w:w="0" w:type="auto"/>
          </w:tcPr>
          <w:p w14:paraId="3F37EFFE" w14:textId="77777777" w:rsidR="00AB78B3" w:rsidRDefault="00337FF0">
            <w:pPr>
              <w:pStyle w:val="Compact"/>
              <w:jc w:val="center"/>
            </w:pPr>
            <w:r>
              <w:t>358</w:t>
            </w:r>
          </w:p>
        </w:tc>
        <w:tc>
          <w:tcPr>
            <w:tcW w:w="0" w:type="auto"/>
          </w:tcPr>
          <w:p w14:paraId="5FFEC32E" w14:textId="77777777" w:rsidR="00AB78B3" w:rsidRDefault="00337FF0">
            <w:pPr>
              <w:pStyle w:val="Compact"/>
              <w:jc w:val="center"/>
            </w:pPr>
            <w:r>
              <w:t>189</w:t>
            </w:r>
          </w:p>
        </w:tc>
        <w:tc>
          <w:tcPr>
            <w:tcW w:w="0" w:type="auto"/>
          </w:tcPr>
          <w:p w14:paraId="4B92A8BB" w14:textId="77777777" w:rsidR="00AB78B3" w:rsidRDefault="00337FF0">
            <w:pPr>
              <w:pStyle w:val="Compact"/>
              <w:jc w:val="center"/>
            </w:pPr>
            <w:r>
              <w:t>207</w:t>
            </w:r>
          </w:p>
        </w:tc>
        <w:tc>
          <w:tcPr>
            <w:tcW w:w="0" w:type="auto"/>
          </w:tcPr>
          <w:p w14:paraId="545FF2C9" w14:textId="77777777" w:rsidR="00AB78B3" w:rsidRDefault="00337FF0">
            <w:pPr>
              <w:pStyle w:val="Compact"/>
              <w:jc w:val="center"/>
            </w:pPr>
            <w:r>
              <w:t>0.7466</w:t>
            </w:r>
          </w:p>
        </w:tc>
        <w:tc>
          <w:tcPr>
            <w:tcW w:w="0" w:type="auto"/>
          </w:tcPr>
          <w:p w14:paraId="7FF1F596" w14:textId="77777777" w:rsidR="00AB78B3" w:rsidRDefault="00337FF0">
            <w:pPr>
              <w:pStyle w:val="Compact"/>
              <w:jc w:val="center"/>
            </w:pPr>
            <w:r>
              <w:t>1054</w:t>
            </w:r>
          </w:p>
        </w:tc>
        <w:tc>
          <w:tcPr>
            <w:tcW w:w="0" w:type="auto"/>
          </w:tcPr>
          <w:p w14:paraId="00678344" w14:textId="77777777" w:rsidR="00AB78B3" w:rsidRDefault="00337FF0">
            <w:pPr>
              <w:pStyle w:val="Compact"/>
              <w:jc w:val="center"/>
            </w:pPr>
            <w:r>
              <w:t>17</w:t>
            </w:r>
          </w:p>
        </w:tc>
        <w:tc>
          <w:tcPr>
            <w:tcW w:w="0" w:type="auto"/>
          </w:tcPr>
          <w:p w14:paraId="1E238047" w14:textId="77777777" w:rsidR="00AB78B3" w:rsidRDefault="00337FF0">
            <w:pPr>
              <w:pStyle w:val="Compact"/>
              <w:jc w:val="center"/>
            </w:pPr>
            <w:r>
              <w:t>1.991e-213</w:t>
            </w:r>
          </w:p>
        </w:tc>
      </w:tr>
      <w:tr w:rsidR="00AB78B3" w14:paraId="29B21732" w14:textId="77777777">
        <w:tc>
          <w:tcPr>
            <w:tcW w:w="0" w:type="auto"/>
          </w:tcPr>
          <w:p w14:paraId="49A768F1" w14:textId="77777777" w:rsidR="00AB78B3" w:rsidRDefault="00337FF0">
            <w:pPr>
              <w:pStyle w:val="Compact"/>
              <w:jc w:val="center"/>
            </w:pPr>
            <w:r>
              <w:t>CUSCO</w:t>
            </w:r>
          </w:p>
        </w:tc>
        <w:tc>
          <w:tcPr>
            <w:tcW w:w="0" w:type="auto"/>
          </w:tcPr>
          <w:p w14:paraId="3671C875" w14:textId="77777777" w:rsidR="00AB78B3" w:rsidRDefault="00337FF0">
            <w:pPr>
              <w:pStyle w:val="Compact"/>
              <w:jc w:val="center"/>
            </w:pPr>
            <w:r>
              <w:t>a0.9</w:t>
            </w:r>
          </w:p>
        </w:tc>
        <w:tc>
          <w:tcPr>
            <w:tcW w:w="0" w:type="auto"/>
          </w:tcPr>
          <w:p w14:paraId="4624015A" w14:textId="77777777" w:rsidR="00AB78B3" w:rsidRDefault="00337FF0">
            <w:pPr>
              <w:pStyle w:val="Compact"/>
              <w:jc w:val="center"/>
            </w:pPr>
            <w:r>
              <w:t>284.1</w:t>
            </w:r>
          </w:p>
        </w:tc>
        <w:tc>
          <w:tcPr>
            <w:tcW w:w="0" w:type="auto"/>
          </w:tcPr>
          <w:p w14:paraId="6E54B328" w14:textId="77777777" w:rsidR="00AB78B3" w:rsidRDefault="00337FF0">
            <w:pPr>
              <w:pStyle w:val="Compact"/>
              <w:jc w:val="center"/>
            </w:pPr>
            <w:r>
              <w:t>206</w:t>
            </w:r>
          </w:p>
        </w:tc>
        <w:tc>
          <w:tcPr>
            <w:tcW w:w="0" w:type="auto"/>
          </w:tcPr>
          <w:p w14:paraId="426A0117" w14:textId="77777777" w:rsidR="00AB78B3" w:rsidRDefault="00337FF0">
            <w:pPr>
              <w:pStyle w:val="Compact"/>
              <w:jc w:val="center"/>
            </w:pPr>
            <w:r>
              <w:t>NA</w:t>
            </w:r>
          </w:p>
        </w:tc>
        <w:tc>
          <w:tcPr>
            <w:tcW w:w="0" w:type="auto"/>
          </w:tcPr>
          <w:p w14:paraId="77B8970F" w14:textId="77777777" w:rsidR="00AB78B3" w:rsidRDefault="00337FF0">
            <w:pPr>
              <w:pStyle w:val="Compact"/>
              <w:jc w:val="center"/>
            </w:pPr>
            <w:r>
              <w:t>NA</w:t>
            </w:r>
          </w:p>
        </w:tc>
        <w:tc>
          <w:tcPr>
            <w:tcW w:w="0" w:type="auto"/>
          </w:tcPr>
          <w:p w14:paraId="7F881421" w14:textId="77777777" w:rsidR="00AB78B3" w:rsidRDefault="00337FF0">
            <w:pPr>
              <w:pStyle w:val="Compact"/>
              <w:jc w:val="center"/>
            </w:pPr>
            <w:r>
              <w:t>NA</w:t>
            </w:r>
          </w:p>
        </w:tc>
        <w:tc>
          <w:tcPr>
            <w:tcW w:w="0" w:type="auto"/>
          </w:tcPr>
          <w:p w14:paraId="22793598" w14:textId="77777777" w:rsidR="00AB78B3" w:rsidRDefault="00337FF0">
            <w:pPr>
              <w:pStyle w:val="Compact"/>
              <w:jc w:val="center"/>
            </w:pPr>
            <w:r>
              <w:t>216.1</w:t>
            </w:r>
          </w:p>
        </w:tc>
        <w:tc>
          <w:tcPr>
            <w:tcW w:w="0" w:type="auto"/>
          </w:tcPr>
          <w:p w14:paraId="1F09C896" w14:textId="77777777" w:rsidR="00AB78B3" w:rsidRDefault="00337FF0">
            <w:pPr>
              <w:pStyle w:val="Compact"/>
              <w:jc w:val="center"/>
            </w:pPr>
            <w:r>
              <w:t>189</w:t>
            </w:r>
          </w:p>
        </w:tc>
        <w:tc>
          <w:tcPr>
            <w:tcW w:w="0" w:type="auto"/>
          </w:tcPr>
          <w:p w14:paraId="5560D717" w14:textId="77777777" w:rsidR="00AB78B3" w:rsidRDefault="00337FF0">
            <w:pPr>
              <w:pStyle w:val="Compact"/>
              <w:jc w:val="center"/>
            </w:pPr>
            <w:r>
              <w:t>207</w:t>
            </w:r>
          </w:p>
        </w:tc>
        <w:tc>
          <w:tcPr>
            <w:tcW w:w="0" w:type="auto"/>
          </w:tcPr>
          <w:p w14:paraId="7F287AD2" w14:textId="77777777" w:rsidR="00AB78B3" w:rsidRDefault="00337FF0">
            <w:pPr>
              <w:pStyle w:val="Compact"/>
              <w:jc w:val="center"/>
            </w:pPr>
            <w:r>
              <w:t>0.2393</w:t>
            </w:r>
          </w:p>
        </w:tc>
        <w:tc>
          <w:tcPr>
            <w:tcW w:w="0" w:type="auto"/>
          </w:tcPr>
          <w:p w14:paraId="4EFCD8F4" w14:textId="77777777" w:rsidR="00AB78B3" w:rsidRDefault="00337FF0">
            <w:pPr>
              <w:pStyle w:val="Compact"/>
              <w:jc w:val="center"/>
            </w:pPr>
            <w:r>
              <w:t>68</w:t>
            </w:r>
          </w:p>
        </w:tc>
        <w:tc>
          <w:tcPr>
            <w:tcW w:w="0" w:type="auto"/>
          </w:tcPr>
          <w:p w14:paraId="551BDC7C" w14:textId="77777777" w:rsidR="00AB78B3" w:rsidRDefault="00337FF0">
            <w:pPr>
              <w:pStyle w:val="Compact"/>
              <w:jc w:val="center"/>
            </w:pPr>
            <w:r>
              <w:t>17</w:t>
            </w:r>
          </w:p>
        </w:tc>
        <w:tc>
          <w:tcPr>
            <w:tcW w:w="0" w:type="auto"/>
          </w:tcPr>
          <w:p w14:paraId="28E664B4" w14:textId="77777777" w:rsidR="00AB78B3" w:rsidRDefault="00337FF0">
            <w:pPr>
              <w:pStyle w:val="Compact"/>
              <w:jc w:val="center"/>
            </w:pPr>
            <w:r>
              <w:t>4.747e-08</w:t>
            </w:r>
          </w:p>
        </w:tc>
      </w:tr>
      <w:tr w:rsidR="00AB78B3" w14:paraId="637D803A" w14:textId="77777777">
        <w:tc>
          <w:tcPr>
            <w:tcW w:w="0" w:type="auto"/>
          </w:tcPr>
          <w:p w14:paraId="3030AFC8" w14:textId="77777777" w:rsidR="00AB78B3" w:rsidRDefault="00337FF0">
            <w:pPr>
              <w:pStyle w:val="Compact"/>
              <w:jc w:val="center"/>
            </w:pPr>
            <w:r>
              <w:t>CUSCO</w:t>
            </w:r>
          </w:p>
        </w:tc>
        <w:tc>
          <w:tcPr>
            <w:tcW w:w="0" w:type="auto"/>
          </w:tcPr>
          <w:p w14:paraId="56D46498" w14:textId="77777777" w:rsidR="00AB78B3" w:rsidRDefault="00337FF0">
            <w:pPr>
              <w:pStyle w:val="Compact"/>
              <w:jc w:val="center"/>
            </w:pPr>
            <w:r>
              <w:t>a10.19</w:t>
            </w:r>
          </w:p>
        </w:tc>
        <w:tc>
          <w:tcPr>
            <w:tcW w:w="0" w:type="auto"/>
          </w:tcPr>
          <w:p w14:paraId="2D240C5D" w14:textId="77777777" w:rsidR="00AB78B3" w:rsidRDefault="00337FF0">
            <w:pPr>
              <w:pStyle w:val="Compact"/>
              <w:jc w:val="center"/>
            </w:pPr>
            <w:r>
              <w:t>162.2</w:t>
            </w:r>
          </w:p>
        </w:tc>
        <w:tc>
          <w:tcPr>
            <w:tcW w:w="0" w:type="auto"/>
          </w:tcPr>
          <w:p w14:paraId="5AFB09E6" w14:textId="77777777" w:rsidR="00AB78B3" w:rsidRDefault="00337FF0">
            <w:pPr>
              <w:pStyle w:val="Compact"/>
              <w:jc w:val="center"/>
            </w:pPr>
            <w:r>
              <w:t>198</w:t>
            </w:r>
          </w:p>
        </w:tc>
        <w:tc>
          <w:tcPr>
            <w:tcW w:w="0" w:type="auto"/>
          </w:tcPr>
          <w:p w14:paraId="6BB7ACA5" w14:textId="77777777" w:rsidR="00AB78B3" w:rsidRDefault="00337FF0">
            <w:pPr>
              <w:pStyle w:val="Compact"/>
              <w:jc w:val="center"/>
            </w:pPr>
            <w:r>
              <w:t>NA</w:t>
            </w:r>
          </w:p>
        </w:tc>
        <w:tc>
          <w:tcPr>
            <w:tcW w:w="0" w:type="auto"/>
          </w:tcPr>
          <w:p w14:paraId="00672BF5" w14:textId="77777777" w:rsidR="00AB78B3" w:rsidRDefault="00337FF0">
            <w:pPr>
              <w:pStyle w:val="Compact"/>
              <w:jc w:val="center"/>
            </w:pPr>
            <w:r>
              <w:t>NA</w:t>
            </w:r>
          </w:p>
        </w:tc>
        <w:tc>
          <w:tcPr>
            <w:tcW w:w="0" w:type="auto"/>
          </w:tcPr>
          <w:p w14:paraId="110E0CC8" w14:textId="77777777" w:rsidR="00AB78B3" w:rsidRDefault="00337FF0">
            <w:pPr>
              <w:pStyle w:val="Compact"/>
              <w:jc w:val="center"/>
            </w:pPr>
            <w:r>
              <w:t>NA</w:t>
            </w:r>
          </w:p>
        </w:tc>
        <w:tc>
          <w:tcPr>
            <w:tcW w:w="0" w:type="auto"/>
          </w:tcPr>
          <w:p w14:paraId="630CFFAA" w14:textId="77777777" w:rsidR="00AB78B3" w:rsidRDefault="00337FF0">
            <w:pPr>
              <w:pStyle w:val="Compact"/>
              <w:jc w:val="center"/>
            </w:pPr>
            <w:r>
              <w:t>152.1</w:t>
            </w:r>
          </w:p>
        </w:tc>
        <w:tc>
          <w:tcPr>
            <w:tcW w:w="0" w:type="auto"/>
          </w:tcPr>
          <w:p w14:paraId="04B90F02" w14:textId="77777777" w:rsidR="00AB78B3" w:rsidRDefault="00337FF0">
            <w:pPr>
              <w:pStyle w:val="Compact"/>
              <w:jc w:val="center"/>
            </w:pPr>
            <w:r>
              <w:t>181</w:t>
            </w:r>
          </w:p>
        </w:tc>
        <w:tc>
          <w:tcPr>
            <w:tcW w:w="0" w:type="auto"/>
          </w:tcPr>
          <w:p w14:paraId="4A817B25" w14:textId="77777777" w:rsidR="00AB78B3" w:rsidRDefault="00337FF0">
            <w:pPr>
              <w:pStyle w:val="Compact"/>
              <w:jc w:val="center"/>
            </w:pPr>
            <w:r>
              <w:t>199</w:t>
            </w:r>
          </w:p>
        </w:tc>
        <w:tc>
          <w:tcPr>
            <w:tcW w:w="0" w:type="auto"/>
          </w:tcPr>
          <w:p w14:paraId="645E15DA" w14:textId="77777777" w:rsidR="00AB78B3" w:rsidRDefault="00337FF0">
            <w:pPr>
              <w:pStyle w:val="Compact"/>
              <w:jc w:val="center"/>
            </w:pPr>
            <w:r>
              <w:t>0.06261</w:t>
            </w:r>
          </w:p>
        </w:tc>
        <w:tc>
          <w:tcPr>
            <w:tcW w:w="0" w:type="auto"/>
          </w:tcPr>
          <w:p w14:paraId="08793D1E" w14:textId="77777777" w:rsidR="00AB78B3" w:rsidRDefault="00337FF0">
            <w:pPr>
              <w:pStyle w:val="Compact"/>
              <w:jc w:val="center"/>
            </w:pPr>
            <w:r>
              <w:t>10.16</w:t>
            </w:r>
          </w:p>
        </w:tc>
        <w:tc>
          <w:tcPr>
            <w:tcW w:w="0" w:type="auto"/>
          </w:tcPr>
          <w:p w14:paraId="2E2A511C" w14:textId="77777777" w:rsidR="00AB78B3" w:rsidRDefault="00337FF0">
            <w:pPr>
              <w:pStyle w:val="Compact"/>
              <w:jc w:val="center"/>
            </w:pPr>
            <w:r>
              <w:t>17</w:t>
            </w:r>
          </w:p>
        </w:tc>
        <w:tc>
          <w:tcPr>
            <w:tcW w:w="0" w:type="auto"/>
          </w:tcPr>
          <w:p w14:paraId="28767544" w14:textId="77777777" w:rsidR="00AB78B3" w:rsidRDefault="00337FF0">
            <w:pPr>
              <w:pStyle w:val="Compact"/>
              <w:jc w:val="center"/>
            </w:pPr>
            <w:r>
              <w:t>0.8969</w:t>
            </w:r>
          </w:p>
        </w:tc>
      </w:tr>
      <w:tr w:rsidR="00AB78B3" w14:paraId="39E55C92" w14:textId="77777777">
        <w:tc>
          <w:tcPr>
            <w:tcW w:w="0" w:type="auto"/>
          </w:tcPr>
          <w:p w14:paraId="60AD18B2" w14:textId="77777777" w:rsidR="00AB78B3" w:rsidRDefault="00337FF0">
            <w:pPr>
              <w:pStyle w:val="Compact"/>
              <w:jc w:val="center"/>
            </w:pPr>
            <w:r>
              <w:t>CUSCO</w:t>
            </w:r>
          </w:p>
        </w:tc>
        <w:tc>
          <w:tcPr>
            <w:tcW w:w="0" w:type="auto"/>
          </w:tcPr>
          <w:p w14:paraId="6B994685" w14:textId="77777777" w:rsidR="00AB78B3" w:rsidRDefault="00337FF0">
            <w:pPr>
              <w:pStyle w:val="Compact"/>
              <w:jc w:val="center"/>
            </w:pPr>
            <w:r>
              <w:t>a20.29</w:t>
            </w:r>
          </w:p>
        </w:tc>
        <w:tc>
          <w:tcPr>
            <w:tcW w:w="0" w:type="auto"/>
          </w:tcPr>
          <w:p w14:paraId="72333EB2" w14:textId="77777777" w:rsidR="00AB78B3" w:rsidRDefault="00337FF0">
            <w:pPr>
              <w:pStyle w:val="Compact"/>
              <w:jc w:val="center"/>
            </w:pPr>
            <w:r>
              <w:t>247.8</w:t>
            </w:r>
          </w:p>
        </w:tc>
        <w:tc>
          <w:tcPr>
            <w:tcW w:w="0" w:type="auto"/>
          </w:tcPr>
          <w:p w14:paraId="32F91F89" w14:textId="77777777" w:rsidR="00AB78B3" w:rsidRDefault="00337FF0">
            <w:pPr>
              <w:pStyle w:val="Compact"/>
              <w:jc w:val="center"/>
            </w:pPr>
            <w:r>
              <w:t>203</w:t>
            </w:r>
          </w:p>
        </w:tc>
        <w:tc>
          <w:tcPr>
            <w:tcW w:w="0" w:type="auto"/>
          </w:tcPr>
          <w:p w14:paraId="1A3BA1C4" w14:textId="77777777" w:rsidR="00AB78B3" w:rsidRDefault="00337FF0">
            <w:pPr>
              <w:pStyle w:val="Compact"/>
              <w:jc w:val="center"/>
            </w:pPr>
            <w:r>
              <w:t>NA</w:t>
            </w:r>
          </w:p>
        </w:tc>
        <w:tc>
          <w:tcPr>
            <w:tcW w:w="0" w:type="auto"/>
          </w:tcPr>
          <w:p w14:paraId="7CB98B41" w14:textId="77777777" w:rsidR="00AB78B3" w:rsidRDefault="00337FF0">
            <w:pPr>
              <w:pStyle w:val="Compact"/>
              <w:jc w:val="center"/>
            </w:pPr>
            <w:r>
              <w:t>NA</w:t>
            </w:r>
          </w:p>
        </w:tc>
        <w:tc>
          <w:tcPr>
            <w:tcW w:w="0" w:type="auto"/>
          </w:tcPr>
          <w:p w14:paraId="75203F83" w14:textId="77777777" w:rsidR="00AB78B3" w:rsidRDefault="00337FF0">
            <w:pPr>
              <w:pStyle w:val="Compact"/>
              <w:jc w:val="center"/>
            </w:pPr>
            <w:r>
              <w:t>NA</w:t>
            </w:r>
          </w:p>
        </w:tc>
        <w:tc>
          <w:tcPr>
            <w:tcW w:w="0" w:type="auto"/>
          </w:tcPr>
          <w:p w14:paraId="71316B04" w14:textId="77777777" w:rsidR="00AB78B3" w:rsidRDefault="00337FF0">
            <w:pPr>
              <w:pStyle w:val="Compact"/>
              <w:jc w:val="center"/>
            </w:pPr>
            <w:r>
              <w:t>211.9</w:t>
            </w:r>
          </w:p>
        </w:tc>
        <w:tc>
          <w:tcPr>
            <w:tcW w:w="0" w:type="auto"/>
          </w:tcPr>
          <w:p w14:paraId="0FE35DFC" w14:textId="77777777" w:rsidR="00AB78B3" w:rsidRDefault="00337FF0">
            <w:pPr>
              <w:pStyle w:val="Compact"/>
              <w:jc w:val="center"/>
            </w:pPr>
            <w:r>
              <w:t>186</w:t>
            </w:r>
          </w:p>
        </w:tc>
        <w:tc>
          <w:tcPr>
            <w:tcW w:w="0" w:type="auto"/>
          </w:tcPr>
          <w:p w14:paraId="209944D2" w14:textId="77777777" w:rsidR="00AB78B3" w:rsidRDefault="00337FF0">
            <w:pPr>
              <w:pStyle w:val="Compact"/>
              <w:jc w:val="center"/>
            </w:pPr>
            <w:r>
              <w:t>204</w:t>
            </w:r>
          </w:p>
        </w:tc>
        <w:tc>
          <w:tcPr>
            <w:tcW w:w="0" w:type="auto"/>
          </w:tcPr>
          <w:p w14:paraId="32F1EF93" w14:textId="77777777" w:rsidR="00AB78B3" w:rsidRDefault="00337FF0">
            <w:pPr>
              <w:pStyle w:val="Compact"/>
              <w:jc w:val="center"/>
            </w:pPr>
            <w:r>
              <w:t>0.1449</w:t>
            </w:r>
          </w:p>
        </w:tc>
        <w:tc>
          <w:tcPr>
            <w:tcW w:w="0" w:type="auto"/>
          </w:tcPr>
          <w:p w14:paraId="0680B897" w14:textId="77777777" w:rsidR="00AB78B3" w:rsidRDefault="00337FF0">
            <w:pPr>
              <w:pStyle w:val="Compact"/>
              <w:jc w:val="center"/>
            </w:pPr>
            <w:r>
              <w:t>35.9</w:t>
            </w:r>
          </w:p>
        </w:tc>
        <w:tc>
          <w:tcPr>
            <w:tcW w:w="0" w:type="auto"/>
          </w:tcPr>
          <w:p w14:paraId="133638B3" w14:textId="77777777" w:rsidR="00AB78B3" w:rsidRDefault="00337FF0">
            <w:pPr>
              <w:pStyle w:val="Compact"/>
              <w:jc w:val="center"/>
            </w:pPr>
            <w:r>
              <w:t>17</w:t>
            </w:r>
          </w:p>
        </w:tc>
        <w:tc>
          <w:tcPr>
            <w:tcW w:w="0" w:type="auto"/>
          </w:tcPr>
          <w:p w14:paraId="2229D537" w14:textId="77777777" w:rsidR="00AB78B3" w:rsidRDefault="00337FF0">
            <w:pPr>
              <w:pStyle w:val="Compact"/>
              <w:jc w:val="center"/>
            </w:pPr>
            <w:r>
              <w:t>0.004733</w:t>
            </w:r>
          </w:p>
        </w:tc>
      </w:tr>
      <w:tr w:rsidR="00AB78B3" w14:paraId="132311A2" w14:textId="77777777">
        <w:tc>
          <w:tcPr>
            <w:tcW w:w="0" w:type="auto"/>
          </w:tcPr>
          <w:p w14:paraId="2F1D32B8" w14:textId="77777777" w:rsidR="00AB78B3" w:rsidRDefault="00337FF0">
            <w:pPr>
              <w:pStyle w:val="Compact"/>
              <w:jc w:val="center"/>
            </w:pPr>
            <w:r>
              <w:t>CUSCO</w:t>
            </w:r>
          </w:p>
        </w:tc>
        <w:tc>
          <w:tcPr>
            <w:tcW w:w="0" w:type="auto"/>
          </w:tcPr>
          <w:p w14:paraId="0E2F82FB" w14:textId="77777777" w:rsidR="00AB78B3" w:rsidRDefault="00337FF0">
            <w:pPr>
              <w:pStyle w:val="Compact"/>
              <w:jc w:val="center"/>
            </w:pPr>
            <w:r>
              <w:t>a30.39</w:t>
            </w:r>
          </w:p>
        </w:tc>
        <w:tc>
          <w:tcPr>
            <w:tcW w:w="0" w:type="auto"/>
          </w:tcPr>
          <w:p w14:paraId="4FC08B42" w14:textId="77777777" w:rsidR="00AB78B3" w:rsidRDefault="00337FF0">
            <w:pPr>
              <w:pStyle w:val="Compact"/>
              <w:jc w:val="center"/>
            </w:pPr>
            <w:r>
              <w:t>194.3</w:t>
            </w:r>
          </w:p>
        </w:tc>
        <w:tc>
          <w:tcPr>
            <w:tcW w:w="0" w:type="auto"/>
          </w:tcPr>
          <w:p w14:paraId="28AB4609" w14:textId="77777777" w:rsidR="00AB78B3" w:rsidRDefault="00337FF0">
            <w:pPr>
              <w:pStyle w:val="Compact"/>
              <w:jc w:val="center"/>
            </w:pPr>
            <w:r>
              <w:t>203</w:t>
            </w:r>
          </w:p>
        </w:tc>
        <w:tc>
          <w:tcPr>
            <w:tcW w:w="0" w:type="auto"/>
          </w:tcPr>
          <w:p w14:paraId="4DAA7FB1" w14:textId="77777777" w:rsidR="00AB78B3" w:rsidRDefault="00337FF0">
            <w:pPr>
              <w:pStyle w:val="Compact"/>
              <w:jc w:val="center"/>
            </w:pPr>
            <w:r>
              <w:t>NA</w:t>
            </w:r>
          </w:p>
        </w:tc>
        <w:tc>
          <w:tcPr>
            <w:tcW w:w="0" w:type="auto"/>
          </w:tcPr>
          <w:p w14:paraId="20F17A86" w14:textId="77777777" w:rsidR="00AB78B3" w:rsidRDefault="00337FF0">
            <w:pPr>
              <w:pStyle w:val="Compact"/>
              <w:jc w:val="center"/>
            </w:pPr>
            <w:r>
              <w:t>NA</w:t>
            </w:r>
          </w:p>
        </w:tc>
        <w:tc>
          <w:tcPr>
            <w:tcW w:w="0" w:type="auto"/>
          </w:tcPr>
          <w:p w14:paraId="6AF63C9F" w14:textId="77777777" w:rsidR="00AB78B3" w:rsidRDefault="00337FF0">
            <w:pPr>
              <w:pStyle w:val="Compact"/>
              <w:jc w:val="center"/>
            </w:pPr>
            <w:r>
              <w:t>NA</w:t>
            </w:r>
          </w:p>
        </w:tc>
        <w:tc>
          <w:tcPr>
            <w:tcW w:w="0" w:type="auto"/>
          </w:tcPr>
          <w:p w14:paraId="038086B8" w14:textId="77777777" w:rsidR="00AB78B3" w:rsidRDefault="00337FF0">
            <w:pPr>
              <w:pStyle w:val="Compact"/>
              <w:jc w:val="center"/>
            </w:pPr>
            <w:r>
              <w:t>164.2</w:t>
            </w:r>
          </w:p>
        </w:tc>
        <w:tc>
          <w:tcPr>
            <w:tcW w:w="0" w:type="auto"/>
          </w:tcPr>
          <w:p w14:paraId="74BCE422" w14:textId="77777777" w:rsidR="00AB78B3" w:rsidRDefault="00337FF0">
            <w:pPr>
              <w:pStyle w:val="Compact"/>
              <w:jc w:val="center"/>
            </w:pPr>
            <w:r>
              <w:t>186</w:t>
            </w:r>
          </w:p>
        </w:tc>
        <w:tc>
          <w:tcPr>
            <w:tcW w:w="0" w:type="auto"/>
          </w:tcPr>
          <w:p w14:paraId="0D88DB66" w14:textId="77777777" w:rsidR="00AB78B3" w:rsidRDefault="00337FF0">
            <w:pPr>
              <w:pStyle w:val="Compact"/>
              <w:jc w:val="center"/>
            </w:pPr>
            <w:r>
              <w:t>204</w:t>
            </w:r>
          </w:p>
        </w:tc>
        <w:tc>
          <w:tcPr>
            <w:tcW w:w="0" w:type="auto"/>
          </w:tcPr>
          <w:p w14:paraId="56559306" w14:textId="77777777" w:rsidR="00AB78B3" w:rsidRDefault="00337FF0">
            <w:pPr>
              <w:pStyle w:val="Compact"/>
              <w:jc w:val="center"/>
            </w:pPr>
            <w:r>
              <w:t>0.155</w:t>
            </w:r>
          </w:p>
        </w:tc>
        <w:tc>
          <w:tcPr>
            <w:tcW w:w="0" w:type="auto"/>
          </w:tcPr>
          <w:p w14:paraId="2BF62526" w14:textId="77777777" w:rsidR="00AB78B3" w:rsidRDefault="00337FF0">
            <w:pPr>
              <w:pStyle w:val="Compact"/>
              <w:jc w:val="center"/>
            </w:pPr>
            <w:r>
              <w:t>30.13</w:t>
            </w:r>
          </w:p>
        </w:tc>
        <w:tc>
          <w:tcPr>
            <w:tcW w:w="0" w:type="auto"/>
          </w:tcPr>
          <w:p w14:paraId="1CFBDFB9" w14:textId="77777777" w:rsidR="00AB78B3" w:rsidRDefault="00337FF0">
            <w:pPr>
              <w:pStyle w:val="Compact"/>
              <w:jc w:val="center"/>
            </w:pPr>
            <w:r>
              <w:t>17</w:t>
            </w:r>
          </w:p>
        </w:tc>
        <w:tc>
          <w:tcPr>
            <w:tcW w:w="0" w:type="auto"/>
          </w:tcPr>
          <w:p w14:paraId="05C28989" w14:textId="77777777" w:rsidR="00AB78B3" w:rsidRDefault="00337FF0">
            <w:pPr>
              <w:pStyle w:val="Compact"/>
              <w:jc w:val="center"/>
            </w:pPr>
            <w:r>
              <w:t>0.02544</w:t>
            </w:r>
          </w:p>
        </w:tc>
      </w:tr>
      <w:tr w:rsidR="00AB78B3" w14:paraId="08282A96" w14:textId="77777777">
        <w:tc>
          <w:tcPr>
            <w:tcW w:w="0" w:type="auto"/>
          </w:tcPr>
          <w:p w14:paraId="4368248E" w14:textId="77777777" w:rsidR="00AB78B3" w:rsidRDefault="00337FF0">
            <w:pPr>
              <w:pStyle w:val="Compact"/>
              <w:jc w:val="center"/>
            </w:pPr>
            <w:r>
              <w:t>CUSCO</w:t>
            </w:r>
          </w:p>
        </w:tc>
        <w:tc>
          <w:tcPr>
            <w:tcW w:w="0" w:type="auto"/>
          </w:tcPr>
          <w:p w14:paraId="0D4F37FA" w14:textId="77777777" w:rsidR="00AB78B3" w:rsidRDefault="00337FF0">
            <w:pPr>
              <w:pStyle w:val="Compact"/>
              <w:jc w:val="center"/>
            </w:pPr>
            <w:r>
              <w:t>a40.49</w:t>
            </w:r>
          </w:p>
        </w:tc>
        <w:tc>
          <w:tcPr>
            <w:tcW w:w="0" w:type="auto"/>
          </w:tcPr>
          <w:p w14:paraId="332323E0" w14:textId="77777777" w:rsidR="00AB78B3" w:rsidRDefault="00337FF0">
            <w:pPr>
              <w:pStyle w:val="Compact"/>
              <w:jc w:val="center"/>
            </w:pPr>
            <w:r>
              <w:t>369</w:t>
            </w:r>
          </w:p>
        </w:tc>
        <w:tc>
          <w:tcPr>
            <w:tcW w:w="0" w:type="auto"/>
          </w:tcPr>
          <w:p w14:paraId="662408BD" w14:textId="77777777" w:rsidR="00AB78B3" w:rsidRDefault="00337FF0">
            <w:pPr>
              <w:pStyle w:val="Compact"/>
              <w:jc w:val="center"/>
            </w:pPr>
            <w:r>
              <w:t>206</w:t>
            </w:r>
          </w:p>
        </w:tc>
        <w:tc>
          <w:tcPr>
            <w:tcW w:w="0" w:type="auto"/>
          </w:tcPr>
          <w:p w14:paraId="0F7015A0" w14:textId="77777777" w:rsidR="00AB78B3" w:rsidRDefault="00337FF0">
            <w:pPr>
              <w:pStyle w:val="Compact"/>
              <w:jc w:val="center"/>
            </w:pPr>
            <w:r>
              <w:t>NA</w:t>
            </w:r>
          </w:p>
        </w:tc>
        <w:tc>
          <w:tcPr>
            <w:tcW w:w="0" w:type="auto"/>
          </w:tcPr>
          <w:p w14:paraId="59FA623B" w14:textId="77777777" w:rsidR="00AB78B3" w:rsidRDefault="00337FF0">
            <w:pPr>
              <w:pStyle w:val="Compact"/>
              <w:jc w:val="center"/>
            </w:pPr>
            <w:r>
              <w:t>NA</w:t>
            </w:r>
          </w:p>
        </w:tc>
        <w:tc>
          <w:tcPr>
            <w:tcW w:w="0" w:type="auto"/>
          </w:tcPr>
          <w:p w14:paraId="759759BB" w14:textId="77777777" w:rsidR="00AB78B3" w:rsidRDefault="00337FF0">
            <w:pPr>
              <w:pStyle w:val="Compact"/>
              <w:jc w:val="center"/>
            </w:pPr>
            <w:r>
              <w:t>NA</w:t>
            </w:r>
          </w:p>
        </w:tc>
        <w:tc>
          <w:tcPr>
            <w:tcW w:w="0" w:type="auto"/>
          </w:tcPr>
          <w:p w14:paraId="4A5A5524" w14:textId="77777777" w:rsidR="00AB78B3" w:rsidRDefault="00337FF0">
            <w:pPr>
              <w:pStyle w:val="Compact"/>
              <w:jc w:val="center"/>
            </w:pPr>
            <w:r>
              <w:t>279.7</w:t>
            </w:r>
          </w:p>
        </w:tc>
        <w:tc>
          <w:tcPr>
            <w:tcW w:w="0" w:type="auto"/>
          </w:tcPr>
          <w:p w14:paraId="068129D0" w14:textId="77777777" w:rsidR="00AB78B3" w:rsidRDefault="00337FF0">
            <w:pPr>
              <w:pStyle w:val="Compact"/>
              <w:jc w:val="center"/>
            </w:pPr>
            <w:r>
              <w:t>189</w:t>
            </w:r>
          </w:p>
        </w:tc>
        <w:tc>
          <w:tcPr>
            <w:tcW w:w="0" w:type="auto"/>
          </w:tcPr>
          <w:p w14:paraId="242DBAF9" w14:textId="77777777" w:rsidR="00AB78B3" w:rsidRDefault="00337FF0">
            <w:pPr>
              <w:pStyle w:val="Compact"/>
              <w:jc w:val="center"/>
            </w:pPr>
            <w:r>
              <w:t>207</w:t>
            </w:r>
          </w:p>
        </w:tc>
        <w:tc>
          <w:tcPr>
            <w:tcW w:w="0" w:type="auto"/>
          </w:tcPr>
          <w:p w14:paraId="096AB4F5" w14:textId="77777777" w:rsidR="00AB78B3" w:rsidRDefault="00337FF0">
            <w:pPr>
              <w:pStyle w:val="Compact"/>
              <w:jc w:val="center"/>
            </w:pPr>
            <w:r>
              <w:t>0.2419</w:t>
            </w:r>
          </w:p>
        </w:tc>
        <w:tc>
          <w:tcPr>
            <w:tcW w:w="0" w:type="auto"/>
          </w:tcPr>
          <w:p w14:paraId="5DACCDF4" w14:textId="77777777" w:rsidR="00AB78B3" w:rsidRDefault="00337FF0">
            <w:pPr>
              <w:pStyle w:val="Compact"/>
              <w:jc w:val="center"/>
            </w:pPr>
            <w:r>
              <w:t>89.27</w:t>
            </w:r>
          </w:p>
        </w:tc>
        <w:tc>
          <w:tcPr>
            <w:tcW w:w="0" w:type="auto"/>
          </w:tcPr>
          <w:p w14:paraId="4965F743" w14:textId="77777777" w:rsidR="00AB78B3" w:rsidRDefault="00337FF0">
            <w:pPr>
              <w:pStyle w:val="Compact"/>
              <w:jc w:val="center"/>
            </w:pPr>
            <w:r>
              <w:t>17</w:t>
            </w:r>
          </w:p>
        </w:tc>
        <w:tc>
          <w:tcPr>
            <w:tcW w:w="0" w:type="auto"/>
          </w:tcPr>
          <w:p w14:paraId="67CB9536" w14:textId="77777777" w:rsidR="00AB78B3" w:rsidRDefault="00337FF0">
            <w:pPr>
              <w:pStyle w:val="Compact"/>
              <w:jc w:val="center"/>
            </w:pPr>
            <w:r>
              <w:t>8.292e-12</w:t>
            </w:r>
          </w:p>
        </w:tc>
      </w:tr>
      <w:tr w:rsidR="00AB78B3" w14:paraId="162D4559" w14:textId="77777777">
        <w:tc>
          <w:tcPr>
            <w:tcW w:w="0" w:type="auto"/>
          </w:tcPr>
          <w:p w14:paraId="07F67A89" w14:textId="77777777" w:rsidR="00AB78B3" w:rsidRDefault="00337FF0">
            <w:pPr>
              <w:pStyle w:val="Compact"/>
              <w:jc w:val="center"/>
            </w:pPr>
            <w:r>
              <w:t>CUSCO</w:t>
            </w:r>
          </w:p>
        </w:tc>
        <w:tc>
          <w:tcPr>
            <w:tcW w:w="0" w:type="auto"/>
          </w:tcPr>
          <w:p w14:paraId="15C79C89" w14:textId="77777777" w:rsidR="00AB78B3" w:rsidRDefault="00337FF0">
            <w:pPr>
              <w:pStyle w:val="Compact"/>
              <w:jc w:val="center"/>
            </w:pPr>
            <w:r>
              <w:t>a50.59</w:t>
            </w:r>
          </w:p>
        </w:tc>
        <w:tc>
          <w:tcPr>
            <w:tcW w:w="0" w:type="auto"/>
          </w:tcPr>
          <w:p w14:paraId="25CCE12E" w14:textId="77777777" w:rsidR="00AB78B3" w:rsidRDefault="00337FF0">
            <w:pPr>
              <w:pStyle w:val="Compact"/>
              <w:jc w:val="center"/>
            </w:pPr>
            <w:r>
              <w:t>456.4</w:t>
            </w:r>
          </w:p>
        </w:tc>
        <w:tc>
          <w:tcPr>
            <w:tcW w:w="0" w:type="auto"/>
          </w:tcPr>
          <w:p w14:paraId="3FE75809" w14:textId="77777777" w:rsidR="00AB78B3" w:rsidRDefault="00337FF0">
            <w:pPr>
              <w:pStyle w:val="Compact"/>
              <w:jc w:val="center"/>
            </w:pPr>
            <w:r>
              <w:t>206</w:t>
            </w:r>
          </w:p>
        </w:tc>
        <w:tc>
          <w:tcPr>
            <w:tcW w:w="0" w:type="auto"/>
          </w:tcPr>
          <w:p w14:paraId="29291F32" w14:textId="77777777" w:rsidR="00AB78B3" w:rsidRDefault="00337FF0">
            <w:pPr>
              <w:pStyle w:val="Compact"/>
              <w:jc w:val="center"/>
            </w:pPr>
            <w:r>
              <w:t>NA</w:t>
            </w:r>
          </w:p>
        </w:tc>
        <w:tc>
          <w:tcPr>
            <w:tcW w:w="0" w:type="auto"/>
          </w:tcPr>
          <w:p w14:paraId="299E9769" w14:textId="77777777" w:rsidR="00AB78B3" w:rsidRDefault="00337FF0">
            <w:pPr>
              <w:pStyle w:val="Compact"/>
              <w:jc w:val="center"/>
            </w:pPr>
            <w:r>
              <w:t>NA</w:t>
            </w:r>
          </w:p>
        </w:tc>
        <w:tc>
          <w:tcPr>
            <w:tcW w:w="0" w:type="auto"/>
          </w:tcPr>
          <w:p w14:paraId="44234D3E" w14:textId="77777777" w:rsidR="00AB78B3" w:rsidRDefault="00337FF0">
            <w:pPr>
              <w:pStyle w:val="Compact"/>
              <w:jc w:val="center"/>
            </w:pPr>
            <w:r>
              <w:t>NA</w:t>
            </w:r>
          </w:p>
        </w:tc>
        <w:tc>
          <w:tcPr>
            <w:tcW w:w="0" w:type="auto"/>
          </w:tcPr>
          <w:p w14:paraId="195722E9" w14:textId="77777777" w:rsidR="00AB78B3" w:rsidRDefault="00337FF0">
            <w:pPr>
              <w:pStyle w:val="Compact"/>
              <w:jc w:val="center"/>
            </w:pPr>
            <w:r>
              <w:t>282.3</w:t>
            </w:r>
          </w:p>
        </w:tc>
        <w:tc>
          <w:tcPr>
            <w:tcW w:w="0" w:type="auto"/>
          </w:tcPr>
          <w:p w14:paraId="3EE300E3" w14:textId="77777777" w:rsidR="00AB78B3" w:rsidRDefault="00337FF0">
            <w:pPr>
              <w:pStyle w:val="Compact"/>
              <w:jc w:val="center"/>
            </w:pPr>
            <w:r>
              <w:t>189</w:t>
            </w:r>
          </w:p>
        </w:tc>
        <w:tc>
          <w:tcPr>
            <w:tcW w:w="0" w:type="auto"/>
          </w:tcPr>
          <w:p w14:paraId="25A5DFCE" w14:textId="77777777" w:rsidR="00AB78B3" w:rsidRDefault="00337FF0">
            <w:pPr>
              <w:pStyle w:val="Compact"/>
              <w:jc w:val="center"/>
            </w:pPr>
            <w:r>
              <w:t>207</w:t>
            </w:r>
          </w:p>
        </w:tc>
        <w:tc>
          <w:tcPr>
            <w:tcW w:w="0" w:type="auto"/>
          </w:tcPr>
          <w:p w14:paraId="6787A56B" w14:textId="77777777" w:rsidR="00AB78B3" w:rsidRDefault="00337FF0">
            <w:pPr>
              <w:pStyle w:val="Compact"/>
              <w:jc w:val="center"/>
            </w:pPr>
            <w:r>
              <w:t>0.3814</w:t>
            </w:r>
          </w:p>
        </w:tc>
        <w:tc>
          <w:tcPr>
            <w:tcW w:w="0" w:type="auto"/>
          </w:tcPr>
          <w:p w14:paraId="59E1F3EE" w14:textId="77777777" w:rsidR="00AB78B3" w:rsidRDefault="00337FF0">
            <w:pPr>
              <w:pStyle w:val="Compact"/>
              <w:jc w:val="center"/>
            </w:pPr>
            <w:r>
              <w:t>174.1</w:t>
            </w:r>
          </w:p>
        </w:tc>
        <w:tc>
          <w:tcPr>
            <w:tcW w:w="0" w:type="auto"/>
          </w:tcPr>
          <w:p w14:paraId="4C57C72E" w14:textId="77777777" w:rsidR="00AB78B3" w:rsidRDefault="00337FF0">
            <w:pPr>
              <w:pStyle w:val="Compact"/>
              <w:jc w:val="center"/>
            </w:pPr>
            <w:r>
              <w:t>17</w:t>
            </w:r>
          </w:p>
        </w:tc>
        <w:tc>
          <w:tcPr>
            <w:tcW w:w="0" w:type="auto"/>
          </w:tcPr>
          <w:p w14:paraId="5E8101C2" w14:textId="77777777" w:rsidR="00AB78B3" w:rsidRDefault="00337FF0">
            <w:pPr>
              <w:pStyle w:val="Compact"/>
              <w:jc w:val="center"/>
            </w:pPr>
            <w:r>
              <w:t>4.399e-28</w:t>
            </w:r>
          </w:p>
        </w:tc>
      </w:tr>
      <w:tr w:rsidR="00AB78B3" w14:paraId="3B2736CD" w14:textId="77777777">
        <w:tc>
          <w:tcPr>
            <w:tcW w:w="0" w:type="auto"/>
          </w:tcPr>
          <w:p w14:paraId="61CA20F3" w14:textId="77777777" w:rsidR="00AB78B3" w:rsidRDefault="00337FF0">
            <w:pPr>
              <w:pStyle w:val="Compact"/>
              <w:jc w:val="center"/>
            </w:pPr>
            <w:r>
              <w:t>CUSCO</w:t>
            </w:r>
          </w:p>
        </w:tc>
        <w:tc>
          <w:tcPr>
            <w:tcW w:w="0" w:type="auto"/>
          </w:tcPr>
          <w:p w14:paraId="225EFE45" w14:textId="77777777" w:rsidR="00AB78B3" w:rsidRDefault="00337FF0">
            <w:pPr>
              <w:pStyle w:val="Compact"/>
              <w:jc w:val="center"/>
            </w:pPr>
            <w:r>
              <w:t>a60.69</w:t>
            </w:r>
          </w:p>
        </w:tc>
        <w:tc>
          <w:tcPr>
            <w:tcW w:w="0" w:type="auto"/>
          </w:tcPr>
          <w:p w14:paraId="314D5770" w14:textId="77777777" w:rsidR="00AB78B3" w:rsidRDefault="00337FF0">
            <w:pPr>
              <w:pStyle w:val="Compact"/>
              <w:jc w:val="center"/>
            </w:pPr>
            <w:r>
              <w:t>813.6</w:t>
            </w:r>
          </w:p>
        </w:tc>
        <w:tc>
          <w:tcPr>
            <w:tcW w:w="0" w:type="auto"/>
          </w:tcPr>
          <w:p w14:paraId="7F202A44" w14:textId="77777777" w:rsidR="00AB78B3" w:rsidRDefault="00337FF0">
            <w:pPr>
              <w:pStyle w:val="Compact"/>
              <w:jc w:val="center"/>
            </w:pPr>
            <w:r>
              <w:t>206</w:t>
            </w:r>
          </w:p>
        </w:tc>
        <w:tc>
          <w:tcPr>
            <w:tcW w:w="0" w:type="auto"/>
          </w:tcPr>
          <w:p w14:paraId="100276F4" w14:textId="77777777" w:rsidR="00AB78B3" w:rsidRDefault="00337FF0">
            <w:pPr>
              <w:pStyle w:val="Compact"/>
              <w:jc w:val="center"/>
            </w:pPr>
            <w:r>
              <w:t>NA</w:t>
            </w:r>
          </w:p>
        </w:tc>
        <w:tc>
          <w:tcPr>
            <w:tcW w:w="0" w:type="auto"/>
          </w:tcPr>
          <w:p w14:paraId="499A390B" w14:textId="77777777" w:rsidR="00AB78B3" w:rsidRDefault="00337FF0">
            <w:pPr>
              <w:pStyle w:val="Compact"/>
              <w:jc w:val="center"/>
            </w:pPr>
            <w:r>
              <w:t>NA</w:t>
            </w:r>
          </w:p>
        </w:tc>
        <w:tc>
          <w:tcPr>
            <w:tcW w:w="0" w:type="auto"/>
          </w:tcPr>
          <w:p w14:paraId="3C8B42FF" w14:textId="77777777" w:rsidR="00AB78B3" w:rsidRDefault="00337FF0">
            <w:pPr>
              <w:pStyle w:val="Compact"/>
              <w:jc w:val="center"/>
            </w:pPr>
            <w:r>
              <w:t>NA</w:t>
            </w:r>
          </w:p>
        </w:tc>
        <w:tc>
          <w:tcPr>
            <w:tcW w:w="0" w:type="auto"/>
          </w:tcPr>
          <w:p w14:paraId="45960EF9" w14:textId="77777777" w:rsidR="00AB78B3" w:rsidRDefault="00337FF0">
            <w:pPr>
              <w:pStyle w:val="Compact"/>
              <w:jc w:val="center"/>
            </w:pPr>
            <w:r>
              <w:t>345.8</w:t>
            </w:r>
          </w:p>
        </w:tc>
        <w:tc>
          <w:tcPr>
            <w:tcW w:w="0" w:type="auto"/>
          </w:tcPr>
          <w:p w14:paraId="28C9343C" w14:textId="77777777" w:rsidR="00AB78B3" w:rsidRDefault="00337FF0">
            <w:pPr>
              <w:pStyle w:val="Compact"/>
              <w:jc w:val="center"/>
            </w:pPr>
            <w:r>
              <w:t>189</w:t>
            </w:r>
          </w:p>
        </w:tc>
        <w:tc>
          <w:tcPr>
            <w:tcW w:w="0" w:type="auto"/>
          </w:tcPr>
          <w:p w14:paraId="49E5AA1A" w14:textId="77777777" w:rsidR="00AB78B3" w:rsidRDefault="00337FF0">
            <w:pPr>
              <w:pStyle w:val="Compact"/>
              <w:jc w:val="center"/>
            </w:pPr>
            <w:r>
              <w:t>207</w:t>
            </w:r>
          </w:p>
        </w:tc>
        <w:tc>
          <w:tcPr>
            <w:tcW w:w="0" w:type="auto"/>
          </w:tcPr>
          <w:p w14:paraId="0ABB8C27" w14:textId="77777777" w:rsidR="00AB78B3" w:rsidRDefault="00337FF0">
            <w:pPr>
              <w:pStyle w:val="Compact"/>
              <w:jc w:val="center"/>
            </w:pPr>
            <w:r>
              <w:t>0.575</w:t>
            </w:r>
          </w:p>
        </w:tc>
        <w:tc>
          <w:tcPr>
            <w:tcW w:w="0" w:type="auto"/>
          </w:tcPr>
          <w:p w14:paraId="57FC6C70" w14:textId="77777777" w:rsidR="00AB78B3" w:rsidRDefault="00337FF0">
            <w:pPr>
              <w:pStyle w:val="Compact"/>
              <w:jc w:val="center"/>
            </w:pPr>
            <w:r>
              <w:t>467.8</w:t>
            </w:r>
          </w:p>
        </w:tc>
        <w:tc>
          <w:tcPr>
            <w:tcW w:w="0" w:type="auto"/>
          </w:tcPr>
          <w:p w14:paraId="09D8EE57" w14:textId="77777777" w:rsidR="00AB78B3" w:rsidRDefault="00337FF0">
            <w:pPr>
              <w:pStyle w:val="Compact"/>
              <w:jc w:val="center"/>
            </w:pPr>
            <w:r>
              <w:t>17</w:t>
            </w:r>
          </w:p>
        </w:tc>
        <w:tc>
          <w:tcPr>
            <w:tcW w:w="0" w:type="auto"/>
          </w:tcPr>
          <w:p w14:paraId="623C376D" w14:textId="77777777" w:rsidR="00AB78B3" w:rsidRDefault="00337FF0">
            <w:pPr>
              <w:pStyle w:val="Compact"/>
              <w:jc w:val="center"/>
            </w:pPr>
            <w:r>
              <w:t>1.133e-88</w:t>
            </w:r>
          </w:p>
        </w:tc>
      </w:tr>
      <w:tr w:rsidR="00AB78B3" w14:paraId="197A0158" w14:textId="77777777">
        <w:tc>
          <w:tcPr>
            <w:tcW w:w="0" w:type="auto"/>
          </w:tcPr>
          <w:p w14:paraId="6A6E2705" w14:textId="77777777" w:rsidR="00AB78B3" w:rsidRDefault="00337FF0">
            <w:pPr>
              <w:pStyle w:val="Compact"/>
              <w:jc w:val="center"/>
            </w:pPr>
            <w:r>
              <w:t>CUSCO</w:t>
            </w:r>
          </w:p>
        </w:tc>
        <w:tc>
          <w:tcPr>
            <w:tcW w:w="0" w:type="auto"/>
          </w:tcPr>
          <w:p w14:paraId="1EDBCEC6" w14:textId="77777777" w:rsidR="00AB78B3" w:rsidRDefault="00337FF0">
            <w:pPr>
              <w:pStyle w:val="Compact"/>
              <w:jc w:val="center"/>
            </w:pPr>
            <w:r>
              <w:t>a70.79</w:t>
            </w:r>
          </w:p>
        </w:tc>
        <w:tc>
          <w:tcPr>
            <w:tcW w:w="0" w:type="auto"/>
          </w:tcPr>
          <w:p w14:paraId="7198413E" w14:textId="77777777" w:rsidR="00AB78B3" w:rsidRDefault="00337FF0">
            <w:pPr>
              <w:pStyle w:val="Compact"/>
              <w:jc w:val="center"/>
            </w:pPr>
            <w:r>
              <w:t>663</w:t>
            </w:r>
          </w:p>
        </w:tc>
        <w:tc>
          <w:tcPr>
            <w:tcW w:w="0" w:type="auto"/>
          </w:tcPr>
          <w:p w14:paraId="790BD404" w14:textId="77777777" w:rsidR="00AB78B3" w:rsidRDefault="00337FF0">
            <w:pPr>
              <w:pStyle w:val="Compact"/>
              <w:jc w:val="center"/>
            </w:pPr>
            <w:r>
              <w:t>206</w:t>
            </w:r>
          </w:p>
        </w:tc>
        <w:tc>
          <w:tcPr>
            <w:tcW w:w="0" w:type="auto"/>
          </w:tcPr>
          <w:p w14:paraId="55D19E41" w14:textId="77777777" w:rsidR="00AB78B3" w:rsidRDefault="00337FF0">
            <w:pPr>
              <w:pStyle w:val="Compact"/>
              <w:jc w:val="center"/>
            </w:pPr>
            <w:r>
              <w:t>NA</w:t>
            </w:r>
          </w:p>
        </w:tc>
        <w:tc>
          <w:tcPr>
            <w:tcW w:w="0" w:type="auto"/>
          </w:tcPr>
          <w:p w14:paraId="65B106BE" w14:textId="77777777" w:rsidR="00AB78B3" w:rsidRDefault="00337FF0">
            <w:pPr>
              <w:pStyle w:val="Compact"/>
              <w:jc w:val="center"/>
            </w:pPr>
            <w:r>
              <w:t>NA</w:t>
            </w:r>
          </w:p>
        </w:tc>
        <w:tc>
          <w:tcPr>
            <w:tcW w:w="0" w:type="auto"/>
          </w:tcPr>
          <w:p w14:paraId="535C8CC6" w14:textId="77777777" w:rsidR="00AB78B3" w:rsidRDefault="00337FF0">
            <w:pPr>
              <w:pStyle w:val="Compact"/>
              <w:jc w:val="center"/>
            </w:pPr>
            <w:r>
              <w:t>NA</w:t>
            </w:r>
          </w:p>
        </w:tc>
        <w:tc>
          <w:tcPr>
            <w:tcW w:w="0" w:type="auto"/>
          </w:tcPr>
          <w:p w14:paraId="20917B65" w14:textId="77777777" w:rsidR="00AB78B3" w:rsidRDefault="00337FF0">
            <w:pPr>
              <w:pStyle w:val="Compact"/>
              <w:jc w:val="center"/>
            </w:pPr>
            <w:r>
              <w:t>295.9</w:t>
            </w:r>
          </w:p>
        </w:tc>
        <w:tc>
          <w:tcPr>
            <w:tcW w:w="0" w:type="auto"/>
          </w:tcPr>
          <w:p w14:paraId="0837A803" w14:textId="77777777" w:rsidR="00AB78B3" w:rsidRDefault="00337FF0">
            <w:pPr>
              <w:pStyle w:val="Compact"/>
              <w:jc w:val="center"/>
            </w:pPr>
            <w:r>
              <w:t>189</w:t>
            </w:r>
          </w:p>
        </w:tc>
        <w:tc>
          <w:tcPr>
            <w:tcW w:w="0" w:type="auto"/>
          </w:tcPr>
          <w:p w14:paraId="5A353828" w14:textId="77777777" w:rsidR="00AB78B3" w:rsidRDefault="00337FF0">
            <w:pPr>
              <w:pStyle w:val="Compact"/>
              <w:jc w:val="center"/>
            </w:pPr>
            <w:r>
              <w:t>207</w:t>
            </w:r>
          </w:p>
        </w:tc>
        <w:tc>
          <w:tcPr>
            <w:tcW w:w="0" w:type="auto"/>
          </w:tcPr>
          <w:p w14:paraId="46B831CB" w14:textId="77777777" w:rsidR="00AB78B3" w:rsidRDefault="00337FF0">
            <w:pPr>
              <w:pStyle w:val="Compact"/>
              <w:jc w:val="center"/>
            </w:pPr>
            <w:r>
              <w:t>0.5538</w:t>
            </w:r>
          </w:p>
        </w:tc>
        <w:tc>
          <w:tcPr>
            <w:tcW w:w="0" w:type="auto"/>
          </w:tcPr>
          <w:p w14:paraId="235B1BBA" w14:textId="77777777" w:rsidR="00AB78B3" w:rsidRDefault="00337FF0">
            <w:pPr>
              <w:pStyle w:val="Compact"/>
              <w:jc w:val="center"/>
            </w:pPr>
            <w:r>
              <w:t>367.2</w:t>
            </w:r>
          </w:p>
        </w:tc>
        <w:tc>
          <w:tcPr>
            <w:tcW w:w="0" w:type="auto"/>
          </w:tcPr>
          <w:p w14:paraId="79438662" w14:textId="77777777" w:rsidR="00AB78B3" w:rsidRDefault="00337FF0">
            <w:pPr>
              <w:pStyle w:val="Compact"/>
              <w:jc w:val="center"/>
            </w:pPr>
            <w:r>
              <w:t>17</w:t>
            </w:r>
          </w:p>
        </w:tc>
        <w:tc>
          <w:tcPr>
            <w:tcW w:w="0" w:type="auto"/>
          </w:tcPr>
          <w:p w14:paraId="2E87594F" w14:textId="77777777" w:rsidR="00AB78B3" w:rsidRDefault="00337FF0">
            <w:pPr>
              <w:pStyle w:val="Compact"/>
              <w:jc w:val="center"/>
            </w:pPr>
            <w:r>
              <w:t>1.305e-67</w:t>
            </w:r>
          </w:p>
        </w:tc>
      </w:tr>
      <w:tr w:rsidR="00AB78B3" w14:paraId="7524E0D0" w14:textId="77777777">
        <w:tc>
          <w:tcPr>
            <w:tcW w:w="0" w:type="auto"/>
          </w:tcPr>
          <w:p w14:paraId="7892580B" w14:textId="77777777" w:rsidR="00AB78B3" w:rsidRDefault="00337FF0">
            <w:pPr>
              <w:pStyle w:val="Compact"/>
              <w:jc w:val="center"/>
            </w:pPr>
            <w:r>
              <w:t>CUSCO</w:t>
            </w:r>
          </w:p>
        </w:tc>
        <w:tc>
          <w:tcPr>
            <w:tcW w:w="0" w:type="auto"/>
          </w:tcPr>
          <w:p w14:paraId="21489E5A" w14:textId="77777777" w:rsidR="00AB78B3" w:rsidRDefault="00337FF0">
            <w:pPr>
              <w:pStyle w:val="Compact"/>
              <w:jc w:val="center"/>
            </w:pPr>
            <w:r>
              <w:t>a80</w:t>
            </w:r>
          </w:p>
        </w:tc>
        <w:tc>
          <w:tcPr>
            <w:tcW w:w="0" w:type="auto"/>
          </w:tcPr>
          <w:p w14:paraId="79EF9C03" w14:textId="77777777" w:rsidR="00AB78B3" w:rsidRDefault="00337FF0">
            <w:pPr>
              <w:pStyle w:val="Compact"/>
              <w:jc w:val="center"/>
            </w:pPr>
            <w:r>
              <w:t>829.8</w:t>
            </w:r>
          </w:p>
        </w:tc>
        <w:tc>
          <w:tcPr>
            <w:tcW w:w="0" w:type="auto"/>
          </w:tcPr>
          <w:p w14:paraId="78411D91" w14:textId="77777777" w:rsidR="00AB78B3" w:rsidRDefault="00337FF0">
            <w:pPr>
              <w:pStyle w:val="Compact"/>
              <w:jc w:val="center"/>
            </w:pPr>
            <w:r>
              <w:t>206</w:t>
            </w:r>
          </w:p>
        </w:tc>
        <w:tc>
          <w:tcPr>
            <w:tcW w:w="0" w:type="auto"/>
          </w:tcPr>
          <w:p w14:paraId="751834E4" w14:textId="77777777" w:rsidR="00AB78B3" w:rsidRDefault="00337FF0">
            <w:pPr>
              <w:pStyle w:val="Compact"/>
              <w:jc w:val="center"/>
            </w:pPr>
            <w:r>
              <w:t>NA</w:t>
            </w:r>
          </w:p>
        </w:tc>
        <w:tc>
          <w:tcPr>
            <w:tcW w:w="0" w:type="auto"/>
          </w:tcPr>
          <w:p w14:paraId="3CB1FA5A" w14:textId="77777777" w:rsidR="00AB78B3" w:rsidRDefault="00337FF0">
            <w:pPr>
              <w:pStyle w:val="Compact"/>
              <w:jc w:val="center"/>
            </w:pPr>
            <w:r>
              <w:t>NA</w:t>
            </w:r>
          </w:p>
        </w:tc>
        <w:tc>
          <w:tcPr>
            <w:tcW w:w="0" w:type="auto"/>
          </w:tcPr>
          <w:p w14:paraId="12DE1B5A" w14:textId="77777777" w:rsidR="00AB78B3" w:rsidRDefault="00337FF0">
            <w:pPr>
              <w:pStyle w:val="Compact"/>
              <w:jc w:val="center"/>
            </w:pPr>
            <w:r>
              <w:t>NA</w:t>
            </w:r>
          </w:p>
        </w:tc>
        <w:tc>
          <w:tcPr>
            <w:tcW w:w="0" w:type="auto"/>
          </w:tcPr>
          <w:p w14:paraId="6DCBF833" w14:textId="77777777" w:rsidR="00AB78B3" w:rsidRDefault="00337FF0">
            <w:pPr>
              <w:pStyle w:val="Compact"/>
              <w:jc w:val="center"/>
            </w:pPr>
            <w:r>
              <w:t>309</w:t>
            </w:r>
          </w:p>
        </w:tc>
        <w:tc>
          <w:tcPr>
            <w:tcW w:w="0" w:type="auto"/>
          </w:tcPr>
          <w:p w14:paraId="44FDB8AF" w14:textId="77777777" w:rsidR="00AB78B3" w:rsidRDefault="00337FF0">
            <w:pPr>
              <w:pStyle w:val="Compact"/>
              <w:jc w:val="center"/>
            </w:pPr>
            <w:r>
              <w:t>189</w:t>
            </w:r>
          </w:p>
        </w:tc>
        <w:tc>
          <w:tcPr>
            <w:tcW w:w="0" w:type="auto"/>
          </w:tcPr>
          <w:p w14:paraId="54A2EAAA" w14:textId="77777777" w:rsidR="00AB78B3" w:rsidRDefault="00337FF0">
            <w:pPr>
              <w:pStyle w:val="Compact"/>
              <w:jc w:val="center"/>
            </w:pPr>
            <w:r>
              <w:t>207</w:t>
            </w:r>
          </w:p>
        </w:tc>
        <w:tc>
          <w:tcPr>
            <w:tcW w:w="0" w:type="auto"/>
          </w:tcPr>
          <w:p w14:paraId="0911547A" w14:textId="77777777" w:rsidR="00AB78B3" w:rsidRDefault="00337FF0">
            <w:pPr>
              <w:pStyle w:val="Compact"/>
              <w:jc w:val="center"/>
            </w:pPr>
            <w:r>
              <w:t>0.6276</w:t>
            </w:r>
          </w:p>
        </w:tc>
        <w:tc>
          <w:tcPr>
            <w:tcW w:w="0" w:type="auto"/>
          </w:tcPr>
          <w:p w14:paraId="78E28231" w14:textId="77777777" w:rsidR="00AB78B3" w:rsidRDefault="00337FF0">
            <w:pPr>
              <w:pStyle w:val="Compact"/>
              <w:jc w:val="center"/>
            </w:pPr>
            <w:r>
              <w:t>520.8</w:t>
            </w:r>
          </w:p>
        </w:tc>
        <w:tc>
          <w:tcPr>
            <w:tcW w:w="0" w:type="auto"/>
          </w:tcPr>
          <w:p w14:paraId="24A982A5" w14:textId="77777777" w:rsidR="00AB78B3" w:rsidRDefault="00337FF0">
            <w:pPr>
              <w:pStyle w:val="Compact"/>
              <w:jc w:val="center"/>
            </w:pPr>
            <w:r>
              <w:t>17</w:t>
            </w:r>
          </w:p>
        </w:tc>
        <w:tc>
          <w:tcPr>
            <w:tcW w:w="0" w:type="auto"/>
          </w:tcPr>
          <w:p w14:paraId="1605BCB3" w14:textId="77777777" w:rsidR="00AB78B3" w:rsidRDefault="00337FF0">
            <w:pPr>
              <w:pStyle w:val="Compact"/>
              <w:jc w:val="center"/>
            </w:pPr>
            <w:r>
              <w:t>7.665e-100</w:t>
            </w:r>
          </w:p>
        </w:tc>
      </w:tr>
      <w:tr w:rsidR="00AB78B3" w14:paraId="226D7D9E" w14:textId="77777777">
        <w:tc>
          <w:tcPr>
            <w:tcW w:w="0" w:type="auto"/>
          </w:tcPr>
          <w:p w14:paraId="22D177D6" w14:textId="77777777" w:rsidR="00AB78B3" w:rsidRDefault="00337FF0">
            <w:pPr>
              <w:pStyle w:val="Compact"/>
              <w:jc w:val="center"/>
            </w:pPr>
            <w:r>
              <w:t>HUANCAVELICA</w:t>
            </w:r>
          </w:p>
        </w:tc>
        <w:tc>
          <w:tcPr>
            <w:tcW w:w="0" w:type="auto"/>
          </w:tcPr>
          <w:p w14:paraId="58EF1259" w14:textId="77777777" w:rsidR="00AB78B3" w:rsidRDefault="00337FF0">
            <w:pPr>
              <w:pStyle w:val="Compact"/>
              <w:jc w:val="center"/>
            </w:pPr>
            <w:r>
              <w:t>a0.9</w:t>
            </w:r>
          </w:p>
        </w:tc>
        <w:tc>
          <w:tcPr>
            <w:tcW w:w="0" w:type="auto"/>
          </w:tcPr>
          <w:p w14:paraId="669FD6B7" w14:textId="77777777" w:rsidR="00AB78B3" w:rsidRDefault="00337FF0">
            <w:pPr>
              <w:pStyle w:val="Compact"/>
              <w:jc w:val="center"/>
            </w:pPr>
            <w:r>
              <w:t>174.5</w:t>
            </w:r>
          </w:p>
        </w:tc>
        <w:tc>
          <w:tcPr>
            <w:tcW w:w="0" w:type="auto"/>
          </w:tcPr>
          <w:p w14:paraId="1CFD2A63" w14:textId="77777777" w:rsidR="00AB78B3" w:rsidRDefault="00337FF0">
            <w:pPr>
              <w:pStyle w:val="Compact"/>
              <w:jc w:val="center"/>
            </w:pPr>
            <w:r>
              <w:t>197</w:t>
            </w:r>
          </w:p>
        </w:tc>
        <w:tc>
          <w:tcPr>
            <w:tcW w:w="0" w:type="auto"/>
          </w:tcPr>
          <w:p w14:paraId="374FCDC4" w14:textId="77777777" w:rsidR="00AB78B3" w:rsidRDefault="00337FF0">
            <w:pPr>
              <w:pStyle w:val="Compact"/>
              <w:jc w:val="center"/>
            </w:pPr>
            <w:r>
              <w:t>NA</w:t>
            </w:r>
          </w:p>
        </w:tc>
        <w:tc>
          <w:tcPr>
            <w:tcW w:w="0" w:type="auto"/>
          </w:tcPr>
          <w:p w14:paraId="0B959BB8" w14:textId="77777777" w:rsidR="00AB78B3" w:rsidRDefault="00337FF0">
            <w:pPr>
              <w:pStyle w:val="Compact"/>
              <w:jc w:val="center"/>
            </w:pPr>
            <w:r>
              <w:t>NA</w:t>
            </w:r>
          </w:p>
        </w:tc>
        <w:tc>
          <w:tcPr>
            <w:tcW w:w="0" w:type="auto"/>
          </w:tcPr>
          <w:p w14:paraId="05838836" w14:textId="77777777" w:rsidR="00AB78B3" w:rsidRDefault="00337FF0">
            <w:pPr>
              <w:pStyle w:val="Compact"/>
              <w:jc w:val="center"/>
            </w:pPr>
            <w:r>
              <w:t>NA</w:t>
            </w:r>
          </w:p>
        </w:tc>
        <w:tc>
          <w:tcPr>
            <w:tcW w:w="0" w:type="auto"/>
          </w:tcPr>
          <w:p w14:paraId="220D3318" w14:textId="77777777" w:rsidR="00AB78B3" w:rsidRDefault="00337FF0">
            <w:pPr>
              <w:pStyle w:val="Compact"/>
              <w:jc w:val="center"/>
            </w:pPr>
            <w:r>
              <w:t>157.9</w:t>
            </w:r>
          </w:p>
        </w:tc>
        <w:tc>
          <w:tcPr>
            <w:tcW w:w="0" w:type="auto"/>
          </w:tcPr>
          <w:p w14:paraId="6F6DF163" w14:textId="77777777" w:rsidR="00AB78B3" w:rsidRDefault="00337FF0">
            <w:pPr>
              <w:pStyle w:val="Compact"/>
              <w:jc w:val="center"/>
            </w:pPr>
            <w:r>
              <w:t>180</w:t>
            </w:r>
          </w:p>
        </w:tc>
        <w:tc>
          <w:tcPr>
            <w:tcW w:w="0" w:type="auto"/>
          </w:tcPr>
          <w:p w14:paraId="67D262B7" w14:textId="77777777" w:rsidR="00AB78B3" w:rsidRDefault="00337FF0">
            <w:pPr>
              <w:pStyle w:val="Compact"/>
              <w:jc w:val="center"/>
            </w:pPr>
            <w:r>
              <w:t>198</w:t>
            </w:r>
          </w:p>
        </w:tc>
        <w:tc>
          <w:tcPr>
            <w:tcW w:w="0" w:type="auto"/>
          </w:tcPr>
          <w:p w14:paraId="0D21FB26" w14:textId="77777777" w:rsidR="00AB78B3" w:rsidRDefault="00337FF0">
            <w:pPr>
              <w:pStyle w:val="Compact"/>
              <w:jc w:val="center"/>
            </w:pPr>
            <w:r>
              <w:t>0.095</w:t>
            </w:r>
          </w:p>
        </w:tc>
        <w:tc>
          <w:tcPr>
            <w:tcW w:w="0" w:type="auto"/>
          </w:tcPr>
          <w:p w14:paraId="6BAC8D29" w14:textId="77777777" w:rsidR="00AB78B3" w:rsidRDefault="00337FF0">
            <w:pPr>
              <w:pStyle w:val="Compact"/>
              <w:jc w:val="center"/>
            </w:pPr>
            <w:r>
              <w:t>16.57</w:t>
            </w:r>
          </w:p>
        </w:tc>
        <w:tc>
          <w:tcPr>
            <w:tcW w:w="0" w:type="auto"/>
          </w:tcPr>
          <w:p w14:paraId="55B04C1D" w14:textId="77777777" w:rsidR="00AB78B3" w:rsidRDefault="00337FF0">
            <w:pPr>
              <w:pStyle w:val="Compact"/>
              <w:jc w:val="center"/>
            </w:pPr>
            <w:r>
              <w:t>17</w:t>
            </w:r>
          </w:p>
        </w:tc>
        <w:tc>
          <w:tcPr>
            <w:tcW w:w="0" w:type="auto"/>
          </w:tcPr>
          <w:p w14:paraId="6764D5DD" w14:textId="77777777" w:rsidR="00AB78B3" w:rsidRDefault="00337FF0">
            <w:pPr>
              <w:pStyle w:val="Compact"/>
              <w:jc w:val="center"/>
            </w:pPr>
            <w:r>
              <w:t>0.4837</w:t>
            </w:r>
          </w:p>
        </w:tc>
      </w:tr>
      <w:tr w:rsidR="00AB78B3" w14:paraId="58A6A5B6" w14:textId="77777777">
        <w:tc>
          <w:tcPr>
            <w:tcW w:w="0" w:type="auto"/>
          </w:tcPr>
          <w:p w14:paraId="5D78D350" w14:textId="77777777" w:rsidR="00AB78B3" w:rsidRDefault="00337FF0">
            <w:pPr>
              <w:pStyle w:val="Compact"/>
              <w:jc w:val="center"/>
            </w:pPr>
            <w:r>
              <w:t>HUANCAVELICA</w:t>
            </w:r>
          </w:p>
        </w:tc>
        <w:tc>
          <w:tcPr>
            <w:tcW w:w="0" w:type="auto"/>
          </w:tcPr>
          <w:p w14:paraId="7F4F97C0" w14:textId="77777777" w:rsidR="00AB78B3" w:rsidRDefault="00337FF0">
            <w:pPr>
              <w:pStyle w:val="Compact"/>
              <w:jc w:val="center"/>
            </w:pPr>
            <w:r>
              <w:t>a10.19</w:t>
            </w:r>
          </w:p>
        </w:tc>
        <w:tc>
          <w:tcPr>
            <w:tcW w:w="0" w:type="auto"/>
          </w:tcPr>
          <w:p w14:paraId="2B7D8BF9" w14:textId="77777777" w:rsidR="00AB78B3" w:rsidRDefault="00337FF0">
            <w:pPr>
              <w:pStyle w:val="Compact"/>
              <w:jc w:val="center"/>
            </w:pPr>
            <w:r>
              <w:t>69.99</w:t>
            </w:r>
          </w:p>
        </w:tc>
        <w:tc>
          <w:tcPr>
            <w:tcW w:w="0" w:type="auto"/>
          </w:tcPr>
          <w:p w14:paraId="0A6FA69A" w14:textId="77777777" w:rsidR="00AB78B3" w:rsidRDefault="00337FF0">
            <w:pPr>
              <w:pStyle w:val="Compact"/>
              <w:jc w:val="center"/>
            </w:pPr>
            <w:r>
              <w:t>128</w:t>
            </w:r>
          </w:p>
        </w:tc>
        <w:tc>
          <w:tcPr>
            <w:tcW w:w="0" w:type="auto"/>
          </w:tcPr>
          <w:p w14:paraId="78571EEF" w14:textId="77777777" w:rsidR="00AB78B3" w:rsidRDefault="00337FF0">
            <w:pPr>
              <w:pStyle w:val="Compact"/>
              <w:jc w:val="center"/>
            </w:pPr>
            <w:r>
              <w:t>NA</w:t>
            </w:r>
          </w:p>
        </w:tc>
        <w:tc>
          <w:tcPr>
            <w:tcW w:w="0" w:type="auto"/>
          </w:tcPr>
          <w:p w14:paraId="414AB17B" w14:textId="77777777" w:rsidR="00AB78B3" w:rsidRDefault="00337FF0">
            <w:pPr>
              <w:pStyle w:val="Compact"/>
              <w:jc w:val="center"/>
            </w:pPr>
            <w:r>
              <w:t>NA</w:t>
            </w:r>
          </w:p>
        </w:tc>
        <w:tc>
          <w:tcPr>
            <w:tcW w:w="0" w:type="auto"/>
          </w:tcPr>
          <w:p w14:paraId="6987A2DC" w14:textId="77777777" w:rsidR="00AB78B3" w:rsidRDefault="00337FF0">
            <w:pPr>
              <w:pStyle w:val="Compact"/>
              <w:jc w:val="center"/>
            </w:pPr>
            <w:r>
              <w:t>NA</w:t>
            </w:r>
          </w:p>
        </w:tc>
        <w:tc>
          <w:tcPr>
            <w:tcW w:w="0" w:type="auto"/>
          </w:tcPr>
          <w:p w14:paraId="137FB056" w14:textId="77777777" w:rsidR="00AB78B3" w:rsidRDefault="00337FF0">
            <w:pPr>
              <w:pStyle w:val="Compact"/>
              <w:jc w:val="center"/>
            </w:pPr>
            <w:r>
              <w:t>54.41</w:t>
            </w:r>
          </w:p>
        </w:tc>
        <w:tc>
          <w:tcPr>
            <w:tcW w:w="0" w:type="auto"/>
          </w:tcPr>
          <w:p w14:paraId="249C81A0" w14:textId="77777777" w:rsidR="00AB78B3" w:rsidRDefault="00337FF0">
            <w:pPr>
              <w:pStyle w:val="Compact"/>
              <w:jc w:val="center"/>
            </w:pPr>
            <w:r>
              <w:t>111</w:t>
            </w:r>
          </w:p>
        </w:tc>
        <w:tc>
          <w:tcPr>
            <w:tcW w:w="0" w:type="auto"/>
          </w:tcPr>
          <w:p w14:paraId="23259B50" w14:textId="77777777" w:rsidR="00AB78B3" w:rsidRDefault="00337FF0">
            <w:pPr>
              <w:pStyle w:val="Compact"/>
              <w:jc w:val="center"/>
            </w:pPr>
            <w:r>
              <w:t>129</w:t>
            </w:r>
          </w:p>
        </w:tc>
        <w:tc>
          <w:tcPr>
            <w:tcW w:w="0" w:type="auto"/>
          </w:tcPr>
          <w:p w14:paraId="74C40AC6" w14:textId="77777777" w:rsidR="00AB78B3" w:rsidRDefault="00337FF0">
            <w:pPr>
              <w:pStyle w:val="Compact"/>
              <w:jc w:val="center"/>
            </w:pPr>
            <w:r>
              <w:t>0.2225</w:t>
            </w:r>
          </w:p>
        </w:tc>
        <w:tc>
          <w:tcPr>
            <w:tcW w:w="0" w:type="auto"/>
          </w:tcPr>
          <w:p w14:paraId="1FDE4F68" w14:textId="77777777" w:rsidR="00AB78B3" w:rsidRDefault="00337FF0">
            <w:pPr>
              <w:pStyle w:val="Compact"/>
              <w:jc w:val="center"/>
            </w:pPr>
            <w:r>
              <w:t>15.57</w:t>
            </w:r>
          </w:p>
        </w:tc>
        <w:tc>
          <w:tcPr>
            <w:tcW w:w="0" w:type="auto"/>
          </w:tcPr>
          <w:p w14:paraId="2E991DD4" w14:textId="77777777" w:rsidR="00AB78B3" w:rsidRDefault="00337FF0">
            <w:pPr>
              <w:pStyle w:val="Compact"/>
              <w:jc w:val="center"/>
            </w:pPr>
            <w:r>
              <w:t>17</w:t>
            </w:r>
          </w:p>
        </w:tc>
        <w:tc>
          <w:tcPr>
            <w:tcW w:w="0" w:type="auto"/>
          </w:tcPr>
          <w:p w14:paraId="431A07B6" w14:textId="77777777" w:rsidR="00AB78B3" w:rsidRDefault="00337FF0">
            <w:pPr>
              <w:pStyle w:val="Compact"/>
              <w:jc w:val="center"/>
            </w:pPr>
            <w:r>
              <w:t>0.5545</w:t>
            </w:r>
          </w:p>
        </w:tc>
      </w:tr>
      <w:tr w:rsidR="00AB78B3" w14:paraId="2496053E" w14:textId="77777777">
        <w:tc>
          <w:tcPr>
            <w:tcW w:w="0" w:type="auto"/>
          </w:tcPr>
          <w:p w14:paraId="0C3013BB" w14:textId="77777777" w:rsidR="00AB78B3" w:rsidRDefault="00337FF0">
            <w:pPr>
              <w:pStyle w:val="Compact"/>
              <w:jc w:val="center"/>
            </w:pPr>
            <w:r>
              <w:t>HUANCAVELICA</w:t>
            </w:r>
          </w:p>
        </w:tc>
        <w:tc>
          <w:tcPr>
            <w:tcW w:w="0" w:type="auto"/>
          </w:tcPr>
          <w:p w14:paraId="2B71B3E4" w14:textId="77777777" w:rsidR="00AB78B3" w:rsidRDefault="00337FF0">
            <w:pPr>
              <w:pStyle w:val="Compact"/>
              <w:jc w:val="center"/>
            </w:pPr>
            <w:r>
              <w:t>a20.29</w:t>
            </w:r>
          </w:p>
        </w:tc>
        <w:tc>
          <w:tcPr>
            <w:tcW w:w="0" w:type="auto"/>
          </w:tcPr>
          <w:p w14:paraId="440F0C31" w14:textId="77777777" w:rsidR="00AB78B3" w:rsidRDefault="00337FF0">
            <w:pPr>
              <w:pStyle w:val="Compact"/>
              <w:jc w:val="center"/>
            </w:pPr>
            <w:r>
              <w:t>73.45</w:t>
            </w:r>
          </w:p>
        </w:tc>
        <w:tc>
          <w:tcPr>
            <w:tcW w:w="0" w:type="auto"/>
          </w:tcPr>
          <w:p w14:paraId="10538FE4" w14:textId="77777777" w:rsidR="00AB78B3" w:rsidRDefault="00337FF0">
            <w:pPr>
              <w:pStyle w:val="Compact"/>
              <w:jc w:val="center"/>
            </w:pPr>
            <w:r>
              <w:t>146</w:t>
            </w:r>
          </w:p>
        </w:tc>
        <w:tc>
          <w:tcPr>
            <w:tcW w:w="0" w:type="auto"/>
          </w:tcPr>
          <w:p w14:paraId="70C3DA5E" w14:textId="77777777" w:rsidR="00AB78B3" w:rsidRDefault="00337FF0">
            <w:pPr>
              <w:pStyle w:val="Compact"/>
              <w:jc w:val="center"/>
            </w:pPr>
            <w:r>
              <w:t>NA</w:t>
            </w:r>
          </w:p>
        </w:tc>
        <w:tc>
          <w:tcPr>
            <w:tcW w:w="0" w:type="auto"/>
          </w:tcPr>
          <w:p w14:paraId="249D3F5D" w14:textId="77777777" w:rsidR="00AB78B3" w:rsidRDefault="00337FF0">
            <w:pPr>
              <w:pStyle w:val="Compact"/>
              <w:jc w:val="center"/>
            </w:pPr>
            <w:r>
              <w:t>NA</w:t>
            </w:r>
          </w:p>
        </w:tc>
        <w:tc>
          <w:tcPr>
            <w:tcW w:w="0" w:type="auto"/>
          </w:tcPr>
          <w:p w14:paraId="3F9485F6" w14:textId="77777777" w:rsidR="00AB78B3" w:rsidRDefault="00337FF0">
            <w:pPr>
              <w:pStyle w:val="Compact"/>
              <w:jc w:val="center"/>
            </w:pPr>
            <w:r>
              <w:t>NA</w:t>
            </w:r>
          </w:p>
        </w:tc>
        <w:tc>
          <w:tcPr>
            <w:tcW w:w="0" w:type="auto"/>
          </w:tcPr>
          <w:p w14:paraId="3FE40A88" w14:textId="77777777" w:rsidR="00AB78B3" w:rsidRDefault="00337FF0">
            <w:pPr>
              <w:pStyle w:val="Compact"/>
              <w:jc w:val="center"/>
            </w:pPr>
            <w:r>
              <w:t>63.6</w:t>
            </w:r>
          </w:p>
        </w:tc>
        <w:tc>
          <w:tcPr>
            <w:tcW w:w="0" w:type="auto"/>
          </w:tcPr>
          <w:p w14:paraId="2A74C6EB" w14:textId="77777777" w:rsidR="00AB78B3" w:rsidRDefault="00337FF0">
            <w:pPr>
              <w:pStyle w:val="Compact"/>
              <w:jc w:val="center"/>
            </w:pPr>
            <w:r>
              <w:t>129</w:t>
            </w:r>
          </w:p>
        </w:tc>
        <w:tc>
          <w:tcPr>
            <w:tcW w:w="0" w:type="auto"/>
          </w:tcPr>
          <w:p w14:paraId="5CFFF219" w14:textId="77777777" w:rsidR="00AB78B3" w:rsidRDefault="00337FF0">
            <w:pPr>
              <w:pStyle w:val="Compact"/>
              <w:jc w:val="center"/>
            </w:pPr>
            <w:r>
              <w:t>147</w:t>
            </w:r>
          </w:p>
        </w:tc>
        <w:tc>
          <w:tcPr>
            <w:tcW w:w="0" w:type="auto"/>
          </w:tcPr>
          <w:p w14:paraId="61F782EB" w14:textId="77777777" w:rsidR="00AB78B3" w:rsidRDefault="00337FF0">
            <w:pPr>
              <w:pStyle w:val="Compact"/>
              <w:jc w:val="center"/>
            </w:pPr>
            <w:r>
              <w:t>0.1342</w:t>
            </w:r>
          </w:p>
        </w:tc>
        <w:tc>
          <w:tcPr>
            <w:tcW w:w="0" w:type="auto"/>
          </w:tcPr>
          <w:p w14:paraId="6F666967" w14:textId="77777777" w:rsidR="00AB78B3" w:rsidRDefault="00337FF0">
            <w:pPr>
              <w:pStyle w:val="Compact"/>
              <w:jc w:val="center"/>
            </w:pPr>
            <w:r>
              <w:t>9.857</w:t>
            </w:r>
          </w:p>
        </w:tc>
        <w:tc>
          <w:tcPr>
            <w:tcW w:w="0" w:type="auto"/>
          </w:tcPr>
          <w:p w14:paraId="46E6942C" w14:textId="77777777" w:rsidR="00AB78B3" w:rsidRDefault="00337FF0">
            <w:pPr>
              <w:pStyle w:val="Compact"/>
              <w:jc w:val="center"/>
            </w:pPr>
            <w:r>
              <w:t>17</w:t>
            </w:r>
          </w:p>
        </w:tc>
        <w:tc>
          <w:tcPr>
            <w:tcW w:w="0" w:type="auto"/>
          </w:tcPr>
          <w:p w14:paraId="16CF2A4A" w14:textId="77777777" w:rsidR="00AB78B3" w:rsidRDefault="00337FF0">
            <w:pPr>
              <w:pStyle w:val="Compact"/>
              <w:jc w:val="center"/>
            </w:pPr>
            <w:r>
              <w:t>0.9095</w:t>
            </w:r>
          </w:p>
        </w:tc>
      </w:tr>
      <w:tr w:rsidR="00AB78B3" w14:paraId="6123ED2D" w14:textId="77777777">
        <w:tc>
          <w:tcPr>
            <w:tcW w:w="0" w:type="auto"/>
          </w:tcPr>
          <w:p w14:paraId="2A53E362" w14:textId="77777777" w:rsidR="00AB78B3" w:rsidRDefault="00337FF0">
            <w:pPr>
              <w:pStyle w:val="Compact"/>
              <w:jc w:val="center"/>
            </w:pPr>
            <w:r>
              <w:t>HUANCAVELICA</w:t>
            </w:r>
          </w:p>
        </w:tc>
        <w:tc>
          <w:tcPr>
            <w:tcW w:w="0" w:type="auto"/>
          </w:tcPr>
          <w:p w14:paraId="6F46E17E" w14:textId="77777777" w:rsidR="00AB78B3" w:rsidRDefault="00337FF0">
            <w:pPr>
              <w:pStyle w:val="Compact"/>
              <w:jc w:val="center"/>
            </w:pPr>
            <w:r>
              <w:t>a30.39</w:t>
            </w:r>
          </w:p>
        </w:tc>
        <w:tc>
          <w:tcPr>
            <w:tcW w:w="0" w:type="auto"/>
          </w:tcPr>
          <w:p w14:paraId="0D459623" w14:textId="77777777" w:rsidR="00AB78B3" w:rsidRDefault="00337FF0">
            <w:pPr>
              <w:pStyle w:val="Compact"/>
              <w:jc w:val="center"/>
            </w:pPr>
            <w:r>
              <w:t>85.91</w:t>
            </w:r>
          </w:p>
        </w:tc>
        <w:tc>
          <w:tcPr>
            <w:tcW w:w="0" w:type="auto"/>
          </w:tcPr>
          <w:p w14:paraId="419D7DD4" w14:textId="77777777" w:rsidR="00AB78B3" w:rsidRDefault="00337FF0">
            <w:pPr>
              <w:pStyle w:val="Compact"/>
              <w:jc w:val="center"/>
            </w:pPr>
            <w:r>
              <w:t>164</w:t>
            </w:r>
          </w:p>
        </w:tc>
        <w:tc>
          <w:tcPr>
            <w:tcW w:w="0" w:type="auto"/>
          </w:tcPr>
          <w:p w14:paraId="51F101EF" w14:textId="77777777" w:rsidR="00AB78B3" w:rsidRDefault="00337FF0">
            <w:pPr>
              <w:pStyle w:val="Compact"/>
              <w:jc w:val="center"/>
            </w:pPr>
            <w:r>
              <w:t>NA</w:t>
            </w:r>
          </w:p>
        </w:tc>
        <w:tc>
          <w:tcPr>
            <w:tcW w:w="0" w:type="auto"/>
          </w:tcPr>
          <w:p w14:paraId="25E41873" w14:textId="77777777" w:rsidR="00AB78B3" w:rsidRDefault="00337FF0">
            <w:pPr>
              <w:pStyle w:val="Compact"/>
              <w:jc w:val="center"/>
            </w:pPr>
            <w:r>
              <w:t>NA</w:t>
            </w:r>
          </w:p>
        </w:tc>
        <w:tc>
          <w:tcPr>
            <w:tcW w:w="0" w:type="auto"/>
          </w:tcPr>
          <w:p w14:paraId="3A8AB976" w14:textId="77777777" w:rsidR="00AB78B3" w:rsidRDefault="00337FF0">
            <w:pPr>
              <w:pStyle w:val="Compact"/>
              <w:jc w:val="center"/>
            </w:pPr>
            <w:r>
              <w:t>NA</w:t>
            </w:r>
          </w:p>
        </w:tc>
        <w:tc>
          <w:tcPr>
            <w:tcW w:w="0" w:type="auto"/>
          </w:tcPr>
          <w:p w14:paraId="76F9BADB" w14:textId="77777777" w:rsidR="00AB78B3" w:rsidRDefault="00337FF0">
            <w:pPr>
              <w:pStyle w:val="Compact"/>
              <w:jc w:val="center"/>
            </w:pPr>
            <w:r>
              <w:t>76.35</w:t>
            </w:r>
          </w:p>
        </w:tc>
        <w:tc>
          <w:tcPr>
            <w:tcW w:w="0" w:type="auto"/>
          </w:tcPr>
          <w:p w14:paraId="65825F57" w14:textId="77777777" w:rsidR="00AB78B3" w:rsidRDefault="00337FF0">
            <w:pPr>
              <w:pStyle w:val="Compact"/>
              <w:jc w:val="center"/>
            </w:pPr>
            <w:r>
              <w:t>147</w:t>
            </w:r>
          </w:p>
        </w:tc>
        <w:tc>
          <w:tcPr>
            <w:tcW w:w="0" w:type="auto"/>
          </w:tcPr>
          <w:p w14:paraId="55906924" w14:textId="77777777" w:rsidR="00AB78B3" w:rsidRDefault="00337FF0">
            <w:pPr>
              <w:pStyle w:val="Compact"/>
              <w:jc w:val="center"/>
            </w:pPr>
            <w:r>
              <w:t>165</w:t>
            </w:r>
          </w:p>
        </w:tc>
        <w:tc>
          <w:tcPr>
            <w:tcW w:w="0" w:type="auto"/>
          </w:tcPr>
          <w:p w14:paraId="201E706F" w14:textId="77777777" w:rsidR="00AB78B3" w:rsidRDefault="00337FF0">
            <w:pPr>
              <w:pStyle w:val="Compact"/>
              <w:jc w:val="center"/>
            </w:pPr>
            <w:r>
              <w:t>0.1112</w:t>
            </w:r>
          </w:p>
        </w:tc>
        <w:tc>
          <w:tcPr>
            <w:tcW w:w="0" w:type="auto"/>
          </w:tcPr>
          <w:p w14:paraId="4ACC0A72" w14:textId="77777777" w:rsidR="00AB78B3" w:rsidRDefault="00337FF0">
            <w:pPr>
              <w:pStyle w:val="Compact"/>
              <w:jc w:val="center"/>
            </w:pPr>
            <w:r>
              <w:t>9.555</w:t>
            </w:r>
          </w:p>
        </w:tc>
        <w:tc>
          <w:tcPr>
            <w:tcW w:w="0" w:type="auto"/>
          </w:tcPr>
          <w:p w14:paraId="10B99321" w14:textId="77777777" w:rsidR="00AB78B3" w:rsidRDefault="00337FF0">
            <w:pPr>
              <w:pStyle w:val="Compact"/>
              <w:jc w:val="center"/>
            </w:pPr>
            <w:r>
              <w:t>17</w:t>
            </w:r>
          </w:p>
        </w:tc>
        <w:tc>
          <w:tcPr>
            <w:tcW w:w="0" w:type="auto"/>
          </w:tcPr>
          <w:p w14:paraId="3A4E190D" w14:textId="77777777" w:rsidR="00AB78B3" w:rsidRDefault="00337FF0">
            <w:pPr>
              <w:pStyle w:val="Compact"/>
              <w:jc w:val="center"/>
            </w:pPr>
            <w:r>
              <w:t>0.9212</w:t>
            </w:r>
          </w:p>
        </w:tc>
      </w:tr>
      <w:tr w:rsidR="00AB78B3" w14:paraId="08B7813C" w14:textId="77777777">
        <w:tc>
          <w:tcPr>
            <w:tcW w:w="0" w:type="auto"/>
          </w:tcPr>
          <w:p w14:paraId="3A4EAEF1" w14:textId="77777777" w:rsidR="00AB78B3" w:rsidRDefault="00337FF0">
            <w:pPr>
              <w:pStyle w:val="Compact"/>
              <w:jc w:val="center"/>
            </w:pPr>
            <w:r>
              <w:t>HUANCAVELICA</w:t>
            </w:r>
          </w:p>
        </w:tc>
        <w:tc>
          <w:tcPr>
            <w:tcW w:w="0" w:type="auto"/>
          </w:tcPr>
          <w:p w14:paraId="779A13FC" w14:textId="77777777" w:rsidR="00AB78B3" w:rsidRDefault="00337FF0">
            <w:pPr>
              <w:pStyle w:val="Compact"/>
              <w:jc w:val="center"/>
            </w:pPr>
            <w:r>
              <w:t>a40.49</w:t>
            </w:r>
          </w:p>
        </w:tc>
        <w:tc>
          <w:tcPr>
            <w:tcW w:w="0" w:type="auto"/>
          </w:tcPr>
          <w:p w14:paraId="6CFDB2D7" w14:textId="77777777" w:rsidR="00AB78B3" w:rsidRDefault="00337FF0">
            <w:pPr>
              <w:pStyle w:val="Compact"/>
              <w:jc w:val="center"/>
            </w:pPr>
            <w:r>
              <w:t>162.6</w:t>
            </w:r>
          </w:p>
        </w:tc>
        <w:tc>
          <w:tcPr>
            <w:tcW w:w="0" w:type="auto"/>
          </w:tcPr>
          <w:p w14:paraId="5BC2CB87" w14:textId="77777777" w:rsidR="00AB78B3" w:rsidRDefault="00337FF0">
            <w:pPr>
              <w:pStyle w:val="Compact"/>
              <w:jc w:val="center"/>
            </w:pPr>
            <w:r>
              <w:t>177</w:t>
            </w:r>
          </w:p>
        </w:tc>
        <w:tc>
          <w:tcPr>
            <w:tcW w:w="0" w:type="auto"/>
          </w:tcPr>
          <w:p w14:paraId="5B06E9C2" w14:textId="77777777" w:rsidR="00AB78B3" w:rsidRDefault="00337FF0">
            <w:pPr>
              <w:pStyle w:val="Compact"/>
              <w:jc w:val="center"/>
            </w:pPr>
            <w:r>
              <w:t>NA</w:t>
            </w:r>
          </w:p>
        </w:tc>
        <w:tc>
          <w:tcPr>
            <w:tcW w:w="0" w:type="auto"/>
          </w:tcPr>
          <w:p w14:paraId="3342B103" w14:textId="77777777" w:rsidR="00AB78B3" w:rsidRDefault="00337FF0">
            <w:pPr>
              <w:pStyle w:val="Compact"/>
              <w:jc w:val="center"/>
            </w:pPr>
            <w:r>
              <w:t>NA</w:t>
            </w:r>
          </w:p>
        </w:tc>
        <w:tc>
          <w:tcPr>
            <w:tcW w:w="0" w:type="auto"/>
          </w:tcPr>
          <w:p w14:paraId="208D8B65" w14:textId="77777777" w:rsidR="00AB78B3" w:rsidRDefault="00337FF0">
            <w:pPr>
              <w:pStyle w:val="Compact"/>
              <w:jc w:val="center"/>
            </w:pPr>
            <w:r>
              <w:t>NA</w:t>
            </w:r>
          </w:p>
        </w:tc>
        <w:tc>
          <w:tcPr>
            <w:tcW w:w="0" w:type="auto"/>
          </w:tcPr>
          <w:p w14:paraId="71296A38" w14:textId="77777777" w:rsidR="00AB78B3" w:rsidRDefault="00337FF0">
            <w:pPr>
              <w:pStyle w:val="Compact"/>
              <w:jc w:val="center"/>
            </w:pPr>
            <w:r>
              <w:t>139.6</w:t>
            </w:r>
          </w:p>
        </w:tc>
        <w:tc>
          <w:tcPr>
            <w:tcW w:w="0" w:type="auto"/>
          </w:tcPr>
          <w:p w14:paraId="5CDCDFF3" w14:textId="77777777" w:rsidR="00AB78B3" w:rsidRDefault="00337FF0">
            <w:pPr>
              <w:pStyle w:val="Compact"/>
              <w:jc w:val="center"/>
            </w:pPr>
            <w:r>
              <w:t>160</w:t>
            </w:r>
          </w:p>
        </w:tc>
        <w:tc>
          <w:tcPr>
            <w:tcW w:w="0" w:type="auto"/>
          </w:tcPr>
          <w:p w14:paraId="208865FD" w14:textId="77777777" w:rsidR="00AB78B3" w:rsidRDefault="00337FF0">
            <w:pPr>
              <w:pStyle w:val="Compact"/>
              <w:jc w:val="center"/>
            </w:pPr>
            <w:r>
              <w:t>178</w:t>
            </w:r>
          </w:p>
        </w:tc>
        <w:tc>
          <w:tcPr>
            <w:tcW w:w="0" w:type="auto"/>
          </w:tcPr>
          <w:p w14:paraId="2BBD664A" w14:textId="77777777" w:rsidR="00AB78B3" w:rsidRDefault="00337FF0">
            <w:pPr>
              <w:pStyle w:val="Compact"/>
              <w:jc w:val="center"/>
            </w:pPr>
            <w:r>
              <w:t>0.1415</w:t>
            </w:r>
          </w:p>
        </w:tc>
        <w:tc>
          <w:tcPr>
            <w:tcW w:w="0" w:type="auto"/>
          </w:tcPr>
          <w:p w14:paraId="1C09F462" w14:textId="77777777" w:rsidR="00AB78B3" w:rsidRDefault="00337FF0">
            <w:pPr>
              <w:pStyle w:val="Compact"/>
              <w:jc w:val="center"/>
            </w:pPr>
            <w:r>
              <w:t>23</w:t>
            </w:r>
          </w:p>
        </w:tc>
        <w:tc>
          <w:tcPr>
            <w:tcW w:w="0" w:type="auto"/>
          </w:tcPr>
          <w:p w14:paraId="44F122BA" w14:textId="77777777" w:rsidR="00AB78B3" w:rsidRDefault="00337FF0">
            <w:pPr>
              <w:pStyle w:val="Compact"/>
              <w:jc w:val="center"/>
            </w:pPr>
            <w:r>
              <w:t>17</w:t>
            </w:r>
          </w:p>
        </w:tc>
        <w:tc>
          <w:tcPr>
            <w:tcW w:w="0" w:type="auto"/>
          </w:tcPr>
          <w:p w14:paraId="71CE0C37" w14:textId="77777777" w:rsidR="00AB78B3" w:rsidRDefault="00337FF0">
            <w:pPr>
              <w:pStyle w:val="Compact"/>
              <w:jc w:val="center"/>
            </w:pPr>
            <w:r>
              <w:t>0.1492</w:t>
            </w:r>
          </w:p>
        </w:tc>
      </w:tr>
      <w:tr w:rsidR="00AB78B3" w14:paraId="3D6A1F55" w14:textId="77777777">
        <w:tc>
          <w:tcPr>
            <w:tcW w:w="0" w:type="auto"/>
          </w:tcPr>
          <w:p w14:paraId="02E599F7" w14:textId="77777777" w:rsidR="00AB78B3" w:rsidRDefault="00337FF0">
            <w:pPr>
              <w:pStyle w:val="Compact"/>
              <w:jc w:val="center"/>
            </w:pPr>
            <w:r>
              <w:t>HUANCAVELICA</w:t>
            </w:r>
          </w:p>
        </w:tc>
        <w:tc>
          <w:tcPr>
            <w:tcW w:w="0" w:type="auto"/>
          </w:tcPr>
          <w:p w14:paraId="3D5050ED" w14:textId="77777777" w:rsidR="00AB78B3" w:rsidRDefault="00337FF0">
            <w:pPr>
              <w:pStyle w:val="Compact"/>
              <w:jc w:val="center"/>
            </w:pPr>
            <w:r>
              <w:t>a50.59</w:t>
            </w:r>
          </w:p>
        </w:tc>
        <w:tc>
          <w:tcPr>
            <w:tcW w:w="0" w:type="auto"/>
          </w:tcPr>
          <w:p w14:paraId="4D3D76C8" w14:textId="77777777" w:rsidR="00AB78B3" w:rsidRDefault="00337FF0">
            <w:pPr>
              <w:pStyle w:val="Compact"/>
              <w:jc w:val="center"/>
            </w:pPr>
            <w:r>
              <w:t>199.9</w:t>
            </w:r>
          </w:p>
        </w:tc>
        <w:tc>
          <w:tcPr>
            <w:tcW w:w="0" w:type="auto"/>
          </w:tcPr>
          <w:p w14:paraId="4A02A99A" w14:textId="77777777" w:rsidR="00AB78B3" w:rsidRDefault="00337FF0">
            <w:pPr>
              <w:pStyle w:val="Compact"/>
              <w:jc w:val="center"/>
            </w:pPr>
            <w:r>
              <w:t>195</w:t>
            </w:r>
          </w:p>
        </w:tc>
        <w:tc>
          <w:tcPr>
            <w:tcW w:w="0" w:type="auto"/>
          </w:tcPr>
          <w:p w14:paraId="633155B4" w14:textId="77777777" w:rsidR="00AB78B3" w:rsidRDefault="00337FF0">
            <w:pPr>
              <w:pStyle w:val="Compact"/>
              <w:jc w:val="center"/>
            </w:pPr>
            <w:r>
              <w:t>NA</w:t>
            </w:r>
          </w:p>
        </w:tc>
        <w:tc>
          <w:tcPr>
            <w:tcW w:w="0" w:type="auto"/>
          </w:tcPr>
          <w:p w14:paraId="76B1D5A5" w14:textId="77777777" w:rsidR="00AB78B3" w:rsidRDefault="00337FF0">
            <w:pPr>
              <w:pStyle w:val="Compact"/>
              <w:jc w:val="center"/>
            </w:pPr>
            <w:r>
              <w:t>NA</w:t>
            </w:r>
          </w:p>
        </w:tc>
        <w:tc>
          <w:tcPr>
            <w:tcW w:w="0" w:type="auto"/>
          </w:tcPr>
          <w:p w14:paraId="1F5E136E" w14:textId="77777777" w:rsidR="00AB78B3" w:rsidRDefault="00337FF0">
            <w:pPr>
              <w:pStyle w:val="Compact"/>
              <w:jc w:val="center"/>
            </w:pPr>
            <w:r>
              <w:t>NA</w:t>
            </w:r>
          </w:p>
        </w:tc>
        <w:tc>
          <w:tcPr>
            <w:tcW w:w="0" w:type="auto"/>
          </w:tcPr>
          <w:p w14:paraId="771C196E" w14:textId="77777777" w:rsidR="00AB78B3" w:rsidRDefault="00337FF0">
            <w:pPr>
              <w:pStyle w:val="Compact"/>
              <w:jc w:val="center"/>
            </w:pPr>
            <w:r>
              <w:t>154.3</w:t>
            </w:r>
          </w:p>
        </w:tc>
        <w:tc>
          <w:tcPr>
            <w:tcW w:w="0" w:type="auto"/>
          </w:tcPr>
          <w:p w14:paraId="0C089331" w14:textId="77777777" w:rsidR="00AB78B3" w:rsidRDefault="00337FF0">
            <w:pPr>
              <w:pStyle w:val="Compact"/>
              <w:jc w:val="center"/>
            </w:pPr>
            <w:r>
              <w:t>178</w:t>
            </w:r>
          </w:p>
        </w:tc>
        <w:tc>
          <w:tcPr>
            <w:tcW w:w="0" w:type="auto"/>
          </w:tcPr>
          <w:p w14:paraId="40036697" w14:textId="77777777" w:rsidR="00AB78B3" w:rsidRDefault="00337FF0">
            <w:pPr>
              <w:pStyle w:val="Compact"/>
              <w:jc w:val="center"/>
            </w:pPr>
            <w:r>
              <w:t>196</w:t>
            </w:r>
          </w:p>
        </w:tc>
        <w:tc>
          <w:tcPr>
            <w:tcW w:w="0" w:type="auto"/>
          </w:tcPr>
          <w:p w14:paraId="5D8373A3" w14:textId="77777777" w:rsidR="00AB78B3" w:rsidRDefault="00337FF0">
            <w:pPr>
              <w:pStyle w:val="Compact"/>
              <w:jc w:val="center"/>
            </w:pPr>
            <w:r>
              <w:t>0.2281</w:t>
            </w:r>
          </w:p>
        </w:tc>
        <w:tc>
          <w:tcPr>
            <w:tcW w:w="0" w:type="auto"/>
          </w:tcPr>
          <w:p w14:paraId="16F82AAE" w14:textId="77777777" w:rsidR="00AB78B3" w:rsidRDefault="00337FF0">
            <w:pPr>
              <w:pStyle w:val="Compact"/>
              <w:jc w:val="center"/>
            </w:pPr>
            <w:r>
              <w:t>45.59</w:t>
            </w:r>
          </w:p>
        </w:tc>
        <w:tc>
          <w:tcPr>
            <w:tcW w:w="0" w:type="auto"/>
          </w:tcPr>
          <w:p w14:paraId="498A0F5B" w14:textId="77777777" w:rsidR="00AB78B3" w:rsidRDefault="00337FF0">
            <w:pPr>
              <w:pStyle w:val="Compact"/>
              <w:jc w:val="center"/>
            </w:pPr>
            <w:r>
              <w:t>17</w:t>
            </w:r>
          </w:p>
        </w:tc>
        <w:tc>
          <w:tcPr>
            <w:tcW w:w="0" w:type="auto"/>
          </w:tcPr>
          <w:p w14:paraId="507BEE19" w14:textId="77777777" w:rsidR="00AB78B3" w:rsidRDefault="00337FF0">
            <w:pPr>
              <w:pStyle w:val="Compact"/>
              <w:jc w:val="center"/>
            </w:pPr>
            <w:r>
              <w:t>0.0001987</w:t>
            </w:r>
          </w:p>
        </w:tc>
      </w:tr>
      <w:tr w:rsidR="00AB78B3" w14:paraId="579C1364" w14:textId="77777777">
        <w:tc>
          <w:tcPr>
            <w:tcW w:w="0" w:type="auto"/>
          </w:tcPr>
          <w:p w14:paraId="2B40C916" w14:textId="77777777" w:rsidR="00AB78B3" w:rsidRDefault="00337FF0">
            <w:pPr>
              <w:pStyle w:val="Compact"/>
              <w:jc w:val="center"/>
            </w:pPr>
            <w:r>
              <w:t>HUANCAVELICA</w:t>
            </w:r>
          </w:p>
        </w:tc>
        <w:tc>
          <w:tcPr>
            <w:tcW w:w="0" w:type="auto"/>
          </w:tcPr>
          <w:p w14:paraId="6F6F1639" w14:textId="77777777" w:rsidR="00AB78B3" w:rsidRDefault="00337FF0">
            <w:pPr>
              <w:pStyle w:val="Compact"/>
              <w:jc w:val="center"/>
            </w:pPr>
            <w:r>
              <w:t>a60.69</w:t>
            </w:r>
          </w:p>
        </w:tc>
        <w:tc>
          <w:tcPr>
            <w:tcW w:w="0" w:type="auto"/>
          </w:tcPr>
          <w:p w14:paraId="13B4829E" w14:textId="77777777" w:rsidR="00AB78B3" w:rsidRDefault="00337FF0">
            <w:pPr>
              <w:pStyle w:val="Compact"/>
              <w:jc w:val="center"/>
            </w:pPr>
            <w:r>
              <w:t>294.9</w:t>
            </w:r>
          </w:p>
        </w:tc>
        <w:tc>
          <w:tcPr>
            <w:tcW w:w="0" w:type="auto"/>
          </w:tcPr>
          <w:p w14:paraId="0F03AF42" w14:textId="77777777" w:rsidR="00AB78B3" w:rsidRDefault="00337FF0">
            <w:pPr>
              <w:pStyle w:val="Compact"/>
              <w:jc w:val="center"/>
            </w:pPr>
            <w:r>
              <w:t>204</w:t>
            </w:r>
          </w:p>
        </w:tc>
        <w:tc>
          <w:tcPr>
            <w:tcW w:w="0" w:type="auto"/>
          </w:tcPr>
          <w:p w14:paraId="1B6731DF" w14:textId="77777777" w:rsidR="00AB78B3" w:rsidRDefault="00337FF0">
            <w:pPr>
              <w:pStyle w:val="Compact"/>
              <w:jc w:val="center"/>
            </w:pPr>
            <w:r>
              <w:t>NA</w:t>
            </w:r>
          </w:p>
        </w:tc>
        <w:tc>
          <w:tcPr>
            <w:tcW w:w="0" w:type="auto"/>
          </w:tcPr>
          <w:p w14:paraId="60F10902" w14:textId="77777777" w:rsidR="00AB78B3" w:rsidRDefault="00337FF0">
            <w:pPr>
              <w:pStyle w:val="Compact"/>
              <w:jc w:val="center"/>
            </w:pPr>
            <w:r>
              <w:t>NA</w:t>
            </w:r>
          </w:p>
        </w:tc>
        <w:tc>
          <w:tcPr>
            <w:tcW w:w="0" w:type="auto"/>
          </w:tcPr>
          <w:p w14:paraId="19F37921" w14:textId="77777777" w:rsidR="00AB78B3" w:rsidRDefault="00337FF0">
            <w:pPr>
              <w:pStyle w:val="Compact"/>
              <w:jc w:val="center"/>
            </w:pPr>
            <w:r>
              <w:t>NA</w:t>
            </w:r>
          </w:p>
        </w:tc>
        <w:tc>
          <w:tcPr>
            <w:tcW w:w="0" w:type="auto"/>
          </w:tcPr>
          <w:p w14:paraId="2C7AB3F1" w14:textId="77777777" w:rsidR="00AB78B3" w:rsidRDefault="00337FF0">
            <w:pPr>
              <w:pStyle w:val="Compact"/>
              <w:jc w:val="center"/>
            </w:pPr>
            <w:r>
              <w:t>231.5</w:t>
            </w:r>
          </w:p>
        </w:tc>
        <w:tc>
          <w:tcPr>
            <w:tcW w:w="0" w:type="auto"/>
          </w:tcPr>
          <w:p w14:paraId="7A55ECEE" w14:textId="77777777" w:rsidR="00AB78B3" w:rsidRDefault="00337FF0">
            <w:pPr>
              <w:pStyle w:val="Compact"/>
              <w:jc w:val="center"/>
            </w:pPr>
            <w:r>
              <w:t>187</w:t>
            </w:r>
          </w:p>
        </w:tc>
        <w:tc>
          <w:tcPr>
            <w:tcW w:w="0" w:type="auto"/>
          </w:tcPr>
          <w:p w14:paraId="4D6F5222" w14:textId="77777777" w:rsidR="00AB78B3" w:rsidRDefault="00337FF0">
            <w:pPr>
              <w:pStyle w:val="Compact"/>
              <w:jc w:val="center"/>
            </w:pPr>
            <w:r>
              <w:t>205</w:t>
            </w:r>
          </w:p>
        </w:tc>
        <w:tc>
          <w:tcPr>
            <w:tcW w:w="0" w:type="auto"/>
          </w:tcPr>
          <w:p w14:paraId="42AEBCF1" w14:textId="77777777" w:rsidR="00AB78B3" w:rsidRDefault="00337FF0">
            <w:pPr>
              <w:pStyle w:val="Compact"/>
              <w:jc w:val="center"/>
            </w:pPr>
            <w:r>
              <w:t>0.2149</w:t>
            </w:r>
          </w:p>
        </w:tc>
        <w:tc>
          <w:tcPr>
            <w:tcW w:w="0" w:type="auto"/>
          </w:tcPr>
          <w:p w14:paraId="4493342E" w14:textId="77777777" w:rsidR="00AB78B3" w:rsidRDefault="00337FF0">
            <w:pPr>
              <w:pStyle w:val="Compact"/>
              <w:jc w:val="center"/>
            </w:pPr>
            <w:r>
              <w:t>63.38</w:t>
            </w:r>
          </w:p>
        </w:tc>
        <w:tc>
          <w:tcPr>
            <w:tcW w:w="0" w:type="auto"/>
          </w:tcPr>
          <w:p w14:paraId="5E459F40" w14:textId="77777777" w:rsidR="00AB78B3" w:rsidRDefault="00337FF0">
            <w:pPr>
              <w:pStyle w:val="Compact"/>
              <w:jc w:val="center"/>
            </w:pPr>
            <w:r>
              <w:t>17</w:t>
            </w:r>
          </w:p>
        </w:tc>
        <w:tc>
          <w:tcPr>
            <w:tcW w:w="0" w:type="auto"/>
          </w:tcPr>
          <w:p w14:paraId="2FFB5296" w14:textId="77777777" w:rsidR="00AB78B3" w:rsidRDefault="00337FF0">
            <w:pPr>
              <w:pStyle w:val="Compact"/>
              <w:jc w:val="center"/>
            </w:pPr>
            <w:r>
              <w:t>2.88e-07</w:t>
            </w:r>
          </w:p>
        </w:tc>
      </w:tr>
      <w:tr w:rsidR="00AB78B3" w14:paraId="59F01D0D" w14:textId="77777777">
        <w:tc>
          <w:tcPr>
            <w:tcW w:w="0" w:type="auto"/>
          </w:tcPr>
          <w:p w14:paraId="19A0C76F" w14:textId="77777777" w:rsidR="00AB78B3" w:rsidRDefault="00337FF0">
            <w:pPr>
              <w:pStyle w:val="Compact"/>
              <w:jc w:val="center"/>
            </w:pPr>
            <w:r>
              <w:t>HUANCAVELICA</w:t>
            </w:r>
          </w:p>
        </w:tc>
        <w:tc>
          <w:tcPr>
            <w:tcW w:w="0" w:type="auto"/>
          </w:tcPr>
          <w:p w14:paraId="480FBA93" w14:textId="77777777" w:rsidR="00AB78B3" w:rsidRDefault="00337FF0">
            <w:pPr>
              <w:pStyle w:val="Compact"/>
              <w:jc w:val="center"/>
            </w:pPr>
            <w:r>
              <w:t>a70.79</w:t>
            </w:r>
          </w:p>
        </w:tc>
        <w:tc>
          <w:tcPr>
            <w:tcW w:w="0" w:type="auto"/>
          </w:tcPr>
          <w:p w14:paraId="1E757DA9" w14:textId="77777777" w:rsidR="00AB78B3" w:rsidRDefault="00337FF0">
            <w:pPr>
              <w:pStyle w:val="Compact"/>
              <w:jc w:val="center"/>
            </w:pPr>
            <w:r>
              <w:t>352.3</w:t>
            </w:r>
          </w:p>
        </w:tc>
        <w:tc>
          <w:tcPr>
            <w:tcW w:w="0" w:type="auto"/>
          </w:tcPr>
          <w:p w14:paraId="1C627139" w14:textId="77777777" w:rsidR="00AB78B3" w:rsidRDefault="00337FF0">
            <w:pPr>
              <w:pStyle w:val="Compact"/>
              <w:jc w:val="center"/>
            </w:pPr>
            <w:r>
              <w:t>205</w:t>
            </w:r>
          </w:p>
        </w:tc>
        <w:tc>
          <w:tcPr>
            <w:tcW w:w="0" w:type="auto"/>
          </w:tcPr>
          <w:p w14:paraId="079E4D5C" w14:textId="77777777" w:rsidR="00AB78B3" w:rsidRDefault="00337FF0">
            <w:pPr>
              <w:pStyle w:val="Compact"/>
              <w:jc w:val="center"/>
            </w:pPr>
            <w:r>
              <w:t>NA</w:t>
            </w:r>
          </w:p>
        </w:tc>
        <w:tc>
          <w:tcPr>
            <w:tcW w:w="0" w:type="auto"/>
          </w:tcPr>
          <w:p w14:paraId="5F0A77FE" w14:textId="77777777" w:rsidR="00AB78B3" w:rsidRDefault="00337FF0">
            <w:pPr>
              <w:pStyle w:val="Compact"/>
              <w:jc w:val="center"/>
            </w:pPr>
            <w:r>
              <w:t>NA</w:t>
            </w:r>
          </w:p>
        </w:tc>
        <w:tc>
          <w:tcPr>
            <w:tcW w:w="0" w:type="auto"/>
          </w:tcPr>
          <w:p w14:paraId="2FAA469B" w14:textId="77777777" w:rsidR="00AB78B3" w:rsidRDefault="00337FF0">
            <w:pPr>
              <w:pStyle w:val="Compact"/>
              <w:jc w:val="center"/>
            </w:pPr>
            <w:r>
              <w:t>NA</w:t>
            </w:r>
          </w:p>
        </w:tc>
        <w:tc>
          <w:tcPr>
            <w:tcW w:w="0" w:type="auto"/>
          </w:tcPr>
          <w:p w14:paraId="32638166" w14:textId="77777777" w:rsidR="00AB78B3" w:rsidRDefault="00337FF0">
            <w:pPr>
              <w:pStyle w:val="Compact"/>
              <w:jc w:val="center"/>
            </w:pPr>
            <w:r>
              <w:t>253.4</w:t>
            </w:r>
          </w:p>
        </w:tc>
        <w:tc>
          <w:tcPr>
            <w:tcW w:w="0" w:type="auto"/>
          </w:tcPr>
          <w:p w14:paraId="2E67FEC5" w14:textId="77777777" w:rsidR="00AB78B3" w:rsidRDefault="00337FF0">
            <w:pPr>
              <w:pStyle w:val="Compact"/>
              <w:jc w:val="center"/>
            </w:pPr>
            <w:r>
              <w:t>188</w:t>
            </w:r>
          </w:p>
        </w:tc>
        <w:tc>
          <w:tcPr>
            <w:tcW w:w="0" w:type="auto"/>
          </w:tcPr>
          <w:p w14:paraId="66A5A7CD" w14:textId="77777777" w:rsidR="00AB78B3" w:rsidRDefault="00337FF0">
            <w:pPr>
              <w:pStyle w:val="Compact"/>
              <w:jc w:val="center"/>
            </w:pPr>
            <w:r>
              <w:t>206</w:t>
            </w:r>
          </w:p>
        </w:tc>
        <w:tc>
          <w:tcPr>
            <w:tcW w:w="0" w:type="auto"/>
          </w:tcPr>
          <w:p w14:paraId="7C235450" w14:textId="77777777" w:rsidR="00AB78B3" w:rsidRDefault="00337FF0">
            <w:pPr>
              <w:pStyle w:val="Compact"/>
              <w:jc w:val="center"/>
            </w:pPr>
            <w:r>
              <w:t>0.2808</w:t>
            </w:r>
          </w:p>
        </w:tc>
        <w:tc>
          <w:tcPr>
            <w:tcW w:w="0" w:type="auto"/>
          </w:tcPr>
          <w:p w14:paraId="72667007" w14:textId="77777777" w:rsidR="00AB78B3" w:rsidRDefault="00337FF0">
            <w:pPr>
              <w:pStyle w:val="Compact"/>
              <w:jc w:val="center"/>
            </w:pPr>
            <w:r>
              <w:t>98.95</w:t>
            </w:r>
          </w:p>
        </w:tc>
        <w:tc>
          <w:tcPr>
            <w:tcW w:w="0" w:type="auto"/>
          </w:tcPr>
          <w:p w14:paraId="5EE4BD31" w14:textId="77777777" w:rsidR="00AB78B3" w:rsidRDefault="00337FF0">
            <w:pPr>
              <w:pStyle w:val="Compact"/>
              <w:jc w:val="center"/>
            </w:pPr>
            <w:r>
              <w:t>17</w:t>
            </w:r>
          </w:p>
        </w:tc>
        <w:tc>
          <w:tcPr>
            <w:tcW w:w="0" w:type="auto"/>
          </w:tcPr>
          <w:p w14:paraId="083AFC5C" w14:textId="77777777" w:rsidR="00AB78B3" w:rsidRDefault="00337FF0">
            <w:pPr>
              <w:pStyle w:val="Compact"/>
              <w:jc w:val="center"/>
            </w:pPr>
            <w:r>
              <w:t>1.392e-13</w:t>
            </w:r>
          </w:p>
        </w:tc>
      </w:tr>
      <w:tr w:rsidR="00AB78B3" w14:paraId="1B2B7F7F" w14:textId="77777777">
        <w:tc>
          <w:tcPr>
            <w:tcW w:w="0" w:type="auto"/>
          </w:tcPr>
          <w:p w14:paraId="6B976E6F" w14:textId="77777777" w:rsidR="00AB78B3" w:rsidRDefault="00337FF0">
            <w:pPr>
              <w:pStyle w:val="Compact"/>
              <w:jc w:val="center"/>
            </w:pPr>
            <w:r>
              <w:t>HUANCAVELICA</w:t>
            </w:r>
          </w:p>
        </w:tc>
        <w:tc>
          <w:tcPr>
            <w:tcW w:w="0" w:type="auto"/>
          </w:tcPr>
          <w:p w14:paraId="2B749C0D" w14:textId="77777777" w:rsidR="00AB78B3" w:rsidRDefault="00337FF0">
            <w:pPr>
              <w:pStyle w:val="Compact"/>
              <w:jc w:val="center"/>
            </w:pPr>
            <w:r>
              <w:t>a80</w:t>
            </w:r>
          </w:p>
        </w:tc>
        <w:tc>
          <w:tcPr>
            <w:tcW w:w="0" w:type="auto"/>
          </w:tcPr>
          <w:p w14:paraId="33935ECA" w14:textId="77777777" w:rsidR="00AB78B3" w:rsidRDefault="00337FF0">
            <w:pPr>
              <w:pStyle w:val="Compact"/>
              <w:jc w:val="center"/>
            </w:pPr>
            <w:r>
              <w:t>260.7</w:t>
            </w:r>
          </w:p>
        </w:tc>
        <w:tc>
          <w:tcPr>
            <w:tcW w:w="0" w:type="auto"/>
          </w:tcPr>
          <w:p w14:paraId="37A82A79" w14:textId="77777777" w:rsidR="00AB78B3" w:rsidRDefault="00337FF0">
            <w:pPr>
              <w:pStyle w:val="Compact"/>
              <w:jc w:val="center"/>
            </w:pPr>
            <w:r>
              <w:t>206</w:t>
            </w:r>
          </w:p>
        </w:tc>
        <w:tc>
          <w:tcPr>
            <w:tcW w:w="0" w:type="auto"/>
          </w:tcPr>
          <w:p w14:paraId="49723B8C" w14:textId="77777777" w:rsidR="00AB78B3" w:rsidRDefault="00337FF0">
            <w:pPr>
              <w:pStyle w:val="Compact"/>
              <w:jc w:val="center"/>
            </w:pPr>
            <w:r>
              <w:t>NA</w:t>
            </w:r>
          </w:p>
        </w:tc>
        <w:tc>
          <w:tcPr>
            <w:tcW w:w="0" w:type="auto"/>
          </w:tcPr>
          <w:p w14:paraId="3E6350A9" w14:textId="77777777" w:rsidR="00AB78B3" w:rsidRDefault="00337FF0">
            <w:pPr>
              <w:pStyle w:val="Compact"/>
              <w:jc w:val="center"/>
            </w:pPr>
            <w:r>
              <w:t>NA</w:t>
            </w:r>
          </w:p>
        </w:tc>
        <w:tc>
          <w:tcPr>
            <w:tcW w:w="0" w:type="auto"/>
          </w:tcPr>
          <w:p w14:paraId="031A4554" w14:textId="77777777" w:rsidR="00AB78B3" w:rsidRDefault="00337FF0">
            <w:pPr>
              <w:pStyle w:val="Compact"/>
              <w:jc w:val="center"/>
            </w:pPr>
            <w:r>
              <w:t>NA</w:t>
            </w:r>
          </w:p>
        </w:tc>
        <w:tc>
          <w:tcPr>
            <w:tcW w:w="0" w:type="auto"/>
          </w:tcPr>
          <w:p w14:paraId="21E26A81" w14:textId="77777777" w:rsidR="00AB78B3" w:rsidRDefault="00337FF0">
            <w:pPr>
              <w:pStyle w:val="Compact"/>
              <w:jc w:val="center"/>
            </w:pPr>
            <w:r>
              <w:t>203.7</w:t>
            </w:r>
          </w:p>
        </w:tc>
        <w:tc>
          <w:tcPr>
            <w:tcW w:w="0" w:type="auto"/>
          </w:tcPr>
          <w:p w14:paraId="061C992E" w14:textId="77777777" w:rsidR="00AB78B3" w:rsidRDefault="00337FF0">
            <w:pPr>
              <w:pStyle w:val="Compact"/>
              <w:jc w:val="center"/>
            </w:pPr>
            <w:r>
              <w:t>189</w:t>
            </w:r>
          </w:p>
        </w:tc>
        <w:tc>
          <w:tcPr>
            <w:tcW w:w="0" w:type="auto"/>
          </w:tcPr>
          <w:p w14:paraId="122D3AAD" w14:textId="77777777" w:rsidR="00AB78B3" w:rsidRDefault="00337FF0">
            <w:pPr>
              <w:pStyle w:val="Compact"/>
              <w:jc w:val="center"/>
            </w:pPr>
            <w:r>
              <w:t>207</w:t>
            </w:r>
          </w:p>
        </w:tc>
        <w:tc>
          <w:tcPr>
            <w:tcW w:w="0" w:type="auto"/>
          </w:tcPr>
          <w:p w14:paraId="6C30C4D4" w14:textId="77777777" w:rsidR="00AB78B3" w:rsidRDefault="00337FF0">
            <w:pPr>
              <w:pStyle w:val="Compact"/>
              <w:jc w:val="center"/>
            </w:pPr>
            <w:r>
              <w:t>0.2186</w:t>
            </w:r>
          </w:p>
        </w:tc>
        <w:tc>
          <w:tcPr>
            <w:tcW w:w="0" w:type="auto"/>
          </w:tcPr>
          <w:p w14:paraId="25FBEBE2" w14:textId="77777777" w:rsidR="00AB78B3" w:rsidRDefault="00337FF0">
            <w:pPr>
              <w:pStyle w:val="Compact"/>
              <w:jc w:val="center"/>
            </w:pPr>
            <w:r>
              <w:t>56.99</w:t>
            </w:r>
          </w:p>
        </w:tc>
        <w:tc>
          <w:tcPr>
            <w:tcW w:w="0" w:type="auto"/>
          </w:tcPr>
          <w:p w14:paraId="4C95021C" w14:textId="77777777" w:rsidR="00AB78B3" w:rsidRDefault="00337FF0">
            <w:pPr>
              <w:pStyle w:val="Compact"/>
              <w:jc w:val="center"/>
            </w:pPr>
            <w:r>
              <w:t>17</w:t>
            </w:r>
          </w:p>
        </w:tc>
        <w:tc>
          <w:tcPr>
            <w:tcW w:w="0" w:type="auto"/>
          </w:tcPr>
          <w:p w14:paraId="0B7ED12E" w14:textId="77777777" w:rsidR="00AB78B3" w:rsidRDefault="00337FF0">
            <w:pPr>
              <w:pStyle w:val="Compact"/>
              <w:jc w:val="center"/>
            </w:pPr>
            <w:r>
              <w:t>3.266e-06</w:t>
            </w:r>
          </w:p>
        </w:tc>
      </w:tr>
      <w:tr w:rsidR="00AB78B3" w14:paraId="5153EB2B" w14:textId="77777777">
        <w:tc>
          <w:tcPr>
            <w:tcW w:w="0" w:type="auto"/>
          </w:tcPr>
          <w:p w14:paraId="6EC6DDF0" w14:textId="77777777" w:rsidR="00AB78B3" w:rsidRDefault="00337FF0">
            <w:pPr>
              <w:pStyle w:val="Compact"/>
              <w:jc w:val="center"/>
            </w:pPr>
            <w:r>
              <w:t>HUANUCO</w:t>
            </w:r>
          </w:p>
        </w:tc>
        <w:tc>
          <w:tcPr>
            <w:tcW w:w="0" w:type="auto"/>
          </w:tcPr>
          <w:p w14:paraId="5E3D1FDF" w14:textId="77777777" w:rsidR="00AB78B3" w:rsidRDefault="00337FF0">
            <w:pPr>
              <w:pStyle w:val="Compact"/>
              <w:jc w:val="center"/>
            </w:pPr>
            <w:r>
              <w:t>a0.9</w:t>
            </w:r>
          </w:p>
        </w:tc>
        <w:tc>
          <w:tcPr>
            <w:tcW w:w="0" w:type="auto"/>
          </w:tcPr>
          <w:p w14:paraId="69FC8633" w14:textId="77777777" w:rsidR="00AB78B3" w:rsidRDefault="00337FF0">
            <w:pPr>
              <w:pStyle w:val="Compact"/>
              <w:jc w:val="center"/>
            </w:pPr>
            <w:r>
              <w:t>195.8</w:t>
            </w:r>
          </w:p>
        </w:tc>
        <w:tc>
          <w:tcPr>
            <w:tcW w:w="0" w:type="auto"/>
          </w:tcPr>
          <w:p w14:paraId="17B54AB7" w14:textId="77777777" w:rsidR="00AB78B3" w:rsidRDefault="00337FF0">
            <w:pPr>
              <w:pStyle w:val="Compact"/>
              <w:jc w:val="center"/>
            </w:pPr>
            <w:r>
              <w:t>204</w:t>
            </w:r>
          </w:p>
        </w:tc>
        <w:tc>
          <w:tcPr>
            <w:tcW w:w="0" w:type="auto"/>
          </w:tcPr>
          <w:p w14:paraId="21000F72" w14:textId="77777777" w:rsidR="00AB78B3" w:rsidRDefault="00337FF0">
            <w:pPr>
              <w:pStyle w:val="Compact"/>
              <w:jc w:val="center"/>
            </w:pPr>
            <w:r>
              <w:t>NA</w:t>
            </w:r>
          </w:p>
        </w:tc>
        <w:tc>
          <w:tcPr>
            <w:tcW w:w="0" w:type="auto"/>
          </w:tcPr>
          <w:p w14:paraId="1A5D4E66" w14:textId="77777777" w:rsidR="00AB78B3" w:rsidRDefault="00337FF0">
            <w:pPr>
              <w:pStyle w:val="Compact"/>
              <w:jc w:val="center"/>
            </w:pPr>
            <w:r>
              <w:t>NA</w:t>
            </w:r>
          </w:p>
        </w:tc>
        <w:tc>
          <w:tcPr>
            <w:tcW w:w="0" w:type="auto"/>
          </w:tcPr>
          <w:p w14:paraId="08956B8F" w14:textId="77777777" w:rsidR="00AB78B3" w:rsidRDefault="00337FF0">
            <w:pPr>
              <w:pStyle w:val="Compact"/>
              <w:jc w:val="center"/>
            </w:pPr>
            <w:r>
              <w:t>NA</w:t>
            </w:r>
          </w:p>
        </w:tc>
        <w:tc>
          <w:tcPr>
            <w:tcW w:w="0" w:type="auto"/>
          </w:tcPr>
          <w:p w14:paraId="674C11E2" w14:textId="77777777" w:rsidR="00AB78B3" w:rsidRDefault="00337FF0">
            <w:pPr>
              <w:pStyle w:val="Compact"/>
              <w:jc w:val="center"/>
            </w:pPr>
            <w:r>
              <w:t>175.8</w:t>
            </w:r>
          </w:p>
        </w:tc>
        <w:tc>
          <w:tcPr>
            <w:tcW w:w="0" w:type="auto"/>
          </w:tcPr>
          <w:p w14:paraId="6C56E922" w14:textId="77777777" w:rsidR="00AB78B3" w:rsidRDefault="00337FF0">
            <w:pPr>
              <w:pStyle w:val="Compact"/>
              <w:jc w:val="center"/>
            </w:pPr>
            <w:r>
              <w:t>187</w:t>
            </w:r>
          </w:p>
        </w:tc>
        <w:tc>
          <w:tcPr>
            <w:tcW w:w="0" w:type="auto"/>
          </w:tcPr>
          <w:p w14:paraId="5D3ABBFB" w14:textId="77777777" w:rsidR="00AB78B3" w:rsidRDefault="00337FF0">
            <w:pPr>
              <w:pStyle w:val="Compact"/>
              <w:jc w:val="center"/>
            </w:pPr>
            <w:r>
              <w:t>205</w:t>
            </w:r>
          </w:p>
        </w:tc>
        <w:tc>
          <w:tcPr>
            <w:tcW w:w="0" w:type="auto"/>
          </w:tcPr>
          <w:p w14:paraId="314A6520" w14:textId="77777777" w:rsidR="00AB78B3" w:rsidRDefault="00337FF0">
            <w:pPr>
              <w:pStyle w:val="Compact"/>
              <w:jc w:val="center"/>
            </w:pPr>
            <w:r>
              <w:t>0.1019</w:t>
            </w:r>
          </w:p>
        </w:tc>
        <w:tc>
          <w:tcPr>
            <w:tcW w:w="0" w:type="auto"/>
          </w:tcPr>
          <w:p w14:paraId="0E164768" w14:textId="77777777" w:rsidR="00AB78B3" w:rsidRDefault="00337FF0">
            <w:pPr>
              <w:pStyle w:val="Compact"/>
              <w:jc w:val="center"/>
            </w:pPr>
            <w:r>
              <w:t>19.95</w:t>
            </w:r>
          </w:p>
        </w:tc>
        <w:tc>
          <w:tcPr>
            <w:tcW w:w="0" w:type="auto"/>
          </w:tcPr>
          <w:p w14:paraId="07BE1EE7" w14:textId="77777777" w:rsidR="00AB78B3" w:rsidRDefault="00337FF0">
            <w:pPr>
              <w:pStyle w:val="Compact"/>
              <w:jc w:val="center"/>
            </w:pPr>
            <w:r>
              <w:t>17</w:t>
            </w:r>
          </w:p>
        </w:tc>
        <w:tc>
          <w:tcPr>
            <w:tcW w:w="0" w:type="auto"/>
          </w:tcPr>
          <w:p w14:paraId="23B42749" w14:textId="77777777" w:rsidR="00AB78B3" w:rsidRDefault="00337FF0">
            <w:pPr>
              <w:pStyle w:val="Compact"/>
              <w:jc w:val="center"/>
            </w:pPr>
            <w:r>
              <w:t>0.2768</w:t>
            </w:r>
          </w:p>
        </w:tc>
      </w:tr>
      <w:tr w:rsidR="00AB78B3" w14:paraId="2D34B3F5" w14:textId="77777777">
        <w:tc>
          <w:tcPr>
            <w:tcW w:w="0" w:type="auto"/>
          </w:tcPr>
          <w:p w14:paraId="1B71ADAF" w14:textId="77777777" w:rsidR="00AB78B3" w:rsidRDefault="00337FF0">
            <w:pPr>
              <w:pStyle w:val="Compact"/>
              <w:jc w:val="center"/>
            </w:pPr>
            <w:r>
              <w:t>HUANUCO</w:t>
            </w:r>
          </w:p>
        </w:tc>
        <w:tc>
          <w:tcPr>
            <w:tcW w:w="0" w:type="auto"/>
          </w:tcPr>
          <w:p w14:paraId="7320DCFA" w14:textId="77777777" w:rsidR="00AB78B3" w:rsidRDefault="00337FF0">
            <w:pPr>
              <w:pStyle w:val="Compact"/>
              <w:jc w:val="center"/>
            </w:pPr>
            <w:r>
              <w:t>a10.19</w:t>
            </w:r>
          </w:p>
        </w:tc>
        <w:tc>
          <w:tcPr>
            <w:tcW w:w="0" w:type="auto"/>
          </w:tcPr>
          <w:p w14:paraId="4ECA4AD2" w14:textId="77777777" w:rsidR="00AB78B3" w:rsidRDefault="00337FF0">
            <w:pPr>
              <w:pStyle w:val="Compact"/>
              <w:jc w:val="center"/>
            </w:pPr>
            <w:r>
              <w:t>93.14</w:t>
            </w:r>
          </w:p>
        </w:tc>
        <w:tc>
          <w:tcPr>
            <w:tcW w:w="0" w:type="auto"/>
          </w:tcPr>
          <w:p w14:paraId="41A538A0" w14:textId="77777777" w:rsidR="00AB78B3" w:rsidRDefault="00337FF0">
            <w:pPr>
              <w:pStyle w:val="Compact"/>
              <w:jc w:val="center"/>
            </w:pPr>
            <w:r>
              <w:t>155</w:t>
            </w:r>
          </w:p>
        </w:tc>
        <w:tc>
          <w:tcPr>
            <w:tcW w:w="0" w:type="auto"/>
          </w:tcPr>
          <w:p w14:paraId="7A7A1FE6" w14:textId="77777777" w:rsidR="00AB78B3" w:rsidRDefault="00337FF0">
            <w:pPr>
              <w:pStyle w:val="Compact"/>
              <w:jc w:val="center"/>
            </w:pPr>
            <w:r>
              <w:t>NA</w:t>
            </w:r>
          </w:p>
        </w:tc>
        <w:tc>
          <w:tcPr>
            <w:tcW w:w="0" w:type="auto"/>
          </w:tcPr>
          <w:p w14:paraId="3A26A939" w14:textId="77777777" w:rsidR="00AB78B3" w:rsidRDefault="00337FF0">
            <w:pPr>
              <w:pStyle w:val="Compact"/>
              <w:jc w:val="center"/>
            </w:pPr>
            <w:r>
              <w:t>NA</w:t>
            </w:r>
          </w:p>
        </w:tc>
        <w:tc>
          <w:tcPr>
            <w:tcW w:w="0" w:type="auto"/>
          </w:tcPr>
          <w:p w14:paraId="7836D47C" w14:textId="77777777" w:rsidR="00AB78B3" w:rsidRDefault="00337FF0">
            <w:pPr>
              <w:pStyle w:val="Compact"/>
              <w:jc w:val="center"/>
            </w:pPr>
            <w:r>
              <w:t>NA</w:t>
            </w:r>
          </w:p>
        </w:tc>
        <w:tc>
          <w:tcPr>
            <w:tcW w:w="0" w:type="auto"/>
          </w:tcPr>
          <w:p w14:paraId="6A827EA6" w14:textId="77777777" w:rsidR="00AB78B3" w:rsidRDefault="00337FF0">
            <w:pPr>
              <w:pStyle w:val="Compact"/>
              <w:jc w:val="center"/>
            </w:pPr>
            <w:r>
              <w:t>78.01</w:t>
            </w:r>
          </w:p>
        </w:tc>
        <w:tc>
          <w:tcPr>
            <w:tcW w:w="0" w:type="auto"/>
          </w:tcPr>
          <w:p w14:paraId="2B418BD6" w14:textId="77777777" w:rsidR="00AB78B3" w:rsidRDefault="00337FF0">
            <w:pPr>
              <w:pStyle w:val="Compact"/>
              <w:jc w:val="center"/>
            </w:pPr>
            <w:r>
              <w:t>138</w:t>
            </w:r>
          </w:p>
        </w:tc>
        <w:tc>
          <w:tcPr>
            <w:tcW w:w="0" w:type="auto"/>
          </w:tcPr>
          <w:p w14:paraId="0C9E48F1" w14:textId="77777777" w:rsidR="00AB78B3" w:rsidRDefault="00337FF0">
            <w:pPr>
              <w:pStyle w:val="Compact"/>
              <w:jc w:val="center"/>
            </w:pPr>
            <w:r>
              <w:t>156</w:t>
            </w:r>
          </w:p>
        </w:tc>
        <w:tc>
          <w:tcPr>
            <w:tcW w:w="0" w:type="auto"/>
          </w:tcPr>
          <w:p w14:paraId="2F6101DF" w14:textId="77777777" w:rsidR="00AB78B3" w:rsidRDefault="00337FF0">
            <w:pPr>
              <w:pStyle w:val="Compact"/>
              <w:jc w:val="center"/>
            </w:pPr>
            <w:r>
              <w:t>0.1624</w:t>
            </w:r>
          </w:p>
        </w:tc>
        <w:tc>
          <w:tcPr>
            <w:tcW w:w="0" w:type="auto"/>
          </w:tcPr>
          <w:p w14:paraId="379183F5" w14:textId="77777777" w:rsidR="00AB78B3" w:rsidRDefault="00337FF0">
            <w:pPr>
              <w:pStyle w:val="Compact"/>
              <w:jc w:val="center"/>
            </w:pPr>
            <w:r>
              <w:t>15.12</w:t>
            </w:r>
          </w:p>
        </w:tc>
        <w:tc>
          <w:tcPr>
            <w:tcW w:w="0" w:type="auto"/>
          </w:tcPr>
          <w:p w14:paraId="64800D77" w14:textId="77777777" w:rsidR="00AB78B3" w:rsidRDefault="00337FF0">
            <w:pPr>
              <w:pStyle w:val="Compact"/>
              <w:jc w:val="center"/>
            </w:pPr>
            <w:r>
              <w:t>17</w:t>
            </w:r>
          </w:p>
        </w:tc>
        <w:tc>
          <w:tcPr>
            <w:tcW w:w="0" w:type="auto"/>
          </w:tcPr>
          <w:p w14:paraId="1F9188AA" w14:textId="77777777" w:rsidR="00AB78B3" w:rsidRDefault="00337FF0">
            <w:pPr>
              <w:pStyle w:val="Compact"/>
              <w:jc w:val="center"/>
            </w:pPr>
            <w:r>
              <w:t>0.5867</w:t>
            </w:r>
          </w:p>
        </w:tc>
      </w:tr>
      <w:tr w:rsidR="00AB78B3" w14:paraId="7A12C5FE" w14:textId="77777777">
        <w:tc>
          <w:tcPr>
            <w:tcW w:w="0" w:type="auto"/>
          </w:tcPr>
          <w:p w14:paraId="59E87B72" w14:textId="77777777" w:rsidR="00AB78B3" w:rsidRDefault="00337FF0">
            <w:pPr>
              <w:pStyle w:val="Compact"/>
              <w:jc w:val="center"/>
            </w:pPr>
            <w:r>
              <w:t>HUANUCO</w:t>
            </w:r>
          </w:p>
        </w:tc>
        <w:tc>
          <w:tcPr>
            <w:tcW w:w="0" w:type="auto"/>
          </w:tcPr>
          <w:p w14:paraId="46D49C28" w14:textId="77777777" w:rsidR="00AB78B3" w:rsidRDefault="00337FF0">
            <w:pPr>
              <w:pStyle w:val="Compact"/>
              <w:jc w:val="center"/>
            </w:pPr>
            <w:r>
              <w:t>a20.29</w:t>
            </w:r>
          </w:p>
        </w:tc>
        <w:tc>
          <w:tcPr>
            <w:tcW w:w="0" w:type="auto"/>
          </w:tcPr>
          <w:p w14:paraId="657778E7" w14:textId="77777777" w:rsidR="00AB78B3" w:rsidRDefault="00337FF0">
            <w:pPr>
              <w:pStyle w:val="Compact"/>
              <w:jc w:val="center"/>
            </w:pPr>
            <w:r>
              <w:t>132</w:t>
            </w:r>
          </w:p>
        </w:tc>
        <w:tc>
          <w:tcPr>
            <w:tcW w:w="0" w:type="auto"/>
          </w:tcPr>
          <w:p w14:paraId="336635F9" w14:textId="77777777" w:rsidR="00AB78B3" w:rsidRDefault="00337FF0">
            <w:pPr>
              <w:pStyle w:val="Compact"/>
              <w:jc w:val="center"/>
            </w:pPr>
            <w:r>
              <w:t>193</w:t>
            </w:r>
          </w:p>
        </w:tc>
        <w:tc>
          <w:tcPr>
            <w:tcW w:w="0" w:type="auto"/>
          </w:tcPr>
          <w:p w14:paraId="73315530" w14:textId="77777777" w:rsidR="00AB78B3" w:rsidRDefault="00337FF0">
            <w:pPr>
              <w:pStyle w:val="Compact"/>
              <w:jc w:val="center"/>
            </w:pPr>
            <w:r>
              <w:t>NA</w:t>
            </w:r>
          </w:p>
        </w:tc>
        <w:tc>
          <w:tcPr>
            <w:tcW w:w="0" w:type="auto"/>
          </w:tcPr>
          <w:p w14:paraId="469E1A6F" w14:textId="77777777" w:rsidR="00AB78B3" w:rsidRDefault="00337FF0">
            <w:pPr>
              <w:pStyle w:val="Compact"/>
              <w:jc w:val="center"/>
            </w:pPr>
            <w:r>
              <w:t>NA</w:t>
            </w:r>
          </w:p>
        </w:tc>
        <w:tc>
          <w:tcPr>
            <w:tcW w:w="0" w:type="auto"/>
          </w:tcPr>
          <w:p w14:paraId="3A68E1E0" w14:textId="77777777" w:rsidR="00AB78B3" w:rsidRDefault="00337FF0">
            <w:pPr>
              <w:pStyle w:val="Compact"/>
              <w:jc w:val="center"/>
            </w:pPr>
            <w:r>
              <w:t>NA</w:t>
            </w:r>
          </w:p>
        </w:tc>
        <w:tc>
          <w:tcPr>
            <w:tcW w:w="0" w:type="auto"/>
          </w:tcPr>
          <w:p w14:paraId="64AE2823" w14:textId="77777777" w:rsidR="00AB78B3" w:rsidRDefault="00337FF0">
            <w:pPr>
              <w:pStyle w:val="Compact"/>
              <w:jc w:val="center"/>
            </w:pPr>
            <w:r>
              <w:t>123.1</w:t>
            </w:r>
          </w:p>
        </w:tc>
        <w:tc>
          <w:tcPr>
            <w:tcW w:w="0" w:type="auto"/>
          </w:tcPr>
          <w:p w14:paraId="0846B7C9" w14:textId="77777777" w:rsidR="00AB78B3" w:rsidRDefault="00337FF0">
            <w:pPr>
              <w:pStyle w:val="Compact"/>
              <w:jc w:val="center"/>
            </w:pPr>
            <w:r>
              <w:t>176</w:t>
            </w:r>
          </w:p>
        </w:tc>
        <w:tc>
          <w:tcPr>
            <w:tcW w:w="0" w:type="auto"/>
          </w:tcPr>
          <w:p w14:paraId="1C05512B" w14:textId="77777777" w:rsidR="00AB78B3" w:rsidRDefault="00337FF0">
            <w:pPr>
              <w:pStyle w:val="Compact"/>
              <w:jc w:val="center"/>
            </w:pPr>
            <w:r>
              <w:t>194</w:t>
            </w:r>
          </w:p>
        </w:tc>
        <w:tc>
          <w:tcPr>
            <w:tcW w:w="0" w:type="auto"/>
          </w:tcPr>
          <w:p w14:paraId="1307AC7A" w14:textId="77777777" w:rsidR="00AB78B3" w:rsidRDefault="00337FF0">
            <w:pPr>
              <w:pStyle w:val="Compact"/>
              <w:jc w:val="center"/>
            </w:pPr>
            <w:r>
              <w:t>0.06755</w:t>
            </w:r>
          </w:p>
        </w:tc>
        <w:tc>
          <w:tcPr>
            <w:tcW w:w="0" w:type="auto"/>
          </w:tcPr>
          <w:p w14:paraId="28706D3C" w14:textId="77777777" w:rsidR="00AB78B3" w:rsidRDefault="00337FF0">
            <w:pPr>
              <w:pStyle w:val="Compact"/>
              <w:jc w:val="center"/>
            </w:pPr>
            <w:r>
              <w:t>8.918</w:t>
            </w:r>
          </w:p>
        </w:tc>
        <w:tc>
          <w:tcPr>
            <w:tcW w:w="0" w:type="auto"/>
          </w:tcPr>
          <w:p w14:paraId="7C1B5103" w14:textId="77777777" w:rsidR="00AB78B3" w:rsidRDefault="00337FF0">
            <w:pPr>
              <w:pStyle w:val="Compact"/>
              <w:jc w:val="center"/>
            </w:pPr>
            <w:r>
              <w:t>17</w:t>
            </w:r>
          </w:p>
        </w:tc>
        <w:tc>
          <w:tcPr>
            <w:tcW w:w="0" w:type="auto"/>
          </w:tcPr>
          <w:p w14:paraId="3EFFE576" w14:textId="77777777" w:rsidR="00AB78B3" w:rsidRDefault="00337FF0">
            <w:pPr>
              <w:pStyle w:val="Compact"/>
              <w:jc w:val="center"/>
            </w:pPr>
            <w:r>
              <w:t>0.9428</w:t>
            </w:r>
          </w:p>
        </w:tc>
      </w:tr>
      <w:tr w:rsidR="00AB78B3" w14:paraId="5C593F0F" w14:textId="77777777">
        <w:tc>
          <w:tcPr>
            <w:tcW w:w="0" w:type="auto"/>
          </w:tcPr>
          <w:p w14:paraId="3D429138" w14:textId="77777777" w:rsidR="00AB78B3" w:rsidRDefault="00337FF0">
            <w:pPr>
              <w:pStyle w:val="Compact"/>
              <w:jc w:val="center"/>
            </w:pPr>
            <w:r>
              <w:t>HUANUCO</w:t>
            </w:r>
          </w:p>
        </w:tc>
        <w:tc>
          <w:tcPr>
            <w:tcW w:w="0" w:type="auto"/>
          </w:tcPr>
          <w:p w14:paraId="3DC9D335" w14:textId="77777777" w:rsidR="00AB78B3" w:rsidRDefault="00337FF0">
            <w:pPr>
              <w:pStyle w:val="Compact"/>
              <w:jc w:val="center"/>
            </w:pPr>
            <w:r>
              <w:t>a30.39</w:t>
            </w:r>
          </w:p>
        </w:tc>
        <w:tc>
          <w:tcPr>
            <w:tcW w:w="0" w:type="auto"/>
          </w:tcPr>
          <w:p w14:paraId="02B86522" w14:textId="77777777" w:rsidR="00AB78B3" w:rsidRDefault="00337FF0">
            <w:pPr>
              <w:pStyle w:val="Compact"/>
              <w:jc w:val="center"/>
            </w:pPr>
            <w:r>
              <w:t>156.4</w:t>
            </w:r>
          </w:p>
        </w:tc>
        <w:tc>
          <w:tcPr>
            <w:tcW w:w="0" w:type="auto"/>
          </w:tcPr>
          <w:p w14:paraId="770C8AC3" w14:textId="77777777" w:rsidR="00AB78B3" w:rsidRDefault="00337FF0">
            <w:pPr>
              <w:pStyle w:val="Compact"/>
              <w:jc w:val="center"/>
            </w:pPr>
            <w:r>
              <w:t>191</w:t>
            </w:r>
          </w:p>
        </w:tc>
        <w:tc>
          <w:tcPr>
            <w:tcW w:w="0" w:type="auto"/>
          </w:tcPr>
          <w:p w14:paraId="37344AA3" w14:textId="77777777" w:rsidR="00AB78B3" w:rsidRDefault="00337FF0">
            <w:pPr>
              <w:pStyle w:val="Compact"/>
              <w:jc w:val="center"/>
            </w:pPr>
            <w:r>
              <w:t>NA</w:t>
            </w:r>
          </w:p>
        </w:tc>
        <w:tc>
          <w:tcPr>
            <w:tcW w:w="0" w:type="auto"/>
          </w:tcPr>
          <w:p w14:paraId="6C201A11" w14:textId="77777777" w:rsidR="00AB78B3" w:rsidRDefault="00337FF0">
            <w:pPr>
              <w:pStyle w:val="Compact"/>
              <w:jc w:val="center"/>
            </w:pPr>
            <w:r>
              <w:t>NA</w:t>
            </w:r>
          </w:p>
        </w:tc>
        <w:tc>
          <w:tcPr>
            <w:tcW w:w="0" w:type="auto"/>
          </w:tcPr>
          <w:p w14:paraId="2694E9A0" w14:textId="77777777" w:rsidR="00AB78B3" w:rsidRDefault="00337FF0">
            <w:pPr>
              <w:pStyle w:val="Compact"/>
              <w:jc w:val="center"/>
            </w:pPr>
            <w:r>
              <w:t>NA</w:t>
            </w:r>
          </w:p>
        </w:tc>
        <w:tc>
          <w:tcPr>
            <w:tcW w:w="0" w:type="auto"/>
          </w:tcPr>
          <w:p w14:paraId="39D364E2" w14:textId="77777777" w:rsidR="00AB78B3" w:rsidRDefault="00337FF0">
            <w:pPr>
              <w:pStyle w:val="Compact"/>
              <w:jc w:val="center"/>
            </w:pPr>
            <w:r>
              <w:t>140.5</w:t>
            </w:r>
          </w:p>
        </w:tc>
        <w:tc>
          <w:tcPr>
            <w:tcW w:w="0" w:type="auto"/>
          </w:tcPr>
          <w:p w14:paraId="7DD2100F" w14:textId="77777777" w:rsidR="00AB78B3" w:rsidRDefault="00337FF0">
            <w:pPr>
              <w:pStyle w:val="Compact"/>
              <w:jc w:val="center"/>
            </w:pPr>
            <w:r>
              <w:t>174</w:t>
            </w:r>
          </w:p>
        </w:tc>
        <w:tc>
          <w:tcPr>
            <w:tcW w:w="0" w:type="auto"/>
          </w:tcPr>
          <w:p w14:paraId="7EBF071B" w14:textId="77777777" w:rsidR="00AB78B3" w:rsidRDefault="00337FF0">
            <w:pPr>
              <w:pStyle w:val="Compact"/>
              <w:jc w:val="center"/>
            </w:pPr>
            <w:r>
              <w:t>192</w:t>
            </w:r>
          </w:p>
        </w:tc>
        <w:tc>
          <w:tcPr>
            <w:tcW w:w="0" w:type="auto"/>
          </w:tcPr>
          <w:p w14:paraId="01809A29" w14:textId="77777777" w:rsidR="00AB78B3" w:rsidRDefault="00337FF0">
            <w:pPr>
              <w:pStyle w:val="Compact"/>
              <w:jc w:val="center"/>
            </w:pPr>
            <w:r>
              <w:t>0.1016</w:t>
            </w:r>
          </w:p>
        </w:tc>
        <w:tc>
          <w:tcPr>
            <w:tcW w:w="0" w:type="auto"/>
          </w:tcPr>
          <w:p w14:paraId="3DA6DA68" w14:textId="77777777" w:rsidR="00AB78B3" w:rsidRDefault="00337FF0">
            <w:pPr>
              <w:pStyle w:val="Compact"/>
              <w:jc w:val="center"/>
            </w:pPr>
            <w:r>
              <w:t>15.89</w:t>
            </w:r>
          </w:p>
        </w:tc>
        <w:tc>
          <w:tcPr>
            <w:tcW w:w="0" w:type="auto"/>
          </w:tcPr>
          <w:p w14:paraId="45159482" w14:textId="77777777" w:rsidR="00AB78B3" w:rsidRDefault="00337FF0">
            <w:pPr>
              <w:pStyle w:val="Compact"/>
              <w:jc w:val="center"/>
            </w:pPr>
            <w:r>
              <w:t>17</w:t>
            </w:r>
          </w:p>
        </w:tc>
        <w:tc>
          <w:tcPr>
            <w:tcW w:w="0" w:type="auto"/>
          </w:tcPr>
          <w:p w14:paraId="67EF2487" w14:textId="77777777" w:rsidR="00AB78B3" w:rsidRDefault="00337FF0">
            <w:pPr>
              <w:pStyle w:val="Compact"/>
              <w:jc w:val="center"/>
            </w:pPr>
            <w:r>
              <w:t>0.5319</w:t>
            </w:r>
          </w:p>
        </w:tc>
      </w:tr>
      <w:tr w:rsidR="00AB78B3" w14:paraId="3F5078A5" w14:textId="77777777">
        <w:tc>
          <w:tcPr>
            <w:tcW w:w="0" w:type="auto"/>
          </w:tcPr>
          <w:p w14:paraId="66D5117E" w14:textId="77777777" w:rsidR="00AB78B3" w:rsidRDefault="00337FF0">
            <w:pPr>
              <w:pStyle w:val="Compact"/>
              <w:jc w:val="center"/>
            </w:pPr>
            <w:r>
              <w:t>HUANUCO</w:t>
            </w:r>
          </w:p>
        </w:tc>
        <w:tc>
          <w:tcPr>
            <w:tcW w:w="0" w:type="auto"/>
          </w:tcPr>
          <w:p w14:paraId="170CEFF5" w14:textId="77777777" w:rsidR="00AB78B3" w:rsidRDefault="00337FF0">
            <w:pPr>
              <w:pStyle w:val="Compact"/>
              <w:jc w:val="center"/>
            </w:pPr>
            <w:r>
              <w:t>a40.49</w:t>
            </w:r>
          </w:p>
        </w:tc>
        <w:tc>
          <w:tcPr>
            <w:tcW w:w="0" w:type="auto"/>
          </w:tcPr>
          <w:p w14:paraId="665E5408" w14:textId="77777777" w:rsidR="00AB78B3" w:rsidRDefault="00337FF0">
            <w:pPr>
              <w:pStyle w:val="Compact"/>
              <w:jc w:val="center"/>
            </w:pPr>
            <w:r>
              <w:t>227.2</w:t>
            </w:r>
          </w:p>
        </w:tc>
        <w:tc>
          <w:tcPr>
            <w:tcW w:w="0" w:type="auto"/>
          </w:tcPr>
          <w:p w14:paraId="4BCAA26E" w14:textId="77777777" w:rsidR="00AB78B3" w:rsidRDefault="00337FF0">
            <w:pPr>
              <w:pStyle w:val="Compact"/>
              <w:jc w:val="center"/>
            </w:pPr>
            <w:r>
              <w:t>200</w:t>
            </w:r>
          </w:p>
        </w:tc>
        <w:tc>
          <w:tcPr>
            <w:tcW w:w="0" w:type="auto"/>
          </w:tcPr>
          <w:p w14:paraId="37C6228A" w14:textId="77777777" w:rsidR="00AB78B3" w:rsidRDefault="00337FF0">
            <w:pPr>
              <w:pStyle w:val="Compact"/>
              <w:jc w:val="center"/>
            </w:pPr>
            <w:r>
              <w:t>NA</w:t>
            </w:r>
          </w:p>
        </w:tc>
        <w:tc>
          <w:tcPr>
            <w:tcW w:w="0" w:type="auto"/>
          </w:tcPr>
          <w:p w14:paraId="4727D409" w14:textId="77777777" w:rsidR="00AB78B3" w:rsidRDefault="00337FF0">
            <w:pPr>
              <w:pStyle w:val="Compact"/>
              <w:jc w:val="center"/>
            </w:pPr>
            <w:r>
              <w:t>NA</w:t>
            </w:r>
          </w:p>
        </w:tc>
        <w:tc>
          <w:tcPr>
            <w:tcW w:w="0" w:type="auto"/>
          </w:tcPr>
          <w:p w14:paraId="5DFE372F" w14:textId="77777777" w:rsidR="00AB78B3" w:rsidRDefault="00337FF0">
            <w:pPr>
              <w:pStyle w:val="Compact"/>
              <w:jc w:val="center"/>
            </w:pPr>
            <w:r>
              <w:t>NA</w:t>
            </w:r>
          </w:p>
        </w:tc>
        <w:tc>
          <w:tcPr>
            <w:tcW w:w="0" w:type="auto"/>
          </w:tcPr>
          <w:p w14:paraId="7C97DEB6" w14:textId="77777777" w:rsidR="00AB78B3" w:rsidRDefault="00337FF0">
            <w:pPr>
              <w:pStyle w:val="Compact"/>
              <w:jc w:val="center"/>
            </w:pPr>
            <w:r>
              <w:t>180.8</w:t>
            </w:r>
          </w:p>
        </w:tc>
        <w:tc>
          <w:tcPr>
            <w:tcW w:w="0" w:type="auto"/>
          </w:tcPr>
          <w:p w14:paraId="6947E7BF" w14:textId="77777777" w:rsidR="00AB78B3" w:rsidRDefault="00337FF0">
            <w:pPr>
              <w:pStyle w:val="Compact"/>
              <w:jc w:val="center"/>
            </w:pPr>
            <w:r>
              <w:t>183</w:t>
            </w:r>
          </w:p>
        </w:tc>
        <w:tc>
          <w:tcPr>
            <w:tcW w:w="0" w:type="auto"/>
          </w:tcPr>
          <w:p w14:paraId="06927F81" w14:textId="77777777" w:rsidR="00AB78B3" w:rsidRDefault="00337FF0">
            <w:pPr>
              <w:pStyle w:val="Compact"/>
              <w:jc w:val="center"/>
            </w:pPr>
            <w:r>
              <w:t>201</w:t>
            </w:r>
          </w:p>
        </w:tc>
        <w:tc>
          <w:tcPr>
            <w:tcW w:w="0" w:type="auto"/>
          </w:tcPr>
          <w:p w14:paraId="3D3227AB" w14:textId="77777777" w:rsidR="00AB78B3" w:rsidRDefault="00337FF0">
            <w:pPr>
              <w:pStyle w:val="Compact"/>
              <w:jc w:val="center"/>
            </w:pPr>
            <w:r>
              <w:t>0.2043</w:t>
            </w:r>
          </w:p>
        </w:tc>
        <w:tc>
          <w:tcPr>
            <w:tcW w:w="0" w:type="auto"/>
          </w:tcPr>
          <w:p w14:paraId="4828A09D" w14:textId="77777777" w:rsidR="00AB78B3" w:rsidRDefault="00337FF0">
            <w:pPr>
              <w:pStyle w:val="Compact"/>
              <w:jc w:val="center"/>
            </w:pPr>
            <w:r>
              <w:t>46.43</w:t>
            </w:r>
          </w:p>
        </w:tc>
        <w:tc>
          <w:tcPr>
            <w:tcW w:w="0" w:type="auto"/>
          </w:tcPr>
          <w:p w14:paraId="59A68A8A" w14:textId="77777777" w:rsidR="00AB78B3" w:rsidRDefault="00337FF0">
            <w:pPr>
              <w:pStyle w:val="Compact"/>
              <w:jc w:val="center"/>
            </w:pPr>
            <w:r>
              <w:t>17</w:t>
            </w:r>
          </w:p>
        </w:tc>
        <w:tc>
          <w:tcPr>
            <w:tcW w:w="0" w:type="auto"/>
          </w:tcPr>
          <w:p w14:paraId="651DB25D" w14:textId="77777777" w:rsidR="00AB78B3" w:rsidRDefault="00337FF0">
            <w:pPr>
              <w:pStyle w:val="Compact"/>
              <w:jc w:val="center"/>
            </w:pPr>
            <w:r>
              <w:t>0.0001485</w:t>
            </w:r>
          </w:p>
        </w:tc>
      </w:tr>
      <w:tr w:rsidR="00AB78B3" w14:paraId="544A5DA6" w14:textId="77777777">
        <w:tc>
          <w:tcPr>
            <w:tcW w:w="0" w:type="auto"/>
          </w:tcPr>
          <w:p w14:paraId="0D312A23" w14:textId="77777777" w:rsidR="00AB78B3" w:rsidRDefault="00337FF0">
            <w:pPr>
              <w:pStyle w:val="Compact"/>
              <w:jc w:val="center"/>
            </w:pPr>
            <w:r>
              <w:t>HUANUCO</w:t>
            </w:r>
          </w:p>
        </w:tc>
        <w:tc>
          <w:tcPr>
            <w:tcW w:w="0" w:type="auto"/>
          </w:tcPr>
          <w:p w14:paraId="322A2C2D" w14:textId="77777777" w:rsidR="00AB78B3" w:rsidRDefault="00337FF0">
            <w:pPr>
              <w:pStyle w:val="Compact"/>
              <w:jc w:val="center"/>
            </w:pPr>
            <w:r>
              <w:t>a50.59</w:t>
            </w:r>
          </w:p>
        </w:tc>
        <w:tc>
          <w:tcPr>
            <w:tcW w:w="0" w:type="auto"/>
          </w:tcPr>
          <w:p w14:paraId="16ED7B50" w14:textId="77777777" w:rsidR="00AB78B3" w:rsidRDefault="00337FF0">
            <w:pPr>
              <w:pStyle w:val="Compact"/>
              <w:jc w:val="center"/>
            </w:pPr>
            <w:r>
              <w:t>329.1</w:t>
            </w:r>
          </w:p>
        </w:tc>
        <w:tc>
          <w:tcPr>
            <w:tcW w:w="0" w:type="auto"/>
          </w:tcPr>
          <w:p w14:paraId="2FA0720C" w14:textId="77777777" w:rsidR="00AB78B3" w:rsidRDefault="00337FF0">
            <w:pPr>
              <w:pStyle w:val="Compact"/>
              <w:jc w:val="center"/>
            </w:pPr>
            <w:r>
              <w:t>206</w:t>
            </w:r>
          </w:p>
        </w:tc>
        <w:tc>
          <w:tcPr>
            <w:tcW w:w="0" w:type="auto"/>
          </w:tcPr>
          <w:p w14:paraId="394402DD" w14:textId="77777777" w:rsidR="00AB78B3" w:rsidRDefault="00337FF0">
            <w:pPr>
              <w:pStyle w:val="Compact"/>
              <w:jc w:val="center"/>
            </w:pPr>
            <w:r>
              <w:t>NA</w:t>
            </w:r>
          </w:p>
        </w:tc>
        <w:tc>
          <w:tcPr>
            <w:tcW w:w="0" w:type="auto"/>
          </w:tcPr>
          <w:p w14:paraId="012E9D39" w14:textId="77777777" w:rsidR="00AB78B3" w:rsidRDefault="00337FF0">
            <w:pPr>
              <w:pStyle w:val="Compact"/>
              <w:jc w:val="center"/>
            </w:pPr>
            <w:r>
              <w:t>NA</w:t>
            </w:r>
          </w:p>
        </w:tc>
        <w:tc>
          <w:tcPr>
            <w:tcW w:w="0" w:type="auto"/>
          </w:tcPr>
          <w:p w14:paraId="74524B60" w14:textId="77777777" w:rsidR="00AB78B3" w:rsidRDefault="00337FF0">
            <w:pPr>
              <w:pStyle w:val="Compact"/>
              <w:jc w:val="center"/>
            </w:pPr>
            <w:r>
              <w:t>NA</w:t>
            </w:r>
          </w:p>
        </w:tc>
        <w:tc>
          <w:tcPr>
            <w:tcW w:w="0" w:type="auto"/>
          </w:tcPr>
          <w:p w14:paraId="1422A082" w14:textId="77777777" w:rsidR="00AB78B3" w:rsidRDefault="00337FF0">
            <w:pPr>
              <w:pStyle w:val="Compact"/>
              <w:jc w:val="center"/>
            </w:pPr>
            <w:r>
              <w:t>265</w:t>
            </w:r>
          </w:p>
        </w:tc>
        <w:tc>
          <w:tcPr>
            <w:tcW w:w="0" w:type="auto"/>
          </w:tcPr>
          <w:p w14:paraId="0F745932" w14:textId="77777777" w:rsidR="00AB78B3" w:rsidRDefault="00337FF0">
            <w:pPr>
              <w:pStyle w:val="Compact"/>
              <w:jc w:val="center"/>
            </w:pPr>
            <w:r>
              <w:t>189</w:t>
            </w:r>
          </w:p>
        </w:tc>
        <w:tc>
          <w:tcPr>
            <w:tcW w:w="0" w:type="auto"/>
          </w:tcPr>
          <w:p w14:paraId="7D8E8EF4" w14:textId="77777777" w:rsidR="00AB78B3" w:rsidRDefault="00337FF0">
            <w:pPr>
              <w:pStyle w:val="Compact"/>
              <w:jc w:val="center"/>
            </w:pPr>
            <w:r>
              <w:t>207</w:t>
            </w:r>
          </w:p>
        </w:tc>
        <w:tc>
          <w:tcPr>
            <w:tcW w:w="0" w:type="auto"/>
          </w:tcPr>
          <w:p w14:paraId="610F24E5" w14:textId="77777777" w:rsidR="00AB78B3" w:rsidRDefault="00337FF0">
            <w:pPr>
              <w:pStyle w:val="Compact"/>
              <w:jc w:val="center"/>
            </w:pPr>
            <w:r>
              <w:t>0.1945</w:t>
            </w:r>
          </w:p>
        </w:tc>
        <w:tc>
          <w:tcPr>
            <w:tcW w:w="0" w:type="auto"/>
          </w:tcPr>
          <w:p w14:paraId="1D074195" w14:textId="77777777" w:rsidR="00AB78B3" w:rsidRDefault="00337FF0">
            <w:pPr>
              <w:pStyle w:val="Compact"/>
              <w:jc w:val="center"/>
            </w:pPr>
            <w:r>
              <w:t>64.02</w:t>
            </w:r>
          </w:p>
        </w:tc>
        <w:tc>
          <w:tcPr>
            <w:tcW w:w="0" w:type="auto"/>
          </w:tcPr>
          <w:p w14:paraId="3A6BA32F" w14:textId="77777777" w:rsidR="00AB78B3" w:rsidRDefault="00337FF0">
            <w:pPr>
              <w:pStyle w:val="Compact"/>
              <w:jc w:val="center"/>
            </w:pPr>
            <w:r>
              <w:t>17</w:t>
            </w:r>
          </w:p>
        </w:tc>
        <w:tc>
          <w:tcPr>
            <w:tcW w:w="0" w:type="auto"/>
          </w:tcPr>
          <w:p w14:paraId="4E600270" w14:textId="77777777" w:rsidR="00AB78B3" w:rsidRDefault="00337FF0">
            <w:pPr>
              <w:pStyle w:val="Compact"/>
              <w:jc w:val="center"/>
            </w:pPr>
            <w:r>
              <w:t>2.25e-07</w:t>
            </w:r>
          </w:p>
        </w:tc>
      </w:tr>
      <w:tr w:rsidR="00AB78B3" w14:paraId="745123A2" w14:textId="77777777">
        <w:tc>
          <w:tcPr>
            <w:tcW w:w="0" w:type="auto"/>
          </w:tcPr>
          <w:p w14:paraId="43F796C6" w14:textId="77777777" w:rsidR="00AB78B3" w:rsidRDefault="00337FF0">
            <w:pPr>
              <w:pStyle w:val="Compact"/>
              <w:jc w:val="center"/>
            </w:pPr>
            <w:r>
              <w:t>HUANUCO</w:t>
            </w:r>
          </w:p>
        </w:tc>
        <w:tc>
          <w:tcPr>
            <w:tcW w:w="0" w:type="auto"/>
          </w:tcPr>
          <w:p w14:paraId="0C60123C" w14:textId="77777777" w:rsidR="00AB78B3" w:rsidRDefault="00337FF0">
            <w:pPr>
              <w:pStyle w:val="Compact"/>
              <w:jc w:val="center"/>
            </w:pPr>
            <w:r>
              <w:t>a60.69</w:t>
            </w:r>
          </w:p>
        </w:tc>
        <w:tc>
          <w:tcPr>
            <w:tcW w:w="0" w:type="auto"/>
          </w:tcPr>
          <w:p w14:paraId="5CA83547" w14:textId="77777777" w:rsidR="00AB78B3" w:rsidRDefault="00337FF0">
            <w:pPr>
              <w:pStyle w:val="Compact"/>
              <w:jc w:val="center"/>
            </w:pPr>
            <w:r>
              <w:t>421.4</w:t>
            </w:r>
          </w:p>
        </w:tc>
        <w:tc>
          <w:tcPr>
            <w:tcW w:w="0" w:type="auto"/>
          </w:tcPr>
          <w:p w14:paraId="3C10C873" w14:textId="77777777" w:rsidR="00AB78B3" w:rsidRDefault="00337FF0">
            <w:pPr>
              <w:pStyle w:val="Compact"/>
              <w:jc w:val="center"/>
            </w:pPr>
            <w:r>
              <w:t>206</w:t>
            </w:r>
          </w:p>
        </w:tc>
        <w:tc>
          <w:tcPr>
            <w:tcW w:w="0" w:type="auto"/>
          </w:tcPr>
          <w:p w14:paraId="6AE6AD94" w14:textId="77777777" w:rsidR="00AB78B3" w:rsidRDefault="00337FF0">
            <w:pPr>
              <w:pStyle w:val="Compact"/>
              <w:jc w:val="center"/>
            </w:pPr>
            <w:r>
              <w:t>NA</w:t>
            </w:r>
          </w:p>
        </w:tc>
        <w:tc>
          <w:tcPr>
            <w:tcW w:w="0" w:type="auto"/>
          </w:tcPr>
          <w:p w14:paraId="2E9E03BF" w14:textId="77777777" w:rsidR="00AB78B3" w:rsidRDefault="00337FF0">
            <w:pPr>
              <w:pStyle w:val="Compact"/>
              <w:jc w:val="center"/>
            </w:pPr>
            <w:r>
              <w:t>NA</w:t>
            </w:r>
          </w:p>
        </w:tc>
        <w:tc>
          <w:tcPr>
            <w:tcW w:w="0" w:type="auto"/>
          </w:tcPr>
          <w:p w14:paraId="7F028F53" w14:textId="77777777" w:rsidR="00AB78B3" w:rsidRDefault="00337FF0">
            <w:pPr>
              <w:pStyle w:val="Compact"/>
              <w:jc w:val="center"/>
            </w:pPr>
            <w:r>
              <w:t>NA</w:t>
            </w:r>
          </w:p>
        </w:tc>
        <w:tc>
          <w:tcPr>
            <w:tcW w:w="0" w:type="auto"/>
          </w:tcPr>
          <w:p w14:paraId="2041544C" w14:textId="77777777" w:rsidR="00AB78B3" w:rsidRDefault="00337FF0">
            <w:pPr>
              <w:pStyle w:val="Compact"/>
              <w:jc w:val="center"/>
            </w:pPr>
            <w:r>
              <w:t>210.9</w:t>
            </w:r>
          </w:p>
        </w:tc>
        <w:tc>
          <w:tcPr>
            <w:tcW w:w="0" w:type="auto"/>
          </w:tcPr>
          <w:p w14:paraId="054BA5E1" w14:textId="77777777" w:rsidR="00AB78B3" w:rsidRDefault="00337FF0">
            <w:pPr>
              <w:pStyle w:val="Compact"/>
              <w:jc w:val="center"/>
            </w:pPr>
            <w:r>
              <w:t>189</w:t>
            </w:r>
          </w:p>
        </w:tc>
        <w:tc>
          <w:tcPr>
            <w:tcW w:w="0" w:type="auto"/>
          </w:tcPr>
          <w:p w14:paraId="42275A0B" w14:textId="77777777" w:rsidR="00AB78B3" w:rsidRDefault="00337FF0">
            <w:pPr>
              <w:pStyle w:val="Compact"/>
              <w:jc w:val="center"/>
            </w:pPr>
            <w:r>
              <w:t>207</w:t>
            </w:r>
          </w:p>
        </w:tc>
        <w:tc>
          <w:tcPr>
            <w:tcW w:w="0" w:type="auto"/>
          </w:tcPr>
          <w:p w14:paraId="7AB61F66" w14:textId="77777777" w:rsidR="00AB78B3" w:rsidRDefault="00337FF0">
            <w:pPr>
              <w:pStyle w:val="Compact"/>
              <w:jc w:val="center"/>
            </w:pPr>
            <w:r>
              <w:t>0.4996</w:t>
            </w:r>
          </w:p>
        </w:tc>
        <w:tc>
          <w:tcPr>
            <w:tcW w:w="0" w:type="auto"/>
          </w:tcPr>
          <w:p w14:paraId="37DF903B" w14:textId="77777777" w:rsidR="00AB78B3" w:rsidRDefault="00337FF0">
            <w:pPr>
              <w:pStyle w:val="Compact"/>
              <w:jc w:val="center"/>
            </w:pPr>
            <w:r>
              <w:t>210.6</w:t>
            </w:r>
          </w:p>
        </w:tc>
        <w:tc>
          <w:tcPr>
            <w:tcW w:w="0" w:type="auto"/>
          </w:tcPr>
          <w:p w14:paraId="16ACEACC" w14:textId="77777777" w:rsidR="00AB78B3" w:rsidRDefault="00337FF0">
            <w:pPr>
              <w:pStyle w:val="Compact"/>
              <w:jc w:val="center"/>
            </w:pPr>
            <w:r>
              <w:t>17</w:t>
            </w:r>
          </w:p>
        </w:tc>
        <w:tc>
          <w:tcPr>
            <w:tcW w:w="0" w:type="auto"/>
          </w:tcPr>
          <w:p w14:paraId="02B852E7" w14:textId="77777777" w:rsidR="00AB78B3" w:rsidRDefault="00337FF0">
            <w:pPr>
              <w:pStyle w:val="Compact"/>
              <w:jc w:val="center"/>
            </w:pPr>
            <w:r>
              <w:t>2.141e-35</w:t>
            </w:r>
          </w:p>
        </w:tc>
      </w:tr>
      <w:tr w:rsidR="00AB78B3" w14:paraId="6803D5D6" w14:textId="77777777">
        <w:tc>
          <w:tcPr>
            <w:tcW w:w="0" w:type="auto"/>
          </w:tcPr>
          <w:p w14:paraId="67D0F523" w14:textId="77777777" w:rsidR="00AB78B3" w:rsidRDefault="00337FF0">
            <w:pPr>
              <w:pStyle w:val="Compact"/>
              <w:jc w:val="center"/>
            </w:pPr>
            <w:r>
              <w:t>HUANUCO</w:t>
            </w:r>
          </w:p>
        </w:tc>
        <w:tc>
          <w:tcPr>
            <w:tcW w:w="0" w:type="auto"/>
          </w:tcPr>
          <w:p w14:paraId="56593739" w14:textId="77777777" w:rsidR="00AB78B3" w:rsidRDefault="00337FF0">
            <w:pPr>
              <w:pStyle w:val="Compact"/>
              <w:jc w:val="center"/>
            </w:pPr>
            <w:r>
              <w:t>a70.79</w:t>
            </w:r>
          </w:p>
        </w:tc>
        <w:tc>
          <w:tcPr>
            <w:tcW w:w="0" w:type="auto"/>
          </w:tcPr>
          <w:p w14:paraId="37A87B0C" w14:textId="77777777" w:rsidR="00AB78B3" w:rsidRDefault="00337FF0">
            <w:pPr>
              <w:pStyle w:val="Compact"/>
              <w:jc w:val="center"/>
            </w:pPr>
            <w:r>
              <w:t>363.2</w:t>
            </w:r>
          </w:p>
        </w:tc>
        <w:tc>
          <w:tcPr>
            <w:tcW w:w="0" w:type="auto"/>
          </w:tcPr>
          <w:p w14:paraId="55854011" w14:textId="77777777" w:rsidR="00AB78B3" w:rsidRDefault="00337FF0">
            <w:pPr>
              <w:pStyle w:val="Compact"/>
              <w:jc w:val="center"/>
            </w:pPr>
            <w:r>
              <w:t>206</w:t>
            </w:r>
          </w:p>
        </w:tc>
        <w:tc>
          <w:tcPr>
            <w:tcW w:w="0" w:type="auto"/>
          </w:tcPr>
          <w:p w14:paraId="73F7BBAB" w14:textId="77777777" w:rsidR="00AB78B3" w:rsidRDefault="00337FF0">
            <w:pPr>
              <w:pStyle w:val="Compact"/>
              <w:jc w:val="center"/>
            </w:pPr>
            <w:r>
              <w:t>NA</w:t>
            </w:r>
          </w:p>
        </w:tc>
        <w:tc>
          <w:tcPr>
            <w:tcW w:w="0" w:type="auto"/>
          </w:tcPr>
          <w:p w14:paraId="01E773C1" w14:textId="77777777" w:rsidR="00AB78B3" w:rsidRDefault="00337FF0">
            <w:pPr>
              <w:pStyle w:val="Compact"/>
              <w:jc w:val="center"/>
            </w:pPr>
            <w:r>
              <w:t>NA</w:t>
            </w:r>
          </w:p>
        </w:tc>
        <w:tc>
          <w:tcPr>
            <w:tcW w:w="0" w:type="auto"/>
          </w:tcPr>
          <w:p w14:paraId="2750647E" w14:textId="77777777" w:rsidR="00AB78B3" w:rsidRDefault="00337FF0">
            <w:pPr>
              <w:pStyle w:val="Compact"/>
              <w:jc w:val="center"/>
            </w:pPr>
            <w:r>
              <w:t>NA</w:t>
            </w:r>
          </w:p>
        </w:tc>
        <w:tc>
          <w:tcPr>
            <w:tcW w:w="0" w:type="auto"/>
          </w:tcPr>
          <w:p w14:paraId="522C0426" w14:textId="77777777" w:rsidR="00AB78B3" w:rsidRDefault="00337FF0">
            <w:pPr>
              <w:pStyle w:val="Compact"/>
              <w:jc w:val="center"/>
            </w:pPr>
            <w:r>
              <w:t>233.5</w:t>
            </w:r>
          </w:p>
        </w:tc>
        <w:tc>
          <w:tcPr>
            <w:tcW w:w="0" w:type="auto"/>
          </w:tcPr>
          <w:p w14:paraId="7DA8167E" w14:textId="77777777" w:rsidR="00AB78B3" w:rsidRDefault="00337FF0">
            <w:pPr>
              <w:pStyle w:val="Compact"/>
              <w:jc w:val="center"/>
            </w:pPr>
            <w:r>
              <w:t>189</w:t>
            </w:r>
          </w:p>
        </w:tc>
        <w:tc>
          <w:tcPr>
            <w:tcW w:w="0" w:type="auto"/>
          </w:tcPr>
          <w:p w14:paraId="3473E72B" w14:textId="77777777" w:rsidR="00AB78B3" w:rsidRDefault="00337FF0">
            <w:pPr>
              <w:pStyle w:val="Compact"/>
              <w:jc w:val="center"/>
            </w:pPr>
            <w:r>
              <w:t>207</w:t>
            </w:r>
          </w:p>
        </w:tc>
        <w:tc>
          <w:tcPr>
            <w:tcW w:w="0" w:type="auto"/>
          </w:tcPr>
          <w:p w14:paraId="5D783F26" w14:textId="77777777" w:rsidR="00AB78B3" w:rsidRDefault="00337FF0">
            <w:pPr>
              <w:pStyle w:val="Compact"/>
              <w:jc w:val="center"/>
            </w:pPr>
            <w:r>
              <w:t>0.3572</w:t>
            </w:r>
          </w:p>
        </w:tc>
        <w:tc>
          <w:tcPr>
            <w:tcW w:w="0" w:type="auto"/>
          </w:tcPr>
          <w:p w14:paraId="691B8F89" w14:textId="77777777" w:rsidR="00AB78B3" w:rsidRDefault="00337FF0">
            <w:pPr>
              <w:pStyle w:val="Compact"/>
              <w:jc w:val="center"/>
            </w:pPr>
            <w:r>
              <w:t>129.7</w:t>
            </w:r>
          </w:p>
        </w:tc>
        <w:tc>
          <w:tcPr>
            <w:tcW w:w="0" w:type="auto"/>
          </w:tcPr>
          <w:p w14:paraId="615E68D6" w14:textId="77777777" w:rsidR="00AB78B3" w:rsidRDefault="00337FF0">
            <w:pPr>
              <w:pStyle w:val="Compact"/>
              <w:jc w:val="center"/>
            </w:pPr>
            <w:r>
              <w:t>17</w:t>
            </w:r>
          </w:p>
        </w:tc>
        <w:tc>
          <w:tcPr>
            <w:tcW w:w="0" w:type="auto"/>
          </w:tcPr>
          <w:p w14:paraId="7DE8D36C" w14:textId="77777777" w:rsidR="00AB78B3" w:rsidRDefault="00337FF0">
            <w:pPr>
              <w:pStyle w:val="Compact"/>
              <w:jc w:val="center"/>
            </w:pPr>
            <w:r>
              <w:t>2.115e-19</w:t>
            </w:r>
          </w:p>
        </w:tc>
      </w:tr>
      <w:tr w:rsidR="00AB78B3" w14:paraId="059D571A" w14:textId="77777777">
        <w:tc>
          <w:tcPr>
            <w:tcW w:w="0" w:type="auto"/>
          </w:tcPr>
          <w:p w14:paraId="762F5977" w14:textId="77777777" w:rsidR="00AB78B3" w:rsidRDefault="00337FF0">
            <w:pPr>
              <w:pStyle w:val="Compact"/>
              <w:jc w:val="center"/>
            </w:pPr>
            <w:r>
              <w:t>HUANUCO</w:t>
            </w:r>
          </w:p>
        </w:tc>
        <w:tc>
          <w:tcPr>
            <w:tcW w:w="0" w:type="auto"/>
          </w:tcPr>
          <w:p w14:paraId="11882B8F" w14:textId="77777777" w:rsidR="00AB78B3" w:rsidRDefault="00337FF0">
            <w:pPr>
              <w:pStyle w:val="Compact"/>
              <w:jc w:val="center"/>
            </w:pPr>
            <w:r>
              <w:t>a80</w:t>
            </w:r>
          </w:p>
        </w:tc>
        <w:tc>
          <w:tcPr>
            <w:tcW w:w="0" w:type="auto"/>
          </w:tcPr>
          <w:p w14:paraId="2FFBD435" w14:textId="77777777" w:rsidR="00AB78B3" w:rsidRDefault="00337FF0">
            <w:pPr>
              <w:pStyle w:val="Compact"/>
              <w:jc w:val="center"/>
            </w:pPr>
            <w:r>
              <w:t>359.2</w:t>
            </w:r>
          </w:p>
        </w:tc>
        <w:tc>
          <w:tcPr>
            <w:tcW w:w="0" w:type="auto"/>
          </w:tcPr>
          <w:p w14:paraId="6B08C520" w14:textId="77777777" w:rsidR="00AB78B3" w:rsidRDefault="00337FF0">
            <w:pPr>
              <w:pStyle w:val="Compact"/>
              <w:jc w:val="center"/>
            </w:pPr>
            <w:r>
              <w:t>206</w:t>
            </w:r>
          </w:p>
        </w:tc>
        <w:tc>
          <w:tcPr>
            <w:tcW w:w="0" w:type="auto"/>
          </w:tcPr>
          <w:p w14:paraId="4A7F4E97" w14:textId="77777777" w:rsidR="00AB78B3" w:rsidRDefault="00337FF0">
            <w:pPr>
              <w:pStyle w:val="Compact"/>
              <w:jc w:val="center"/>
            </w:pPr>
            <w:r>
              <w:t>NA</w:t>
            </w:r>
          </w:p>
        </w:tc>
        <w:tc>
          <w:tcPr>
            <w:tcW w:w="0" w:type="auto"/>
          </w:tcPr>
          <w:p w14:paraId="10F6DB56" w14:textId="77777777" w:rsidR="00AB78B3" w:rsidRDefault="00337FF0">
            <w:pPr>
              <w:pStyle w:val="Compact"/>
              <w:jc w:val="center"/>
            </w:pPr>
            <w:r>
              <w:t>NA</w:t>
            </w:r>
          </w:p>
        </w:tc>
        <w:tc>
          <w:tcPr>
            <w:tcW w:w="0" w:type="auto"/>
          </w:tcPr>
          <w:p w14:paraId="69493BF8" w14:textId="77777777" w:rsidR="00AB78B3" w:rsidRDefault="00337FF0">
            <w:pPr>
              <w:pStyle w:val="Compact"/>
              <w:jc w:val="center"/>
            </w:pPr>
            <w:r>
              <w:t>NA</w:t>
            </w:r>
          </w:p>
        </w:tc>
        <w:tc>
          <w:tcPr>
            <w:tcW w:w="0" w:type="auto"/>
          </w:tcPr>
          <w:p w14:paraId="398E8F1B" w14:textId="77777777" w:rsidR="00AB78B3" w:rsidRDefault="00337FF0">
            <w:pPr>
              <w:pStyle w:val="Compact"/>
              <w:jc w:val="center"/>
            </w:pPr>
            <w:r>
              <w:t>253.9</w:t>
            </w:r>
          </w:p>
        </w:tc>
        <w:tc>
          <w:tcPr>
            <w:tcW w:w="0" w:type="auto"/>
          </w:tcPr>
          <w:p w14:paraId="2D14DBDF" w14:textId="77777777" w:rsidR="00AB78B3" w:rsidRDefault="00337FF0">
            <w:pPr>
              <w:pStyle w:val="Compact"/>
              <w:jc w:val="center"/>
            </w:pPr>
            <w:r>
              <w:t>189</w:t>
            </w:r>
          </w:p>
        </w:tc>
        <w:tc>
          <w:tcPr>
            <w:tcW w:w="0" w:type="auto"/>
          </w:tcPr>
          <w:p w14:paraId="1443C46B" w14:textId="77777777" w:rsidR="00AB78B3" w:rsidRDefault="00337FF0">
            <w:pPr>
              <w:pStyle w:val="Compact"/>
              <w:jc w:val="center"/>
            </w:pPr>
            <w:r>
              <w:t>207</w:t>
            </w:r>
          </w:p>
        </w:tc>
        <w:tc>
          <w:tcPr>
            <w:tcW w:w="0" w:type="auto"/>
          </w:tcPr>
          <w:p w14:paraId="06D2FE83" w14:textId="77777777" w:rsidR="00AB78B3" w:rsidRDefault="00337FF0">
            <w:pPr>
              <w:pStyle w:val="Compact"/>
              <w:jc w:val="center"/>
            </w:pPr>
            <w:r>
              <w:t>0.2931</w:t>
            </w:r>
          </w:p>
        </w:tc>
        <w:tc>
          <w:tcPr>
            <w:tcW w:w="0" w:type="auto"/>
          </w:tcPr>
          <w:p w14:paraId="677A9F8F" w14:textId="77777777" w:rsidR="00AB78B3" w:rsidRDefault="00337FF0">
            <w:pPr>
              <w:pStyle w:val="Compact"/>
              <w:jc w:val="center"/>
            </w:pPr>
            <w:r>
              <w:t>105.3</w:t>
            </w:r>
          </w:p>
        </w:tc>
        <w:tc>
          <w:tcPr>
            <w:tcW w:w="0" w:type="auto"/>
          </w:tcPr>
          <w:p w14:paraId="66482516" w14:textId="77777777" w:rsidR="00AB78B3" w:rsidRDefault="00337FF0">
            <w:pPr>
              <w:pStyle w:val="Compact"/>
              <w:jc w:val="center"/>
            </w:pPr>
            <w:r>
              <w:t>17</w:t>
            </w:r>
          </w:p>
        </w:tc>
        <w:tc>
          <w:tcPr>
            <w:tcW w:w="0" w:type="auto"/>
          </w:tcPr>
          <w:p w14:paraId="78C3ABA8" w14:textId="77777777" w:rsidR="00AB78B3" w:rsidRDefault="00337FF0">
            <w:pPr>
              <w:pStyle w:val="Compact"/>
              <w:jc w:val="center"/>
            </w:pPr>
            <w:r>
              <w:t>9.331e-15</w:t>
            </w:r>
          </w:p>
        </w:tc>
      </w:tr>
      <w:tr w:rsidR="00AB78B3" w14:paraId="22DC0C1D" w14:textId="77777777">
        <w:tc>
          <w:tcPr>
            <w:tcW w:w="0" w:type="auto"/>
          </w:tcPr>
          <w:p w14:paraId="002338B8" w14:textId="77777777" w:rsidR="00AB78B3" w:rsidRDefault="00337FF0">
            <w:pPr>
              <w:pStyle w:val="Compact"/>
              <w:jc w:val="center"/>
            </w:pPr>
            <w:r>
              <w:t>ICA</w:t>
            </w:r>
          </w:p>
        </w:tc>
        <w:tc>
          <w:tcPr>
            <w:tcW w:w="0" w:type="auto"/>
          </w:tcPr>
          <w:p w14:paraId="6243AE21" w14:textId="77777777" w:rsidR="00AB78B3" w:rsidRDefault="00337FF0">
            <w:pPr>
              <w:pStyle w:val="Compact"/>
              <w:jc w:val="center"/>
            </w:pPr>
            <w:r>
              <w:t>a0.9</w:t>
            </w:r>
          </w:p>
        </w:tc>
        <w:tc>
          <w:tcPr>
            <w:tcW w:w="0" w:type="auto"/>
          </w:tcPr>
          <w:p w14:paraId="597C062C" w14:textId="77777777" w:rsidR="00AB78B3" w:rsidRDefault="00337FF0">
            <w:pPr>
              <w:pStyle w:val="Compact"/>
              <w:jc w:val="center"/>
            </w:pPr>
            <w:r>
              <w:t>157.3</w:t>
            </w:r>
          </w:p>
        </w:tc>
        <w:tc>
          <w:tcPr>
            <w:tcW w:w="0" w:type="auto"/>
          </w:tcPr>
          <w:p w14:paraId="0605BA94" w14:textId="77777777" w:rsidR="00AB78B3" w:rsidRDefault="00337FF0">
            <w:pPr>
              <w:pStyle w:val="Compact"/>
              <w:jc w:val="center"/>
            </w:pPr>
            <w:r>
              <w:t>200</w:t>
            </w:r>
          </w:p>
        </w:tc>
        <w:tc>
          <w:tcPr>
            <w:tcW w:w="0" w:type="auto"/>
          </w:tcPr>
          <w:p w14:paraId="24D36528" w14:textId="77777777" w:rsidR="00AB78B3" w:rsidRDefault="00337FF0">
            <w:pPr>
              <w:pStyle w:val="Compact"/>
              <w:jc w:val="center"/>
            </w:pPr>
            <w:r>
              <w:t>NA</w:t>
            </w:r>
          </w:p>
        </w:tc>
        <w:tc>
          <w:tcPr>
            <w:tcW w:w="0" w:type="auto"/>
          </w:tcPr>
          <w:p w14:paraId="5CDC7B82" w14:textId="77777777" w:rsidR="00AB78B3" w:rsidRDefault="00337FF0">
            <w:pPr>
              <w:pStyle w:val="Compact"/>
              <w:jc w:val="center"/>
            </w:pPr>
            <w:r>
              <w:t>NA</w:t>
            </w:r>
          </w:p>
        </w:tc>
        <w:tc>
          <w:tcPr>
            <w:tcW w:w="0" w:type="auto"/>
          </w:tcPr>
          <w:p w14:paraId="117B0B1D" w14:textId="77777777" w:rsidR="00AB78B3" w:rsidRDefault="00337FF0">
            <w:pPr>
              <w:pStyle w:val="Compact"/>
              <w:jc w:val="center"/>
            </w:pPr>
            <w:r>
              <w:t>NA</w:t>
            </w:r>
          </w:p>
        </w:tc>
        <w:tc>
          <w:tcPr>
            <w:tcW w:w="0" w:type="auto"/>
          </w:tcPr>
          <w:p w14:paraId="386605B1" w14:textId="77777777" w:rsidR="00AB78B3" w:rsidRDefault="00337FF0">
            <w:pPr>
              <w:pStyle w:val="Compact"/>
              <w:jc w:val="center"/>
            </w:pPr>
            <w:r>
              <w:t>141.7</w:t>
            </w:r>
          </w:p>
        </w:tc>
        <w:tc>
          <w:tcPr>
            <w:tcW w:w="0" w:type="auto"/>
          </w:tcPr>
          <w:p w14:paraId="3CF52CF2" w14:textId="77777777" w:rsidR="00AB78B3" w:rsidRDefault="00337FF0">
            <w:pPr>
              <w:pStyle w:val="Compact"/>
              <w:jc w:val="center"/>
            </w:pPr>
            <w:r>
              <w:t>183</w:t>
            </w:r>
          </w:p>
        </w:tc>
        <w:tc>
          <w:tcPr>
            <w:tcW w:w="0" w:type="auto"/>
          </w:tcPr>
          <w:p w14:paraId="24CA0AFF" w14:textId="77777777" w:rsidR="00AB78B3" w:rsidRDefault="00337FF0">
            <w:pPr>
              <w:pStyle w:val="Compact"/>
              <w:jc w:val="center"/>
            </w:pPr>
            <w:r>
              <w:t>201</w:t>
            </w:r>
          </w:p>
        </w:tc>
        <w:tc>
          <w:tcPr>
            <w:tcW w:w="0" w:type="auto"/>
          </w:tcPr>
          <w:p w14:paraId="76148C42" w14:textId="77777777" w:rsidR="00AB78B3" w:rsidRDefault="00337FF0">
            <w:pPr>
              <w:pStyle w:val="Compact"/>
              <w:jc w:val="center"/>
            </w:pPr>
            <w:r>
              <w:t>0.09878</w:t>
            </w:r>
          </w:p>
        </w:tc>
        <w:tc>
          <w:tcPr>
            <w:tcW w:w="0" w:type="auto"/>
          </w:tcPr>
          <w:p w14:paraId="0D55C5F4" w14:textId="77777777" w:rsidR="00AB78B3" w:rsidRDefault="00337FF0">
            <w:pPr>
              <w:pStyle w:val="Compact"/>
              <w:jc w:val="center"/>
            </w:pPr>
            <w:r>
              <w:t>15.53</w:t>
            </w:r>
          </w:p>
        </w:tc>
        <w:tc>
          <w:tcPr>
            <w:tcW w:w="0" w:type="auto"/>
          </w:tcPr>
          <w:p w14:paraId="2E97CC6D" w14:textId="77777777" w:rsidR="00AB78B3" w:rsidRDefault="00337FF0">
            <w:pPr>
              <w:pStyle w:val="Compact"/>
              <w:jc w:val="center"/>
            </w:pPr>
            <w:r>
              <w:t>17</w:t>
            </w:r>
          </w:p>
        </w:tc>
        <w:tc>
          <w:tcPr>
            <w:tcW w:w="0" w:type="auto"/>
          </w:tcPr>
          <w:p w14:paraId="108A4093" w14:textId="77777777" w:rsidR="00AB78B3" w:rsidRDefault="00337FF0">
            <w:pPr>
              <w:pStyle w:val="Compact"/>
              <w:jc w:val="center"/>
            </w:pPr>
            <w:r>
              <w:t>0.5571</w:t>
            </w:r>
          </w:p>
        </w:tc>
      </w:tr>
      <w:tr w:rsidR="00AB78B3" w14:paraId="46F71941" w14:textId="77777777">
        <w:tc>
          <w:tcPr>
            <w:tcW w:w="0" w:type="auto"/>
          </w:tcPr>
          <w:p w14:paraId="6EC97DAA" w14:textId="77777777" w:rsidR="00AB78B3" w:rsidRDefault="00337FF0">
            <w:pPr>
              <w:pStyle w:val="Compact"/>
              <w:jc w:val="center"/>
            </w:pPr>
            <w:r>
              <w:t>ICA</w:t>
            </w:r>
          </w:p>
        </w:tc>
        <w:tc>
          <w:tcPr>
            <w:tcW w:w="0" w:type="auto"/>
          </w:tcPr>
          <w:p w14:paraId="42E6C763" w14:textId="77777777" w:rsidR="00AB78B3" w:rsidRDefault="00337FF0">
            <w:pPr>
              <w:pStyle w:val="Compact"/>
              <w:jc w:val="center"/>
            </w:pPr>
            <w:r>
              <w:t>a10.19</w:t>
            </w:r>
          </w:p>
        </w:tc>
        <w:tc>
          <w:tcPr>
            <w:tcW w:w="0" w:type="auto"/>
          </w:tcPr>
          <w:p w14:paraId="2A7BF8B5" w14:textId="77777777" w:rsidR="00AB78B3" w:rsidRDefault="00337FF0">
            <w:pPr>
              <w:pStyle w:val="Compact"/>
              <w:jc w:val="center"/>
            </w:pPr>
            <w:r>
              <w:t>44.47</w:t>
            </w:r>
          </w:p>
        </w:tc>
        <w:tc>
          <w:tcPr>
            <w:tcW w:w="0" w:type="auto"/>
          </w:tcPr>
          <w:p w14:paraId="71010620" w14:textId="77777777" w:rsidR="00AB78B3" w:rsidRDefault="00337FF0">
            <w:pPr>
              <w:pStyle w:val="Compact"/>
              <w:jc w:val="center"/>
            </w:pPr>
            <w:r>
              <w:t>134</w:t>
            </w:r>
          </w:p>
        </w:tc>
        <w:tc>
          <w:tcPr>
            <w:tcW w:w="0" w:type="auto"/>
          </w:tcPr>
          <w:p w14:paraId="4F54F9AD" w14:textId="77777777" w:rsidR="00AB78B3" w:rsidRDefault="00337FF0">
            <w:pPr>
              <w:pStyle w:val="Compact"/>
              <w:jc w:val="center"/>
            </w:pPr>
            <w:r>
              <w:t>NA</w:t>
            </w:r>
          </w:p>
        </w:tc>
        <w:tc>
          <w:tcPr>
            <w:tcW w:w="0" w:type="auto"/>
          </w:tcPr>
          <w:p w14:paraId="09FB4C06" w14:textId="77777777" w:rsidR="00AB78B3" w:rsidRDefault="00337FF0">
            <w:pPr>
              <w:pStyle w:val="Compact"/>
              <w:jc w:val="center"/>
            </w:pPr>
            <w:r>
              <w:t>NA</w:t>
            </w:r>
          </w:p>
        </w:tc>
        <w:tc>
          <w:tcPr>
            <w:tcW w:w="0" w:type="auto"/>
          </w:tcPr>
          <w:p w14:paraId="08A0446C" w14:textId="77777777" w:rsidR="00AB78B3" w:rsidRDefault="00337FF0">
            <w:pPr>
              <w:pStyle w:val="Compact"/>
              <w:jc w:val="center"/>
            </w:pPr>
            <w:r>
              <w:t>NA</w:t>
            </w:r>
          </w:p>
        </w:tc>
        <w:tc>
          <w:tcPr>
            <w:tcW w:w="0" w:type="auto"/>
          </w:tcPr>
          <w:p w14:paraId="076D863B" w14:textId="77777777" w:rsidR="00AB78B3" w:rsidRDefault="00337FF0">
            <w:pPr>
              <w:pStyle w:val="Compact"/>
              <w:jc w:val="center"/>
            </w:pPr>
            <w:r>
              <w:t>35.35</w:t>
            </w:r>
          </w:p>
        </w:tc>
        <w:tc>
          <w:tcPr>
            <w:tcW w:w="0" w:type="auto"/>
          </w:tcPr>
          <w:p w14:paraId="0FC3323E" w14:textId="77777777" w:rsidR="00AB78B3" w:rsidRDefault="00337FF0">
            <w:pPr>
              <w:pStyle w:val="Compact"/>
              <w:jc w:val="center"/>
            </w:pPr>
            <w:r>
              <w:t>117</w:t>
            </w:r>
          </w:p>
        </w:tc>
        <w:tc>
          <w:tcPr>
            <w:tcW w:w="0" w:type="auto"/>
          </w:tcPr>
          <w:p w14:paraId="4E6B3FD3" w14:textId="77777777" w:rsidR="00AB78B3" w:rsidRDefault="00337FF0">
            <w:pPr>
              <w:pStyle w:val="Compact"/>
              <w:jc w:val="center"/>
            </w:pPr>
            <w:r>
              <w:t>135</w:t>
            </w:r>
          </w:p>
        </w:tc>
        <w:tc>
          <w:tcPr>
            <w:tcW w:w="0" w:type="auto"/>
          </w:tcPr>
          <w:p w14:paraId="037C708D" w14:textId="77777777" w:rsidR="00AB78B3" w:rsidRDefault="00337FF0">
            <w:pPr>
              <w:pStyle w:val="Compact"/>
              <w:jc w:val="center"/>
            </w:pPr>
            <w:r>
              <w:t>0.2051</w:t>
            </w:r>
          </w:p>
        </w:tc>
        <w:tc>
          <w:tcPr>
            <w:tcW w:w="0" w:type="auto"/>
          </w:tcPr>
          <w:p w14:paraId="57F67E1B" w14:textId="77777777" w:rsidR="00AB78B3" w:rsidRDefault="00337FF0">
            <w:pPr>
              <w:pStyle w:val="Compact"/>
              <w:jc w:val="center"/>
            </w:pPr>
            <w:r>
              <w:t>9.119</w:t>
            </w:r>
          </w:p>
        </w:tc>
        <w:tc>
          <w:tcPr>
            <w:tcW w:w="0" w:type="auto"/>
          </w:tcPr>
          <w:p w14:paraId="2650A415" w14:textId="77777777" w:rsidR="00AB78B3" w:rsidRDefault="00337FF0">
            <w:pPr>
              <w:pStyle w:val="Compact"/>
              <w:jc w:val="center"/>
            </w:pPr>
            <w:r>
              <w:t>17</w:t>
            </w:r>
          </w:p>
        </w:tc>
        <w:tc>
          <w:tcPr>
            <w:tcW w:w="0" w:type="auto"/>
          </w:tcPr>
          <w:p w14:paraId="7EB37E09" w14:textId="77777777" w:rsidR="00AB78B3" w:rsidRDefault="00337FF0">
            <w:pPr>
              <w:pStyle w:val="Compact"/>
              <w:jc w:val="center"/>
            </w:pPr>
            <w:r>
              <w:t>0.9365</w:t>
            </w:r>
          </w:p>
        </w:tc>
      </w:tr>
      <w:tr w:rsidR="00AB78B3" w14:paraId="50E0015C" w14:textId="77777777">
        <w:tc>
          <w:tcPr>
            <w:tcW w:w="0" w:type="auto"/>
          </w:tcPr>
          <w:p w14:paraId="1090A15E" w14:textId="77777777" w:rsidR="00AB78B3" w:rsidRDefault="00337FF0">
            <w:pPr>
              <w:pStyle w:val="Compact"/>
              <w:jc w:val="center"/>
            </w:pPr>
            <w:r>
              <w:t>ICA</w:t>
            </w:r>
          </w:p>
        </w:tc>
        <w:tc>
          <w:tcPr>
            <w:tcW w:w="0" w:type="auto"/>
          </w:tcPr>
          <w:p w14:paraId="178B42F5" w14:textId="77777777" w:rsidR="00AB78B3" w:rsidRDefault="00337FF0">
            <w:pPr>
              <w:pStyle w:val="Compact"/>
              <w:jc w:val="center"/>
            </w:pPr>
            <w:r>
              <w:t>a20.29</w:t>
            </w:r>
          </w:p>
        </w:tc>
        <w:tc>
          <w:tcPr>
            <w:tcW w:w="0" w:type="auto"/>
          </w:tcPr>
          <w:p w14:paraId="54946022" w14:textId="77777777" w:rsidR="00AB78B3" w:rsidRDefault="00337FF0">
            <w:pPr>
              <w:pStyle w:val="Compact"/>
              <w:jc w:val="center"/>
            </w:pPr>
            <w:r>
              <w:t>158.7</w:t>
            </w:r>
          </w:p>
        </w:tc>
        <w:tc>
          <w:tcPr>
            <w:tcW w:w="0" w:type="auto"/>
          </w:tcPr>
          <w:p w14:paraId="5B38DBDB" w14:textId="77777777" w:rsidR="00AB78B3" w:rsidRDefault="00337FF0">
            <w:pPr>
              <w:pStyle w:val="Compact"/>
              <w:jc w:val="center"/>
            </w:pPr>
            <w:r>
              <w:t>186</w:t>
            </w:r>
          </w:p>
        </w:tc>
        <w:tc>
          <w:tcPr>
            <w:tcW w:w="0" w:type="auto"/>
          </w:tcPr>
          <w:p w14:paraId="2F5742CA" w14:textId="77777777" w:rsidR="00AB78B3" w:rsidRDefault="00337FF0">
            <w:pPr>
              <w:pStyle w:val="Compact"/>
              <w:jc w:val="center"/>
            </w:pPr>
            <w:r>
              <w:t>NA</w:t>
            </w:r>
          </w:p>
        </w:tc>
        <w:tc>
          <w:tcPr>
            <w:tcW w:w="0" w:type="auto"/>
          </w:tcPr>
          <w:p w14:paraId="41AA1E3E" w14:textId="77777777" w:rsidR="00AB78B3" w:rsidRDefault="00337FF0">
            <w:pPr>
              <w:pStyle w:val="Compact"/>
              <w:jc w:val="center"/>
            </w:pPr>
            <w:r>
              <w:t>NA</w:t>
            </w:r>
          </w:p>
        </w:tc>
        <w:tc>
          <w:tcPr>
            <w:tcW w:w="0" w:type="auto"/>
          </w:tcPr>
          <w:p w14:paraId="365708B7" w14:textId="77777777" w:rsidR="00AB78B3" w:rsidRDefault="00337FF0">
            <w:pPr>
              <w:pStyle w:val="Compact"/>
              <w:jc w:val="center"/>
            </w:pPr>
            <w:r>
              <w:t>NA</w:t>
            </w:r>
          </w:p>
        </w:tc>
        <w:tc>
          <w:tcPr>
            <w:tcW w:w="0" w:type="auto"/>
          </w:tcPr>
          <w:p w14:paraId="43F6264D" w14:textId="77777777" w:rsidR="00AB78B3" w:rsidRDefault="00337FF0">
            <w:pPr>
              <w:pStyle w:val="Compact"/>
              <w:jc w:val="center"/>
            </w:pPr>
            <w:r>
              <w:t>142.4</w:t>
            </w:r>
          </w:p>
        </w:tc>
        <w:tc>
          <w:tcPr>
            <w:tcW w:w="0" w:type="auto"/>
          </w:tcPr>
          <w:p w14:paraId="55283F4C" w14:textId="77777777" w:rsidR="00AB78B3" w:rsidRDefault="00337FF0">
            <w:pPr>
              <w:pStyle w:val="Compact"/>
              <w:jc w:val="center"/>
            </w:pPr>
            <w:r>
              <w:t>169</w:t>
            </w:r>
          </w:p>
        </w:tc>
        <w:tc>
          <w:tcPr>
            <w:tcW w:w="0" w:type="auto"/>
          </w:tcPr>
          <w:p w14:paraId="041132F6" w14:textId="77777777" w:rsidR="00AB78B3" w:rsidRDefault="00337FF0">
            <w:pPr>
              <w:pStyle w:val="Compact"/>
              <w:jc w:val="center"/>
            </w:pPr>
            <w:r>
              <w:t>187</w:t>
            </w:r>
          </w:p>
        </w:tc>
        <w:tc>
          <w:tcPr>
            <w:tcW w:w="0" w:type="auto"/>
          </w:tcPr>
          <w:p w14:paraId="22DCAD82" w14:textId="77777777" w:rsidR="00AB78B3" w:rsidRDefault="00337FF0">
            <w:pPr>
              <w:pStyle w:val="Compact"/>
              <w:jc w:val="center"/>
            </w:pPr>
            <w:r>
              <w:t>0.1025</w:t>
            </w:r>
          </w:p>
        </w:tc>
        <w:tc>
          <w:tcPr>
            <w:tcW w:w="0" w:type="auto"/>
          </w:tcPr>
          <w:p w14:paraId="06F9192A" w14:textId="77777777" w:rsidR="00AB78B3" w:rsidRDefault="00337FF0">
            <w:pPr>
              <w:pStyle w:val="Compact"/>
              <w:jc w:val="center"/>
            </w:pPr>
            <w:r>
              <w:t>16.27</w:t>
            </w:r>
          </w:p>
        </w:tc>
        <w:tc>
          <w:tcPr>
            <w:tcW w:w="0" w:type="auto"/>
          </w:tcPr>
          <w:p w14:paraId="1D4717EF" w14:textId="77777777" w:rsidR="00AB78B3" w:rsidRDefault="00337FF0">
            <w:pPr>
              <w:pStyle w:val="Compact"/>
              <w:jc w:val="center"/>
            </w:pPr>
            <w:r>
              <w:t>17</w:t>
            </w:r>
          </w:p>
        </w:tc>
        <w:tc>
          <w:tcPr>
            <w:tcW w:w="0" w:type="auto"/>
          </w:tcPr>
          <w:p w14:paraId="4B6DDDBA" w14:textId="77777777" w:rsidR="00AB78B3" w:rsidRDefault="00337FF0">
            <w:pPr>
              <w:pStyle w:val="Compact"/>
              <w:jc w:val="center"/>
            </w:pPr>
            <w:r>
              <w:t>0.505</w:t>
            </w:r>
          </w:p>
        </w:tc>
      </w:tr>
      <w:tr w:rsidR="00AB78B3" w14:paraId="3CEC7831" w14:textId="77777777">
        <w:tc>
          <w:tcPr>
            <w:tcW w:w="0" w:type="auto"/>
          </w:tcPr>
          <w:p w14:paraId="3CA109A1" w14:textId="77777777" w:rsidR="00AB78B3" w:rsidRDefault="00337FF0">
            <w:pPr>
              <w:pStyle w:val="Compact"/>
              <w:jc w:val="center"/>
            </w:pPr>
            <w:r>
              <w:t>ICA</w:t>
            </w:r>
          </w:p>
        </w:tc>
        <w:tc>
          <w:tcPr>
            <w:tcW w:w="0" w:type="auto"/>
          </w:tcPr>
          <w:p w14:paraId="08FB2BDA" w14:textId="77777777" w:rsidR="00AB78B3" w:rsidRDefault="00337FF0">
            <w:pPr>
              <w:pStyle w:val="Compact"/>
              <w:jc w:val="center"/>
            </w:pPr>
            <w:r>
              <w:t>a30.39</w:t>
            </w:r>
          </w:p>
        </w:tc>
        <w:tc>
          <w:tcPr>
            <w:tcW w:w="0" w:type="auto"/>
          </w:tcPr>
          <w:p w14:paraId="26CDECD0" w14:textId="77777777" w:rsidR="00AB78B3" w:rsidRDefault="00337FF0">
            <w:pPr>
              <w:pStyle w:val="Compact"/>
              <w:jc w:val="center"/>
            </w:pPr>
            <w:r>
              <w:t>236.1</w:t>
            </w:r>
          </w:p>
        </w:tc>
        <w:tc>
          <w:tcPr>
            <w:tcW w:w="0" w:type="auto"/>
          </w:tcPr>
          <w:p w14:paraId="4502BE41" w14:textId="77777777" w:rsidR="00AB78B3" w:rsidRDefault="00337FF0">
            <w:pPr>
              <w:pStyle w:val="Compact"/>
              <w:jc w:val="center"/>
            </w:pPr>
            <w:r>
              <w:t>195</w:t>
            </w:r>
          </w:p>
        </w:tc>
        <w:tc>
          <w:tcPr>
            <w:tcW w:w="0" w:type="auto"/>
          </w:tcPr>
          <w:p w14:paraId="1549A386" w14:textId="77777777" w:rsidR="00AB78B3" w:rsidRDefault="00337FF0">
            <w:pPr>
              <w:pStyle w:val="Compact"/>
              <w:jc w:val="center"/>
            </w:pPr>
            <w:r>
              <w:t>NA</w:t>
            </w:r>
          </w:p>
        </w:tc>
        <w:tc>
          <w:tcPr>
            <w:tcW w:w="0" w:type="auto"/>
          </w:tcPr>
          <w:p w14:paraId="45131256" w14:textId="77777777" w:rsidR="00AB78B3" w:rsidRDefault="00337FF0">
            <w:pPr>
              <w:pStyle w:val="Compact"/>
              <w:jc w:val="center"/>
            </w:pPr>
            <w:r>
              <w:t>NA</w:t>
            </w:r>
          </w:p>
        </w:tc>
        <w:tc>
          <w:tcPr>
            <w:tcW w:w="0" w:type="auto"/>
          </w:tcPr>
          <w:p w14:paraId="07B35219" w14:textId="77777777" w:rsidR="00AB78B3" w:rsidRDefault="00337FF0">
            <w:pPr>
              <w:pStyle w:val="Compact"/>
              <w:jc w:val="center"/>
            </w:pPr>
            <w:r>
              <w:t>NA</w:t>
            </w:r>
          </w:p>
        </w:tc>
        <w:tc>
          <w:tcPr>
            <w:tcW w:w="0" w:type="auto"/>
          </w:tcPr>
          <w:p w14:paraId="05614F4B" w14:textId="77777777" w:rsidR="00AB78B3" w:rsidRDefault="00337FF0">
            <w:pPr>
              <w:pStyle w:val="Compact"/>
              <w:jc w:val="center"/>
            </w:pPr>
            <w:r>
              <w:t>200.6</w:t>
            </w:r>
          </w:p>
        </w:tc>
        <w:tc>
          <w:tcPr>
            <w:tcW w:w="0" w:type="auto"/>
          </w:tcPr>
          <w:p w14:paraId="012BAB4B" w14:textId="77777777" w:rsidR="00AB78B3" w:rsidRDefault="00337FF0">
            <w:pPr>
              <w:pStyle w:val="Compact"/>
              <w:jc w:val="center"/>
            </w:pPr>
            <w:r>
              <w:t>178</w:t>
            </w:r>
          </w:p>
        </w:tc>
        <w:tc>
          <w:tcPr>
            <w:tcW w:w="0" w:type="auto"/>
          </w:tcPr>
          <w:p w14:paraId="035714D2" w14:textId="77777777" w:rsidR="00AB78B3" w:rsidRDefault="00337FF0">
            <w:pPr>
              <w:pStyle w:val="Compact"/>
              <w:jc w:val="center"/>
            </w:pPr>
            <w:r>
              <w:t>196</w:t>
            </w:r>
          </w:p>
        </w:tc>
        <w:tc>
          <w:tcPr>
            <w:tcW w:w="0" w:type="auto"/>
          </w:tcPr>
          <w:p w14:paraId="3EC67516" w14:textId="77777777" w:rsidR="00AB78B3" w:rsidRDefault="00337FF0">
            <w:pPr>
              <w:pStyle w:val="Compact"/>
              <w:jc w:val="center"/>
            </w:pPr>
            <w:r>
              <w:t>0.1502</w:t>
            </w:r>
          </w:p>
        </w:tc>
        <w:tc>
          <w:tcPr>
            <w:tcW w:w="0" w:type="auto"/>
          </w:tcPr>
          <w:p w14:paraId="5E86A630" w14:textId="77777777" w:rsidR="00AB78B3" w:rsidRDefault="00337FF0">
            <w:pPr>
              <w:pStyle w:val="Compact"/>
              <w:jc w:val="center"/>
            </w:pPr>
            <w:r>
              <w:t>35.47</w:t>
            </w:r>
          </w:p>
        </w:tc>
        <w:tc>
          <w:tcPr>
            <w:tcW w:w="0" w:type="auto"/>
          </w:tcPr>
          <w:p w14:paraId="6EA26E2E" w14:textId="77777777" w:rsidR="00AB78B3" w:rsidRDefault="00337FF0">
            <w:pPr>
              <w:pStyle w:val="Compact"/>
              <w:jc w:val="center"/>
            </w:pPr>
            <w:r>
              <w:t>17</w:t>
            </w:r>
          </w:p>
        </w:tc>
        <w:tc>
          <w:tcPr>
            <w:tcW w:w="0" w:type="auto"/>
          </w:tcPr>
          <w:p w14:paraId="6869C661" w14:textId="77777777" w:rsidR="00AB78B3" w:rsidRDefault="00337FF0">
            <w:pPr>
              <w:pStyle w:val="Compact"/>
              <w:jc w:val="center"/>
            </w:pPr>
            <w:r>
              <w:t>0.005402</w:t>
            </w:r>
          </w:p>
        </w:tc>
      </w:tr>
      <w:tr w:rsidR="00AB78B3" w14:paraId="202A8FD0" w14:textId="77777777">
        <w:tc>
          <w:tcPr>
            <w:tcW w:w="0" w:type="auto"/>
          </w:tcPr>
          <w:p w14:paraId="56CBBA6E" w14:textId="77777777" w:rsidR="00AB78B3" w:rsidRDefault="00337FF0">
            <w:pPr>
              <w:pStyle w:val="Compact"/>
              <w:jc w:val="center"/>
            </w:pPr>
            <w:r>
              <w:t>ICA</w:t>
            </w:r>
          </w:p>
        </w:tc>
        <w:tc>
          <w:tcPr>
            <w:tcW w:w="0" w:type="auto"/>
          </w:tcPr>
          <w:p w14:paraId="60BBE480" w14:textId="77777777" w:rsidR="00AB78B3" w:rsidRDefault="00337FF0">
            <w:pPr>
              <w:pStyle w:val="Compact"/>
              <w:jc w:val="center"/>
            </w:pPr>
            <w:r>
              <w:t>a40.49</w:t>
            </w:r>
          </w:p>
        </w:tc>
        <w:tc>
          <w:tcPr>
            <w:tcW w:w="0" w:type="auto"/>
          </w:tcPr>
          <w:p w14:paraId="2339FAD6" w14:textId="77777777" w:rsidR="00AB78B3" w:rsidRDefault="00337FF0">
            <w:pPr>
              <w:pStyle w:val="Compact"/>
              <w:jc w:val="center"/>
            </w:pPr>
            <w:r>
              <w:t>556.1</w:t>
            </w:r>
          </w:p>
        </w:tc>
        <w:tc>
          <w:tcPr>
            <w:tcW w:w="0" w:type="auto"/>
          </w:tcPr>
          <w:p w14:paraId="0258B2A5" w14:textId="77777777" w:rsidR="00AB78B3" w:rsidRDefault="00337FF0">
            <w:pPr>
              <w:pStyle w:val="Compact"/>
              <w:jc w:val="center"/>
            </w:pPr>
            <w:r>
              <w:t>205</w:t>
            </w:r>
          </w:p>
        </w:tc>
        <w:tc>
          <w:tcPr>
            <w:tcW w:w="0" w:type="auto"/>
          </w:tcPr>
          <w:p w14:paraId="1FCA21AF" w14:textId="77777777" w:rsidR="00AB78B3" w:rsidRDefault="00337FF0">
            <w:pPr>
              <w:pStyle w:val="Compact"/>
              <w:jc w:val="center"/>
            </w:pPr>
            <w:r>
              <w:t>NA</w:t>
            </w:r>
          </w:p>
        </w:tc>
        <w:tc>
          <w:tcPr>
            <w:tcW w:w="0" w:type="auto"/>
          </w:tcPr>
          <w:p w14:paraId="287B03D4" w14:textId="77777777" w:rsidR="00AB78B3" w:rsidRDefault="00337FF0">
            <w:pPr>
              <w:pStyle w:val="Compact"/>
              <w:jc w:val="center"/>
            </w:pPr>
            <w:r>
              <w:t>NA</w:t>
            </w:r>
          </w:p>
        </w:tc>
        <w:tc>
          <w:tcPr>
            <w:tcW w:w="0" w:type="auto"/>
          </w:tcPr>
          <w:p w14:paraId="124EB0EA" w14:textId="77777777" w:rsidR="00AB78B3" w:rsidRDefault="00337FF0">
            <w:pPr>
              <w:pStyle w:val="Compact"/>
              <w:jc w:val="center"/>
            </w:pPr>
            <w:r>
              <w:t>NA</w:t>
            </w:r>
          </w:p>
        </w:tc>
        <w:tc>
          <w:tcPr>
            <w:tcW w:w="0" w:type="auto"/>
          </w:tcPr>
          <w:p w14:paraId="6FE5ACC3" w14:textId="77777777" w:rsidR="00AB78B3" w:rsidRDefault="00337FF0">
            <w:pPr>
              <w:pStyle w:val="Compact"/>
              <w:jc w:val="center"/>
            </w:pPr>
            <w:r>
              <w:t>253.1</w:t>
            </w:r>
          </w:p>
        </w:tc>
        <w:tc>
          <w:tcPr>
            <w:tcW w:w="0" w:type="auto"/>
          </w:tcPr>
          <w:p w14:paraId="5921B80A" w14:textId="77777777" w:rsidR="00AB78B3" w:rsidRDefault="00337FF0">
            <w:pPr>
              <w:pStyle w:val="Compact"/>
              <w:jc w:val="center"/>
            </w:pPr>
            <w:r>
              <w:t>188</w:t>
            </w:r>
          </w:p>
        </w:tc>
        <w:tc>
          <w:tcPr>
            <w:tcW w:w="0" w:type="auto"/>
          </w:tcPr>
          <w:p w14:paraId="7D9E3391" w14:textId="77777777" w:rsidR="00AB78B3" w:rsidRDefault="00337FF0">
            <w:pPr>
              <w:pStyle w:val="Compact"/>
              <w:jc w:val="center"/>
            </w:pPr>
            <w:r>
              <w:t>206</w:t>
            </w:r>
          </w:p>
        </w:tc>
        <w:tc>
          <w:tcPr>
            <w:tcW w:w="0" w:type="auto"/>
          </w:tcPr>
          <w:p w14:paraId="392D3D02" w14:textId="77777777" w:rsidR="00AB78B3" w:rsidRDefault="00337FF0">
            <w:pPr>
              <w:pStyle w:val="Compact"/>
              <w:jc w:val="center"/>
            </w:pPr>
            <w:r>
              <w:t>0.5448</w:t>
            </w:r>
          </w:p>
        </w:tc>
        <w:tc>
          <w:tcPr>
            <w:tcW w:w="0" w:type="auto"/>
          </w:tcPr>
          <w:p w14:paraId="178A4EF8" w14:textId="77777777" w:rsidR="00AB78B3" w:rsidRDefault="00337FF0">
            <w:pPr>
              <w:pStyle w:val="Compact"/>
              <w:jc w:val="center"/>
            </w:pPr>
            <w:r>
              <w:t>303</w:t>
            </w:r>
          </w:p>
        </w:tc>
        <w:tc>
          <w:tcPr>
            <w:tcW w:w="0" w:type="auto"/>
          </w:tcPr>
          <w:p w14:paraId="30044062" w14:textId="77777777" w:rsidR="00AB78B3" w:rsidRDefault="00337FF0">
            <w:pPr>
              <w:pStyle w:val="Compact"/>
              <w:jc w:val="center"/>
            </w:pPr>
            <w:r>
              <w:t>17</w:t>
            </w:r>
          </w:p>
        </w:tc>
        <w:tc>
          <w:tcPr>
            <w:tcW w:w="0" w:type="auto"/>
          </w:tcPr>
          <w:p w14:paraId="2E26C399" w14:textId="77777777" w:rsidR="00AB78B3" w:rsidRDefault="00337FF0">
            <w:pPr>
              <w:pStyle w:val="Compact"/>
              <w:jc w:val="center"/>
            </w:pPr>
            <w:r>
              <w:t>2.707e-54</w:t>
            </w:r>
          </w:p>
        </w:tc>
      </w:tr>
      <w:tr w:rsidR="00AB78B3" w14:paraId="4110F105" w14:textId="77777777">
        <w:tc>
          <w:tcPr>
            <w:tcW w:w="0" w:type="auto"/>
          </w:tcPr>
          <w:p w14:paraId="1BDBE021" w14:textId="77777777" w:rsidR="00AB78B3" w:rsidRDefault="00337FF0">
            <w:pPr>
              <w:pStyle w:val="Compact"/>
              <w:jc w:val="center"/>
            </w:pPr>
            <w:r>
              <w:t>ICA</w:t>
            </w:r>
          </w:p>
        </w:tc>
        <w:tc>
          <w:tcPr>
            <w:tcW w:w="0" w:type="auto"/>
          </w:tcPr>
          <w:p w14:paraId="5D3202FD" w14:textId="77777777" w:rsidR="00AB78B3" w:rsidRDefault="00337FF0">
            <w:pPr>
              <w:pStyle w:val="Compact"/>
              <w:jc w:val="center"/>
            </w:pPr>
            <w:r>
              <w:t>a50.59</w:t>
            </w:r>
          </w:p>
        </w:tc>
        <w:tc>
          <w:tcPr>
            <w:tcW w:w="0" w:type="auto"/>
          </w:tcPr>
          <w:p w14:paraId="62A99C2B" w14:textId="77777777" w:rsidR="00AB78B3" w:rsidRDefault="00337FF0">
            <w:pPr>
              <w:pStyle w:val="Compact"/>
              <w:jc w:val="center"/>
            </w:pPr>
            <w:r>
              <w:t>1030</w:t>
            </w:r>
          </w:p>
        </w:tc>
        <w:tc>
          <w:tcPr>
            <w:tcW w:w="0" w:type="auto"/>
          </w:tcPr>
          <w:p w14:paraId="1FD90BEB" w14:textId="77777777" w:rsidR="00AB78B3" w:rsidRDefault="00337FF0">
            <w:pPr>
              <w:pStyle w:val="Compact"/>
              <w:jc w:val="center"/>
            </w:pPr>
            <w:r>
              <w:t>206</w:t>
            </w:r>
          </w:p>
        </w:tc>
        <w:tc>
          <w:tcPr>
            <w:tcW w:w="0" w:type="auto"/>
          </w:tcPr>
          <w:p w14:paraId="64AAF83B" w14:textId="77777777" w:rsidR="00AB78B3" w:rsidRDefault="00337FF0">
            <w:pPr>
              <w:pStyle w:val="Compact"/>
              <w:jc w:val="center"/>
            </w:pPr>
            <w:r>
              <w:t>NA</w:t>
            </w:r>
          </w:p>
        </w:tc>
        <w:tc>
          <w:tcPr>
            <w:tcW w:w="0" w:type="auto"/>
          </w:tcPr>
          <w:p w14:paraId="0E01E2AD" w14:textId="77777777" w:rsidR="00AB78B3" w:rsidRDefault="00337FF0">
            <w:pPr>
              <w:pStyle w:val="Compact"/>
              <w:jc w:val="center"/>
            </w:pPr>
            <w:r>
              <w:t>NA</w:t>
            </w:r>
          </w:p>
        </w:tc>
        <w:tc>
          <w:tcPr>
            <w:tcW w:w="0" w:type="auto"/>
          </w:tcPr>
          <w:p w14:paraId="7961C842" w14:textId="77777777" w:rsidR="00AB78B3" w:rsidRDefault="00337FF0">
            <w:pPr>
              <w:pStyle w:val="Compact"/>
              <w:jc w:val="center"/>
            </w:pPr>
            <w:r>
              <w:t>NA</w:t>
            </w:r>
          </w:p>
        </w:tc>
        <w:tc>
          <w:tcPr>
            <w:tcW w:w="0" w:type="auto"/>
          </w:tcPr>
          <w:p w14:paraId="374C7BC5" w14:textId="77777777" w:rsidR="00AB78B3" w:rsidRDefault="00337FF0">
            <w:pPr>
              <w:pStyle w:val="Compact"/>
              <w:jc w:val="center"/>
            </w:pPr>
            <w:r>
              <w:t>295.2</w:t>
            </w:r>
          </w:p>
        </w:tc>
        <w:tc>
          <w:tcPr>
            <w:tcW w:w="0" w:type="auto"/>
          </w:tcPr>
          <w:p w14:paraId="0C350EB5" w14:textId="77777777" w:rsidR="00AB78B3" w:rsidRDefault="00337FF0">
            <w:pPr>
              <w:pStyle w:val="Compact"/>
              <w:jc w:val="center"/>
            </w:pPr>
            <w:r>
              <w:t>189</w:t>
            </w:r>
          </w:p>
        </w:tc>
        <w:tc>
          <w:tcPr>
            <w:tcW w:w="0" w:type="auto"/>
          </w:tcPr>
          <w:p w14:paraId="6A81FCEF" w14:textId="77777777" w:rsidR="00AB78B3" w:rsidRDefault="00337FF0">
            <w:pPr>
              <w:pStyle w:val="Compact"/>
              <w:jc w:val="center"/>
            </w:pPr>
            <w:r>
              <w:t>207</w:t>
            </w:r>
          </w:p>
        </w:tc>
        <w:tc>
          <w:tcPr>
            <w:tcW w:w="0" w:type="auto"/>
          </w:tcPr>
          <w:p w14:paraId="17D14C18" w14:textId="77777777" w:rsidR="00AB78B3" w:rsidRDefault="00337FF0">
            <w:pPr>
              <w:pStyle w:val="Compact"/>
              <w:jc w:val="center"/>
            </w:pPr>
            <w:r>
              <w:t>0.7134</w:t>
            </w:r>
          </w:p>
        </w:tc>
        <w:tc>
          <w:tcPr>
            <w:tcW w:w="0" w:type="auto"/>
          </w:tcPr>
          <w:p w14:paraId="53610471" w14:textId="77777777" w:rsidR="00AB78B3" w:rsidRDefault="00337FF0">
            <w:pPr>
              <w:pStyle w:val="Compact"/>
              <w:jc w:val="center"/>
            </w:pPr>
            <w:r>
              <w:t>734.8</w:t>
            </w:r>
          </w:p>
        </w:tc>
        <w:tc>
          <w:tcPr>
            <w:tcW w:w="0" w:type="auto"/>
          </w:tcPr>
          <w:p w14:paraId="4BF44714" w14:textId="77777777" w:rsidR="00AB78B3" w:rsidRDefault="00337FF0">
            <w:pPr>
              <w:pStyle w:val="Compact"/>
              <w:jc w:val="center"/>
            </w:pPr>
            <w:r>
              <w:t>17</w:t>
            </w:r>
          </w:p>
        </w:tc>
        <w:tc>
          <w:tcPr>
            <w:tcW w:w="0" w:type="auto"/>
          </w:tcPr>
          <w:p w14:paraId="7557B6E9" w14:textId="77777777" w:rsidR="00AB78B3" w:rsidRDefault="00337FF0">
            <w:pPr>
              <w:pStyle w:val="Compact"/>
              <w:jc w:val="center"/>
            </w:pPr>
            <w:r>
              <w:t>3.479e-145</w:t>
            </w:r>
          </w:p>
        </w:tc>
      </w:tr>
      <w:tr w:rsidR="00AB78B3" w14:paraId="7B805200" w14:textId="77777777">
        <w:tc>
          <w:tcPr>
            <w:tcW w:w="0" w:type="auto"/>
          </w:tcPr>
          <w:p w14:paraId="41FB27B4" w14:textId="77777777" w:rsidR="00AB78B3" w:rsidRDefault="00337FF0">
            <w:pPr>
              <w:pStyle w:val="Compact"/>
              <w:jc w:val="center"/>
            </w:pPr>
            <w:r>
              <w:t>ICA</w:t>
            </w:r>
          </w:p>
        </w:tc>
        <w:tc>
          <w:tcPr>
            <w:tcW w:w="0" w:type="auto"/>
          </w:tcPr>
          <w:p w14:paraId="5B2F0AE4" w14:textId="77777777" w:rsidR="00AB78B3" w:rsidRDefault="00337FF0">
            <w:pPr>
              <w:pStyle w:val="Compact"/>
              <w:jc w:val="center"/>
            </w:pPr>
            <w:r>
              <w:t>a60.69</w:t>
            </w:r>
          </w:p>
        </w:tc>
        <w:tc>
          <w:tcPr>
            <w:tcW w:w="0" w:type="auto"/>
          </w:tcPr>
          <w:p w14:paraId="36C1B940" w14:textId="77777777" w:rsidR="00AB78B3" w:rsidRDefault="00337FF0">
            <w:pPr>
              <w:pStyle w:val="Compact"/>
              <w:jc w:val="center"/>
            </w:pPr>
            <w:r>
              <w:t>1669</w:t>
            </w:r>
          </w:p>
        </w:tc>
        <w:tc>
          <w:tcPr>
            <w:tcW w:w="0" w:type="auto"/>
          </w:tcPr>
          <w:p w14:paraId="40EC9FB8" w14:textId="77777777" w:rsidR="00AB78B3" w:rsidRDefault="00337FF0">
            <w:pPr>
              <w:pStyle w:val="Compact"/>
              <w:jc w:val="center"/>
            </w:pPr>
            <w:r>
              <w:t>206</w:t>
            </w:r>
          </w:p>
        </w:tc>
        <w:tc>
          <w:tcPr>
            <w:tcW w:w="0" w:type="auto"/>
          </w:tcPr>
          <w:p w14:paraId="50B83D05" w14:textId="77777777" w:rsidR="00AB78B3" w:rsidRDefault="00337FF0">
            <w:pPr>
              <w:pStyle w:val="Compact"/>
              <w:jc w:val="center"/>
            </w:pPr>
            <w:r>
              <w:t>NA</w:t>
            </w:r>
          </w:p>
        </w:tc>
        <w:tc>
          <w:tcPr>
            <w:tcW w:w="0" w:type="auto"/>
          </w:tcPr>
          <w:p w14:paraId="4709C73A" w14:textId="77777777" w:rsidR="00AB78B3" w:rsidRDefault="00337FF0">
            <w:pPr>
              <w:pStyle w:val="Compact"/>
              <w:jc w:val="center"/>
            </w:pPr>
            <w:r>
              <w:t>NA</w:t>
            </w:r>
          </w:p>
        </w:tc>
        <w:tc>
          <w:tcPr>
            <w:tcW w:w="0" w:type="auto"/>
          </w:tcPr>
          <w:p w14:paraId="5D2CD0D0" w14:textId="77777777" w:rsidR="00AB78B3" w:rsidRDefault="00337FF0">
            <w:pPr>
              <w:pStyle w:val="Compact"/>
              <w:jc w:val="center"/>
            </w:pPr>
            <w:r>
              <w:t>NA</w:t>
            </w:r>
          </w:p>
        </w:tc>
        <w:tc>
          <w:tcPr>
            <w:tcW w:w="0" w:type="auto"/>
          </w:tcPr>
          <w:p w14:paraId="1B53A61D" w14:textId="77777777" w:rsidR="00AB78B3" w:rsidRDefault="00337FF0">
            <w:pPr>
              <w:pStyle w:val="Compact"/>
              <w:jc w:val="center"/>
            </w:pPr>
            <w:r>
              <w:t>316.4</w:t>
            </w:r>
          </w:p>
        </w:tc>
        <w:tc>
          <w:tcPr>
            <w:tcW w:w="0" w:type="auto"/>
          </w:tcPr>
          <w:p w14:paraId="7318653F" w14:textId="77777777" w:rsidR="00AB78B3" w:rsidRDefault="00337FF0">
            <w:pPr>
              <w:pStyle w:val="Compact"/>
              <w:jc w:val="center"/>
            </w:pPr>
            <w:r>
              <w:t>189</w:t>
            </w:r>
          </w:p>
        </w:tc>
        <w:tc>
          <w:tcPr>
            <w:tcW w:w="0" w:type="auto"/>
          </w:tcPr>
          <w:p w14:paraId="09F1235E" w14:textId="77777777" w:rsidR="00AB78B3" w:rsidRDefault="00337FF0">
            <w:pPr>
              <w:pStyle w:val="Compact"/>
              <w:jc w:val="center"/>
            </w:pPr>
            <w:r>
              <w:t>207</w:t>
            </w:r>
          </w:p>
        </w:tc>
        <w:tc>
          <w:tcPr>
            <w:tcW w:w="0" w:type="auto"/>
          </w:tcPr>
          <w:p w14:paraId="02E67BD5" w14:textId="77777777" w:rsidR="00AB78B3" w:rsidRDefault="00337FF0">
            <w:pPr>
              <w:pStyle w:val="Compact"/>
              <w:jc w:val="center"/>
            </w:pPr>
            <w:r>
              <w:t>0.8104</w:t>
            </w:r>
          </w:p>
        </w:tc>
        <w:tc>
          <w:tcPr>
            <w:tcW w:w="0" w:type="auto"/>
          </w:tcPr>
          <w:p w14:paraId="5F295412" w14:textId="77777777" w:rsidR="00AB78B3" w:rsidRDefault="00337FF0">
            <w:pPr>
              <w:pStyle w:val="Compact"/>
              <w:jc w:val="center"/>
            </w:pPr>
            <w:r>
              <w:t>1352</w:t>
            </w:r>
          </w:p>
        </w:tc>
        <w:tc>
          <w:tcPr>
            <w:tcW w:w="0" w:type="auto"/>
          </w:tcPr>
          <w:p w14:paraId="4F8B3180" w14:textId="77777777" w:rsidR="00AB78B3" w:rsidRDefault="00337FF0">
            <w:pPr>
              <w:pStyle w:val="Compact"/>
              <w:jc w:val="center"/>
            </w:pPr>
            <w:r>
              <w:t>17</w:t>
            </w:r>
          </w:p>
        </w:tc>
        <w:tc>
          <w:tcPr>
            <w:tcW w:w="0" w:type="auto"/>
          </w:tcPr>
          <w:p w14:paraId="29F6C8C1" w14:textId="77777777" w:rsidR="00AB78B3" w:rsidRDefault="00337FF0">
            <w:pPr>
              <w:pStyle w:val="Compact"/>
              <w:jc w:val="center"/>
            </w:pPr>
            <w:r>
              <w:t>2.543e-277</w:t>
            </w:r>
          </w:p>
        </w:tc>
      </w:tr>
      <w:tr w:rsidR="00AB78B3" w14:paraId="02EC489E" w14:textId="77777777">
        <w:tc>
          <w:tcPr>
            <w:tcW w:w="0" w:type="auto"/>
          </w:tcPr>
          <w:p w14:paraId="04D6CB8E" w14:textId="77777777" w:rsidR="00AB78B3" w:rsidRDefault="00337FF0">
            <w:pPr>
              <w:pStyle w:val="Compact"/>
              <w:jc w:val="center"/>
            </w:pPr>
            <w:r>
              <w:t>ICA</w:t>
            </w:r>
          </w:p>
        </w:tc>
        <w:tc>
          <w:tcPr>
            <w:tcW w:w="0" w:type="auto"/>
          </w:tcPr>
          <w:p w14:paraId="3F4BBC4F" w14:textId="77777777" w:rsidR="00AB78B3" w:rsidRDefault="00337FF0">
            <w:pPr>
              <w:pStyle w:val="Compact"/>
              <w:jc w:val="center"/>
            </w:pPr>
            <w:r>
              <w:t>a70.79</w:t>
            </w:r>
          </w:p>
        </w:tc>
        <w:tc>
          <w:tcPr>
            <w:tcW w:w="0" w:type="auto"/>
          </w:tcPr>
          <w:p w14:paraId="5784059A" w14:textId="77777777" w:rsidR="00AB78B3" w:rsidRDefault="00337FF0">
            <w:pPr>
              <w:pStyle w:val="Compact"/>
              <w:jc w:val="center"/>
            </w:pPr>
            <w:r>
              <w:t>1128</w:t>
            </w:r>
          </w:p>
        </w:tc>
        <w:tc>
          <w:tcPr>
            <w:tcW w:w="0" w:type="auto"/>
          </w:tcPr>
          <w:p w14:paraId="7ED7DC27" w14:textId="77777777" w:rsidR="00AB78B3" w:rsidRDefault="00337FF0">
            <w:pPr>
              <w:pStyle w:val="Compact"/>
              <w:jc w:val="center"/>
            </w:pPr>
            <w:r>
              <w:t>206</w:t>
            </w:r>
          </w:p>
        </w:tc>
        <w:tc>
          <w:tcPr>
            <w:tcW w:w="0" w:type="auto"/>
          </w:tcPr>
          <w:p w14:paraId="3A25C3FF" w14:textId="77777777" w:rsidR="00AB78B3" w:rsidRDefault="00337FF0">
            <w:pPr>
              <w:pStyle w:val="Compact"/>
              <w:jc w:val="center"/>
            </w:pPr>
            <w:r>
              <w:t>NA</w:t>
            </w:r>
          </w:p>
        </w:tc>
        <w:tc>
          <w:tcPr>
            <w:tcW w:w="0" w:type="auto"/>
          </w:tcPr>
          <w:p w14:paraId="55DCE2FB" w14:textId="77777777" w:rsidR="00AB78B3" w:rsidRDefault="00337FF0">
            <w:pPr>
              <w:pStyle w:val="Compact"/>
              <w:jc w:val="center"/>
            </w:pPr>
            <w:r>
              <w:t>NA</w:t>
            </w:r>
          </w:p>
        </w:tc>
        <w:tc>
          <w:tcPr>
            <w:tcW w:w="0" w:type="auto"/>
          </w:tcPr>
          <w:p w14:paraId="15FC8CC1" w14:textId="77777777" w:rsidR="00AB78B3" w:rsidRDefault="00337FF0">
            <w:pPr>
              <w:pStyle w:val="Compact"/>
              <w:jc w:val="center"/>
            </w:pPr>
            <w:r>
              <w:t>NA</w:t>
            </w:r>
          </w:p>
        </w:tc>
        <w:tc>
          <w:tcPr>
            <w:tcW w:w="0" w:type="auto"/>
          </w:tcPr>
          <w:p w14:paraId="14B08C3A" w14:textId="77777777" w:rsidR="00AB78B3" w:rsidRDefault="00337FF0">
            <w:pPr>
              <w:pStyle w:val="Compact"/>
              <w:jc w:val="center"/>
            </w:pPr>
            <w:r>
              <w:t>319.6</w:t>
            </w:r>
          </w:p>
        </w:tc>
        <w:tc>
          <w:tcPr>
            <w:tcW w:w="0" w:type="auto"/>
          </w:tcPr>
          <w:p w14:paraId="540044D1" w14:textId="77777777" w:rsidR="00AB78B3" w:rsidRDefault="00337FF0">
            <w:pPr>
              <w:pStyle w:val="Compact"/>
              <w:jc w:val="center"/>
            </w:pPr>
            <w:r>
              <w:t>189</w:t>
            </w:r>
          </w:p>
        </w:tc>
        <w:tc>
          <w:tcPr>
            <w:tcW w:w="0" w:type="auto"/>
          </w:tcPr>
          <w:p w14:paraId="295CE529" w14:textId="77777777" w:rsidR="00AB78B3" w:rsidRDefault="00337FF0">
            <w:pPr>
              <w:pStyle w:val="Compact"/>
              <w:jc w:val="center"/>
            </w:pPr>
            <w:r>
              <w:t>207</w:t>
            </w:r>
          </w:p>
        </w:tc>
        <w:tc>
          <w:tcPr>
            <w:tcW w:w="0" w:type="auto"/>
          </w:tcPr>
          <w:p w14:paraId="6BD02A90" w14:textId="77777777" w:rsidR="00AB78B3" w:rsidRDefault="00337FF0">
            <w:pPr>
              <w:pStyle w:val="Compact"/>
              <w:jc w:val="center"/>
            </w:pPr>
            <w:r>
              <w:t>0.7165</w:t>
            </w:r>
          </w:p>
        </w:tc>
        <w:tc>
          <w:tcPr>
            <w:tcW w:w="0" w:type="auto"/>
          </w:tcPr>
          <w:p w14:paraId="2BFDB9E5" w14:textId="77777777" w:rsidR="00AB78B3" w:rsidRDefault="00337FF0">
            <w:pPr>
              <w:pStyle w:val="Compact"/>
              <w:jc w:val="center"/>
            </w:pPr>
            <w:r>
              <w:t>807.9</w:t>
            </w:r>
          </w:p>
        </w:tc>
        <w:tc>
          <w:tcPr>
            <w:tcW w:w="0" w:type="auto"/>
          </w:tcPr>
          <w:p w14:paraId="3FD1491A" w14:textId="77777777" w:rsidR="00AB78B3" w:rsidRDefault="00337FF0">
            <w:pPr>
              <w:pStyle w:val="Compact"/>
              <w:jc w:val="center"/>
            </w:pPr>
            <w:r>
              <w:t>17</w:t>
            </w:r>
          </w:p>
        </w:tc>
        <w:tc>
          <w:tcPr>
            <w:tcW w:w="0" w:type="auto"/>
          </w:tcPr>
          <w:p w14:paraId="5AEE4C27" w14:textId="77777777" w:rsidR="00AB78B3" w:rsidRDefault="00337FF0">
            <w:pPr>
              <w:pStyle w:val="Compact"/>
              <w:jc w:val="center"/>
            </w:pPr>
            <w:r>
              <w:t>9.517e-161</w:t>
            </w:r>
          </w:p>
        </w:tc>
      </w:tr>
      <w:tr w:rsidR="00AB78B3" w14:paraId="35CFB587" w14:textId="77777777">
        <w:tc>
          <w:tcPr>
            <w:tcW w:w="0" w:type="auto"/>
          </w:tcPr>
          <w:p w14:paraId="3DAA7DB6" w14:textId="77777777" w:rsidR="00AB78B3" w:rsidRDefault="00337FF0">
            <w:pPr>
              <w:pStyle w:val="Compact"/>
              <w:jc w:val="center"/>
            </w:pPr>
            <w:r>
              <w:t>ICA</w:t>
            </w:r>
          </w:p>
        </w:tc>
        <w:tc>
          <w:tcPr>
            <w:tcW w:w="0" w:type="auto"/>
          </w:tcPr>
          <w:p w14:paraId="50A57E51" w14:textId="77777777" w:rsidR="00AB78B3" w:rsidRDefault="00337FF0">
            <w:pPr>
              <w:pStyle w:val="Compact"/>
              <w:jc w:val="center"/>
            </w:pPr>
            <w:r>
              <w:t>a80</w:t>
            </w:r>
          </w:p>
        </w:tc>
        <w:tc>
          <w:tcPr>
            <w:tcW w:w="0" w:type="auto"/>
          </w:tcPr>
          <w:p w14:paraId="77EBDA0A" w14:textId="77777777" w:rsidR="00AB78B3" w:rsidRDefault="00337FF0">
            <w:pPr>
              <w:pStyle w:val="Compact"/>
              <w:jc w:val="center"/>
            </w:pPr>
            <w:r>
              <w:t>932.6</w:t>
            </w:r>
          </w:p>
        </w:tc>
        <w:tc>
          <w:tcPr>
            <w:tcW w:w="0" w:type="auto"/>
          </w:tcPr>
          <w:p w14:paraId="2E18B210" w14:textId="77777777" w:rsidR="00AB78B3" w:rsidRDefault="00337FF0">
            <w:pPr>
              <w:pStyle w:val="Compact"/>
              <w:jc w:val="center"/>
            </w:pPr>
            <w:r>
              <w:t>206</w:t>
            </w:r>
          </w:p>
        </w:tc>
        <w:tc>
          <w:tcPr>
            <w:tcW w:w="0" w:type="auto"/>
          </w:tcPr>
          <w:p w14:paraId="0473D02E" w14:textId="77777777" w:rsidR="00AB78B3" w:rsidRDefault="00337FF0">
            <w:pPr>
              <w:pStyle w:val="Compact"/>
              <w:jc w:val="center"/>
            </w:pPr>
            <w:r>
              <w:t>NA</w:t>
            </w:r>
          </w:p>
        </w:tc>
        <w:tc>
          <w:tcPr>
            <w:tcW w:w="0" w:type="auto"/>
          </w:tcPr>
          <w:p w14:paraId="6A06294F" w14:textId="77777777" w:rsidR="00AB78B3" w:rsidRDefault="00337FF0">
            <w:pPr>
              <w:pStyle w:val="Compact"/>
              <w:jc w:val="center"/>
            </w:pPr>
            <w:r>
              <w:t>NA</w:t>
            </w:r>
          </w:p>
        </w:tc>
        <w:tc>
          <w:tcPr>
            <w:tcW w:w="0" w:type="auto"/>
          </w:tcPr>
          <w:p w14:paraId="096BA92C" w14:textId="77777777" w:rsidR="00AB78B3" w:rsidRDefault="00337FF0">
            <w:pPr>
              <w:pStyle w:val="Compact"/>
              <w:jc w:val="center"/>
            </w:pPr>
            <w:r>
              <w:t>NA</w:t>
            </w:r>
          </w:p>
        </w:tc>
        <w:tc>
          <w:tcPr>
            <w:tcW w:w="0" w:type="auto"/>
          </w:tcPr>
          <w:p w14:paraId="0245BEED" w14:textId="77777777" w:rsidR="00AB78B3" w:rsidRDefault="00337FF0">
            <w:pPr>
              <w:pStyle w:val="Compact"/>
              <w:jc w:val="center"/>
            </w:pPr>
            <w:r>
              <w:t>373.4</w:t>
            </w:r>
          </w:p>
        </w:tc>
        <w:tc>
          <w:tcPr>
            <w:tcW w:w="0" w:type="auto"/>
          </w:tcPr>
          <w:p w14:paraId="48BA3794" w14:textId="77777777" w:rsidR="00AB78B3" w:rsidRDefault="00337FF0">
            <w:pPr>
              <w:pStyle w:val="Compact"/>
              <w:jc w:val="center"/>
            </w:pPr>
            <w:r>
              <w:t>189</w:t>
            </w:r>
          </w:p>
        </w:tc>
        <w:tc>
          <w:tcPr>
            <w:tcW w:w="0" w:type="auto"/>
          </w:tcPr>
          <w:p w14:paraId="2AF30C6D" w14:textId="77777777" w:rsidR="00AB78B3" w:rsidRDefault="00337FF0">
            <w:pPr>
              <w:pStyle w:val="Compact"/>
              <w:jc w:val="center"/>
            </w:pPr>
            <w:r>
              <w:t>207</w:t>
            </w:r>
          </w:p>
        </w:tc>
        <w:tc>
          <w:tcPr>
            <w:tcW w:w="0" w:type="auto"/>
          </w:tcPr>
          <w:p w14:paraId="49306C0B" w14:textId="77777777" w:rsidR="00AB78B3" w:rsidRDefault="00337FF0">
            <w:pPr>
              <w:pStyle w:val="Compact"/>
              <w:jc w:val="center"/>
            </w:pPr>
            <w:r>
              <w:t>0.5996</w:t>
            </w:r>
          </w:p>
        </w:tc>
        <w:tc>
          <w:tcPr>
            <w:tcW w:w="0" w:type="auto"/>
          </w:tcPr>
          <w:p w14:paraId="61ADAF8C" w14:textId="77777777" w:rsidR="00AB78B3" w:rsidRDefault="00337FF0">
            <w:pPr>
              <w:pStyle w:val="Compact"/>
              <w:jc w:val="center"/>
            </w:pPr>
            <w:r>
              <w:t>559.2</w:t>
            </w:r>
          </w:p>
        </w:tc>
        <w:tc>
          <w:tcPr>
            <w:tcW w:w="0" w:type="auto"/>
          </w:tcPr>
          <w:p w14:paraId="5F34679F" w14:textId="77777777" w:rsidR="00AB78B3" w:rsidRDefault="00337FF0">
            <w:pPr>
              <w:pStyle w:val="Compact"/>
              <w:jc w:val="center"/>
            </w:pPr>
            <w:r>
              <w:t>17</w:t>
            </w:r>
          </w:p>
        </w:tc>
        <w:tc>
          <w:tcPr>
            <w:tcW w:w="0" w:type="auto"/>
          </w:tcPr>
          <w:p w14:paraId="78782FD3" w14:textId="77777777" w:rsidR="00AB78B3" w:rsidRDefault="00337FF0">
            <w:pPr>
              <w:pStyle w:val="Compact"/>
              <w:jc w:val="center"/>
            </w:pPr>
            <w:r>
              <w:t>5.978e-108</w:t>
            </w:r>
          </w:p>
        </w:tc>
      </w:tr>
      <w:tr w:rsidR="00AB78B3" w14:paraId="435A1489" w14:textId="77777777">
        <w:tc>
          <w:tcPr>
            <w:tcW w:w="0" w:type="auto"/>
          </w:tcPr>
          <w:p w14:paraId="7C73C9E4" w14:textId="77777777" w:rsidR="00AB78B3" w:rsidRDefault="00337FF0">
            <w:pPr>
              <w:pStyle w:val="Compact"/>
              <w:jc w:val="center"/>
            </w:pPr>
            <w:r>
              <w:t>JUNIN</w:t>
            </w:r>
          </w:p>
        </w:tc>
        <w:tc>
          <w:tcPr>
            <w:tcW w:w="0" w:type="auto"/>
          </w:tcPr>
          <w:p w14:paraId="01152578" w14:textId="77777777" w:rsidR="00AB78B3" w:rsidRDefault="00337FF0">
            <w:pPr>
              <w:pStyle w:val="Compact"/>
              <w:jc w:val="center"/>
            </w:pPr>
            <w:r>
              <w:t>a0.9</w:t>
            </w:r>
          </w:p>
        </w:tc>
        <w:tc>
          <w:tcPr>
            <w:tcW w:w="0" w:type="auto"/>
          </w:tcPr>
          <w:p w14:paraId="234B26F7" w14:textId="77777777" w:rsidR="00AB78B3" w:rsidRDefault="00337FF0">
            <w:pPr>
              <w:pStyle w:val="Compact"/>
              <w:jc w:val="center"/>
            </w:pPr>
            <w:r>
              <w:t>229.1</w:t>
            </w:r>
          </w:p>
        </w:tc>
        <w:tc>
          <w:tcPr>
            <w:tcW w:w="0" w:type="auto"/>
          </w:tcPr>
          <w:p w14:paraId="15229851" w14:textId="77777777" w:rsidR="00AB78B3" w:rsidRDefault="00337FF0">
            <w:pPr>
              <w:pStyle w:val="Compact"/>
              <w:jc w:val="center"/>
            </w:pPr>
            <w:r>
              <w:t>205</w:t>
            </w:r>
          </w:p>
        </w:tc>
        <w:tc>
          <w:tcPr>
            <w:tcW w:w="0" w:type="auto"/>
          </w:tcPr>
          <w:p w14:paraId="6B3A1E72" w14:textId="77777777" w:rsidR="00AB78B3" w:rsidRDefault="00337FF0">
            <w:pPr>
              <w:pStyle w:val="Compact"/>
              <w:jc w:val="center"/>
            </w:pPr>
            <w:r>
              <w:t>NA</w:t>
            </w:r>
          </w:p>
        </w:tc>
        <w:tc>
          <w:tcPr>
            <w:tcW w:w="0" w:type="auto"/>
          </w:tcPr>
          <w:p w14:paraId="2FAEFAC2" w14:textId="77777777" w:rsidR="00AB78B3" w:rsidRDefault="00337FF0">
            <w:pPr>
              <w:pStyle w:val="Compact"/>
              <w:jc w:val="center"/>
            </w:pPr>
            <w:r>
              <w:t>NA</w:t>
            </w:r>
          </w:p>
        </w:tc>
        <w:tc>
          <w:tcPr>
            <w:tcW w:w="0" w:type="auto"/>
          </w:tcPr>
          <w:p w14:paraId="66D69F98" w14:textId="77777777" w:rsidR="00AB78B3" w:rsidRDefault="00337FF0">
            <w:pPr>
              <w:pStyle w:val="Compact"/>
              <w:jc w:val="center"/>
            </w:pPr>
            <w:r>
              <w:t>NA</w:t>
            </w:r>
          </w:p>
        </w:tc>
        <w:tc>
          <w:tcPr>
            <w:tcW w:w="0" w:type="auto"/>
          </w:tcPr>
          <w:p w14:paraId="52B5701F" w14:textId="77777777" w:rsidR="00AB78B3" w:rsidRDefault="00337FF0">
            <w:pPr>
              <w:pStyle w:val="Compact"/>
              <w:jc w:val="center"/>
            </w:pPr>
            <w:r>
              <w:t>202.2</w:t>
            </w:r>
          </w:p>
        </w:tc>
        <w:tc>
          <w:tcPr>
            <w:tcW w:w="0" w:type="auto"/>
          </w:tcPr>
          <w:p w14:paraId="159B304D" w14:textId="77777777" w:rsidR="00AB78B3" w:rsidRDefault="00337FF0">
            <w:pPr>
              <w:pStyle w:val="Compact"/>
              <w:jc w:val="center"/>
            </w:pPr>
            <w:r>
              <w:t>188</w:t>
            </w:r>
          </w:p>
        </w:tc>
        <w:tc>
          <w:tcPr>
            <w:tcW w:w="0" w:type="auto"/>
          </w:tcPr>
          <w:p w14:paraId="7D98C80B" w14:textId="77777777" w:rsidR="00AB78B3" w:rsidRDefault="00337FF0">
            <w:pPr>
              <w:pStyle w:val="Compact"/>
              <w:jc w:val="center"/>
            </w:pPr>
            <w:r>
              <w:t>206</w:t>
            </w:r>
          </w:p>
        </w:tc>
        <w:tc>
          <w:tcPr>
            <w:tcW w:w="0" w:type="auto"/>
          </w:tcPr>
          <w:p w14:paraId="693F5889" w14:textId="77777777" w:rsidR="00AB78B3" w:rsidRDefault="00337FF0">
            <w:pPr>
              <w:pStyle w:val="Compact"/>
              <w:jc w:val="center"/>
            </w:pPr>
            <w:r>
              <w:t>0.1175</w:t>
            </w:r>
          </w:p>
        </w:tc>
        <w:tc>
          <w:tcPr>
            <w:tcW w:w="0" w:type="auto"/>
          </w:tcPr>
          <w:p w14:paraId="3E347A6D" w14:textId="77777777" w:rsidR="00AB78B3" w:rsidRDefault="00337FF0">
            <w:pPr>
              <w:pStyle w:val="Compact"/>
              <w:jc w:val="center"/>
            </w:pPr>
            <w:r>
              <w:t>26.92</w:t>
            </w:r>
          </w:p>
        </w:tc>
        <w:tc>
          <w:tcPr>
            <w:tcW w:w="0" w:type="auto"/>
          </w:tcPr>
          <w:p w14:paraId="7E498EB2" w14:textId="77777777" w:rsidR="00AB78B3" w:rsidRDefault="00337FF0">
            <w:pPr>
              <w:pStyle w:val="Compact"/>
              <w:jc w:val="center"/>
            </w:pPr>
            <w:r>
              <w:t>17</w:t>
            </w:r>
          </w:p>
        </w:tc>
        <w:tc>
          <w:tcPr>
            <w:tcW w:w="0" w:type="auto"/>
          </w:tcPr>
          <w:p w14:paraId="66F44077" w14:textId="77777777" w:rsidR="00AB78B3" w:rsidRDefault="00337FF0">
            <w:pPr>
              <w:pStyle w:val="Compact"/>
              <w:jc w:val="center"/>
            </w:pPr>
            <w:r>
              <w:t>0.05932</w:t>
            </w:r>
          </w:p>
        </w:tc>
      </w:tr>
      <w:tr w:rsidR="00AB78B3" w14:paraId="2205C801" w14:textId="77777777">
        <w:tc>
          <w:tcPr>
            <w:tcW w:w="0" w:type="auto"/>
          </w:tcPr>
          <w:p w14:paraId="71D2968C" w14:textId="77777777" w:rsidR="00AB78B3" w:rsidRDefault="00337FF0">
            <w:pPr>
              <w:pStyle w:val="Compact"/>
              <w:jc w:val="center"/>
            </w:pPr>
            <w:r>
              <w:t>JUNIN</w:t>
            </w:r>
          </w:p>
        </w:tc>
        <w:tc>
          <w:tcPr>
            <w:tcW w:w="0" w:type="auto"/>
          </w:tcPr>
          <w:p w14:paraId="36E65D57" w14:textId="77777777" w:rsidR="00AB78B3" w:rsidRDefault="00337FF0">
            <w:pPr>
              <w:pStyle w:val="Compact"/>
              <w:jc w:val="center"/>
            </w:pPr>
            <w:r>
              <w:t>a10.19</w:t>
            </w:r>
          </w:p>
        </w:tc>
        <w:tc>
          <w:tcPr>
            <w:tcW w:w="0" w:type="auto"/>
          </w:tcPr>
          <w:p w14:paraId="3E979C69" w14:textId="77777777" w:rsidR="00AB78B3" w:rsidRDefault="00337FF0">
            <w:pPr>
              <w:pStyle w:val="Compact"/>
              <w:jc w:val="center"/>
            </w:pPr>
            <w:r>
              <w:t>145.9</w:t>
            </w:r>
          </w:p>
        </w:tc>
        <w:tc>
          <w:tcPr>
            <w:tcW w:w="0" w:type="auto"/>
          </w:tcPr>
          <w:p w14:paraId="59583EC3" w14:textId="77777777" w:rsidR="00AB78B3" w:rsidRDefault="00337FF0">
            <w:pPr>
              <w:pStyle w:val="Compact"/>
              <w:jc w:val="center"/>
            </w:pPr>
            <w:r>
              <w:t>187</w:t>
            </w:r>
          </w:p>
        </w:tc>
        <w:tc>
          <w:tcPr>
            <w:tcW w:w="0" w:type="auto"/>
          </w:tcPr>
          <w:p w14:paraId="296C97C8" w14:textId="77777777" w:rsidR="00AB78B3" w:rsidRDefault="00337FF0">
            <w:pPr>
              <w:pStyle w:val="Compact"/>
              <w:jc w:val="center"/>
            </w:pPr>
            <w:r>
              <w:t>NA</w:t>
            </w:r>
          </w:p>
        </w:tc>
        <w:tc>
          <w:tcPr>
            <w:tcW w:w="0" w:type="auto"/>
          </w:tcPr>
          <w:p w14:paraId="46079E6F" w14:textId="77777777" w:rsidR="00AB78B3" w:rsidRDefault="00337FF0">
            <w:pPr>
              <w:pStyle w:val="Compact"/>
              <w:jc w:val="center"/>
            </w:pPr>
            <w:r>
              <w:t>NA</w:t>
            </w:r>
          </w:p>
        </w:tc>
        <w:tc>
          <w:tcPr>
            <w:tcW w:w="0" w:type="auto"/>
          </w:tcPr>
          <w:p w14:paraId="2D55ECCE" w14:textId="77777777" w:rsidR="00AB78B3" w:rsidRDefault="00337FF0">
            <w:pPr>
              <w:pStyle w:val="Compact"/>
              <w:jc w:val="center"/>
            </w:pPr>
            <w:r>
              <w:t>NA</w:t>
            </w:r>
          </w:p>
        </w:tc>
        <w:tc>
          <w:tcPr>
            <w:tcW w:w="0" w:type="auto"/>
          </w:tcPr>
          <w:p w14:paraId="546A6491" w14:textId="77777777" w:rsidR="00AB78B3" w:rsidRDefault="00337FF0">
            <w:pPr>
              <w:pStyle w:val="Compact"/>
              <w:jc w:val="center"/>
            </w:pPr>
            <w:r>
              <w:t>134.8</w:t>
            </w:r>
          </w:p>
        </w:tc>
        <w:tc>
          <w:tcPr>
            <w:tcW w:w="0" w:type="auto"/>
          </w:tcPr>
          <w:p w14:paraId="10A0DE54" w14:textId="77777777" w:rsidR="00AB78B3" w:rsidRDefault="00337FF0">
            <w:pPr>
              <w:pStyle w:val="Compact"/>
              <w:jc w:val="center"/>
            </w:pPr>
            <w:r>
              <w:t>170</w:t>
            </w:r>
          </w:p>
        </w:tc>
        <w:tc>
          <w:tcPr>
            <w:tcW w:w="0" w:type="auto"/>
          </w:tcPr>
          <w:p w14:paraId="067DF338" w14:textId="77777777" w:rsidR="00AB78B3" w:rsidRDefault="00337FF0">
            <w:pPr>
              <w:pStyle w:val="Compact"/>
              <w:jc w:val="center"/>
            </w:pPr>
            <w:r>
              <w:t>188</w:t>
            </w:r>
          </w:p>
        </w:tc>
        <w:tc>
          <w:tcPr>
            <w:tcW w:w="0" w:type="auto"/>
          </w:tcPr>
          <w:p w14:paraId="28E84F63" w14:textId="77777777" w:rsidR="00AB78B3" w:rsidRDefault="00337FF0">
            <w:pPr>
              <w:pStyle w:val="Compact"/>
              <w:jc w:val="center"/>
            </w:pPr>
            <w:r>
              <w:t>0.0761</w:t>
            </w:r>
          </w:p>
        </w:tc>
        <w:tc>
          <w:tcPr>
            <w:tcW w:w="0" w:type="auto"/>
          </w:tcPr>
          <w:p w14:paraId="733A4A99" w14:textId="77777777" w:rsidR="00AB78B3" w:rsidRDefault="00337FF0">
            <w:pPr>
              <w:pStyle w:val="Compact"/>
              <w:jc w:val="center"/>
            </w:pPr>
            <w:r>
              <w:t>11.1</w:t>
            </w:r>
          </w:p>
        </w:tc>
        <w:tc>
          <w:tcPr>
            <w:tcW w:w="0" w:type="auto"/>
          </w:tcPr>
          <w:p w14:paraId="1E4CD448" w14:textId="77777777" w:rsidR="00AB78B3" w:rsidRDefault="00337FF0">
            <w:pPr>
              <w:pStyle w:val="Compact"/>
              <w:jc w:val="center"/>
            </w:pPr>
            <w:r>
              <w:t>17</w:t>
            </w:r>
          </w:p>
        </w:tc>
        <w:tc>
          <w:tcPr>
            <w:tcW w:w="0" w:type="auto"/>
          </w:tcPr>
          <w:p w14:paraId="04789C03" w14:textId="77777777" w:rsidR="00AB78B3" w:rsidRDefault="00337FF0">
            <w:pPr>
              <w:pStyle w:val="Compact"/>
              <w:jc w:val="center"/>
            </w:pPr>
            <w:r>
              <w:t>0.8512</w:t>
            </w:r>
          </w:p>
        </w:tc>
      </w:tr>
      <w:tr w:rsidR="00AB78B3" w14:paraId="1FF5C920" w14:textId="77777777">
        <w:tc>
          <w:tcPr>
            <w:tcW w:w="0" w:type="auto"/>
          </w:tcPr>
          <w:p w14:paraId="52D68895" w14:textId="77777777" w:rsidR="00AB78B3" w:rsidRDefault="00337FF0">
            <w:pPr>
              <w:pStyle w:val="Compact"/>
              <w:jc w:val="center"/>
            </w:pPr>
            <w:r>
              <w:t>JUNIN</w:t>
            </w:r>
          </w:p>
        </w:tc>
        <w:tc>
          <w:tcPr>
            <w:tcW w:w="0" w:type="auto"/>
          </w:tcPr>
          <w:p w14:paraId="0B429B24" w14:textId="77777777" w:rsidR="00AB78B3" w:rsidRDefault="00337FF0">
            <w:pPr>
              <w:pStyle w:val="Compact"/>
              <w:jc w:val="center"/>
            </w:pPr>
            <w:r>
              <w:t>a20.29</w:t>
            </w:r>
          </w:p>
        </w:tc>
        <w:tc>
          <w:tcPr>
            <w:tcW w:w="0" w:type="auto"/>
          </w:tcPr>
          <w:p w14:paraId="154673D8" w14:textId="77777777" w:rsidR="00AB78B3" w:rsidRDefault="00337FF0">
            <w:pPr>
              <w:pStyle w:val="Compact"/>
              <w:jc w:val="center"/>
            </w:pPr>
            <w:r>
              <w:t>198.7</w:t>
            </w:r>
          </w:p>
        </w:tc>
        <w:tc>
          <w:tcPr>
            <w:tcW w:w="0" w:type="auto"/>
          </w:tcPr>
          <w:p w14:paraId="4AD6EF0C" w14:textId="77777777" w:rsidR="00AB78B3" w:rsidRDefault="00337FF0">
            <w:pPr>
              <w:pStyle w:val="Compact"/>
              <w:jc w:val="center"/>
            </w:pPr>
            <w:r>
              <w:t>205</w:t>
            </w:r>
          </w:p>
        </w:tc>
        <w:tc>
          <w:tcPr>
            <w:tcW w:w="0" w:type="auto"/>
          </w:tcPr>
          <w:p w14:paraId="329D8770" w14:textId="77777777" w:rsidR="00AB78B3" w:rsidRDefault="00337FF0">
            <w:pPr>
              <w:pStyle w:val="Compact"/>
              <w:jc w:val="center"/>
            </w:pPr>
            <w:r>
              <w:t>NA</w:t>
            </w:r>
          </w:p>
        </w:tc>
        <w:tc>
          <w:tcPr>
            <w:tcW w:w="0" w:type="auto"/>
          </w:tcPr>
          <w:p w14:paraId="606192A0" w14:textId="77777777" w:rsidR="00AB78B3" w:rsidRDefault="00337FF0">
            <w:pPr>
              <w:pStyle w:val="Compact"/>
              <w:jc w:val="center"/>
            </w:pPr>
            <w:r>
              <w:t>NA</w:t>
            </w:r>
          </w:p>
        </w:tc>
        <w:tc>
          <w:tcPr>
            <w:tcW w:w="0" w:type="auto"/>
          </w:tcPr>
          <w:p w14:paraId="1A42F425" w14:textId="77777777" w:rsidR="00AB78B3" w:rsidRDefault="00337FF0">
            <w:pPr>
              <w:pStyle w:val="Compact"/>
              <w:jc w:val="center"/>
            </w:pPr>
            <w:r>
              <w:t>NA</w:t>
            </w:r>
          </w:p>
        </w:tc>
        <w:tc>
          <w:tcPr>
            <w:tcW w:w="0" w:type="auto"/>
          </w:tcPr>
          <w:p w14:paraId="159CF820" w14:textId="77777777" w:rsidR="00AB78B3" w:rsidRDefault="00337FF0">
            <w:pPr>
              <w:pStyle w:val="Compact"/>
              <w:jc w:val="center"/>
            </w:pPr>
            <w:r>
              <w:t>185.1</w:t>
            </w:r>
          </w:p>
        </w:tc>
        <w:tc>
          <w:tcPr>
            <w:tcW w:w="0" w:type="auto"/>
          </w:tcPr>
          <w:p w14:paraId="41E79E72" w14:textId="77777777" w:rsidR="00AB78B3" w:rsidRDefault="00337FF0">
            <w:pPr>
              <w:pStyle w:val="Compact"/>
              <w:jc w:val="center"/>
            </w:pPr>
            <w:r>
              <w:t>188</w:t>
            </w:r>
          </w:p>
        </w:tc>
        <w:tc>
          <w:tcPr>
            <w:tcW w:w="0" w:type="auto"/>
          </w:tcPr>
          <w:p w14:paraId="6DB64571" w14:textId="77777777" w:rsidR="00AB78B3" w:rsidRDefault="00337FF0">
            <w:pPr>
              <w:pStyle w:val="Compact"/>
              <w:jc w:val="center"/>
            </w:pPr>
            <w:r>
              <w:t>206</w:t>
            </w:r>
          </w:p>
        </w:tc>
        <w:tc>
          <w:tcPr>
            <w:tcW w:w="0" w:type="auto"/>
          </w:tcPr>
          <w:p w14:paraId="0492EB94" w14:textId="77777777" w:rsidR="00AB78B3" w:rsidRDefault="00337FF0">
            <w:pPr>
              <w:pStyle w:val="Compact"/>
              <w:jc w:val="center"/>
            </w:pPr>
            <w:r>
              <w:t>0.06805</w:t>
            </w:r>
          </w:p>
        </w:tc>
        <w:tc>
          <w:tcPr>
            <w:tcW w:w="0" w:type="auto"/>
          </w:tcPr>
          <w:p w14:paraId="1364330F" w14:textId="77777777" w:rsidR="00AB78B3" w:rsidRDefault="00337FF0">
            <w:pPr>
              <w:pStyle w:val="Compact"/>
              <w:jc w:val="center"/>
            </w:pPr>
            <w:r>
              <w:t>13.52</w:t>
            </w:r>
          </w:p>
        </w:tc>
        <w:tc>
          <w:tcPr>
            <w:tcW w:w="0" w:type="auto"/>
          </w:tcPr>
          <w:p w14:paraId="060772F6" w14:textId="77777777" w:rsidR="00AB78B3" w:rsidRDefault="00337FF0">
            <w:pPr>
              <w:pStyle w:val="Compact"/>
              <w:jc w:val="center"/>
            </w:pPr>
            <w:r>
              <w:t>17</w:t>
            </w:r>
          </w:p>
        </w:tc>
        <w:tc>
          <w:tcPr>
            <w:tcW w:w="0" w:type="auto"/>
          </w:tcPr>
          <w:p w14:paraId="66D1F6CB" w14:textId="77777777" w:rsidR="00AB78B3" w:rsidRDefault="00337FF0">
            <w:pPr>
              <w:pStyle w:val="Compact"/>
              <w:jc w:val="center"/>
            </w:pPr>
            <w:r>
              <w:t>0.7008</w:t>
            </w:r>
          </w:p>
        </w:tc>
      </w:tr>
      <w:tr w:rsidR="00AB78B3" w14:paraId="61476E6E" w14:textId="77777777">
        <w:tc>
          <w:tcPr>
            <w:tcW w:w="0" w:type="auto"/>
          </w:tcPr>
          <w:p w14:paraId="3331A25F" w14:textId="77777777" w:rsidR="00AB78B3" w:rsidRDefault="00337FF0">
            <w:pPr>
              <w:pStyle w:val="Compact"/>
              <w:jc w:val="center"/>
            </w:pPr>
            <w:r>
              <w:t>JUNIN</w:t>
            </w:r>
          </w:p>
        </w:tc>
        <w:tc>
          <w:tcPr>
            <w:tcW w:w="0" w:type="auto"/>
          </w:tcPr>
          <w:p w14:paraId="122EF6DF" w14:textId="77777777" w:rsidR="00AB78B3" w:rsidRDefault="00337FF0">
            <w:pPr>
              <w:pStyle w:val="Compact"/>
              <w:jc w:val="center"/>
            </w:pPr>
            <w:r>
              <w:t>a30.39</w:t>
            </w:r>
          </w:p>
        </w:tc>
        <w:tc>
          <w:tcPr>
            <w:tcW w:w="0" w:type="auto"/>
          </w:tcPr>
          <w:p w14:paraId="2EC1931E" w14:textId="77777777" w:rsidR="00AB78B3" w:rsidRDefault="00337FF0">
            <w:pPr>
              <w:pStyle w:val="Compact"/>
              <w:jc w:val="center"/>
            </w:pPr>
            <w:r>
              <w:t>268.4</w:t>
            </w:r>
          </w:p>
        </w:tc>
        <w:tc>
          <w:tcPr>
            <w:tcW w:w="0" w:type="auto"/>
          </w:tcPr>
          <w:p w14:paraId="5335B206" w14:textId="77777777" w:rsidR="00AB78B3" w:rsidRDefault="00337FF0">
            <w:pPr>
              <w:pStyle w:val="Compact"/>
              <w:jc w:val="center"/>
            </w:pPr>
            <w:r>
              <w:t>205</w:t>
            </w:r>
          </w:p>
        </w:tc>
        <w:tc>
          <w:tcPr>
            <w:tcW w:w="0" w:type="auto"/>
          </w:tcPr>
          <w:p w14:paraId="4DFB7F00" w14:textId="77777777" w:rsidR="00AB78B3" w:rsidRDefault="00337FF0">
            <w:pPr>
              <w:pStyle w:val="Compact"/>
              <w:jc w:val="center"/>
            </w:pPr>
            <w:r>
              <w:t>NA</w:t>
            </w:r>
          </w:p>
        </w:tc>
        <w:tc>
          <w:tcPr>
            <w:tcW w:w="0" w:type="auto"/>
          </w:tcPr>
          <w:p w14:paraId="4443EF47" w14:textId="77777777" w:rsidR="00AB78B3" w:rsidRDefault="00337FF0">
            <w:pPr>
              <w:pStyle w:val="Compact"/>
              <w:jc w:val="center"/>
            </w:pPr>
            <w:r>
              <w:t>NA</w:t>
            </w:r>
          </w:p>
        </w:tc>
        <w:tc>
          <w:tcPr>
            <w:tcW w:w="0" w:type="auto"/>
          </w:tcPr>
          <w:p w14:paraId="7D3F4D2F" w14:textId="77777777" w:rsidR="00AB78B3" w:rsidRDefault="00337FF0">
            <w:pPr>
              <w:pStyle w:val="Compact"/>
              <w:jc w:val="center"/>
            </w:pPr>
            <w:r>
              <w:t>NA</w:t>
            </w:r>
          </w:p>
        </w:tc>
        <w:tc>
          <w:tcPr>
            <w:tcW w:w="0" w:type="auto"/>
          </w:tcPr>
          <w:p w14:paraId="0080EE7A" w14:textId="77777777" w:rsidR="00AB78B3" w:rsidRDefault="00337FF0">
            <w:pPr>
              <w:pStyle w:val="Compact"/>
              <w:jc w:val="center"/>
            </w:pPr>
            <w:r>
              <w:t>245.1</w:t>
            </w:r>
          </w:p>
        </w:tc>
        <w:tc>
          <w:tcPr>
            <w:tcW w:w="0" w:type="auto"/>
          </w:tcPr>
          <w:p w14:paraId="6D496F19" w14:textId="77777777" w:rsidR="00AB78B3" w:rsidRDefault="00337FF0">
            <w:pPr>
              <w:pStyle w:val="Compact"/>
              <w:jc w:val="center"/>
            </w:pPr>
            <w:r>
              <w:t>188</w:t>
            </w:r>
          </w:p>
        </w:tc>
        <w:tc>
          <w:tcPr>
            <w:tcW w:w="0" w:type="auto"/>
          </w:tcPr>
          <w:p w14:paraId="3537F570" w14:textId="77777777" w:rsidR="00AB78B3" w:rsidRDefault="00337FF0">
            <w:pPr>
              <w:pStyle w:val="Compact"/>
              <w:jc w:val="center"/>
            </w:pPr>
            <w:r>
              <w:t>206</w:t>
            </w:r>
          </w:p>
        </w:tc>
        <w:tc>
          <w:tcPr>
            <w:tcW w:w="0" w:type="auto"/>
          </w:tcPr>
          <w:p w14:paraId="3ECFA985" w14:textId="77777777" w:rsidR="00AB78B3" w:rsidRDefault="00337FF0">
            <w:pPr>
              <w:pStyle w:val="Compact"/>
              <w:jc w:val="center"/>
            </w:pPr>
            <w:r>
              <w:t>0.08653</w:t>
            </w:r>
          </w:p>
        </w:tc>
        <w:tc>
          <w:tcPr>
            <w:tcW w:w="0" w:type="auto"/>
          </w:tcPr>
          <w:p w14:paraId="3FA7395E" w14:textId="77777777" w:rsidR="00AB78B3" w:rsidRDefault="00337FF0">
            <w:pPr>
              <w:pStyle w:val="Compact"/>
              <w:jc w:val="center"/>
            </w:pPr>
            <w:r>
              <w:t>23.22</w:t>
            </w:r>
          </w:p>
        </w:tc>
        <w:tc>
          <w:tcPr>
            <w:tcW w:w="0" w:type="auto"/>
          </w:tcPr>
          <w:p w14:paraId="0D50B420" w14:textId="77777777" w:rsidR="00AB78B3" w:rsidRDefault="00337FF0">
            <w:pPr>
              <w:pStyle w:val="Compact"/>
              <w:jc w:val="center"/>
            </w:pPr>
            <w:r>
              <w:t>17</w:t>
            </w:r>
          </w:p>
        </w:tc>
        <w:tc>
          <w:tcPr>
            <w:tcW w:w="0" w:type="auto"/>
          </w:tcPr>
          <w:p w14:paraId="6C1AF575" w14:textId="77777777" w:rsidR="00AB78B3" w:rsidRDefault="00337FF0">
            <w:pPr>
              <w:pStyle w:val="Compact"/>
              <w:jc w:val="center"/>
            </w:pPr>
            <w:r>
              <w:t>0.1421</w:t>
            </w:r>
          </w:p>
        </w:tc>
      </w:tr>
      <w:tr w:rsidR="00AB78B3" w14:paraId="257C9D2F" w14:textId="77777777">
        <w:tc>
          <w:tcPr>
            <w:tcW w:w="0" w:type="auto"/>
          </w:tcPr>
          <w:p w14:paraId="0C646594" w14:textId="77777777" w:rsidR="00AB78B3" w:rsidRDefault="00337FF0">
            <w:pPr>
              <w:pStyle w:val="Compact"/>
              <w:jc w:val="center"/>
            </w:pPr>
            <w:r>
              <w:t>JUNIN</w:t>
            </w:r>
          </w:p>
        </w:tc>
        <w:tc>
          <w:tcPr>
            <w:tcW w:w="0" w:type="auto"/>
          </w:tcPr>
          <w:p w14:paraId="02999CA9" w14:textId="77777777" w:rsidR="00AB78B3" w:rsidRDefault="00337FF0">
            <w:pPr>
              <w:pStyle w:val="Compact"/>
              <w:jc w:val="center"/>
            </w:pPr>
            <w:r>
              <w:t>a40.49</w:t>
            </w:r>
          </w:p>
        </w:tc>
        <w:tc>
          <w:tcPr>
            <w:tcW w:w="0" w:type="auto"/>
          </w:tcPr>
          <w:p w14:paraId="5A1BB438" w14:textId="77777777" w:rsidR="00AB78B3" w:rsidRDefault="00337FF0">
            <w:pPr>
              <w:pStyle w:val="Compact"/>
              <w:jc w:val="center"/>
            </w:pPr>
            <w:r>
              <w:t>426.1</w:t>
            </w:r>
          </w:p>
        </w:tc>
        <w:tc>
          <w:tcPr>
            <w:tcW w:w="0" w:type="auto"/>
          </w:tcPr>
          <w:p w14:paraId="73DDA45B" w14:textId="77777777" w:rsidR="00AB78B3" w:rsidRDefault="00337FF0">
            <w:pPr>
              <w:pStyle w:val="Compact"/>
              <w:jc w:val="center"/>
            </w:pPr>
            <w:r>
              <w:t>205</w:t>
            </w:r>
          </w:p>
        </w:tc>
        <w:tc>
          <w:tcPr>
            <w:tcW w:w="0" w:type="auto"/>
          </w:tcPr>
          <w:p w14:paraId="18F72A00" w14:textId="77777777" w:rsidR="00AB78B3" w:rsidRDefault="00337FF0">
            <w:pPr>
              <w:pStyle w:val="Compact"/>
              <w:jc w:val="center"/>
            </w:pPr>
            <w:r>
              <w:t>NA</w:t>
            </w:r>
          </w:p>
        </w:tc>
        <w:tc>
          <w:tcPr>
            <w:tcW w:w="0" w:type="auto"/>
          </w:tcPr>
          <w:p w14:paraId="5D130E0D" w14:textId="77777777" w:rsidR="00AB78B3" w:rsidRDefault="00337FF0">
            <w:pPr>
              <w:pStyle w:val="Compact"/>
              <w:jc w:val="center"/>
            </w:pPr>
            <w:r>
              <w:t>NA</w:t>
            </w:r>
          </w:p>
        </w:tc>
        <w:tc>
          <w:tcPr>
            <w:tcW w:w="0" w:type="auto"/>
          </w:tcPr>
          <w:p w14:paraId="3F0EF093" w14:textId="77777777" w:rsidR="00AB78B3" w:rsidRDefault="00337FF0">
            <w:pPr>
              <w:pStyle w:val="Compact"/>
              <w:jc w:val="center"/>
            </w:pPr>
            <w:r>
              <w:t>NA</w:t>
            </w:r>
          </w:p>
        </w:tc>
        <w:tc>
          <w:tcPr>
            <w:tcW w:w="0" w:type="auto"/>
          </w:tcPr>
          <w:p w14:paraId="3B3007CD" w14:textId="77777777" w:rsidR="00AB78B3" w:rsidRDefault="00337FF0">
            <w:pPr>
              <w:pStyle w:val="Compact"/>
              <w:jc w:val="center"/>
            </w:pPr>
            <w:r>
              <w:t>270.4</w:t>
            </w:r>
          </w:p>
        </w:tc>
        <w:tc>
          <w:tcPr>
            <w:tcW w:w="0" w:type="auto"/>
          </w:tcPr>
          <w:p w14:paraId="3CA8197E" w14:textId="77777777" w:rsidR="00AB78B3" w:rsidRDefault="00337FF0">
            <w:pPr>
              <w:pStyle w:val="Compact"/>
              <w:jc w:val="center"/>
            </w:pPr>
            <w:r>
              <w:t>188</w:t>
            </w:r>
          </w:p>
        </w:tc>
        <w:tc>
          <w:tcPr>
            <w:tcW w:w="0" w:type="auto"/>
          </w:tcPr>
          <w:p w14:paraId="17E6BE55" w14:textId="77777777" w:rsidR="00AB78B3" w:rsidRDefault="00337FF0">
            <w:pPr>
              <w:pStyle w:val="Compact"/>
              <w:jc w:val="center"/>
            </w:pPr>
            <w:r>
              <w:t>206</w:t>
            </w:r>
          </w:p>
        </w:tc>
        <w:tc>
          <w:tcPr>
            <w:tcW w:w="0" w:type="auto"/>
          </w:tcPr>
          <w:p w14:paraId="0A208844" w14:textId="77777777" w:rsidR="00AB78B3" w:rsidRDefault="00337FF0">
            <w:pPr>
              <w:pStyle w:val="Compact"/>
              <w:jc w:val="center"/>
            </w:pPr>
            <w:r>
              <w:t>0.3654</w:t>
            </w:r>
          </w:p>
        </w:tc>
        <w:tc>
          <w:tcPr>
            <w:tcW w:w="0" w:type="auto"/>
          </w:tcPr>
          <w:p w14:paraId="1D1853D3" w14:textId="77777777" w:rsidR="00AB78B3" w:rsidRDefault="00337FF0">
            <w:pPr>
              <w:pStyle w:val="Compact"/>
              <w:jc w:val="center"/>
            </w:pPr>
            <w:r>
              <w:t>155.7</w:t>
            </w:r>
          </w:p>
        </w:tc>
        <w:tc>
          <w:tcPr>
            <w:tcW w:w="0" w:type="auto"/>
          </w:tcPr>
          <w:p w14:paraId="49548531" w14:textId="77777777" w:rsidR="00AB78B3" w:rsidRDefault="00337FF0">
            <w:pPr>
              <w:pStyle w:val="Compact"/>
              <w:jc w:val="center"/>
            </w:pPr>
            <w:r>
              <w:t>17</w:t>
            </w:r>
          </w:p>
        </w:tc>
        <w:tc>
          <w:tcPr>
            <w:tcW w:w="0" w:type="auto"/>
          </w:tcPr>
          <w:p w14:paraId="4A8683D7" w14:textId="77777777" w:rsidR="00AB78B3" w:rsidRDefault="00337FF0">
            <w:pPr>
              <w:pStyle w:val="Compact"/>
              <w:jc w:val="center"/>
            </w:pPr>
            <w:r>
              <w:t>1.883e-24</w:t>
            </w:r>
          </w:p>
        </w:tc>
      </w:tr>
      <w:tr w:rsidR="00AB78B3" w14:paraId="22B04C76" w14:textId="77777777">
        <w:tc>
          <w:tcPr>
            <w:tcW w:w="0" w:type="auto"/>
          </w:tcPr>
          <w:p w14:paraId="38A6D1E4" w14:textId="77777777" w:rsidR="00AB78B3" w:rsidRDefault="00337FF0">
            <w:pPr>
              <w:pStyle w:val="Compact"/>
              <w:jc w:val="center"/>
            </w:pPr>
            <w:r>
              <w:t>JUNIN</w:t>
            </w:r>
          </w:p>
        </w:tc>
        <w:tc>
          <w:tcPr>
            <w:tcW w:w="0" w:type="auto"/>
          </w:tcPr>
          <w:p w14:paraId="72CEEC0B" w14:textId="77777777" w:rsidR="00AB78B3" w:rsidRDefault="00337FF0">
            <w:pPr>
              <w:pStyle w:val="Compact"/>
              <w:jc w:val="center"/>
            </w:pPr>
            <w:r>
              <w:t>a50.59</w:t>
            </w:r>
          </w:p>
        </w:tc>
        <w:tc>
          <w:tcPr>
            <w:tcW w:w="0" w:type="auto"/>
          </w:tcPr>
          <w:p w14:paraId="0742687F" w14:textId="77777777" w:rsidR="00AB78B3" w:rsidRDefault="00337FF0">
            <w:pPr>
              <w:pStyle w:val="Compact"/>
              <w:jc w:val="center"/>
            </w:pPr>
            <w:r>
              <w:t>814</w:t>
            </w:r>
          </w:p>
        </w:tc>
        <w:tc>
          <w:tcPr>
            <w:tcW w:w="0" w:type="auto"/>
          </w:tcPr>
          <w:p w14:paraId="19AF856A" w14:textId="77777777" w:rsidR="00AB78B3" w:rsidRDefault="00337FF0">
            <w:pPr>
              <w:pStyle w:val="Compact"/>
              <w:jc w:val="center"/>
            </w:pPr>
            <w:r>
              <w:t>206</w:t>
            </w:r>
          </w:p>
        </w:tc>
        <w:tc>
          <w:tcPr>
            <w:tcW w:w="0" w:type="auto"/>
          </w:tcPr>
          <w:p w14:paraId="7D9DEC9A" w14:textId="77777777" w:rsidR="00AB78B3" w:rsidRDefault="00337FF0">
            <w:pPr>
              <w:pStyle w:val="Compact"/>
              <w:jc w:val="center"/>
            </w:pPr>
            <w:r>
              <w:t>NA</w:t>
            </w:r>
          </w:p>
        </w:tc>
        <w:tc>
          <w:tcPr>
            <w:tcW w:w="0" w:type="auto"/>
          </w:tcPr>
          <w:p w14:paraId="2E8AB985" w14:textId="77777777" w:rsidR="00AB78B3" w:rsidRDefault="00337FF0">
            <w:pPr>
              <w:pStyle w:val="Compact"/>
              <w:jc w:val="center"/>
            </w:pPr>
            <w:r>
              <w:t>NA</w:t>
            </w:r>
          </w:p>
        </w:tc>
        <w:tc>
          <w:tcPr>
            <w:tcW w:w="0" w:type="auto"/>
          </w:tcPr>
          <w:p w14:paraId="1AFBFA9C" w14:textId="77777777" w:rsidR="00AB78B3" w:rsidRDefault="00337FF0">
            <w:pPr>
              <w:pStyle w:val="Compact"/>
              <w:jc w:val="center"/>
            </w:pPr>
            <w:r>
              <w:t>NA</w:t>
            </w:r>
          </w:p>
        </w:tc>
        <w:tc>
          <w:tcPr>
            <w:tcW w:w="0" w:type="auto"/>
          </w:tcPr>
          <w:p w14:paraId="4FC9FD99" w14:textId="77777777" w:rsidR="00AB78B3" w:rsidRDefault="00337FF0">
            <w:pPr>
              <w:pStyle w:val="Compact"/>
              <w:jc w:val="center"/>
            </w:pPr>
            <w:r>
              <w:t>311.5</w:t>
            </w:r>
          </w:p>
        </w:tc>
        <w:tc>
          <w:tcPr>
            <w:tcW w:w="0" w:type="auto"/>
          </w:tcPr>
          <w:p w14:paraId="1312C900" w14:textId="77777777" w:rsidR="00AB78B3" w:rsidRDefault="00337FF0">
            <w:pPr>
              <w:pStyle w:val="Compact"/>
              <w:jc w:val="center"/>
            </w:pPr>
            <w:r>
              <w:t>189</w:t>
            </w:r>
          </w:p>
        </w:tc>
        <w:tc>
          <w:tcPr>
            <w:tcW w:w="0" w:type="auto"/>
          </w:tcPr>
          <w:p w14:paraId="52B5C67D" w14:textId="77777777" w:rsidR="00AB78B3" w:rsidRDefault="00337FF0">
            <w:pPr>
              <w:pStyle w:val="Compact"/>
              <w:jc w:val="center"/>
            </w:pPr>
            <w:r>
              <w:t>207</w:t>
            </w:r>
          </w:p>
        </w:tc>
        <w:tc>
          <w:tcPr>
            <w:tcW w:w="0" w:type="auto"/>
          </w:tcPr>
          <w:p w14:paraId="228C79CF" w14:textId="77777777" w:rsidR="00AB78B3" w:rsidRDefault="00337FF0">
            <w:pPr>
              <w:pStyle w:val="Compact"/>
              <w:jc w:val="center"/>
            </w:pPr>
            <w:r>
              <w:t>0.6173</w:t>
            </w:r>
          </w:p>
        </w:tc>
        <w:tc>
          <w:tcPr>
            <w:tcW w:w="0" w:type="auto"/>
          </w:tcPr>
          <w:p w14:paraId="0229D039" w14:textId="77777777" w:rsidR="00AB78B3" w:rsidRDefault="00337FF0">
            <w:pPr>
              <w:pStyle w:val="Compact"/>
              <w:jc w:val="center"/>
            </w:pPr>
            <w:r>
              <w:t>502.5</w:t>
            </w:r>
          </w:p>
        </w:tc>
        <w:tc>
          <w:tcPr>
            <w:tcW w:w="0" w:type="auto"/>
          </w:tcPr>
          <w:p w14:paraId="1925BBE7" w14:textId="77777777" w:rsidR="00AB78B3" w:rsidRDefault="00337FF0">
            <w:pPr>
              <w:pStyle w:val="Compact"/>
              <w:jc w:val="center"/>
            </w:pPr>
            <w:r>
              <w:t>17</w:t>
            </w:r>
          </w:p>
        </w:tc>
        <w:tc>
          <w:tcPr>
            <w:tcW w:w="0" w:type="auto"/>
          </w:tcPr>
          <w:p w14:paraId="57A6524E" w14:textId="77777777" w:rsidR="00AB78B3" w:rsidRDefault="00337FF0">
            <w:pPr>
              <w:pStyle w:val="Compact"/>
              <w:jc w:val="center"/>
            </w:pPr>
            <w:r>
              <w:t>5.607e-96</w:t>
            </w:r>
          </w:p>
        </w:tc>
      </w:tr>
      <w:tr w:rsidR="00AB78B3" w14:paraId="6744F44C" w14:textId="77777777">
        <w:tc>
          <w:tcPr>
            <w:tcW w:w="0" w:type="auto"/>
          </w:tcPr>
          <w:p w14:paraId="60720157" w14:textId="77777777" w:rsidR="00AB78B3" w:rsidRDefault="00337FF0">
            <w:pPr>
              <w:pStyle w:val="Compact"/>
              <w:jc w:val="center"/>
            </w:pPr>
            <w:r>
              <w:t>JUNIN</w:t>
            </w:r>
          </w:p>
        </w:tc>
        <w:tc>
          <w:tcPr>
            <w:tcW w:w="0" w:type="auto"/>
          </w:tcPr>
          <w:p w14:paraId="10AA4279" w14:textId="77777777" w:rsidR="00AB78B3" w:rsidRDefault="00337FF0">
            <w:pPr>
              <w:pStyle w:val="Compact"/>
              <w:jc w:val="center"/>
            </w:pPr>
            <w:r>
              <w:t>a60.69</w:t>
            </w:r>
          </w:p>
        </w:tc>
        <w:tc>
          <w:tcPr>
            <w:tcW w:w="0" w:type="auto"/>
          </w:tcPr>
          <w:p w14:paraId="6EC4C397" w14:textId="77777777" w:rsidR="00AB78B3" w:rsidRDefault="00337FF0">
            <w:pPr>
              <w:pStyle w:val="Compact"/>
              <w:jc w:val="center"/>
            </w:pPr>
            <w:r>
              <w:t>1019</w:t>
            </w:r>
          </w:p>
        </w:tc>
        <w:tc>
          <w:tcPr>
            <w:tcW w:w="0" w:type="auto"/>
          </w:tcPr>
          <w:p w14:paraId="0D907B6F" w14:textId="77777777" w:rsidR="00AB78B3" w:rsidRDefault="00337FF0">
            <w:pPr>
              <w:pStyle w:val="Compact"/>
              <w:jc w:val="center"/>
            </w:pPr>
            <w:r>
              <w:t>206</w:t>
            </w:r>
          </w:p>
        </w:tc>
        <w:tc>
          <w:tcPr>
            <w:tcW w:w="0" w:type="auto"/>
          </w:tcPr>
          <w:p w14:paraId="7ADC034C" w14:textId="77777777" w:rsidR="00AB78B3" w:rsidRDefault="00337FF0">
            <w:pPr>
              <w:pStyle w:val="Compact"/>
              <w:jc w:val="center"/>
            </w:pPr>
            <w:r>
              <w:t>NA</w:t>
            </w:r>
          </w:p>
        </w:tc>
        <w:tc>
          <w:tcPr>
            <w:tcW w:w="0" w:type="auto"/>
          </w:tcPr>
          <w:p w14:paraId="657780BB" w14:textId="77777777" w:rsidR="00AB78B3" w:rsidRDefault="00337FF0">
            <w:pPr>
              <w:pStyle w:val="Compact"/>
              <w:jc w:val="center"/>
            </w:pPr>
            <w:r>
              <w:t>NA</w:t>
            </w:r>
          </w:p>
        </w:tc>
        <w:tc>
          <w:tcPr>
            <w:tcW w:w="0" w:type="auto"/>
          </w:tcPr>
          <w:p w14:paraId="3492652B" w14:textId="77777777" w:rsidR="00AB78B3" w:rsidRDefault="00337FF0">
            <w:pPr>
              <w:pStyle w:val="Compact"/>
              <w:jc w:val="center"/>
            </w:pPr>
            <w:r>
              <w:t>NA</w:t>
            </w:r>
          </w:p>
        </w:tc>
        <w:tc>
          <w:tcPr>
            <w:tcW w:w="0" w:type="auto"/>
          </w:tcPr>
          <w:p w14:paraId="6F3FF74A" w14:textId="77777777" w:rsidR="00AB78B3" w:rsidRDefault="00337FF0">
            <w:pPr>
              <w:pStyle w:val="Compact"/>
              <w:jc w:val="center"/>
            </w:pPr>
            <w:r>
              <w:t>325.3</w:t>
            </w:r>
          </w:p>
        </w:tc>
        <w:tc>
          <w:tcPr>
            <w:tcW w:w="0" w:type="auto"/>
          </w:tcPr>
          <w:p w14:paraId="03FEB577" w14:textId="77777777" w:rsidR="00AB78B3" w:rsidRDefault="00337FF0">
            <w:pPr>
              <w:pStyle w:val="Compact"/>
              <w:jc w:val="center"/>
            </w:pPr>
            <w:r>
              <w:t>189</w:t>
            </w:r>
          </w:p>
        </w:tc>
        <w:tc>
          <w:tcPr>
            <w:tcW w:w="0" w:type="auto"/>
          </w:tcPr>
          <w:p w14:paraId="5D845924" w14:textId="77777777" w:rsidR="00AB78B3" w:rsidRDefault="00337FF0">
            <w:pPr>
              <w:pStyle w:val="Compact"/>
              <w:jc w:val="center"/>
            </w:pPr>
            <w:r>
              <w:t>207</w:t>
            </w:r>
          </w:p>
        </w:tc>
        <w:tc>
          <w:tcPr>
            <w:tcW w:w="0" w:type="auto"/>
          </w:tcPr>
          <w:p w14:paraId="395C9BC9" w14:textId="77777777" w:rsidR="00AB78B3" w:rsidRDefault="00337FF0">
            <w:pPr>
              <w:pStyle w:val="Compact"/>
              <w:jc w:val="center"/>
            </w:pPr>
            <w:r>
              <w:t>0.6806</w:t>
            </w:r>
          </w:p>
        </w:tc>
        <w:tc>
          <w:tcPr>
            <w:tcW w:w="0" w:type="auto"/>
          </w:tcPr>
          <w:p w14:paraId="30D14277" w14:textId="77777777" w:rsidR="00AB78B3" w:rsidRDefault="00337FF0">
            <w:pPr>
              <w:pStyle w:val="Compact"/>
              <w:jc w:val="center"/>
            </w:pPr>
            <w:r>
              <w:t>693.3</w:t>
            </w:r>
          </w:p>
        </w:tc>
        <w:tc>
          <w:tcPr>
            <w:tcW w:w="0" w:type="auto"/>
          </w:tcPr>
          <w:p w14:paraId="66EF9DE7" w14:textId="77777777" w:rsidR="00AB78B3" w:rsidRDefault="00337FF0">
            <w:pPr>
              <w:pStyle w:val="Compact"/>
              <w:jc w:val="center"/>
            </w:pPr>
            <w:r>
              <w:t>17</w:t>
            </w:r>
          </w:p>
        </w:tc>
        <w:tc>
          <w:tcPr>
            <w:tcW w:w="0" w:type="auto"/>
          </w:tcPr>
          <w:p w14:paraId="11899C7C" w14:textId="77777777" w:rsidR="00AB78B3" w:rsidRDefault="00337FF0">
            <w:pPr>
              <w:pStyle w:val="Compact"/>
              <w:jc w:val="center"/>
            </w:pPr>
            <w:r>
              <w:t>2.32e-136</w:t>
            </w:r>
          </w:p>
        </w:tc>
      </w:tr>
      <w:tr w:rsidR="00AB78B3" w14:paraId="6624701F" w14:textId="77777777">
        <w:tc>
          <w:tcPr>
            <w:tcW w:w="0" w:type="auto"/>
          </w:tcPr>
          <w:p w14:paraId="5B5CEABD" w14:textId="77777777" w:rsidR="00AB78B3" w:rsidRDefault="00337FF0">
            <w:pPr>
              <w:pStyle w:val="Compact"/>
              <w:jc w:val="center"/>
            </w:pPr>
            <w:r>
              <w:t>JUNIN</w:t>
            </w:r>
          </w:p>
        </w:tc>
        <w:tc>
          <w:tcPr>
            <w:tcW w:w="0" w:type="auto"/>
          </w:tcPr>
          <w:p w14:paraId="16A63A6A" w14:textId="77777777" w:rsidR="00AB78B3" w:rsidRDefault="00337FF0">
            <w:pPr>
              <w:pStyle w:val="Compact"/>
              <w:jc w:val="center"/>
            </w:pPr>
            <w:r>
              <w:t>a70.79</w:t>
            </w:r>
          </w:p>
        </w:tc>
        <w:tc>
          <w:tcPr>
            <w:tcW w:w="0" w:type="auto"/>
          </w:tcPr>
          <w:p w14:paraId="021BC19D" w14:textId="77777777" w:rsidR="00AB78B3" w:rsidRDefault="00337FF0">
            <w:pPr>
              <w:pStyle w:val="Compact"/>
              <w:jc w:val="center"/>
            </w:pPr>
            <w:r>
              <w:t>827.1</w:t>
            </w:r>
          </w:p>
        </w:tc>
        <w:tc>
          <w:tcPr>
            <w:tcW w:w="0" w:type="auto"/>
          </w:tcPr>
          <w:p w14:paraId="7DDF53FC" w14:textId="77777777" w:rsidR="00AB78B3" w:rsidRDefault="00337FF0">
            <w:pPr>
              <w:pStyle w:val="Compact"/>
              <w:jc w:val="center"/>
            </w:pPr>
            <w:r>
              <w:t>206</w:t>
            </w:r>
          </w:p>
        </w:tc>
        <w:tc>
          <w:tcPr>
            <w:tcW w:w="0" w:type="auto"/>
          </w:tcPr>
          <w:p w14:paraId="7BA5F457" w14:textId="77777777" w:rsidR="00AB78B3" w:rsidRDefault="00337FF0">
            <w:pPr>
              <w:pStyle w:val="Compact"/>
              <w:jc w:val="center"/>
            </w:pPr>
            <w:r>
              <w:t>NA</w:t>
            </w:r>
          </w:p>
        </w:tc>
        <w:tc>
          <w:tcPr>
            <w:tcW w:w="0" w:type="auto"/>
          </w:tcPr>
          <w:p w14:paraId="289B9FDF" w14:textId="77777777" w:rsidR="00AB78B3" w:rsidRDefault="00337FF0">
            <w:pPr>
              <w:pStyle w:val="Compact"/>
              <w:jc w:val="center"/>
            </w:pPr>
            <w:r>
              <w:t>NA</w:t>
            </w:r>
          </w:p>
        </w:tc>
        <w:tc>
          <w:tcPr>
            <w:tcW w:w="0" w:type="auto"/>
          </w:tcPr>
          <w:p w14:paraId="755107FF" w14:textId="77777777" w:rsidR="00AB78B3" w:rsidRDefault="00337FF0">
            <w:pPr>
              <w:pStyle w:val="Compact"/>
              <w:jc w:val="center"/>
            </w:pPr>
            <w:r>
              <w:t>NA</w:t>
            </w:r>
          </w:p>
        </w:tc>
        <w:tc>
          <w:tcPr>
            <w:tcW w:w="0" w:type="auto"/>
          </w:tcPr>
          <w:p w14:paraId="40ACC79C" w14:textId="77777777" w:rsidR="00AB78B3" w:rsidRDefault="00337FF0">
            <w:pPr>
              <w:pStyle w:val="Compact"/>
              <w:jc w:val="center"/>
            </w:pPr>
            <w:r>
              <w:t>277.2</w:t>
            </w:r>
          </w:p>
        </w:tc>
        <w:tc>
          <w:tcPr>
            <w:tcW w:w="0" w:type="auto"/>
          </w:tcPr>
          <w:p w14:paraId="3F727CD2" w14:textId="77777777" w:rsidR="00AB78B3" w:rsidRDefault="00337FF0">
            <w:pPr>
              <w:pStyle w:val="Compact"/>
              <w:jc w:val="center"/>
            </w:pPr>
            <w:r>
              <w:t>189</w:t>
            </w:r>
          </w:p>
        </w:tc>
        <w:tc>
          <w:tcPr>
            <w:tcW w:w="0" w:type="auto"/>
          </w:tcPr>
          <w:p w14:paraId="262B5344" w14:textId="77777777" w:rsidR="00AB78B3" w:rsidRDefault="00337FF0">
            <w:pPr>
              <w:pStyle w:val="Compact"/>
              <w:jc w:val="center"/>
            </w:pPr>
            <w:r>
              <w:t>207</w:t>
            </w:r>
          </w:p>
        </w:tc>
        <w:tc>
          <w:tcPr>
            <w:tcW w:w="0" w:type="auto"/>
          </w:tcPr>
          <w:p w14:paraId="67261C69" w14:textId="77777777" w:rsidR="00AB78B3" w:rsidRDefault="00337FF0">
            <w:pPr>
              <w:pStyle w:val="Compact"/>
              <w:jc w:val="center"/>
            </w:pPr>
            <w:r>
              <w:t>0.6648</w:t>
            </w:r>
          </w:p>
        </w:tc>
        <w:tc>
          <w:tcPr>
            <w:tcW w:w="0" w:type="auto"/>
          </w:tcPr>
          <w:p w14:paraId="3C1CD7A3" w14:textId="77777777" w:rsidR="00AB78B3" w:rsidRDefault="00337FF0">
            <w:pPr>
              <w:pStyle w:val="Compact"/>
              <w:jc w:val="center"/>
            </w:pPr>
            <w:r>
              <w:t>549.9</w:t>
            </w:r>
          </w:p>
        </w:tc>
        <w:tc>
          <w:tcPr>
            <w:tcW w:w="0" w:type="auto"/>
          </w:tcPr>
          <w:p w14:paraId="39896CD8" w14:textId="77777777" w:rsidR="00AB78B3" w:rsidRDefault="00337FF0">
            <w:pPr>
              <w:pStyle w:val="Compact"/>
              <w:jc w:val="center"/>
            </w:pPr>
            <w:r>
              <w:t>17</w:t>
            </w:r>
          </w:p>
        </w:tc>
        <w:tc>
          <w:tcPr>
            <w:tcW w:w="0" w:type="auto"/>
          </w:tcPr>
          <w:p w14:paraId="68217222" w14:textId="77777777" w:rsidR="00AB78B3" w:rsidRDefault="00337FF0">
            <w:pPr>
              <w:pStyle w:val="Compact"/>
              <w:jc w:val="center"/>
            </w:pPr>
            <w:r>
              <w:t>5.625e-106</w:t>
            </w:r>
          </w:p>
        </w:tc>
      </w:tr>
      <w:tr w:rsidR="00AB78B3" w14:paraId="71D1D7F3" w14:textId="77777777">
        <w:tc>
          <w:tcPr>
            <w:tcW w:w="0" w:type="auto"/>
          </w:tcPr>
          <w:p w14:paraId="1EEE3313" w14:textId="77777777" w:rsidR="00AB78B3" w:rsidRDefault="00337FF0">
            <w:pPr>
              <w:pStyle w:val="Compact"/>
              <w:jc w:val="center"/>
            </w:pPr>
            <w:r>
              <w:t>JUNIN</w:t>
            </w:r>
          </w:p>
        </w:tc>
        <w:tc>
          <w:tcPr>
            <w:tcW w:w="0" w:type="auto"/>
          </w:tcPr>
          <w:p w14:paraId="332A2344" w14:textId="77777777" w:rsidR="00AB78B3" w:rsidRDefault="00337FF0">
            <w:pPr>
              <w:pStyle w:val="Compact"/>
              <w:jc w:val="center"/>
            </w:pPr>
            <w:r>
              <w:t>a80</w:t>
            </w:r>
          </w:p>
        </w:tc>
        <w:tc>
          <w:tcPr>
            <w:tcW w:w="0" w:type="auto"/>
          </w:tcPr>
          <w:p w14:paraId="7297A67E" w14:textId="77777777" w:rsidR="00AB78B3" w:rsidRDefault="00337FF0">
            <w:pPr>
              <w:pStyle w:val="Compact"/>
              <w:jc w:val="center"/>
            </w:pPr>
            <w:r>
              <w:t>730.8</w:t>
            </w:r>
          </w:p>
        </w:tc>
        <w:tc>
          <w:tcPr>
            <w:tcW w:w="0" w:type="auto"/>
          </w:tcPr>
          <w:p w14:paraId="3EDB11DB" w14:textId="77777777" w:rsidR="00AB78B3" w:rsidRDefault="00337FF0">
            <w:pPr>
              <w:pStyle w:val="Compact"/>
              <w:jc w:val="center"/>
            </w:pPr>
            <w:r>
              <w:t>206</w:t>
            </w:r>
          </w:p>
        </w:tc>
        <w:tc>
          <w:tcPr>
            <w:tcW w:w="0" w:type="auto"/>
          </w:tcPr>
          <w:p w14:paraId="7548CF8E" w14:textId="77777777" w:rsidR="00AB78B3" w:rsidRDefault="00337FF0">
            <w:pPr>
              <w:pStyle w:val="Compact"/>
              <w:jc w:val="center"/>
            </w:pPr>
            <w:r>
              <w:t>NA</w:t>
            </w:r>
          </w:p>
        </w:tc>
        <w:tc>
          <w:tcPr>
            <w:tcW w:w="0" w:type="auto"/>
          </w:tcPr>
          <w:p w14:paraId="054F61FE" w14:textId="77777777" w:rsidR="00AB78B3" w:rsidRDefault="00337FF0">
            <w:pPr>
              <w:pStyle w:val="Compact"/>
              <w:jc w:val="center"/>
            </w:pPr>
            <w:r>
              <w:t>NA</w:t>
            </w:r>
          </w:p>
        </w:tc>
        <w:tc>
          <w:tcPr>
            <w:tcW w:w="0" w:type="auto"/>
          </w:tcPr>
          <w:p w14:paraId="516EF3DC" w14:textId="77777777" w:rsidR="00AB78B3" w:rsidRDefault="00337FF0">
            <w:pPr>
              <w:pStyle w:val="Compact"/>
              <w:jc w:val="center"/>
            </w:pPr>
            <w:r>
              <w:t>NA</w:t>
            </w:r>
          </w:p>
        </w:tc>
        <w:tc>
          <w:tcPr>
            <w:tcW w:w="0" w:type="auto"/>
          </w:tcPr>
          <w:p w14:paraId="288E2DAB" w14:textId="77777777" w:rsidR="00AB78B3" w:rsidRDefault="00337FF0">
            <w:pPr>
              <w:pStyle w:val="Compact"/>
              <w:jc w:val="center"/>
            </w:pPr>
            <w:r>
              <w:t>265.3</w:t>
            </w:r>
          </w:p>
        </w:tc>
        <w:tc>
          <w:tcPr>
            <w:tcW w:w="0" w:type="auto"/>
          </w:tcPr>
          <w:p w14:paraId="717ABE6D" w14:textId="77777777" w:rsidR="00AB78B3" w:rsidRDefault="00337FF0">
            <w:pPr>
              <w:pStyle w:val="Compact"/>
              <w:jc w:val="center"/>
            </w:pPr>
            <w:r>
              <w:t>189</w:t>
            </w:r>
          </w:p>
        </w:tc>
        <w:tc>
          <w:tcPr>
            <w:tcW w:w="0" w:type="auto"/>
          </w:tcPr>
          <w:p w14:paraId="0CE85C7A" w14:textId="77777777" w:rsidR="00AB78B3" w:rsidRDefault="00337FF0">
            <w:pPr>
              <w:pStyle w:val="Compact"/>
              <w:jc w:val="center"/>
            </w:pPr>
            <w:r>
              <w:t>207</w:t>
            </w:r>
          </w:p>
        </w:tc>
        <w:tc>
          <w:tcPr>
            <w:tcW w:w="0" w:type="auto"/>
          </w:tcPr>
          <w:p w14:paraId="493077FB" w14:textId="77777777" w:rsidR="00AB78B3" w:rsidRDefault="00337FF0">
            <w:pPr>
              <w:pStyle w:val="Compact"/>
              <w:jc w:val="center"/>
            </w:pPr>
            <w:r>
              <w:t>0.637</w:t>
            </w:r>
          </w:p>
        </w:tc>
        <w:tc>
          <w:tcPr>
            <w:tcW w:w="0" w:type="auto"/>
          </w:tcPr>
          <w:p w14:paraId="6377B2D8" w14:textId="77777777" w:rsidR="00AB78B3" w:rsidRDefault="00337FF0">
            <w:pPr>
              <w:pStyle w:val="Compact"/>
              <w:jc w:val="center"/>
            </w:pPr>
            <w:r>
              <w:t>465.6</w:t>
            </w:r>
          </w:p>
        </w:tc>
        <w:tc>
          <w:tcPr>
            <w:tcW w:w="0" w:type="auto"/>
          </w:tcPr>
          <w:p w14:paraId="0215006F" w14:textId="77777777" w:rsidR="00AB78B3" w:rsidRDefault="00337FF0">
            <w:pPr>
              <w:pStyle w:val="Compact"/>
              <w:jc w:val="center"/>
            </w:pPr>
            <w:r>
              <w:t>17</w:t>
            </w:r>
          </w:p>
        </w:tc>
        <w:tc>
          <w:tcPr>
            <w:tcW w:w="0" w:type="auto"/>
          </w:tcPr>
          <w:p w14:paraId="7ABE4E61" w14:textId="77777777" w:rsidR="00AB78B3" w:rsidRDefault="00337FF0">
            <w:pPr>
              <w:pStyle w:val="Compact"/>
              <w:jc w:val="center"/>
            </w:pPr>
            <w:r>
              <w:t>3.353e-88</w:t>
            </w:r>
          </w:p>
        </w:tc>
      </w:tr>
      <w:tr w:rsidR="00AB78B3" w14:paraId="2F1CDA93" w14:textId="77777777">
        <w:tc>
          <w:tcPr>
            <w:tcW w:w="0" w:type="auto"/>
          </w:tcPr>
          <w:p w14:paraId="1A5667A9" w14:textId="77777777" w:rsidR="00AB78B3" w:rsidRDefault="00337FF0">
            <w:pPr>
              <w:pStyle w:val="Compact"/>
              <w:jc w:val="center"/>
            </w:pPr>
            <w:r>
              <w:t>LA LIBERTAD</w:t>
            </w:r>
          </w:p>
        </w:tc>
        <w:tc>
          <w:tcPr>
            <w:tcW w:w="0" w:type="auto"/>
          </w:tcPr>
          <w:p w14:paraId="7FD384E6" w14:textId="77777777" w:rsidR="00AB78B3" w:rsidRDefault="00337FF0">
            <w:pPr>
              <w:pStyle w:val="Compact"/>
              <w:jc w:val="center"/>
            </w:pPr>
            <w:r>
              <w:t>a0.9</w:t>
            </w:r>
          </w:p>
        </w:tc>
        <w:tc>
          <w:tcPr>
            <w:tcW w:w="0" w:type="auto"/>
          </w:tcPr>
          <w:p w14:paraId="709E68D5" w14:textId="77777777" w:rsidR="00AB78B3" w:rsidRDefault="00337FF0">
            <w:pPr>
              <w:pStyle w:val="Compact"/>
              <w:jc w:val="center"/>
            </w:pPr>
            <w:r>
              <w:t>249.4</w:t>
            </w:r>
          </w:p>
        </w:tc>
        <w:tc>
          <w:tcPr>
            <w:tcW w:w="0" w:type="auto"/>
          </w:tcPr>
          <w:p w14:paraId="0828A832" w14:textId="77777777" w:rsidR="00AB78B3" w:rsidRDefault="00337FF0">
            <w:pPr>
              <w:pStyle w:val="Compact"/>
              <w:jc w:val="center"/>
            </w:pPr>
            <w:r>
              <w:t>206</w:t>
            </w:r>
          </w:p>
        </w:tc>
        <w:tc>
          <w:tcPr>
            <w:tcW w:w="0" w:type="auto"/>
          </w:tcPr>
          <w:p w14:paraId="1AC94089" w14:textId="77777777" w:rsidR="00AB78B3" w:rsidRDefault="00337FF0">
            <w:pPr>
              <w:pStyle w:val="Compact"/>
              <w:jc w:val="center"/>
            </w:pPr>
            <w:r>
              <w:t>NA</w:t>
            </w:r>
          </w:p>
        </w:tc>
        <w:tc>
          <w:tcPr>
            <w:tcW w:w="0" w:type="auto"/>
          </w:tcPr>
          <w:p w14:paraId="35BD8E5A" w14:textId="77777777" w:rsidR="00AB78B3" w:rsidRDefault="00337FF0">
            <w:pPr>
              <w:pStyle w:val="Compact"/>
              <w:jc w:val="center"/>
            </w:pPr>
            <w:r>
              <w:t>NA</w:t>
            </w:r>
          </w:p>
        </w:tc>
        <w:tc>
          <w:tcPr>
            <w:tcW w:w="0" w:type="auto"/>
          </w:tcPr>
          <w:p w14:paraId="440AF095" w14:textId="77777777" w:rsidR="00AB78B3" w:rsidRDefault="00337FF0">
            <w:pPr>
              <w:pStyle w:val="Compact"/>
              <w:jc w:val="center"/>
            </w:pPr>
            <w:r>
              <w:t>NA</w:t>
            </w:r>
          </w:p>
        </w:tc>
        <w:tc>
          <w:tcPr>
            <w:tcW w:w="0" w:type="auto"/>
          </w:tcPr>
          <w:p w14:paraId="72BC4E74" w14:textId="77777777" w:rsidR="00AB78B3" w:rsidRDefault="00337FF0">
            <w:pPr>
              <w:pStyle w:val="Compact"/>
              <w:jc w:val="center"/>
            </w:pPr>
            <w:r>
              <w:t>213.8</w:t>
            </w:r>
          </w:p>
        </w:tc>
        <w:tc>
          <w:tcPr>
            <w:tcW w:w="0" w:type="auto"/>
          </w:tcPr>
          <w:p w14:paraId="3D1ABF89" w14:textId="77777777" w:rsidR="00AB78B3" w:rsidRDefault="00337FF0">
            <w:pPr>
              <w:pStyle w:val="Compact"/>
              <w:jc w:val="center"/>
            </w:pPr>
            <w:r>
              <w:t>189</w:t>
            </w:r>
          </w:p>
        </w:tc>
        <w:tc>
          <w:tcPr>
            <w:tcW w:w="0" w:type="auto"/>
          </w:tcPr>
          <w:p w14:paraId="4632CD4D" w14:textId="77777777" w:rsidR="00AB78B3" w:rsidRDefault="00337FF0">
            <w:pPr>
              <w:pStyle w:val="Compact"/>
              <w:jc w:val="center"/>
            </w:pPr>
            <w:r>
              <w:t>207</w:t>
            </w:r>
          </w:p>
        </w:tc>
        <w:tc>
          <w:tcPr>
            <w:tcW w:w="0" w:type="auto"/>
          </w:tcPr>
          <w:p w14:paraId="25FAD758" w14:textId="77777777" w:rsidR="00AB78B3" w:rsidRDefault="00337FF0">
            <w:pPr>
              <w:pStyle w:val="Compact"/>
              <w:jc w:val="center"/>
            </w:pPr>
            <w:r>
              <w:t>0.1425</w:t>
            </w:r>
          </w:p>
        </w:tc>
        <w:tc>
          <w:tcPr>
            <w:tcW w:w="0" w:type="auto"/>
          </w:tcPr>
          <w:p w14:paraId="232412AD" w14:textId="77777777" w:rsidR="00AB78B3" w:rsidRDefault="00337FF0">
            <w:pPr>
              <w:pStyle w:val="Compact"/>
              <w:jc w:val="center"/>
            </w:pPr>
            <w:r>
              <w:t>35.54</w:t>
            </w:r>
          </w:p>
        </w:tc>
        <w:tc>
          <w:tcPr>
            <w:tcW w:w="0" w:type="auto"/>
          </w:tcPr>
          <w:p w14:paraId="39ED4A2B" w14:textId="77777777" w:rsidR="00AB78B3" w:rsidRDefault="00337FF0">
            <w:pPr>
              <w:pStyle w:val="Compact"/>
              <w:jc w:val="center"/>
            </w:pPr>
            <w:r>
              <w:t>17</w:t>
            </w:r>
          </w:p>
        </w:tc>
        <w:tc>
          <w:tcPr>
            <w:tcW w:w="0" w:type="auto"/>
          </w:tcPr>
          <w:p w14:paraId="5F432CDC" w14:textId="77777777" w:rsidR="00AB78B3" w:rsidRDefault="00337FF0">
            <w:pPr>
              <w:pStyle w:val="Compact"/>
              <w:jc w:val="center"/>
            </w:pPr>
            <w:r>
              <w:t>0.00528</w:t>
            </w:r>
          </w:p>
        </w:tc>
      </w:tr>
      <w:tr w:rsidR="00AB78B3" w14:paraId="2707C10B" w14:textId="77777777">
        <w:tc>
          <w:tcPr>
            <w:tcW w:w="0" w:type="auto"/>
          </w:tcPr>
          <w:p w14:paraId="00FA0D67" w14:textId="77777777" w:rsidR="00AB78B3" w:rsidRDefault="00337FF0">
            <w:pPr>
              <w:pStyle w:val="Compact"/>
              <w:jc w:val="center"/>
            </w:pPr>
            <w:r>
              <w:t>LA LIBERTAD</w:t>
            </w:r>
          </w:p>
        </w:tc>
        <w:tc>
          <w:tcPr>
            <w:tcW w:w="0" w:type="auto"/>
          </w:tcPr>
          <w:p w14:paraId="13E0CD49" w14:textId="77777777" w:rsidR="00AB78B3" w:rsidRDefault="00337FF0">
            <w:pPr>
              <w:pStyle w:val="Compact"/>
              <w:jc w:val="center"/>
            </w:pPr>
            <w:r>
              <w:t>a10.19</w:t>
            </w:r>
          </w:p>
        </w:tc>
        <w:tc>
          <w:tcPr>
            <w:tcW w:w="0" w:type="auto"/>
          </w:tcPr>
          <w:p w14:paraId="32302B16" w14:textId="77777777" w:rsidR="00AB78B3" w:rsidRDefault="00337FF0">
            <w:pPr>
              <w:pStyle w:val="Compact"/>
              <w:jc w:val="center"/>
            </w:pPr>
            <w:r>
              <w:t>182.7</w:t>
            </w:r>
          </w:p>
        </w:tc>
        <w:tc>
          <w:tcPr>
            <w:tcW w:w="0" w:type="auto"/>
          </w:tcPr>
          <w:p w14:paraId="7CF1A77E" w14:textId="77777777" w:rsidR="00AB78B3" w:rsidRDefault="00337FF0">
            <w:pPr>
              <w:pStyle w:val="Compact"/>
              <w:jc w:val="center"/>
            </w:pPr>
            <w:r>
              <w:t>190</w:t>
            </w:r>
          </w:p>
        </w:tc>
        <w:tc>
          <w:tcPr>
            <w:tcW w:w="0" w:type="auto"/>
          </w:tcPr>
          <w:p w14:paraId="5DB393AE" w14:textId="77777777" w:rsidR="00AB78B3" w:rsidRDefault="00337FF0">
            <w:pPr>
              <w:pStyle w:val="Compact"/>
              <w:jc w:val="center"/>
            </w:pPr>
            <w:r>
              <w:t>NA</w:t>
            </w:r>
          </w:p>
        </w:tc>
        <w:tc>
          <w:tcPr>
            <w:tcW w:w="0" w:type="auto"/>
          </w:tcPr>
          <w:p w14:paraId="4D356908" w14:textId="77777777" w:rsidR="00AB78B3" w:rsidRDefault="00337FF0">
            <w:pPr>
              <w:pStyle w:val="Compact"/>
              <w:jc w:val="center"/>
            </w:pPr>
            <w:r>
              <w:t>NA</w:t>
            </w:r>
          </w:p>
        </w:tc>
        <w:tc>
          <w:tcPr>
            <w:tcW w:w="0" w:type="auto"/>
          </w:tcPr>
          <w:p w14:paraId="150B2430" w14:textId="77777777" w:rsidR="00AB78B3" w:rsidRDefault="00337FF0">
            <w:pPr>
              <w:pStyle w:val="Compact"/>
              <w:jc w:val="center"/>
            </w:pPr>
            <w:r>
              <w:t>NA</w:t>
            </w:r>
          </w:p>
        </w:tc>
        <w:tc>
          <w:tcPr>
            <w:tcW w:w="0" w:type="auto"/>
          </w:tcPr>
          <w:p w14:paraId="6777F577" w14:textId="77777777" w:rsidR="00AB78B3" w:rsidRDefault="00337FF0">
            <w:pPr>
              <w:pStyle w:val="Compact"/>
              <w:jc w:val="center"/>
            </w:pPr>
            <w:r>
              <w:t>173.4</w:t>
            </w:r>
          </w:p>
        </w:tc>
        <w:tc>
          <w:tcPr>
            <w:tcW w:w="0" w:type="auto"/>
          </w:tcPr>
          <w:p w14:paraId="0010C0A2" w14:textId="77777777" w:rsidR="00AB78B3" w:rsidRDefault="00337FF0">
            <w:pPr>
              <w:pStyle w:val="Compact"/>
              <w:jc w:val="center"/>
            </w:pPr>
            <w:r>
              <w:t>173</w:t>
            </w:r>
          </w:p>
        </w:tc>
        <w:tc>
          <w:tcPr>
            <w:tcW w:w="0" w:type="auto"/>
          </w:tcPr>
          <w:p w14:paraId="1DBAB7A2" w14:textId="77777777" w:rsidR="00AB78B3" w:rsidRDefault="00337FF0">
            <w:pPr>
              <w:pStyle w:val="Compact"/>
              <w:jc w:val="center"/>
            </w:pPr>
            <w:r>
              <w:t>191</w:t>
            </w:r>
          </w:p>
        </w:tc>
        <w:tc>
          <w:tcPr>
            <w:tcW w:w="0" w:type="auto"/>
          </w:tcPr>
          <w:p w14:paraId="1F237ED9" w14:textId="77777777" w:rsidR="00AB78B3" w:rsidRDefault="00337FF0">
            <w:pPr>
              <w:pStyle w:val="Compact"/>
              <w:jc w:val="center"/>
            </w:pPr>
            <w:r>
              <w:t>0.05081</w:t>
            </w:r>
          </w:p>
        </w:tc>
        <w:tc>
          <w:tcPr>
            <w:tcW w:w="0" w:type="auto"/>
          </w:tcPr>
          <w:p w14:paraId="2FC60667" w14:textId="77777777" w:rsidR="00AB78B3" w:rsidRDefault="00337FF0">
            <w:pPr>
              <w:pStyle w:val="Compact"/>
              <w:jc w:val="center"/>
            </w:pPr>
            <w:r>
              <w:t>9.281</w:t>
            </w:r>
          </w:p>
        </w:tc>
        <w:tc>
          <w:tcPr>
            <w:tcW w:w="0" w:type="auto"/>
          </w:tcPr>
          <w:p w14:paraId="5AF06067" w14:textId="77777777" w:rsidR="00AB78B3" w:rsidRDefault="00337FF0">
            <w:pPr>
              <w:pStyle w:val="Compact"/>
              <w:jc w:val="center"/>
            </w:pPr>
            <w:r>
              <w:t>17</w:t>
            </w:r>
          </w:p>
        </w:tc>
        <w:tc>
          <w:tcPr>
            <w:tcW w:w="0" w:type="auto"/>
          </w:tcPr>
          <w:p w14:paraId="52AF3818" w14:textId="77777777" w:rsidR="00AB78B3" w:rsidRDefault="00337FF0">
            <w:pPr>
              <w:pStyle w:val="Compact"/>
              <w:jc w:val="center"/>
            </w:pPr>
            <w:r>
              <w:t>0.931</w:t>
            </w:r>
          </w:p>
        </w:tc>
      </w:tr>
      <w:tr w:rsidR="00AB78B3" w14:paraId="4667BA58" w14:textId="77777777">
        <w:tc>
          <w:tcPr>
            <w:tcW w:w="0" w:type="auto"/>
          </w:tcPr>
          <w:p w14:paraId="6F85920B" w14:textId="77777777" w:rsidR="00AB78B3" w:rsidRDefault="00337FF0">
            <w:pPr>
              <w:pStyle w:val="Compact"/>
              <w:jc w:val="center"/>
            </w:pPr>
            <w:r>
              <w:t>LA LIBERTAD</w:t>
            </w:r>
          </w:p>
        </w:tc>
        <w:tc>
          <w:tcPr>
            <w:tcW w:w="0" w:type="auto"/>
          </w:tcPr>
          <w:p w14:paraId="7240A209" w14:textId="77777777" w:rsidR="00AB78B3" w:rsidRDefault="00337FF0">
            <w:pPr>
              <w:pStyle w:val="Compact"/>
              <w:jc w:val="center"/>
            </w:pPr>
            <w:r>
              <w:t>a20.29</w:t>
            </w:r>
          </w:p>
        </w:tc>
        <w:tc>
          <w:tcPr>
            <w:tcW w:w="0" w:type="auto"/>
          </w:tcPr>
          <w:p w14:paraId="34951ECB" w14:textId="77777777" w:rsidR="00AB78B3" w:rsidRDefault="00337FF0">
            <w:pPr>
              <w:pStyle w:val="Compact"/>
              <w:jc w:val="center"/>
            </w:pPr>
            <w:r>
              <w:t>251.2</w:t>
            </w:r>
          </w:p>
        </w:tc>
        <w:tc>
          <w:tcPr>
            <w:tcW w:w="0" w:type="auto"/>
          </w:tcPr>
          <w:p w14:paraId="57CB1E66" w14:textId="77777777" w:rsidR="00AB78B3" w:rsidRDefault="00337FF0">
            <w:pPr>
              <w:pStyle w:val="Compact"/>
              <w:jc w:val="center"/>
            </w:pPr>
            <w:r>
              <w:t>204</w:t>
            </w:r>
          </w:p>
        </w:tc>
        <w:tc>
          <w:tcPr>
            <w:tcW w:w="0" w:type="auto"/>
          </w:tcPr>
          <w:p w14:paraId="265A01ED" w14:textId="77777777" w:rsidR="00AB78B3" w:rsidRDefault="00337FF0">
            <w:pPr>
              <w:pStyle w:val="Compact"/>
              <w:jc w:val="center"/>
            </w:pPr>
            <w:r>
              <w:t>NA</w:t>
            </w:r>
          </w:p>
        </w:tc>
        <w:tc>
          <w:tcPr>
            <w:tcW w:w="0" w:type="auto"/>
          </w:tcPr>
          <w:p w14:paraId="6608B6E3" w14:textId="77777777" w:rsidR="00AB78B3" w:rsidRDefault="00337FF0">
            <w:pPr>
              <w:pStyle w:val="Compact"/>
              <w:jc w:val="center"/>
            </w:pPr>
            <w:r>
              <w:t>NA</w:t>
            </w:r>
          </w:p>
        </w:tc>
        <w:tc>
          <w:tcPr>
            <w:tcW w:w="0" w:type="auto"/>
          </w:tcPr>
          <w:p w14:paraId="775D21D7" w14:textId="77777777" w:rsidR="00AB78B3" w:rsidRDefault="00337FF0">
            <w:pPr>
              <w:pStyle w:val="Compact"/>
              <w:jc w:val="center"/>
            </w:pPr>
            <w:r>
              <w:t>NA</w:t>
            </w:r>
          </w:p>
        </w:tc>
        <w:tc>
          <w:tcPr>
            <w:tcW w:w="0" w:type="auto"/>
          </w:tcPr>
          <w:p w14:paraId="4AE82D37" w14:textId="77777777" w:rsidR="00AB78B3" w:rsidRDefault="00337FF0">
            <w:pPr>
              <w:pStyle w:val="Compact"/>
              <w:jc w:val="center"/>
            </w:pPr>
            <w:r>
              <w:t>227.5</w:t>
            </w:r>
          </w:p>
        </w:tc>
        <w:tc>
          <w:tcPr>
            <w:tcW w:w="0" w:type="auto"/>
          </w:tcPr>
          <w:p w14:paraId="481B776A" w14:textId="77777777" w:rsidR="00AB78B3" w:rsidRDefault="00337FF0">
            <w:pPr>
              <w:pStyle w:val="Compact"/>
              <w:jc w:val="center"/>
            </w:pPr>
            <w:r>
              <w:t>187</w:t>
            </w:r>
          </w:p>
        </w:tc>
        <w:tc>
          <w:tcPr>
            <w:tcW w:w="0" w:type="auto"/>
          </w:tcPr>
          <w:p w14:paraId="60C0EE94" w14:textId="77777777" w:rsidR="00AB78B3" w:rsidRDefault="00337FF0">
            <w:pPr>
              <w:pStyle w:val="Compact"/>
              <w:jc w:val="center"/>
            </w:pPr>
            <w:r>
              <w:t>205</w:t>
            </w:r>
          </w:p>
        </w:tc>
        <w:tc>
          <w:tcPr>
            <w:tcW w:w="0" w:type="auto"/>
          </w:tcPr>
          <w:p w14:paraId="648D9222" w14:textId="77777777" w:rsidR="00AB78B3" w:rsidRDefault="00337FF0">
            <w:pPr>
              <w:pStyle w:val="Compact"/>
              <w:jc w:val="center"/>
            </w:pPr>
            <w:r>
              <w:t>0.0943</w:t>
            </w:r>
          </w:p>
        </w:tc>
        <w:tc>
          <w:tcPr>
            <w:tcW w:w="0" w:type="auto"/>
          </w:tcPr>
          <w:p w14:paraId="262C118C" w14:textId="77777777" w:rsidR="00AB78B3" w:rsidRDefault="00337FF0">
            <w:pPr>
              <w:pStyle w:val="Compact"/>
              <w:jc w:val="center"/>
            </w:pPr>
            <w:r>
              <w:t>23.69</w:t>
            </w:r>
          </w:p>
        </w:tc>
        <w:tc>
          <w:tcPr>
            <w:tcW w:w="0" w:type="auto"/>
          </w:tcPr>
          <w:p w14:paraId="03A9F09E" w14:textId="77777777" w:rsidR="00AB78B3" w:rsidRDefault="00337FF0">
            <w:pPr>
              <w:pStyle w:val="Compact"/>
              <w:jc w:val="center"/>
            </w:pPr>
            <w:r>
              <w:t>17</w:t>
            </w:r>
          </w:p>
        </w:tc>
        <w:tc>
          <w:tcPr>
            <w:tcW w:w="0" w:type="auto"/>
          </w:tcPr>
          <w:p w14:paraId="29809F30" w14:textId="77777777" w:rsidR="00AB78B3" w:rsidRDefault="00337FF0">
            <w:pPr>
              <w:pStyle w:val="Compact"/>
              <w:jc w:val="center"/>
            </w:pPr>
            <w:r>
              <w:t>0.1282</w:t>
            </w:r>
          </w:p>
        </w:tc>
      </w:tr>
      <w:tr w:rsidR="00AB78B3" w14:paraId="293B8E0C" w14:textId="77777777">
        <w:tc>
          <w:tcPr>
            <w:tcW w:w="0" w:type="auto"/>
          </w:tcPr>
          <w:p w14:paraId="1464ADDE" w14:textId="77777777" w:rsidR="00AB78B3" w:rsidRDefault="00337FF0">
            <w:pPr>
              <w:pStyle w:val="Compact"/>
              <w:jc w:val="center"/>
            </w:pPr>
            <w:r>
              <w:t>LA LIBERTAD</w:t>
            </w:r>
          </w:p>
        </w:tc>
        <w:tc>
          <w:tcPr>
            <w:tcW w:w="0" w:type="auto"/>
          </w:tcPr>
          <w:p w14:paraId="756EE6B3" w14:textId="77777777" w:rsidR="00AB78B3" w:rsidRDefault="00337FF0">
            <w:pPr>
              <w:pStyle w:val="Compact"/>
              <w:jc w:val="center"/>
            </w:pPr>
            <w:r>
              <w:t>a30.39</w:t>
            </w:r>
          </w:p>
        </w:tc>
        <w:tc>
          <w:tcPr>
            <w:tcW w:w="0" w:type="auto"/>
          </w:tcPr>
          <w:p w14:paraId="3A95650D" w14:textId="77777777" w:rsidR="00AB78B3" w:rsidRDefault="00337FF0">
            <w:pPr>
              <w:pStyle w:val="Compact"/>
              <w:jc w:val="center"/>
            </w:pPr>
            <w:r>
              <w:t>281.8</w:t>
            </w:r>
          </w:p>
        </w:tc>
        <w:tc>
          <w:tcPr>
            <w:tcW w:w="0" w:type="auto"/>
          </w:tcPr>
          <w:p w14:paraId="10527FAA" w14:textId="77777777" w:rsidR="00AB78B3" w:rsidRDefault="00337FF0">
            <w:pPr>
              <w:pStyle w:val="Compact"/>
              <w:jc w:val="center"/>
            </w:pPr>
            <w:r>
              <w:t>206</w:t>
            </w:r>
          </w:p>
        </w:tc>
        <w:tc>
          <w:tcPr>
            <w:tcW w:w="0" w:type="auto"/>
          </w:tcPr>
          <w:p w14:paraId="47F84B5D" w14:textId="77777777" w:rsidR="00AB78B3" w:rsidRDefault="00337FF0">
            <w:pPr>
              <w:pStyle w:val="Compact"/>
              <w:jc w:val="center"/>
            </w:pPr>
            <w:r>
              <w:t>NA</w:t>
            </w:r>
          </w:p>
        </w:tc>
        <w:tc>
          <w:tcPr>
            <w:tcW w:w="0" w:type="auto"/>
          </w:tcPr>
          <w:p w14:paraId="1B7007E1" w14:textId="77777777" w:rsidR="00AB78B3" w:rsidRDefault="00337FF0">
            <w:pPr>
              <w:pStyle w:val="Compact"/>
              <w:jc w:val="center"/>
            </w:pPr>
            <w:r>
              <w:t>NA</w:t>
            </w:r>
          </w:p>
        </w:tc>
        <w:tc>
          <w:tcPr>
            <w:tcW w:w="0" w:type="auto"/>
          </w:tcPr>
          <w:p w14:paraId="33EAF517" w14:textId="77777777" w:rsidR="00AB78B3" w:rsidRDefault="00337FF0">
            <w:pPr>
              <w:pStyle w:val="Compact"/>
              <w:jc w:val="center"/>
            </w:pPr>
            <w:r>
              <w:t>NA</w:t>
            </w:r>
          </w:p>
        </w:tc>
        <w:tc>
          <w:tcPr>
            <w:tcW w:w="0" w:type="auto"/>
          </w:tcPr>
          <w:p w14:paraId="57C94F97" w14:textId="77777777" w:rsidR="00AB78B3" w:rsidRDefault="00337FF0">
            <w:pPr>
              <w:pStyle w:val="Compact"/>
              <w:jc w:val="center"/>
            </w:pPr>
            <w:r>
              <w:t>241</w:t>
            </w:r>
          </w:p>
        </w:tc>
        <w:tc>
          <w:tcPr>
            <w:tcW w:w="0" w:type="auto"/>
          </w:tcPr>
          <w:p w14:paraId="60FF44B2" w14:textId="77777777" w:rsidR="00AB78B3" w:rsidRDefault="00337FF0">
            <w:pPr>
              <w:pStyle w:val="Compact"/>
              <w:jc w:val="center"/>
            </w:pPr>
            <w:r>
              <w:t>189</w:t>
            </w:r>
          </w:p>
        </w:tc>
        <w:tc>
          <w:tcPr>
            <w:tcW w:w="0" w:type="auto"/>
          </w:tcPr>
          <w:p w14:paraId="3BFB4FA2" w14:textId="77777777" w:rsidR="00AB78B3" w:rsidRDefault="00337FF0">
            <w:pPr>
              <w:pStyle w:val="Compact"/>
              <w:jc w:val="center"/>
            </w:pPr>
            <w:r>
              <w:t>207</w:t>
            </w:r>
          </w:p>
        </w:tc>
        <w:tc>
          <w:tcPr>
            <w:tcW w:w="0" w:type="auto"/>
          </w:tcPr>
          <w:p w14:paraId="332AD411" w14:textId="77777777" w:rsidR="00AB78B3" w:rsidRDefault="00337FF0">
            <w:pPr>
              <w:pStyle w:val="Compact"/>
              <w:jc w:val="center"/>
            </w:pPr>
            <w:r>
              <w:t>0.1448</w:t>
            </w:r>
          </w:p>
        </w:tc>
        <w:tc>
          <w:tcPr>
            <w:tcW w:w="0" w:type="auto"/>
          </w:tcPr>
          <w:p w14:paraId="0D165E54" w14:textId="77777777" w:rsidR="00AB78B3" w:rsidRDefault="00337FF0">
            <w:pPr>
              <w:pStyle w:val="Compact"/>
              <w:jc w:val="center"/>
            </w:pPr>
            <w:r>
              <w:t>40.81</w:t>
            </w:r>
          </w:p>
        </w:tc>
        <w:tc>
          <w:tcPr>
            <w:tcW w:w="0" w:type="auto"/>
          </w:tcPr>
          <w:p w14:paraId="2E2D814D" w14:textId="77777777" w:rsidR="00AB78B3" w:rsidRDefault="00337FF0">
            <w:pPr>
              <w:pStyle w:val="Compact"/>
              <w:jc w:val="center"/>
            </w:pPr>
            <w:r>
              <w:t>17</w:t>
            </w:r>
          </w:p>
        </w:tc>
        <w:tc>
          <w:tcPr>
            <w:tcW w:w="0" w:type="auto"/>
          </w:tcPr>
          <w:p w14:paraId="22C63713" w14:textId="77777777" w:rsidR="00AB78B3" w:rsidRDefault="00337FF0">
            <w:pPr>
              <w:pStyle w:val="Compact"/>
              <w:jc w:val="center"/>
            </w:pPr>
            <w:r>
              <w:t>0.0009931</w:t>
            </w:r>
          </w:p>
        </w:tc>
      </w:tr>
      <w:tr w:rsidR="00AB78B3" w14:paraId="4D464DB6" w14:textId="77777777">
        <w:tc>
          <w:tcPr>
            <w:tcW w:w="0" w:type="auto"/>
          </w:tcPr>
          <w:p w14:paraId="6CC53A66" w14:textId="77777777" w:rsidR="00AB78B3" w:rsidRDefault="00337FF0">
            <w:pPr>
              <w:pStyle w:val="Compact"/>
              <w:jc w:val="center"/>
            </w:pPr>
            <w:r>
              <w:t>LA LIBERTAD</w:t>
            </w:r>
          </w:p>
        </w:tc>
        <w:tc>
          <w:tcPr>
            <w:tcW w:w="0" w:type="auto"/>
          </w:tcPr>
          <w:p w14:paraId="655E454D" w14:textId="77777777" w:rsidR="00AB78B3" w:rsidRDefault="00337FF0">
            <w:pPr>
              <w:pStyle w:val="Compact"/>
              <w:jc w:val="center"/>
            </w:pPr>
            <w:r>
              <w:t>a40.49</w:t>
            </w:r>
          </w:p>
        </w:tc>
        <w:tc>
          <w:tcPr>
            <w:tcW w:w="0" w:type="auto"/>
          </w:tcPr>
          <w:p w14:paraId="6C958AB0" w14:textId="77777777" w:rsidR="00AB78B3" w:rsidRDefault="00337FF0">
            <w:pPr>
              <w:pStyle w:val="Compact"/>
              <w:jc w:val="center"/>
            </w:pPr>
            <w:r>
              <w:t>524.4</w:t>
            </w:r>
          </w:p>
        </w:tc>
        <w:tc>
          <w:tcPr>
            <w:tcW w:w="0" w:type="auto"/>
          </w:tcPr>
          <w:p w14:paraId="3FF67B79" w14:textId="77777777" w:rsidR="00AB78B3" w:rsidRDefault="00337FF0">
            <w:pPr>
              <w:pStyle w:val="Compact"/>
              <w:jc w:val="center"/>
            </w:pPr>
            <w:r>
              <w:t>206</w:t>
            </w:r>
          </w:p>
        </w:tc>
        <w:tc>
          <w:tcPr>
            <w:tcW w:w="0" w:type="auto"/>
          </w:tcPr>
          <w:p w14:paraId="6DEB9C68" w14:textId="77777777" w:rsidR="00AB78B3" w:rsidRDefault="00337FF0">
            <w:pPr>
              <w:pStyle w:val="Compact"/>
              <w:jc w:val="center"/>
            </w:pPr>
            <w:r>
              <w:t>NA</w:t>
            </w:r>
          </w:p>
        </w:tc>
        <w:tc>
          <w:tcPr>
            <w:tcW w:w="0" w:type="auto"/>
          </w:tcPr>
          <w:p w14:paraId="02DC3E9E" w14:textId="77777777" w:rsidR="00AB78B3" w:rsidRDefault="00337FF0">
            <w:pPr>
              <w:pStyle w:val="Compact"/>
              <w:jc w:val="center"/>
            </w:pPr>
            <w:r>
              <w:t>NA</w:t>
            </w:r>
          </w:p>
        </w:tc>
        <w:tc>
          <w:tcPr>
            <w:tcW w:w="0" w:type="auto"/>
          </w:tcPr>
          <w:p w14:paraId="565AD830" w14:textId="77777777" w:rsidR="00AB78B3" w:rsidRDefault="00337FF0">
            <w:pPr>
              <w:pStyle w:val="Compact"/>
              <w:jc w:val="center"/>
            </w:pPr>
            <w:r>
              <w:t>NA</w:t>
            </w:r>
          </w:p>
        </w:tc>
        <w:tc>
          <w:tcPr>
            <w:tcW w:w="0" w:type="auto"/>
          </w:tcPr>
          <w:p w14:paraId="76248A65" w14:textId="77777777" w:rsidR="00AB78B3" w:rsidRDefault="00337FF0">
            <w:pPr>
              <w:pStyle w:val="Compact"/>
              <w:jc w:val="center"/>
            </w:pPr>
            <w:r>
              <w:t>253.8</w:t>
            </w:r>
          </w:p>
        </w:tc>
        <w:tc>
          <w:tcPr>
            <w:tcW w:w="0" w:type="auto"/>
          </w:tcPr>
          <w:p w14:paraId="72DE372E" w14:textId="77777777" w:rsidR="00AB78B3" w:rsidRDefault="00337FF0">
            <w:pPr>
              <w:pStyle w:val="Compact"/>
              <w:jc w:val="center"/>
            </w:pPr>
            <w:r>
              <w:t>189</w:t>
            </w:r>
          </w:p>
        </w:tc>
        <w:tc>
          <w:tcPr>
            <w:tcW w:w="0" w:type="auto"/>
          </w:tcPr>
          <w:p w14:paraId="51F7CE87" w14:textId="77777777" w:rsidR="00AB78B3" w:rsidRDefault="00337FF0">
            <w:pPr>
              <w:pStyle w:val="Compact"/>
              <w:jc w:val="center"/>
            </w:pPr>
            <w:r>
              <w:t>207</w:t>
            </w:r>
          </w:p>
        </w:tc>
        <w:tc>
          <w:tcPr>
            <w:tcW w:w="0" w:type="auto"/>
          </w:tcPr>
          <w:p w14:paraId="2ABB03C3" w14:textId="77777777" w:rsidR="00AB78B3" w:rsidRDefault="00337FF0">
            <w:pPr>
              <w:pStyle w:val="Compact"/>
              <w:jc w:val="center"/>
            </w:pPr>
            <w:r>
              <w:t>0.516</w:t>
            </w:r>
          </w:p>
        </w:tc>
        <w:tc>
          <w:tcPr>
            <w:tcW w:w="0" w:type="auto"/>
          </w:tcPr>
          <w:p w14:paraId="638C06D6" w14:textId="77777777" w:rsidR="00AB78B3" w:rsidRDefault="00337FF0">
            <w:pPr>
              <w:pStyle w:val="Compact"/>
              <w:jc w:val="center"/>
            </w:pPr>
            <w:r>
              <w:t>270.6</w:t>
            </w:r>
          </w:p>
        </w:tc>
        <w:tc>
          <w:tcPr>
            <w:tcW w:w="0" w:type="auto"/>
          </w:tcPr>
          <w:p w14:paraId="0DEF2606" w14:textId="77777777" w:rsidR="00AB78B3" w:rsidRDefault="00337FF0">
            <w:pPr>
              <w:pStyle w:val="Compact"/>
              <w:jc w:val="center"/>
            </w:pPr>
            <w:r>
              <w:t>17</w:t>
            </w:r>
          </w:p>
        </w:tc>
        <w:tc>
          <w:tcPr>
            <w:tcW w:w="0" w:type="auto"/>
          </w:tcPr>
          <w:p w14:paraId="2A926556" w14:textId="77777777" w:rsidR="00AB78B3" w:rsidRDefault="00337FF0">
            <w:pPr>
              <w:pStyle w:val="Compact"/>
              <w:jc w:val="center"/>
            </w:pPr>
            <w:r>
              <w:t>1.276e-47</w:t>
            </w:r>
          </w:p>
        </w:tc>
      </w:tr>
      <w:tr w:rsidR="00AB78B3" w14:paraId="516C6C2C" w14:textId="77777777">
        <w:tc>
          <w:tcPr>
            <w:tcW w:w="0" w:type="auto"/>
          </w:tcPr>
          <w:p w14:paraId="1D20252C" w14:textId="77777777" w:rsidR="00AB78B3" w:rsidRDefault="00337FF0">
            <w:pPr>
              <w:pStyle w:val="Compact"/>
              <w:jc w:val="center"/>
            </w:pPr>
            <w:r>
              <w:t>LA LIBERTAD</w:t>
            </w:r>
          </w:p>
        </w:tc>
        <w:tc>
          <w:tcPr>
            <w:tcW w:w="0" w:type="auto"/>
          </w:tcPr>
          <w:p w14:paraId="753ECB98" w14:textId="77777777" w:rsidR="00AB78B3" w:rsidRDefault="00337FF0">
            <w:pPr>
              <w:pStyle w:val="Compact"/>
              <w:jc w:val="center"/>
            </w:pPr>
            <w:r>
              <w:t>a50.59</w:t>
            </w:r>
          </w:p>
        </w:tc>
        <w:tc>
          <w:tcPr>
            <w:tcW w:w="0" w:type="auto"/>
          </w:tcPr>
          <w:p w14:paraId="0515726B" w14:textId="77777777" w:rsidR="00AB78B3" w:rsidRDefault="00337FF0">
            <w:pPr>
              <w:pStyle w:val="Compact"/>
              <w:jc w:val="center"/>
            </w:pPr>
            <w:r>
              <w:t>1406</w:t>
            </w:r>
          </w:p>
        </w:tc>
        <w:tc>
          <w:tcPr>
            <w:tcW w:w="0" w:type="auto"/>
          </w:tcPr>
          <w:p w14:paraId="22D33170" w14:textId="77777777" w:rsidR="00AB78B3" w:rsidRDefault="00337FF0">
            <w:pPr>
              <w:pStyle w:val="Compact"/>
              <w:jc w:val="center"/>
            </w:pPr>
            <w:r>
              <w:t>206</w:t>
            </w:r>
          </w:p>
        </w:tc>
        <w:tc>
          <w:tcPr>
            <w:tcW w:w="0" w:type="auto"/>
          </w:tcPr>
          <w:p w14:paraId="1B1C62DE" w14:textId="77777777" w:rsidR="00AB78B3" w:rsidRDefault="00337FF0">
            <w:pPr>
              <w:pStyle w:val="Compact"/>
              <w:jc w:val="center"/>
            </w:pPr>
            <w:r>
              <w:t>NA</w:t>
            </w:r>
          </w:p>
        </w:tc>
        <w:tc>
          <w:tcPr>
            <w:tcW w:w="0" w:type="auto"/>
          </w:tcPr>
          <w:p w14:paraId="2B099593" w14:textId="77777777" w:rsidR="00AB78B3" w:rsidRDefault="00337FF0">
            <w:pPr>
              <w:pStyle w:val="Compact"/>
              <w:jc w:val="center"/>
            </w:pPr>
            <w:r>
              <w:t>NA</w:t>
            </w:r>
          </w:p>
        </w:tc>
        <w:tc>
          <w:tcPr>
            <w:tcW w:w="0" w:type="auto"/>
          </w:tcPr>
          <w:p w14:paraId="29BBE159" w14:textId="77777777" w:rsidR="00AB78B3" w:rsidRDefault="00337FF0">
            <w:pPr>
              <w:pStyle w:val="Compact"/>
              <w:jc w:val="center"/>
            </w:pPr>
            <w:r>
              <w:t>NA</w:t>
            </w:r>
          </w:p>
        </w:tc>
        <w:tc>
          <w:tcPr>
            <w:tcW w:w="0" w:type="auto"/>
          </w:tcPr>
          <w:p w14:paraId="27C0EEF9" w14:textId="77777777" w:rsidR="00AB78B3" w:rsidRDefault="00337FF0">
            <w:pPr>
              <w:pStyle w:val="Compact"/>
              <w:jc w:val="center"/>
            </w:pPr>
            <w:r>
              <w:t>325</w:t>
            </w:r>
          </w:p>
        </w:tc>
        <w:tc>
          <w:tcPr>
            <w:tcW w:w="0" w:type="auto"/>
          </w:tcPr>
          <w:p w14:paraId="2F9C7F8E" w14:textId="77777777" w:rsidR="00AB78B3" w:rsidRDefault="00337FF0">
            <w:pPr>
              <w:pStyle w:val="Compact"/>
              <w:jc w:val="center"/>
            </w:pPr>
            <w:r>
              <w:t>189</w:t>
            </w:r>
          </w:p>
        </w:tc>
        <w:tc>
          <w:tcPr>
            <w:tcW w:w="0" w:type="auto"/>
          </w:tcPr>
          <w:p w14:paraId="21D62DCC" w14:textId="77777777" w:rsidR="00AB78B3" w:rsidRDefault="00337FF0">
            <w:pPr>
              <w:pStyle w:val="Compact"/>
              <w:jc w:val="center"/>
            </w:pPr>
            <w:r>
              <w:t>207</w:t>
            </w:r>
          </w:p>
        </w:tc>
        <w:tc>
          <w:tcPr>
            <w:tcW w:w="0" w:type="auto"/>
          </w:tcPr>
          <w:p w14:paraId="30A7C254" w14:textId="77777777" w:rsidR="00AB78B3" w:rsidRDefault="00337FF0">
            <w:pPr>
              <w:pStyle w:val="Compact"/>
              <w:jc w:val="center"/>
            </w:pPr>
            <w:r>
              <w:t>0.7689</w:t>
            </w:r>
          </w:p>
        </w:tc>
        <w:tc>
          <w:tcPr>
            <w:tcW w:w="0" w:type="auto"/>
          </w:tcPr>
          <w:p w14:paraId="2ED6D47A" w14:textId="77777777" w:rsidR="00AB78B3" w:rsidRDefault="00337FF0">
            <w:pPr>
              <w:pStyle w:val="Compact"/>
              <w:jc w:val="center"/>
            </w:pPr>
            <w:r>
              <w:t>1081</w:t>
            </w:r>
          </w:p>
        </w:tc>
        <w:tc>
          <w:tcPr>
            <w:tcW w:w="0" w:type="auto"/>
          </w:tcPr>
          <w:p w14:paraId="02A21C7F" w14:textId="77777777" w:rsidR="00AB78B3" w:rsidRDefault="00337FF0">
            <w:pPr>
              <w:pStyle w:val="Compact"/>
              <w:jc w:val="center"/>
            </w:pPr>
            <w:r>
              <w:t>17</w:t>
            </w:r>
          </w:p>
        </w:tc>
        <w:tc>
          <w:tcPr>
            <w:tcW w:w="0" w:type="auto"/>
          </w:tcPr>
          <w:p w14:paraId="202BF540" w14:textId="77777777" w:rsidR="00AB78B3" w:rsidRDefault="00337FF0">
            <w:pPr>
              <w:pStyle w:val="Compact"/>
              <w:jc w:val="center"/>
            </w:pPr>
            <w:r>
              <w:t>3.763e-219</w:t>
            </w:r>
          </w:p>
        </w:tc>
      </w:tr>
      <w:tr w:rsidR="00AB78B3" w14:paraId="28888ACB" w14:textId="77777777">
        <w:tc>
          <w:tcPr>
            <w:tcW w:w="0" w:type="auto"/>
          </w:tcPr>
          <w:p w14:paraId="477EAF3F" w14:textId="77777777" w:rsidR="00AB78B3" w:rsidRDefault="00337FF0">
            <w:pPr>
              <w:pStyle w:val="Compact"/>
              <w:jc w:val="center"/>
            </w:pPr>
            <w:r>
              <w:t>LA LIBERTAD</w:t>
            </w:r>
          </w:p>
        </w:tc>
        <w:tc>
          <w:tcPr>
            <w:tcW w:w="0" w:type="auto"/>
          </w:tcPr>
          <w:p w14:paraId="6215E6DE" w14:textId="77777777" w:rsidR="00AB78B3" w:rsidRDefault="00337FF0">
            <w:pPr>
              <w:pStyle w:val="Compact"/>
              <w:jc w:val="center"/>
            </w:pPr>
            <w:r>
              <w:t>a60.69</w:t>
            </w:r>
          </w:p>
        </w:tc>
        <w:tc>
          <w:tcPr>
            <w:tcW w:w="0" w:type="auto"/>
          </w:tcPr>
          <w:p w14:paraId="7D46AA76" w14:textId="77777777" w:rsidR="00AB78B3" w:rsidRDefault="00337FF0">
            <w:pPr>
              <w:pStyle w:val="Compact"/>
              <w:jc w:val="center"/>
            </w:pPr>
            <w:r>
              <w:t>2229</w:t>
            </w:r>
          </w:p>
        </w:tc>
        <w:tc>
          <w:tcPr>
            <w:tcW w:w="0" w:type="auto"/>
          </w:tcPr>
          <w:p w14:paraId="1B066C94" w14:textId="77777777" w:rsidR="00AB78B3" w:rsidRDefault="00337FF0">
            <w:pPr>
              <w:pStyle w:val="Compact"/>
              <w:jc w:val="center"/>
            </w:pPr>
            <w:r>
              <w:t>206</w:t>
            </w:r>
          </w:p>
        </w:tc>
        <w:tc>
          <w:tcPr>
            <w:tcW w:w="0" w:type="auto"/>
          </w:tcPr>
          <w:p w14:paraId="6080190B" w14:textId="77777777" w:rsidR="00AB78B3" w:rsidRDefault="00337FF0">
            <w:pPr>
              <w:pStyle w:val="Compact"/>
              <w:jc w:val="center"/>
            </w:pPr>
            <w:r>
              <w:t>NA</w:t>
            </w:r>
          </w:p>
        </w:tc>
        <w:tc>
          <w:tcPr>
            <w:tcW w:w="0" w:type="auto"/>
          </w:tcPr>
          <w:p w14:paraId="2D4DAC70" w14:textId="77777777" w:rsidR="00AB78B3" w:rsidRDefault="00337FF0">
            <w:pPr>
              <w:pStyle w:val="Compact"/>
              <w:jc w:val="center"/>
            </w:pPr>
            <w:r>
              <w:t>NA</w:t>
            </w:r>
          </w:p>
        </w:tc>
        <w:tc>
          <w:tcPr>
            <w:tcW w:w="0" w:type="auto"/>
          </w:tcPr>
          <w:p w14:paraId="17DD1EAE" w14:textId="77777777" w:rsidR="00AB78B3" w:rsidRDefault="00337FF0">
            <w:pPr>
              <w:pStyle w:val="Compact"/>
              <w:jc w:val="center"/>
            </w:pPr>
            <w:r>
              <w:t>NA</w:t>
            </w:r>
          </w:p>
        </w:tc>
        <w:tc>
          <w:tcPr>
            <w:tcW w:w="0" w:type="auto"/>
          </w:tcPr>
          <w:p w14:paraId="18EEB275" w14:textId="77777777" w:rsidR="00AB78B3" w:rsidRDefault="00337FF0">
            <w:pPr>
              <w:pStyle w:val="Compact"/>
              <w:jc w:val="center"/>
            </w:pPr>
            <w:r>
              <w:t>354.1</w:t>
            </w:r>
          </w:p>
        </w:tc>
        <w:tc>
          <w:tcPr>
            <w:tcW w:w="0" w:type="auto"/>
          </w:tcPr>
          <w:p w14:paraId="184103A7" w14:textId="77777777" w:rsidR="00AB78B3" w:rsidRDefault="00337FF0">
            <w:pPr>
              <w:pStyle w:val="Compact"/>
              <w:jc w:val="center"/>
            </w:pPr>
            <w:r>
              <w:t>189</w:t>
            </w:r>
          </w:p>
        </w:tc>
        <w:tc>
          <w:tcPr>
            <w:tcW w:w="0" w:type="auto"/>
          </w:tcPr>
          <w:p w14:paraId="1135ECA5" w14:textId="77777777" w:rsidR="00AB78B3" w:rsidRDefault="00337FF0">
            <w:pPr>
              <w:pStyle w:val="Compact"/>
              <w:jc w:val="center"/>
            </w:pPr>
            <w:r>
              <w:t>207</w:t>
            </w:r>
          </w:p>
        </w:tc>
        <w:tc>
          <w:tcPr>
            <w:tcW w:w="0" w:type="auto"/>
          </w:tcPr>
          <w:p w14:paraId="5CC43AA6" w14:textId="77777777" w:rsidR="00AB78B3" w:rsidRDefault="00337FF0">
            <w:pPr>
              <w:pStyle w:val="Compact"/>
              <w:jc w:val="center"/>
            </w:pPr>
            <w:r>
              <w:t>0.8411</w:t>
            </w:r>
          </w:p>
        </w:tc>
        <w:tc>
          <w:tcPr>
            <w:tcW w:w="0" w:type="auto"/>
          </w:tcPr>
          <w:p w14:paraId="6F0AE1CC" w14:textId="77777777" w:rsidR="00AB78B3" w:rsidRDefault="00337FF0">
            <w:pPr>
              <w:pStyle w:val="Compact"/>
              <w:jc w:val="center"/>
            </w:pPr>
            <w:r>
              <w:t>1874</w:t>
            </w:r>
          </w:p>
        </w:tc>
        <w:tc>
          <w:tcPr>
            <w:tcW w:w="0" w:type="auto"/>
          </w:tcPr>
          <w:p w14:paraId="0F8533BE" w14:textId="77777777" w:rsidR="00AB78B3" w:rsidRDefault="00337FF0">
            <w:pPr>
              <w:pStyle w:val="Compact"/>
              <w:jc w:val="center"/>
            </w:pPr>
            <w:r>
              <w:t>17</w:t>
            </w:r>
          </w:p>
        </w:tc>
        <w:tc>
          <w:tcPr>
            <w:tcW w:w="0" w:type="auto"/>
          </w:tcPr>
          <w:p w14:paraId="041EB168" w14:textId="77777777" w:rsidR="00AB78B3" w:rsidRDefault="00337FF0">
            <w:pPr>
              <w:pStyle w:val="Compact"/>
              <w:jc w:val="center"/>
            </w:pPr>
            <w:r>
              <w:t>0</w:t>
            </w:r>
          </w:p>
        </w:tc>
      </w:tr>
      <w:tr w:rsidR="00AB78B3" w14:paraId="0B7E3563" w14:textId="77777777">
        <w:tc>
          <w:tcPr>
            <w:tcW w:w="0" w:type="auto"/>
          </w:tcPr>
          <w:p w14:paraId="19416770" w14:textId="77777777" w:rsidR="00AB78B3" w:rsidRDefault="00337FF0">
            <w:pPr>
              <w:pStyle w:val="Compact"/>
              <w:jc w:val="center"/>
            </w:pPr>
            <w:r>
              <w:t>LA LIBERTAD</w:t>
            </w:r>
          </w:p>
        </w:tc>
        <w:tc>
          <w:tcPr>
            <w:tcW w:w="0" w:type="auto"/>
          </w:tcPr>
          <w:p w14:paraId="7D29F76B" w14:textId="77777777" w:rsidR="00AB78B3" w:rsidRDefault="00337FF0">
            <w:pPr>
              <w:pStyle w:val="Compact"/>
              <w:jc w:val="center"/>
            </w:pPr>
            <w:r>
              <w:t>a70.79</w:t>
            </w:r>
          </w:p>
        </w:tc>
        <w:tc>
          <w:tcPr>
            <w:tcW w:w="0" w:type="auto"/>
          </w:tcPr>
          <w:p w14:paraId="4E05CBDE" w14:textId="77777777" w:rsidR="00AB78B3" w:rsidRDefault="00337FF0">
            <w:pPr>
              <w:pStyle w:val="Compact"/>
              <w:jc w:val="center"/>
            </w:pPr>
            <w:r>
              <w:t>1934</w:t>
            </w:r>
          </w:p>
        </w:tc>
        <w:tc>
          <w:tcPr>
            <w:tcW w:w="0" w:type="auto"/>
          </w:tcPr>
          <w:p w14:paraId="4F6AD133" w14:textId="77777777" w:rsidR="00AB78B3" w:rsidRDefault="00337FF0">
            <w:pPr>
              <w:pStyle w:val="Compact"/>
              <w:jc w:val="center"/>
            </w:pPr>
            <w:r>
              <w:t>206</w:t>
            </w:r>
          </w:p>
        </w:tc>
        <w:tc>
          <w:tcPr>
            <w:tcW w:w="0" w:type="auto"/>
          </w:tcPr>
          <w:p w14:paraId="4FE86B4A" w14:textId="77777777" w:rsidR="00AB78B3" w:rsidRDefault="00337FF0">
            <w:pPr>
              <w:pStyle w:val="Compact"/>
              <w:jc w:val="center"/>
            </w:pPr>
            <w:r>
              <w:t>NA</w:t>
            </w:r>
          </w:p>
        </w:tc>
        <w:tc>
          <w:tcPr>
            <w:tcW w:w="0" w:type="auto"/>
          </w:tcPr>
          <w:p w14:paraId="2268E6F4" w14:textId="77777777" w:rsidR="00AB78B3" w:rsidRDefault="00337FF0">
            <w:pPr>
              <w:pStyle w:val="Compact"/>
              <w:jc w:val="center"/>
            </w:pPr>
            <w:r>
              <w:t>NA</w:t>
            </w:r>
          </w:p>
        </w:tc>
        <w:tc>
          <w:tcPr>
            <w:tcW w:w="0" w:type="auto"/>
          </w:tcPr>
          <w:p w14:paraId="2D70D5CA" w14:textId="77777777" w:rsidR="00AB78B3" w:rsidRDefault="00337FF0">
            <w:pPr>
              <w:pStyle w:val="Compact"/>
              <w:jc w:val="center"/>
            </w:pPr>
            <w:r>
              <w:t>NA</w:t>
            </w:r>
          </w:p>
        </w:tc>
        <w:tc>
          <w:tcPr>
            <w:tcW w:w="0" w:type="auto"/>
          </w:tcPr>
          <w:p w14:paraId="5CC6743B" w14:textId="77777777" w:rsidR="00AB78B3" w:rsidRDefault="00337FF0">
            <w:pPr>
              <w:pStyle w:val="Compact"/>
              <w:jc w:val="center"/>
            </w:pPr>
            <w:r>
              <w:t>403.1</w:t>
            </w:r>
          </w:p>
        </w:tc>
        <w:tc>
          <w:tcPr>
            <w:tcW w:w="0" w:type="auto"/>
          </w:tcPr>
          <w:p w14:paraId="4465F112" w14:textId="77777777" w:rsidR="00AB78B3" w:rsidRDefault="00337FF0">
            <w:pPr>
              <w:pStyle w:val="Compact"/>
              <w:jc w:val="center"/>
            </w:pPr>
            <w:r>
              <w:t>189</w:t>
            </w:r>
          </w:p>
        </w:tc>
        <w:tc>
          <w:tcPr>
            <w:tcW w:w="0" w:type="auto"/>
          </w:tcPr>
          <w:p w14:paraId="15DE2020" w14:textId="77777777" w:rsidR="00AB78B3" w:rsidRDefault="00337FF0">
            <w:pPr>
              <w:pStyle w:val="Compact"/>
              <w:jc w:val="center"/>
            </w:pPr>
            <w:r>
              <w:t>207</w:t>
            </w:r>
          </w:p>
        </w:tc>
        <w:tc>
          <w:tcPr>
            <w:tcW w:w="0" w:type="auto"/>
          </w:tcPr>
          <w:p w14:paraId="05832446" w14:textId="77777777" w:rsidR="00AB78B3" w:rsidRDefault="00337FF0">
            <w:pPr>
              <w:pStyle w:val="Compact"/>
              <w:jc w:val="center"/>
            </w:pPr>
            <w:r>
              <w:t>0.7916</w:t>
            </w:r>
          </w:p>
        </w:tc>
        <w:tc>
          <w:tcPr>
            <w:tcW w:w="0" w:type="auto"/>
          </w:tcPr>
          <w:p w14:paraId="13135132" w14:textId="77777777" w:rsidR="00AB78B3" w:rsidRDefault="00337FF0">
            <w:pPr>
              <w:pStyle w:val="Compact"/>
              <w:jc w:val="center"/>
            </w:pPr>
            <w:r>
              <w:t>1531</w:t>
            </w:r>
          </w:p>
        </w:tc>
        <w:tc>
          <w:tcPr>
            <w:tcW w:w="0" w:type="auto"/>
          </w:tcPr>
          <w:p w14:paraId="671EB4BE" w14:textId="77777777" w:rsidR="00AB78B3" w:rsidRDefault="00337FF0">
            <w:pPr>
              <w:pStyle w:val="Compact"/>
              <w:jc w:val="center"/>
            </w:pPr>
            <w:r>
              <w:t>17</w:t>
            </w:r>
          </w:p>
        </w:tc>
        <w:tc>
          <w:tcPr>
            <w:tcW w:w="0" w:type="auto"/>
          </w:tcPr>
          <w:p w14:paraId="2008C51A" w14:textId="77777777" w:rsidR="00AB78B3" w:rsidRDefault="00337FF0">
            <w:pPr>
              <w:pStyle w:val="Compact"/>
              <w:jc w:val="center"/>
            </w:pPr>
            <w:r>
              <w:t>9.19e-316</w:t>
            </w:r>
          </w:p>
        </w:tc>
      </w:tr>
      <w:tr w:rsidR="00AB78B3" w14:paraId="19C76BB5" w14:textId="77777777">
        <w:tc>
          <w:tcPr>
            <w:tcW w:w="0" w:type="auto"/>
          </w:tcPr>
          <w:p w14:paraId="03D2E0A0" w14:textId="77777777" w:rsidR="00AB78B3" w:rsidRDefault="00337FF0">
            <w:pPr>
              <w:pStyle w:val="Compact"/>
              <w:jc w:val="center"/>
            </w:pPr>
            <w:r>
              <w:t>LA LIBERTAD</w:t>
            </w:r>
          </w:p>
        </w:tc>
        <w:tc>
          <w:tcPr>
            <w:tcW w:w="0" w:type="auto"/>
          </w:tcPr>
          <w:p w14:paraId="4BFFFC71" w14:textId="77777777" w:rsidR="00AB78B3" w:rsidRDefault="00337FF0">
            <w:pPr>
              <w:pStyle w:val="Compact"/>
              <w:jc w:val="center"/>
            </w:pPr>
            <w:r>
              <w:t>a80</w:t>
            </w:r>
          </w:p>
        </w:tc>
        <w:tc>
          <w:tcPr>
            <w:tcW w:w="0" w:type="auto"/>
          </w:tcPr>
          <w:p w14:paraId="36845C3C" w14:textId="77777777" w:rsidR="00AB78B3" w:rsidRDefault="00337FF0">
            <w:pPr>
              <w:pStyle w:val="Compact"/>
              <w:jc w:val="center"/>
            </w:pPr>
            <w:r>
              <w:t>1272</w:t>
            </w:r>
          </w:p>
        </w:tc>
        <w:tc>
          <w:tcPr>
            <w:tcW w:w="0" w:type="auto"/>
          </w:tcPr>
          <w:p w14:paraId="0ED333D4" w14:textId="77777777" w:rsidR="00AB78B3" w:rsidRDefault="00337FF0">
            <w:pPr>
              <w:pStyle w:val="Compact"/>
              <w:jc w:val="center"/>
            </w:pPr>
            <w:r>
              <w:t>206</w:t>
            </w:r>
          </w:p>
        </w:tc>
        <w:tc>
          <w:tcPr>
            <w:tcW w:w="0" w:type="auto"/>
          </w:tcPr>
          <w:p w14:paraId="5778112C" w14:textId="77777777" w:rsidR="00AB78B3" w:rsidRDefault="00337FF0">
            <w:pPr>
              <w:pStyle w:val="Compact"/>
              <w:jc w:val="center"/>
            </w:pPr>
            <w:r>
              <w:t>NA</w:t>
            </w:r>
          </w:p>
        </w:tc>
        <w:tc>
          <w:tcPr>
            <w:tcW w:w="0" w:type="auto"/>
          </w:tcPr>
          <w:p w14:paraId="3437B7ED" w14:textId="77777777" w:rsidR="00AB78B3" w:rsidRDefault="00337FF0">
            <w:pPr>
              <w:pStyle w:val="Compact"/>
              <w:jc w:val="center"/>
            </w:pPr>
            <w:r>
              <w:t>NA</w:t>
            </w:r>
          </w:p>
        </w:tc>
        <w:tc>
          <w:tcPr>
            <w:tcW w:w="0" w:type="auto"/>
          </w:tcPr>
          <w:p w14:paraId="5897CB00" w14:textId="77777777" w:rsidR="00AB78B3" w:rsidRDefault="00337FF0">
            <w:pPr>
              <w:pStyle w:val="Compact"/>
              <w:jc w:val="center"/>
            </w:pPr>
            <w:r>
              <w:t>NA</w:t>
            </w:r>
          </w:p>
        </w:tc>
        <w:tc>
          <w:tcPr>
            <w:tcW w:w="0" w:type="auto"/>
          </w:tcPr>
          <w:p w14:paraId="525398EA" w14:textId="77777777" w:rsidR="00AB78B3" w:rsidRDefault="00337FF0">
            <w:pPr>
              <w:pStyle w:val="Compact"/>
              <w:jc w:val="center"/>
            </w:pPr>
            <w:r>
              <w:t>372.8</w:t>
            </w:r>
          </w:p>
        </w:tc>
        <w:tc>
          <w:tcPr>
            <w:tcW w:w="0" w:type="auto"/>
          </w:tcPr>
          <w:p w14:paraId="6C1E21A5" w14:textId="77777777" w:rsidR="00AB78B3" w:rsidRDefault="00337FF0">
            <w:pPr>
              <w:pStyle w:val="Compact"/>
              <w:jc w:val="center"/>
            </w:pPr>
            <w:r>
              <w:t>189</w:t>
            </w:r>
          </w:p>
        </w:tc>
        <w:tc>
          <w:tcPr>
            <w:tcW w:w="0" w:type="auto"/>
          </w:tcPr>
          <w:p w14:paraId="5AFDB292" w14:textId="77777777" w:rsidR="00AB78B3" w:rsidRDefault="00337FF0">
            <w:pPr>
              <w:pStyle w:val="Compact"/>
              <w:jc w:val="center"/>
            </w:pPr>
            <w:r>
              <w:t>207</w:t>
            </w:r>
          </w:p>
        </w:tc>
        <w:tc>
          <w:tcPr>
            <w:tcW w:w="0" w:type="auto"/>
          </w:tcPr>
          <w:p w14:paraId="51B88027" w14:textId="77777777" w:rsidR="00AB78B3" w:rsidRDefault="00337FF0">
            <w:pPr>
              <w:pStyle w:val="Compact"/>
              <w:jc w:val="center"/>
            </w:pPr>
            <w:r>
              <w:t>0.7068</w:t>
            </w:r>
          </w:p>
        </w:tc>
        <w:tc>
          <w:tcPr>
            <w:tcW w:w="0" w:type="auto"/>
          </w:tcPr>
          <w:p w14:paraId="2E192E56" w14:textId="77777777" w:rsidR="00AB78B3" w:rsidRDefault="00337FF0">
            <w:pPr>
              <w:pStyle w:val="Compact"/>
              <w:jc w:val="center"/>
            </w:pPr>
            <w:r>
              <w:t>898.9</w:t>
            </w:r>
          </w:p>
        </w:tc>
        <w:tc>
          <w:tcPr>
            <w:tcW w:w="0" w:type="auto"/>
          </w:tcPr>
          <w:p w14:paraId="17136EBD" w14:textId="77777777" w:rsidR="00AB78B3" w:rsidRDefault="00337FF0">
            <w:pPr>
              <w:pStyle w:val="Compact"/>
              <w:jc w:val="center"/>
            </w:pPr>
            <w:r>
              <w:t>17</w:t>
            </w:r>
          </w:p>
        </w:tc>
        <w:tc>
          <w:tcPr>
            <w:tcW w:w="0" w:type="auto"/>
          </w:tcPr>
          <w:p w14:paraId="5F8C05CD" w14:textId="77777777" w:rsidR="00AB78B3" w:rsidRDefault="00337FF0">
            <w:pPr>
              <w:pStyle w:val="Compact"/>
              <w:jc w:val="center"/>
            </w:pPr>
            <w:r>
              <w:t>3.59e-180</w:t>
            </w:r>
          </w:p>
        </w:tc>
      </w:tr>
      <w:tr w:rsidR="00AB78B3" w14:paraId="4A73323F" w14:textId="77777777">
        <w:tc>
          <w:tcPr>
            <w:tcW w:w="0" w:type="auto"/>
          </w:tcPr>
          <w:p w14:paraId="127BB741" w14:textId="77777777" w:rsidR="00AB78B3" w:rsidRDefault="00337FF0">
            <w:pPr>
              <w:pStyle w:val="Compact"/>
              <w:jc w:val="center"/>
            </w:pPr>
            <w:r>
              <w:t>LAMBAYEQUE</w:t>
            </w:r>
          </w:p>
        </w:tc>
        <w:tc>
          <w:tcPr>
            <w:tcW w:w="0" w:type="auto"/>
          </w:tcPr>
          <w:p w14:paraId="2F31EA71" w14:textId="77777777" w:rsidR="00AB78B3" w:rsidRDefault="00337FF0">
            <w:pPr>
              <w:pStyle w:val="Compact"/>
              <w:jc w:val="center"/>
            </w:pPr>
            <w:r>
              <w:t>a0.9</w:t>
            </w:r>
          </w:p>
        </w:tc>
        <w:tc>
          <w:tcPr>
            <w:tcW w:w="0" w:type="auto"/>
          </w:tcPr>
          <w:p w14:paraId="28FBC2E0" w14:textId="77777777" w:rsidR="00AB78B3" w:rsidRDefault="00337FF0">
            <w:pPr>
              <w:pStyle w:val="Compact"/>
              <w:jc w:val="center"/>
            </w:pPr>
            <w:r>
              <w:t>340.7</w:t>
            </w:r>
          </w:p>
        </w:tc>
        <w:tc>
          <w:tcPr>
            <w:tcW w:w="0" w:type="auto"/>
          </w:tcPr>
          <w:p w14:paraId="5D6FCC56" w14:textId="77777777" w:rsidR="00AB78B3" w:rsidRDefault="00337FF0">
            <w:pPr>
              <w:pStyle w:val="Compact"/>
              <w:jc w:val="center"/>
            </w:pPr>
            <w:r>
              <w:t>181</w:t>
            </w:r>
          </w:p>
        </w:tc>
        <w:tc>
          <w:tcPr>
            <w:tcW w:w="0" w:type="auto"/>
          </w:tcPr>
          <w:p w14:paraId="24FEEB97" w14:textId="77777777" w:rsidR="00AB78B3" w:rsidRDefault="00337FF0">
            <w:pPr>
              <w:pStyle w:val="Compact"/>
              <w:jc w:val="center"/>
            </w:pPr>
            <w:r>
              <w:t>NA</w:t>
            </w:r>
          </w:p>
        </w:tc>
        <w:tc>
          <w:tcPr>
            <w:tcW w:w="0" w:type="auto"/>
          </w:tcPr>
          <w:p w14:paraId="62A0CC5B" w14:textId="77777777" w:rsidR="00AB78B3" w:rsidRDefault="00337FF0">
            <w:pPr>
              <w:pStyle w:val="Compact"/>
              <w:jc w:val="center"/>
            </w:pPr>
            <w:r>
              <w:t>NA</w:t>
            </w:r>
          </w:p>
        </w:tc>
        <w:tc>
          <w:tcPr>
            <w:tcW w:w="0" w:type="auto"/>
          </w:tcPr>
          <w:p w14:paraId="4DCCAA5B" w14:textId="77777777" w:rsidR="00AB78B3" w:rsidRDefault="00337FF0">
            <w:pPr>
              <w:pStyle w:val="Compact"/>
              <w:jc w:val="center"/>
            </w:pPr>
            <w:r>
              <w:t>NA</w:t>
            </w:r>
          </w:p>
        </w:tc>
        <w:tc>
          <w:tcPr>
            <w:tcW w:w="0" w:type="auto"/>
          </w:tcPr>
          <w:p w14:paraId="3FB04318" w14:textId="77777777" w:rsidR="00AB78B3" w:rsidRDefault="00337FF0">
            <w:pPr>
              <w:pStyle w:val="Compact"/>
              <w:jc w:val="center"/>
            </w:pPr>
            <w:r>
              <w:t>148.6</w:t>
            </w:r>
          </w:p>
        </w:tc>
        <w:tc>
          <w:tcPr>
            <w:tcW w:w="0" w:type="auto"/>
          </w:tcPr>
          <w:p w14:paraId="680AC7FB" w14:textId="77777777" w:rsidR="00AB78B3" w:rsidRDefault="00337FF0">
            <w:pPr>
              <w:pStyle w:val="Compact"/>
              <w:jc w:val="center"/>
            </w:pPr>
            <w:r>
              <w:t>164</w:t>
            </w:r>
          </w:p>
        </w:tc>
        <w:tc>
          <w:tcPr>
            <w:tcW w:w="0" w:type="auto"/>
          </w:tcPr>
          <w:p w14:paraId="00A6E757" w14:textId="77777777" w:rsidR="00AB78B3" w:rsidRDefault="00337FF0">
            <w:pPr>
              <w:pStyle w:val="Compact"/>
              <w:jc w:val="center"/>
            </w:pPr>
            <w:r>
              <w:t>182</w:t>
            </w:r>
          </w:p>
        </w:tc>
        <w:tc>
          <w:tcPr>
            <w:tcW w:w="0" w:type="auto"/>
          </w:tcPr>
          <w:p w14:paraId="1E05B173" w14:textId="77777777" w:rsidR="00AB78B3" w:rsidRDefault="00337FF0">
            <w:pPr>
              <w:pStyle w:val="Compact"/>
              <w:jc w:val="center"/>
            </w:pPr>
            <w:r>
              <w:t>0.5639</w:t>
            </w:r>
          </w:p>
        </w:tc>
        <w:tc>
          <w:tcPr>
            <w:tcW w:w="0" w:type="auto"/>
          </w:tcPr>
          <w:p w14:paraId="5B754F23" w14:textId="77777777" w:rsidR="00AB78B3" w:rsidRDefault="00337FF0">
            <w:pPr>
              <w:pStyle w:val="Compact"/>
              <w:jc w:val="center"/>
            </w:pPr>
            <w:r>
              <w:t>192.1</w:t>
            </w:r>
          </w:p>
        </w:tc>
        <w:tc>
          <w:tcPr>
            <w:tcW w:w="0" w:type="auto"/>
          </w:tcPr>
          <w:p w14:paraId="3E69C632" w14:textId="77777777" w:rsidR="00AB78B3" w:rsidRDefault="00337FF0">
            <w:pPr>
              <w:pStyle w:val="Compact"/>
              <w:jc w:val="center"/>
            </w:pPr>
            <w:r>
              <w:t>17</w:t>
            </w:r>
          </w:p>
        </w:tc>
        <w:tc>
          <w:tcPr>
            <w:tcW w:w="0" w:type="auto"/>
          </w:tcPr>
          <w:p w14:paraId="7AE55177" w14:textId="77777777" w:rsidR="00AB78B3" w:rsidRDefault="00337FF0">
            <w:pPr>
              <w:pStyle w:val="Compact"/>
              <w:jc w:val="center"/>
            </w:pPr>
            <w:r>
              <w:t>1.089e-31</w:t>
            </w:r>
          </w:p>
        </w:tc>
      </w:tr>
      <w:tr w:rsidR="00AB78B3" w14:paraId="6A5794EB" w14:textId="77777777">
        <w:tc>
          <w:tcPr>
            <w:tcW w:w="0" w:type="auto"/>
          </w:tcPr>
          <w:p w14:paraId="405B8A01" w14:textId="77777777" w:rsidR="00AB78B3" w:rsidRDefault="00337FF0">
            <w:pPr>
              <w:pStyle w:val="Compact"/>
              <w:jc w:val="center"/>
            </w:pPr>
            <w:r>
              <w:t>LAMBAYEQUE</w:t>
            </w:r>
          </w:p>
        </w:tc>
        <w:tc>
          <w:tcPr>
            <w:tcW w:w="0" w:type="auto"/>
          </w:tcPr>
          <w:p w14:paraId="12CA3084" w14:textId="77777777" w:rsidR="00AB78B3" w:rsidRDefault="00337FF0">
            <w:pPr>
              <w:pStyle w:val="Compact"/>
              <w:jc w:val="center"/>
            </w:pPr>
            <w:r>
              <w:t>a10.19</w:t>
            </w:r>
          </w:p>
        </w:tc>
        <w:tc>
          <w:tcPr>
            <w:tcW w:w="0" w:type="auto"/>
          </w:tcPr>
          <w:p w14:paraId="71B3FDDC" w14:textId="77777777" w:rsidR="00AB78B3" w:rsidRDefault="00337FF0">
            <w:pPr>
              <w:pStyle w:val="Compact"/>
              <w:jc w:val="center"/>
            </w:pPr>
            <w:r>
              <w:t>57.98</w:t>
            </w:r>
          </w:p>
        </w:tc>
        <w:tc>
          <w:tcPr>
            <w:tcW w:w="0" w:type="auto"/>
          </w:tcPr>
          <w:p w14:paraId="211ECCD2" w14:textId="77777777" w:rsidR="00AB78B3" w:rsidRDefault="00337FF0">
            <w:pPr>
              <w:pStyle w:val="Compact"/>
              <w:jc w:val="center"/>
            </w:pPr>
            <w:r>
              <w:t>118</w:t>
            </w:r>
          </w:p>
        </w:tc>
        <w:tc>
          <w:tcPr>
            <w:tcW w:w="0" w:type="auto"/>
          </w:tcPr>
          <w:p w14:paraId="35A45D58" w14:textId="77777777" w:rsidR="00AB78B3" w:rsidRDefault="00337FF0">
            <w:pPr>
              <w:pStyle w:val="Compact"/>
              <w:jc w:val="center"/>
            </w:pPr>
            <w:r>
              <w:t>NA</w:t>
            </w:r>
          </w:p>
        </w:tc>
        <w:tc>
          <w:tcPr>
            <w:tcW w:w="0" w:type="auto"/>
          </w:tcPr>
          <w:p w14:paraId="7D9DD6A0" w14:textId="77777777" w:rsidR="00AB78B3" w:rsidRDefault="00337FF0">
            <w:pPr>
              <w:pStyle w:val="Compact"/>
              <w:jc w:val="center"/>
            </w:pPr>
            <w:r>
              <w:t>NA</w:t>
            </w:r>
          </w:p>
        </w:tc>
        <w:tc>
          <w:tcPr>
            <w:tcW w:w="0" w:type="auto"/>
          </w:tcPr>
          <w:p w14:paraId="2B3FBA47" w14:textId="77777777" w:rsidR="00AB78B3" w:rsidRDefault="00337FF0">
            <w:pPr>
              <w:pStyle w:val="Compact"/>
              <w:jc w:val="center"/>
            </w:pPr>
            <w:r>
              <w:t>NA</w:t>
            </w:r>
          </w:p>
        </w:tc>
        <w:tc>
          <w:tcPr>
            <w:tcW w:w="0" w:type="auto"/>
          </w:tcPr>
          <w:p w14:paraId="46D9FCE6" w14:textId="77777777" w:rsidR="00AB78B3" w:rsidRDefault="00337FF0">
            <w:pPr>
              <w:pStyle w:val="Compact"/>
              <w:jc w:val="center"/>
            </w:pPr>
            <w:r>
              <w:t>43.18</w:t>
            </w:r>
          </w:p>
        </w:tc>
        <w:tc>
          <w:tcPr>
            <w:tcW w:w="0" w:type="auto"/>
          </w:tcPr>
          <w:p w14:paraId="33C7EBDB" w14:textId="77777777" w:rsidR="00AB78B3" w:rsidRDefault="00337FF0">
            <w:pPr>
              <w:pStyle w:val="Compact"/>
              <w:jc w:val="center"/>
            </w:pPr>
            <w:r>
              <w:t>101</w:t>
            </w:r>
          </w:p>
        </w:tc>
        <w:tc>
          <w:tcPr>
            <w:tcW w:w="0" w:type="auto"/>
          </w:tcPr>
          <w:p w14:paraId="17B00468" w14:textId="77777777" w:rsidR="00AB78B3" w:rsidRDefault="00337FF0">
            <w:pPr>
              <w:pStyle w:val="Compact"/>
              <w:jc w:val="center"/>
            </w:pPr>
            <w:r>
              <w:t>119</w:t>
            </w:r>
          </w:p>
        </w:tc>
        <w:tc>
          <w:tcPr>
            <w:tcW w:w="0" w:type="auto"/>
          </w:tcPr>
          <w:p w14:paraId="56A5C712" w14:textId="77777777" w:rsidR="00AB78B3" w:rsidRDefault="00337FF0">
            <w:pPr>
              <w:pStyle w:val="Compact"/>
              <w:jc w:val="center"/>
            </w:pPr>
            <w:r>
              <w:t>0.2553</w:t>
            </w:r>
          </w:p>
        </w:tc>
        <w:tc>
          <w:tcPr>
            <w:tcW w:w="0" w:type="auto"/>
          </w:tcPr>
          <w:p w14:paraId="30D2EDB5" w14:textId="77777777" w:rsidR="00AB78B3" w:rsidRDefault="00337FF0">
            <w:pPr>
              <w:pStyle w:val="Compact"/>
              <w:jc w:val="center"/>
            </w:pPr>
            <w:r>
              <w:t>14.8</w:t>
            </w:r>
          </w:p>
        </w:tc>
        <w:tc>
          <w:tcPr>
            <w:tcW w:w="0" w:type="auto"/>
          </w:tcPr>
          <w:p w14:paraId="26F60F5F" w14:textId="77777777" w:rsidR="00AB78B3" w:rsidRDefault="00337FF0">
            <w:pPr>
              <w:pStyle w:val="Compact"/>
              <w:jc w:val="center"/>
            </w:pPr>
            <w:r>
              <w:t>17</w:t>
            </w:r>
          </w:p>
        </w:tc>
        <w:tc>
          <w:tcPr>
            <w:tcW w:w="0" w:type="auto"/>
          </w:tcPr>
          <w:p w14:paraId="48B88874" w14:textId="77777777" w:rsidR="00AB78B3" w:rsidRDefault="00337FF0">
            <w:pPr>
              <w:pStyle w:val="Compact"/>
              <w:jc w:val="center"/>
            </w:pPr>
            <w:r>
              <w:t>0.6096</w:t>
            </w:r>
          </w:p>
        </w:tc>
      </w:tr>
      <w:tr w:rsidR="00AB78B3" w14:paraId="6C694567" w14:textId="77777777">
        <w:tc>
          <w:tcPr>
            <w:tcW w:w="0" w:type="auto"/>
          </w:tcPr>
          <w:p w14:paraId="3CF8DFDA" w14:textId="77777777" w:rsidR="00AB78B3" w:rsidRDefault="00337FF0">
            <w:pPr>
              <w:pStyle w:val="Compact"/>
              <w:jc w:val="center"/>
            </w:pPr>
            <w:r>
              <w:t>LAMBAYEQUE</w:t>
            </w:r>
          </w:p>
        </w:tc>
        <w:tc>
          <w:tcPr>
            <w:tcW w:w="0" w:type="auto"/>
          </w:tcPr>
          <w:p w14:paraId="32B077ED" w14:textId="77777777" w:rsidR="00AB78B3" w:rsidRDefault="00337FF0">
            <w:pPr>
              <w:pStyle w:val="Compact"/>
              <w:jc w:val="center"/>
            </w:pPr>
            <w:r>
              <w:t>a20.29</w:t>
            </w:r>
          </w:p>
        </w:tc>
        <w:tc>
          <w:tcPr>
            <w:tcW w:w="0" w:type="auto"/>
          </w:tcPr>
          <w:p w14:paraId="36F58EBF" w14:textId="77777777" w:rsidR="00AB78B3" w:rsidRDefault="00337FF0">
            <w:pPr>
              <w:pStyle w:val="Compact"/>
              <w:jc w:val="center"/>
            </w:pPr>
            <w:r>
              <w:t>153.8</w:t>
            </w:r>
          </w:p>
        </w:tc>
        <w:tc>
          <w:tcPr>
            <w:tcW w:w="0" w:type="auto"/>
          </w:tcPr>
          <w:p w14:paraId="05721274" w14:textId="77777777" w:rsidR="00AB78B3" w:rsidRDefault="00337FF0">
            <w:pPr>
              <w:pStyle w:val="Compact"/>
              <w:jc w:val="center"/>
            </w:pPr>
            <w:r>
              <w:t>159</w:t>
            </w:r>
          </w:p>
        </w:tc>
        <w:tc>
          <w:tcPr>
            <w:tcW w:w="0" w:type="auto"/>
          </w:tcPr>
          <w:p w14:paraId="043A902F" w14:textId="77777777" w:rsidR="00AB78B3" w:rsidRDefault="00337FF0">
            <w:pPr>
              <w:pStyle w:val="Compact"/>
              <w:jc w:val="center"/>
            </w:pPr>
            <w:r>
              <w:t>NA</w:t>
            </w:r>
          </w:p>
        </w:tc>
        <w:tc>
          <w:tcPr>
            <w:tcW w:w="0" w:type="auto"/>
          </w:tcPr>
          <w:p w14:paraId="55BA1CB6" w14:textId="77777777" w:rsidR="00AB78B3" w:rsidRDefault="00337FF0">
            <w:pPr>
              <w:pStyle w:val="Compact"/>
              <w:jc w:val="center"/>
            </w:pPr>
            <w:r>
              <w:t>NA</w:t>
            </w:r>
          </w:p>
        </w:tc>
        <w:tc>
          <w:tcPr>
            <w:tcW w:w="0" w:type="auto"/>
          </w:tcPr>
          <w:p w14:paraId="5FEC5073" w14:textId="77777777" w:rsidR="00AB78B3" w:rsidRDefault="00337FF0">
            <w:pPr>
              <w:pStyle w:val="Compact"/>
              <w:jc w:val="center"/>
            </w:pPr>
            <w:r>
              <w:t>NA</w:t>
            </w:r>
          </w:p>
        </w:tc>
        <w:tc>
          <w:tcPr>
            <w:tcW w:w="0" w:type="auto"/>
          </w:tcPr>
          <w:p w14:paraId="07D73FEC" w14:textId="77777777" w:rsidR="00AB78B3" w:rsidRDefault="00337FF0">
            <w:pPr>
              <w:pStyle w:val="Compact"/>
              <w:jc w:val="center"/>
            </w:pPr>
            <w:r>
              <w:t>91.66</w:t>
            </w:r>
          </w:p>
        </w:tc>
        <w:tc>
          <w:tcPr>
            <w:tcW w:w="0" w:type="auto"/>
          </w:tcPr>
          <w:p w14:paraId="67BBE2AD" w14:textId="77777777" w:rsidR="00AB78B3" w:rsidRDefault="00337FF0">
            <w:pPr>
              <w:pStyle w:val="Compact"/>
              <w:jc w:val="center"/>
            </w:pPr>
            <w:r>
              <w:t>142</w:t>
            </w:r>
          </w:p>
        </w:tc>
        <w:tc>
          <w:tcPr>
            <w:tcW w:w="0" w:type="auto"/>
          </w:tcPr>
          <w:p w14:paraId="2DF3EB8D" w14:textId="77777777" w:rsidR="00AB78B3" w:rsidRDefault="00337FF0">
            <w:pPr>
              <w:pStyle w:val="Compact"/>
              <w:jc w:val="center"/>
            </w:pPr>
            <w:r>
              <w:t>160</w:t>
            </w:r>
          </w:p>
        </w:tc>
        <w:tc>
          <w:tcPr>
            <w:tcW w:w="0" w:type="auto"/>
          </w:tcPr>
          <w:p w14:paraId="01A05EDC" w14:textId="77777777" w:rsidR="00AB78B3" w:rsidRDefault="00337FF0">
            <w:pPr>
              <w:pStyle w:val="Compact"/>
              <w:jc w:val="center"/>
            </w:pPr>
            <w:r>
              <w:t>0.4041</w:t>
            </w:r>
          </w:p>
        </w:tc>
        <w:tc>
          <w:tcPr>
            <w:tcW w:w="0" w:type="auto"/>
          </w:tcPr>
          <w:p w14:paraId="0063E136" w14:textId="77777777" w:rsidR="00AB78B3" w:rsidRDefault="00337FF0">
            <w:pPr>
              <w:pStyle w:val="Compact"/>
              <w:jc w:val="center"/>
            </w:pPr>
            <w:r>
              <w:t>62.15</w:t>
            </w:r>
          </w:p>
        </w:tc>
        <w:tc>
          <w:tcPr>
            <w:tcW w:w="0" w:type="auto"/>
          </w:tcPr>
          <w:p w14:paraId="12C38C71" w14:textId="77777777" w:rsidR="00AB78B3" w:rsidRDefault="00337FF0">
            <w:pPr>
              <w:pStyle w:val="Compact"/>
              <w:jc w:val="center"/>
            </w:pPr>
            <w:r>
              <w:t>17</w:t>
            </w:r>
          </w:p>
        </w:tc>
        <w:tc>
          <w:tcPr>
            <w:tcW w:w="0" w:type="auto"/>
          </w:tcPr>
          <w:p w14:paraId="72EF9663" w14:textId="77777777" w:rsidR="00AB78B3" w:rsidRDefault="00337FF0">
            <w:pPr>
              <w:pStyle w:val="Compact"/>
              <w:jc w:val="center"/>
            </w:pPr>
            <w:r>
              <w:t>4.615e-07</w:t>
            </w:r>
          </w:p>
        </w:tc>
      </w:tr>
      <w:tr w:rsidR="00AB78B3" w14:paraId="3788B1FB" w14:textId="77777777">
        <w:tc>
          <w:tcPr>
            <w:tcW w:w="0" w:type="auto"/>
          </w:tcPr>
          <w:p w14:paraId="1D9880EC" w14:textId="77777777" w:rsidR="00AB78B3" w:rsidRDefault="00337FF0">
            <w:pPr>
              <w:pStyle w:val="Compact"/>
              <w:jc w:val="center"/>
            </w:pPr>
            <w:r>
              <w:t>LAMBAYEQUE</w:t>
            </w:r>
          </w:p>
        </w:tc>
        <w:tc>
          <w:tcPr>
            <w:tcW w:w="0" w:type="auto"/>
          </w:tcPr>
          <w:p w14:paraId="7E96A4FD" w14:textId="77777777" w:rsidR="00AB78B3" w:rsidRDefault="00337FF0">
            <w:pPr>
              <w:pStyle w:val="Compact"/>
              <w:jc w:val="center"/>
            </w:pPr>
            <w:r>
              <w:t>a30.39</w:t>
            </w:r>
          </w:p>
        </w:tc>
        <w:tc>
          <w:tcPr>
            <w:tcW w:w="0" w:type="auto"/>
          </w:tcPr>
          <w:p w14:paraId="74447425" w14:textId="77777777" w:rsidR="00AB78B3" w:rsidRDefault="00337FF0">
            <w:pPr>
              <w:pStyle w:val="Compact"/>
              <w:jc w:val="center"/>
            </w:pPr>
            <w:r>
              <w:t>207</w:t>
            </w:r>
          </w:p>
        </w:tc>
        <w:tc>
          <w:tcPr>
            <w:tcW w:w="0" w:type="auto"/>
          </w:tcPr>
          <w:p w14:paraId="0128A190" w14:textId="77777777" w:rsidR="00AB78B3" w:rsidRDefault="00337FF0">
            <w:pPr>
              <w:pStyle w:val="Compact"/>
              <w:jc w:val="center"/>
            </w:pPr>
            <w:r>
              <w:t>173</w:t>
            </w:r>
          </w:p>
        </w:tc>
        <w:tc>
          <w:tcPr>
            <w:tcW w:w="0" w:type="auto"/>
          </w:tcPr>
          <w:p w14:paraId="0ECAB701" w14:textId="77777777" w:rsidR="00AB78B3" w:rsidRDefault="00337FF0">
            <w:pPr>
              <w:pStyle w:val="Compact"/>
              <w:jc w:val="center"/>
            </w:pPr>
            <w:r>
              <w:t>NA</w:t>
            </w:r>
          </w:p>
        </w:tc>
        <w:tc>
          <w:tcPr>
            <w:tcW w:w="0" w:type="auto"/>
          </w:tcPr>
          <w:p w14:paraId="11DB62DB" w14:textId="77777777" w:rsidR="00AB78B3" w:rsidRDefault="00337FF0">
            <w:pPr>
              <w:pStyle w:val="Compact"/>
              <w:jc w:val="center"/>
            </w:pPr>
            <w:r>
              <w:t>NA</w:t>
            </w:r>
          </w:p>
        </w:tc>
        <w:tc>
          <w:tcPr>
            <w:tcW w:w="0" w:type="auto"/>
          </w:tcPr>
          <w:p w14:paraId="286C2119" w14:textId="77777777" w:rsidR="00AB78B3" w:rsidRDefault="00337FF0">
            <w:pPr>
              <w:pStyle w:val="Compact"/>
              <w:jc w:val="center"/>
            </w:pPr>
            <w:r>
              <w:t>NA</w:t>
            </w:r>
          </w:p>
        </w:tc>
        <w:tc>
          <w:tcPr>
            <w:tcW w:w="0" w:type="auto"/>
          </w:tcPr>
          <w:p w14:paraId="573E7A62" w14:textId="77777777" w:rsidR="00AB78B3" w:rsidRDefault="00337FF0">
            <w:pPr>
              <w:pStyle w:val="Compact"/>
              <w:jc w:val="center"/>
            </w:pPr>
            <w:r>
              <w:t>147.9</w:t>
            </w:r>
          </w:p>
        </w:tc>
        <w:tc>
          <w:tcPr>
            <w:tcW w:w="0" w:type="auto"/>
          </w:tcPr>
          <w:p w14:paraId="12E9EFF0" w14:textId="77777777" w:rsidR="00AB78B3" w:rsidRDefault="00337FF0">
            <w:pPr>
              <w:pStyle w:val="Compact"/>
              <w:jc w:val="center"/>
            </w:pPr>
            <w:r>
              <w:t>156</w:t>
            </w:r>
          </w:p>
        </w:tc>
        <w:tc>
          <w:tcPr>
            <w:tcW w:w="0" w:type="auto"/>
          </w:tcPr>
          <w:p w14:paraId="33A67C64" w14:textId="77777777" w:rsidR="00AB78B3" w:rsidRDefault="00337FF0">
            <w:pPr>
              <w:pStyle w:val="Compact"/>
              <w:jc w:val="center"/>
            </w:pPr>
            <w:r>
              <w:t>174</w:t>
            </w:r>
          </w:p>
        </w:tc>
        <w:tc>
          <w:tcPr>
            <w:tcW w:w="0" w:type="auto"/>
          </w:tcPr>
          <w:p w14:paraId="14FED6A2" w14:textId="77777777" w:rsidR="00AB78B3" w:rsidRDefault="00337FF0">
            <w:pPr>
              <w:pStyle w:val="Compact"/>
              <w:jc w:val="center"/>
            </w:pPr>
            <w:r>
              <w:t>0.2854</w:t>
            </w:r>
          </w:p>
        </w:tc>
        <w:tc>
          <w:tcPr>
            <w:tcW w:w="0" w:type="auto"/>
          </w:tcPr>
          <w:p w14:paraId="0F7CB136" w14:textId="77777777" w:rsidR="00AB78B3" w:rsidRDefault="00337FF0">
            <w:pPr>
              <w:pStyle w:val="Compact"/>
              <w:jc w:val="center"/>
            </w:pPr>
            <w:r>
              <w:t>59.08</w:t>
            </w:r>
          </w:p>
        </w:tc>
        <w:tc>
          <w:tcPr>
            <w:tcW w:w="0" w:type="auto"/>
          </w:tcPr>
          <w:p w14:paraId="3DA72C79" w14:textId="77777777" w:rsidR="00AB78B3" w:rsidRDefault="00337FF0">
            <w:pPr>
              <w:pStyle w:val="Compact"/>
              <w:jc w:val="center"/>
            </w:pPr>
            <w:r>
              <w:t>17</w:t>
            </w:r>
          </w:p>
        </w:tc>
        <w:tc>
          <w:tcPr>
            <w:tcW w:w="0" w:type="auto"/>
          </w:tcPr>
          <w:p w14:paraId="5161FF37" w14:textId="77777777" w:rsidR="00AB78B3" w:rsidRDefault="00337FF0">
            <w:pPr>
              <w:pStyle w:val="Compact"/>
              <w:jc w:val="center"/>
            </w:pPr>
            <w:r>
              <w:t>1.49e-06</w:t>
            </w:r>
          </w:p>
        </w:tc>
      </w:tr>
      <w:tr w:rsidR="00AB78B3" w14:paraId="280D7A56" w14:textId="77777777">
        <w:tc>
          <w:tcPr>
            <w:tcW w:w="0" w:type="auto"/>
          </w:tcPr>
          <w:p w14:paraId="1220AB39" w14:textId="77777777" w:rsidR="00AB78B3" w:rsidRDefault="00337FF0">
            <w:pPr>
              <w:pStyle w:val="Compact"/>
              <w:jc w:val="center"/>
            </w:pPr>
            <w:r>
              <w:t>LAMBAYEQUE</w:t>
            </w:r>
          </w:p>
        </w:tc>
        <w:tc>
          <w:tcPr>
            <w:tcW w:w="0" w:type="auto"/>
          </w:tcPr>
          <w:p w14:paraId="0A5576A9" w14:textId="77777777" w:rsidR="00AB78B3" w:rsidRDefault="00337FF0">
            <w:pPr>
              <w:pStyle w:val="Compact"/>
              <w:jc w:val="center"/>
            </w:pPr>
            <w:r>
              <w:t>a40.49</w:t>
            </w:r>
          </w:p>
        </w:tc>
        <w:tc>
          <w:tcPr>
            <w:tcW w:w="0" w:type="auto"/>
          </w:tcPr>
          <w:p w14:paraId="0BB5F9C7" w14:textId="77777777" w:rsidR="00AB78B3" w:rsidRDefault="00337FF0">
            <w:pPr>
              <w:pStyle w:val="Compact"/>
              <w:jc w:val="center"/>
            </w:pPr>
            <w:r>
              <w:t>581.6</w:t>
            </w:r>
          </w:p>
        </w:tc>
        <w:tc>
          <w:tcPr>
            <w:tcW w:w="0" w:type="auto"/>
          </w:tcPr>
          <w:p w14:paraId="5F3C0C9A" w14:textId="77777777" w:rsidR="00AB78B3" w:rsidRDefault="00337FF0">
            <w:pPr>
              <w:pStyle w:val="Compact"/>
              <w:jc w:val="center"/>
            </w:pPr>
            <w:r>
              <w:t>182</w:t>
            </w:r>
          </w:p>
        </w:tc>
        <w:tc>
          <w:tcPr>
            <w:tcW w:w="0" w:type="auto"/>
          </w:tcPr>
          <w:p w14:paraId="1DBC4A76" w14:textId="77777777" w:rsidR="00AB78B3" w:rsidRDefault="00337FF0">
            <w:pPr>
              <w:pStyle w:val="Compact"/>
              <w:jc w:val="center"/>
            </w:pPr>
            <w:r>
              <w:t>NA</w:t>
            </w:r>
          </w:p>
        </w:tc>
        <w:tc>
          <w:tcPr>
            <w:tcW w:w="0" w:type="auto"/>
          </w:tcPr>
          <w:p w14:paraId="5B815487" w14:textId="77777777" w:rsidR="00AB78B3" w:rsidRDefault="00337FF0">
            <w:pPr>
              <w:pStyle w:val="Compact"/>
              <w:jc w:val="center"/>
            </w:pPr>
            <w:r>
              <w:t>NA</w:t>
            </w:r>
          </w:p>
        </w:tc>
        <w:tc>
          <w:tcPr>
            <w:tcW w:w="0" w:type="auto"/>
          </w:tcPr>
          <w:p w14:paraId="0B9499B6" w14:textId="77777777" w:rsidR="00AB78B3" w:rsidRDefault="00337FF0">
            <w:pPr>
              <w:pStyle w:val="Compact"/>
              <w:jc w:val="center"/>
            </w:pPr>
            <w:r>
              <w:t>NA</w:t>
            </w:r>
          </w:p>
        </w:tc>
        <w:tc>
          <w:tcPr>
            <w:tcW w:w="0" w:type="auto"/>
          </w:tcPr>
          <w:p w14:paraId="5ED98659" w14:textId="77777777" w:rsidR="00AB78B3" w:rsidRDefault="00337FF0">
            <w:pPr>
              <w:pStyle w:val="Compact"/>
              <w:jc w:val="center"/>
            </w:pPr>
            <w:r>
              <w:t>277.2</w:t>
            </w:r>
          </w:p>
        </w:tc>
        <w:tc>
          <w:tcPr>
            <w:tcW w:w="0" w:type="auto"/>
          </w:tcPr>
          <w:p w14:paraId="5A03FD1D" w14:textId="77777777" w:rsidR="00AB78B3" w:rsidRDefault="00337FF0">
            <w:pPr>
              <w:pStyle w:val="Compact"/>
              <w:jc w:val="center"/>
            </w:pPr>
            <w:r>
              <w:t>165</w:t>
            </w:r>
          </w:p>
        </w:tc>
        <w:tc>
          <w:tcPr>
            <w:tcW w:w="0" w:type="auto"/>
          </w:tcPr>
          <w:p w14:paraId="66123A3E" w14:textId="77777777" w:rsidR="00AB78B3" w:rsidRDefault="00337FF0">
            <w:pPr>
              <w:pStyle w:val="Compact"/>
              <w:jc w:val="center"/>
            </w:pPr>
            <w:r>
              <w:t>183</w:t>
            </w:r>
          </w:p>
        </w:tc>
        <w:tc>
          <w:tcPr>
            <w:tcW w:w="0" w:type="auto"/>
          </w:tcPr>
          <w:p w14:paraId="64514E43" w14:textId="77777777" w:rsidR="00AB78B3" w:rsidRDefault="00337FF0">
            <w:pPr>
              <w:pStyle w:val="Compact"/>
              <w:jc w:val="center"/>
            </w:pPr>
            <w:r>
              <w:t>0.5234</w:t>
            </w:r>
          </w:p>
        </w:tc>
        <w:tc>
          <w:tcPr>
            <w:tcW w:w="0" w:type="auto"/>
          </w:tcPr>
          <w:p w14:paraId="1E345634" w14:textId="77777777" w:rsidR="00AB78B3" w:rsidRDefault="00337FF0">
            <w:pPr>
              <w:pStyle w:val="Compact"/>
              <w:jc w:val="center"/>
            </w:pPr>
            <w:r>
              <w:t>304.4</w:t>
            </w:r>
          </w:p>
        </w:tc>
        <w:tc>
          <w:tcPr>
            <w:tcW w:w="0" w:type="auto"/>
          </w:tcPr>
          <w:p w14:paraId="58DBD804" w14:textId="77777777" w:rsidR="00AB78B3" w:rsidRDefault="00337FF0">
            <w:pPr>
              <w:pStyle w:val="Compact"/>
              <w:jc w:val="center"/>
            </w:pPr>
            <w:r>
              <w:t>17</w:t>
            </w:r>
          </w:p>
        </w:tc>
        <w:tc>
          <w:tcPr>
            <w:tcW w:w="0" w:type="auto"/>
          </w:tcPr>
          <w:p w14:paraId="04FAE41A" w14:textId="77777777" w:rsidR="00AB78B3" w:rsidRDefault="00337FF0">
            <w:pPr>
              <w:pStyle w:val="Compact"/>
              <w:jc w:val="center"/>
            </w:pPr>
            <w:r>
              <w:t>1.371e-54</w:t>
            </w:r>
          </w:p>
        </w:tc>
      </w:tr>
      <w:tr w:rsidR="00AB78B3" w14:paraId="04453A08" w14:textId="77777777">
        <w:tc>
          <w:tcPr>
            <w:tcW w:w="0" w:type="auto"/>
          </w:tcPr>
          <w:p w14:paraId="281AF442" w14:textId="77777777" w:rsidR="00AB78B3" w:rsidRDefault="00337FF0">
            <w:pPr>
              <w:pStyle w:val="Compact"/>
              <w:jc w:val="center"/>
            </w:pPr>
            <w:r>
              <w:t>LAMBAYEQUE</w:t>
            </w:r>
          </w:p>
        </w:tc>
        <w:tc>
          <w:tcPr>
            <w:tcW w:w="0" w:type="auto"/>
          </w:tcPr>
          <w:p w14:paraId="2D19589A" w14:textId="77777777" w:rsidR="00AB78B3" w:rsidRDefault="00337FF0">
            <w:pPr>
              <w:pStyle w:val="Compact"/>
              <w:jc w:val="center"/>
            </w:pPr>
            <w:r>
              <w:t>a50.59</w:t>
            </w:r>
          </w:p>
        </w:tc>
        <w:tc>
          <w:tcPr>
            <w:tcW w:w="0" w:type="auto"/>
          </w:tcPr>
          <w:p w14:paraId="4068D081" w14:textId="77777777" w:rsidR="00AB78B3" w:rsidRDefault="00337FF0">
            <w:pPr>
              <w:pStyle w:val="Compact"/>
              <w:jc w:val="center"/>
            </w:pPr>
            <w:r>
              <w:t>1082</w:t>
            </w:r>
          </w:p>
        </w:tc>
        <w:tc>
          <w:tcPr>
            <w:tcW w:w="0" w:type="auto"/>
          </w:tcPr>
          <w:p w14:paraId="1013C66C" w14:textId="77777777" w:rsidR="00AB78B3" w:rsidRDefault="00337FF0">
            <w:pPr>
              <w:pStyle w:val="Compact"/>
              <w:jc w:val="center"/>
            </w:pPr>
            <w:r>
              <w:t>184</w:t>
            </w:r>
          </w:p>
        </w:tc>
        <w:tc>
          <w:tcPr>
            <w:tcW w:w="0" w:type="auto"/>
          </w:tcPr>
          <w:p w14:paraId="61AFE3BD" w14:textId="77777777" w:rsidR="00AB78B3" w:rsidRDefault="00337FF0">
            <w:pPr>
              <w:pStyle w:val="Compact"/>
              <w:jc w:val="center"/>
            </w:pPr>
            <w:r>
              <w:t>NA</w:t>
            </w:r>
          </w:p>
        </w:tc>
        <w:tc>
          <w:tcPr>
            <w:tcW w:w="0" w:type="auto"/>
          </w:tcPr>
          <w:p w14:paraId="33C0C6F1" w14:textId="77777777" w:rsidR="00AB78B3" w:rsidRDefault="00337FF0">
            <w:pPr>
              <w:pStyle w:val="Compact"/>
              <w:jc w:val="center"/>
            </w:pPr>
            <w:r>
              <w:t>NA</w:t>
            </w:r>
          </w:p>
        </w:tc>
        <w:tc>
          <w:tcPr>
            <w:tcW w:w="0" w:type="auto"/>
          </w:tcPr>
          <w:p w14:paraId="059CDA01" w14:textId="77777777" w:rsidR="00AB78B3" w:rsidRDefault="00337FF0">
            <w:pPr>
              <w:pStyle w:val="Compact"/>
              <w:jc w:val="center"/>
            </w:pPr>
            <w:r>
              <w:t>NA</w:t>
            </w:r>
          </w:p>
        </w:tc>
        <w:tc>
          <w:tcPr>
            <w:tcW w:w="0" w:type="auto"/>
          </w:tcPr>
          <w:p w14:paraId="6D6412A8" w14:textId="77777777" w:rsidR="00AB78B3" w:rsidRDefault="00337FF0">
            <w:pPr>
              <w:pStyle w:val="Compact"/>
              <w:jc w:val="center"/>
            </w:pPr>
            <w:r>
              <w:t>284</w:t>
            </w:r>
          </w:p>
        </w:tc>
        <w:tc>
          <w:tcPr>
            <w:tcW w:w="0" w:type="auto"/>
          </w:tcPr>
          <w:p w14:paraId="332C9D03" w14:textId="77777777" w:rsidR="00AB78B3" w:rsidRDefault="00337FF0">
            <w:pPr>
              <w:pStyle w:val="Compact"/>
              <w:jc w:val="center"/>
            </w:pPr>
            <w:r>
              <w:t>167</w:t>
            </w:r>
          </w:p>
        </w:tc>
        <w:tc>
          <w:tcPr>
            <w:tcW w:w="0" w:type="auto"/>
          </w:tcPr>
          <w:p w14:paraId="519037CF" w14:textId="77777777" w:rsidR="00AB78B3" w:rsidRDefault="00337FF0">
            <w:pPr>
              <w:pStyle w:val="Compact"/>
              <w:jc w:val="center"/>
            </w:pPr>
            <w:r>
              <w:t>185</w:t>
            </w:r>
          </w:p>
        </w:tc>
        <w:tc>
          <w:tcPr>
            <w:tcW w:w="0" w:type="auto"/>
          </w:tcPr>
          <w:p w14:paraId="24B9D120" w14:textId="77777777" w:rsidR="00AB78B3" w:rsidRDefault="00337FF0">
            <w:pPr>
              <w:pStyle w:val="Compact"/>
              <w:jc w:val="center"/>
            </w:pPr>
            <w:r>
              <w:t>0.7375</w:t>
            </w:r>
          </w:p>
        </w:tc>
        <w:tc>
          <w:tcPr>
            <w:tcW w:w="0" w:type="auto"/>
          </w:tcPr>
          <w:p w14:paraId="079872B3" w14:textId="77777777" w:rsidR="00AB78B3" w:rsidRDefault="00337FF0">
            <w:pPr>
              <w:pStyle w:val="Compact"/>
              <w:jc w:val="center"/>
            </w:pPr>
            <w:r>
              <w:t>798</w:t>
            </w:r>
          </w:p>
        </w:tc>
        <w:tc>
          <w:tcPr>
            <w:tcW w:w="0" w:type="auto"/>
          </w:tcPr>
          <w:p w14:paraId="7E74E7BC" w14:textId="77777777" w:rsidR="00AB78B3" w:rsidRDefault="00337FF0">
            <w:pPr>
              <w:pStyle w:val="Compact"/>
              <w:jc w:val="center"/>
            </w:pPr>
            <w:r>
              <w:t>17</w:t>
            </w:r>
          </w:p>
        </w:tc>
        <w:tc>
          <w:tcPr>
            <w:tcW w:w="0" w:type="auto"/>
          </w:tcPr>
          <w:p w14:paraId="65EB05AA" w14:textId="77777777" w:rsidR="00AB78B3" w:rsidRDefault="00337FF0">
            <w:pPr>
              <w:pStyle w:val="Compact"/>
              <w:jc w:val="center"/>
            </w:pPr>
            <w:r>
              <w:t>1.197e-158</w:t>
            </w:r>
          </w:p>
        </w:tc>
      </w:tr>
      <w:tr w:rsidR="00AB78B3" w14:paraId="2555FAE4" w14:textId="77777777">
        <w:tc>
          <w:tcPr>
            <w:tcW w:w="0" w:type="auto"/>
          </w:tcPr>
          <w:p w14:paraId="6ECFEE44" w14:textId="77777777" w:rsidR="00AB78B3" w:rsidRDefault="00337FF0">
            <w:pPr>
              <w:pStyle w:val="Compact"/>
              <w:jc w:val="center"/>
            </w:pPr>
            <w:r>
              <w:t>LAMBAYEQUE</w:t>
            </w:r>
          </w:p>
        </w:tc>
        <w:tc>
          <w:tcPr>
            <w:tcW w:w="0" w:type="auto"/>
          </w:tcPr>
          <w:p w14:paraId="39F48ABC" w14:textId="77777777" w:rsidR="00AB78B3" w:rsidRDefault="00337FF0">
            <w:pPr>
              <w:pStyle w:val="Compact"/>
              <w:jc w:val="center"/>
            </w:pPr>
            <w:r>
              <w:t>a60.69</w:t>
            </w:r>
          </w:p>
        </w:tc>
        <w:tc>
          <w:tcPr>
            <w:tcW w:w="0" w:type="auto"/>
          </w:tcPr>
          <w:p w14:paraId="757B14A7" w14:textId="77777777" w:rsidR="00AB78B3" w:rsidRDefault="00337FF0">
            <w:pPr>
              <w:pStyle w:val="Compact"/>
              <w:jc w:val="center"/>
            </w:pPr>
            <w:r>
              <w:t>1985</w:t>
            </w:r>
          </w:p>
        </w:tc>
        <w:tc>
          <w:tcPr>
            <w:tcW w:w="0" w:type="auto"/>
          </w:tcPr>
          <w:p w14:paraId="0DD43A04" w14:textId="77777777" w:rsidR="00AB78B3" w:rsidRDefault="00337FF0">
            <w:pPr>
              <w:pStyle w:val="Compact"/>
              <w:jc w:val="center"/>
            </w:pPr>
            <w:r>
              <w:t>193</w:t>
            </w:r>
          </w:p>
        </w:tc>
        <w:tc>
          <w:tcPr>
            <w:tcW w:w="0" w:type="auto"/>
          </w:tcPr>
          <w:p w14:paraId="21C25BEF" w14:textId="77777777" w:rsidR="00AB78B3" w:rsidRDefault="00337FF0">
            <w:pPr>
              <w:pStyle w:val="Compact"/>
              <w:jc w:val="center"/>
            </w:pPr>
            <w:r>
              <w:t>NA</w:t>
            </w:r>
          </w:p>
        </w:tc>
        <w:tc>
          <w:tcPr>
            <w:tcW w:w="0" w:type="auto"/>
          </w:tcPr>
          <w:p w14:paraId="384DA74E" w14:textId="77777777" w:rsidR="00AB78B3" w:rsidRDefault="00337FF0">
            <w:pPr>
              <w:pStyle w:val="Compact"/>
              <w:jc w:val="center"/>
            </w:pPr>
            <w:r>
              <w:t>NA</w:t>
            </w:r>
          </w:p>
        </w:tc>
        <w:tc>
          <w:tcPr>
            <w:tcW w:w="0" w:type="auto"/>
          </w:tcPr>
          <w:p w14:paraId="1618401E" w14:textId="77777777" w:rsidR="00AB78B3" w:rsidRDefault="00337FF0">
            <w:pPr>
              <w:pStyle w:val="Compact"/>
              <w:jc w:val="center"/>
            </w:pPr>
            <w:r>
              <w:t>NA</w:t>
            </w:r>
          </w:p>
        </w:tc>
        <w:tc>
          <w:tcPr>
            <w:tcW w:w="0" w:type="auto"/>
          </w:tcPr>
          <w:p w14:paraId="3B607E23" w14:textId="77777777" w:rsidR="00AB78B3" w:rsidRDefault="00337FF0">
            <w:pPr>
              <w:pStyle w:val="Compact"/>
              <w:jc w:val="center"/>
            </w:pPr>
            <w:r>
              <w:t>427.7</w:t>
            </w:r>
          </w:p>
        </w:tc>
        <w:tc>
          <w:tcPr>
            <w:tcW w:w="0" w:type="auto"/>
          </w:tcPr>
          <w:p w14:paraId="7FD3EA3D" w14:textId="77777777" w:rsidR="00AB78B3" w:rsidRDefault="00337FF0">
            <w:pPr>
              <w:pStyle w:val="Compact"/>
              <w:jc w:val="center"/>
            </w:pPr>
            <w:r>
              <w:t>176</w:t>
            </w:r>
          </w:p>
        </w:tc>
        <w:tc>
          <w:tcPr>
            <w:tcW w:w="0" w:type="auto"/>
          </w:tcPr>
          <w:p w14:paraId="7FCE2B14" w14:textId="77777777" w:rsidR="00AB78B3" w:rsidRDefault="00337FF0">
            <w:pPr>
              <w:pStyle w:val="Compact"/>
              <w:jc w:val="center"/>
            </w:pPr>
            <w:r>
              <w:t>194</w:t>
            </w:r>
          </w:p>
        </w:tc>
        <w:tc>
          <w:tcPr>
            <w:tcW w:w="0" w:type="auto"/>
          </w:tcPr>
          <w:p w14:paraId="2357A776" w14:textId="77777777" w:rsidR="00AB78B3" w:rsidRDefault="00337FF0">
            <w:pPr>
              <w:pStyle w:val="Compact"/>
              <w:jc w:val="center"/>
            </w:pPr>
            <w:r>
              <w:t>0.7846</w:t>
            </w:r>
          </w:p>
        </w:tc>
        <w:tc>
          <w:tcPr>
            <w:tcW w:w="0" w:type="auto"/>
          </w:tcPr>
          <w:p w14:paraId="74C023D2" w14:textId="77777777" w:rsidR="00AB78B3" w:rsidRDefault="00337FF0">
            <w:pPr>
              <w:pStyle w:val="Compact"/>
              <w:jc w:val="center"/>
            </w:pPr>
            <w:r>
              <w:t>1558</w:t>
            </w:r>
          </w:p>
        </w:tc>
        <w:tc>
          <w:tcPr>
            <w:tcW w:w="0" w:type="auto"/>
          </w:tcPr>
          <w:p w14:paraId="0A2B13D9" w14:textId="77777777" w:rsidR="00AB78B3" w:rsidRDefault="00337FF0">
            <w:pPr>
              <w:pStyle w:val="Compact"/>
              <w:jc w:val="center"/>
            </w:pPr>
            <w:r>
              <w:t>17</w:t>
            </w:r>
          </w:p>
        </w:tc>
        <w:tc>
          <w:tcPr>
            <w:tcW w:w="0" w:type="auto"/>
          </w:tcPr>
          <w:p w14:paraId="31A51651" w14:textId="77777777" w:rsidR="00AB78B3" w:rsidRDefault="00337FF0">
            <w:pPr>
              <w:pStyle w:val="Compact"/>
              <w:jc w:val="center"/>
            </w:pPr>
            <w:r>
              <w:t>2.016e-321</w:t>
            </w:r>
          </w:p>
        </w:tc>
      </w:tr>
      <w:tr w:rsidR="00AB78B3" w14:paraId="49718BEA" w14:textId="77777777">
        <w:tc>
          <w:tcPr>
            <w:tcW w:w="0" w:type="auto"/>
          </w:tcPr>
          <w:p w14:paraId="6E86D205" w14:textId="77777777" w:rsidR="00AB78B3" w:rsidRDefault="00337FF0">
            <w:pPr>
              <w:pStyle w:val="Compact"/>
              <w:jc w:val="center"/>
            </w:pPr>
            <w:r>
              <w:t>LAMBAYEQUE</w:t>
            </w:r>
          </w:p>
        </w:tc>
        <w:tc>
          <w:tcPr>
            <w:tcW w:w="0" w:type="auto"/>
          </w:tcPr>
          <w:p w14:paraId="4533F7D0" w14:textId="77777777" w:rsidR="00AB78B3" w:rsidRDefault="00337FF0">
            <w:pPr>
              <w:pStyle w:val="Compact"/>
              <w:jc w:val="center"/>
            </w:pPr>
            <w:r>
              <w:t>a70.79</w:t>
            </w:r>
          </w:p>
        </w:tc>
        <w:tc>
          <w:tcPr>
            <w:tcW w:w="0" w:type="auto"/>
          </w:tcPr>
          <w:p w14:paraId="75B6B2E9" w14:textId="77777777" w:rsidR="00AB78B3" w:rsidRDefault="00337FF0">
            <w:pPr>
              <w:pStyle w:val="Compact"/>
              <w:jc w:val="center"/>
            </w:pPr>
            <w:r>
              <w:t>2114</w:t>
            </w:r>
          </w:p>
        </w:tc>
        <w:tc>
          <w:tcPr>
            <w:tcW w:w="0" w:type="auto"/>
          </w:tcPr>
          <w:p w14:paraId="7CFA985D" w14:textId="77777777" w:rsidR="00AB78B3" w:rsidRDefault="00337FF0">
            <w:pPr>
              <w:pStyle w:val="Compact"/>
              <w:jc w:val="center"/>
            </w:pPr>
            <w:r>
              <w:t>199</w:t>
            </w:r>
          </w:p>
        </w:tc>
        <w:tc>
          <w:tcPr>
            <w:tcW w:w="0" w:type="auto"/>
          </w:tcPr>
          <w:p w14:paraId="34B43494" w14:textId="77777777" w:rsidR="00AB78B3" w:rsidRDefault="00337FF0">
            <w:pPr>
              <w:pStyle w:val="Compact"/>
              <w:jc w:val="center"/>
            </w:pPr>
            <w:r>
              <w:t>NA</w:t>
            </w:r>
          </w:p>
        </w:tc>
        <w:tc>
          <w:tcPr>
            <w:tcW w:w="0" w:type="auto"/>
          </w:tcPr>
          <w:p w14:paraId="0051D0EF" w14:textId="77777777" w:rsidR="00AB78B3" w:rsidRDefault="00337FF0">
            <w:pPr>
              <w:pStyle w:val="Compact"/>
              <w:jc w:val="center"/>
            </w:pPr>
            <w:r>
              <w:t>NA</w:t>
            </w:r>
          </w:p>
        </w:tc>
        <w:tc>
          <w:tcPr>
            <w:tcW w:w="0" w:type="auto"/>
          </w:tcPr>
          <w:p w14:paraId="5DC91905" w14:textId="77777777" w:rsidR="00AB78B3" w:rsidRDefault="00337FF0">
            <w:pPr>
              <w:pStyle w:val="Compact"/>
              <w:jc w:val="center"/>
            </w:pPr>
            <w:r>
              <w:t>NA</w:t>
            </w:r>
          </w:p>
        </w:tc>
        <w:tc>
          <w:tcPr>
            <w:tcW w:w="0" w:type="auto"/>
          </w:tcPr>
          <w:p w14:paraId="06D1B781" w14:textId="77777777" w:rsidR="00AB78B3" w:rsidRDefault="00337FF0">
            <w:pPr>
              <w:pStyle w:val="Compact"/>
              <w:jc w:val="center"/>
            </w:pPr>
            <w:r>
              <w:t>385.4</w:t>
            </w:r>
          </w:p>
        </w:tc>
        <w:tc>
          <w:tcPr>
            <w:tcW w:w="0" w:type="auto"/>
          </w:tcPr>
          <w:p w14:paraId="367973D4" w14:textId="77777777" w:rsidR="00AB78B3" w:rsidRDefault="00337FF0">
            <w:pPr>
              <w:pStyle w:val="Compact"/>
              <w:jc w:val="center"/>
            </w:pPr>
            <w:r>
              <w:t>182</w:t>
            </w:r>
          </w:p>
        </w:tc>
        <w:tc>
          <w:tcPr>
            <w:tcW w:w="0" w:type="auto"/>
          </w:tcPr>
          <w:p w14:paraId="6C5D6D0C" w14:textId="77777777" w:rsidR="00AB78B3" w:rsidRDefault="00337FF0">
            <w:pPr>
              <w:pStyle w:val="Compact"/>
              <w:jc w:val="center"/>
            </w:pPr>
            <w:r>
              <w:t>200</w:t>
            </w:r>
          </w:p>
        </w:tc>
        <w:tc>
          <w:tcPr>
            <w:tcW w:w="0" w:type="auto"/>
          </w:tcPr>
          <w:p w14:paraId="572D47D0" w14:textId="77777777" w:rsidR="00AB78B3" w:rsidRDefault="00337FF0">
            <w:pPr>
              <w:pStyle w:val="Compact"/>
              <w:jc w:val="center"/>
            </w:pPr>
            <w:r>
              <w:t>0.8177</w:t>
            </w:r>
          </w:p>
        </w:tc>
        <w:tc>
          <w:tcPr>
            <w:tcW w:w="0" w:type="auto"/>
          </w:tcPr>
          <w:p w14:paraId="7F28EA79" w14:textId="77777777" w:rsidR="00AB78B3" w:rsidRDefault="00337FF0">
            <w:pPr>
              <w:pStyle w:val="Compact"/>
              <w:jc w:val="center"/>
            </w:pPr>
            <w:r>
              <w:t>1729</w:t>
            </w:r>
          </w:p>
        </w:tc>
        <w:tc>
          <w:tcPr>
            <w:tcW w:w="0" w:type="auto"/>
          </w:tcPr>
          <w:p w14:paraId="5FB82415" w14:textId="77777777" w:rsidR="00AB78B3" w:rsidRDefault="00337FF0">
            <w:pPr>
              <w:pStyle w:val="Compact"/>
              <w:jc w:val="center"/>
            </w:pPr>
            <w:r>
              <w:t>17</w:t>
            </w:r>
          </w:p>
        </w:tc>
        <w:tc>
          <w:tcPr>
            <w:tcW w:w="0" w:type="auto"/>
          </w:tcPr>
          <w:p w14:paraId="364D2AD9" w14:textId="77777777" w:rsidR="00AB78B3" w:rsidRDefault="00337FF0">
            <w:pPr>
              <w:pStyle w:val="Compact"/>
              <w:jc w:val="center"/>
            </w:pPr>
            <w:r>
              <w:t>0</w:t>
            </w:r>
          </w:p>
        </w:tc>
      </w:tr>
      <w:tr w:rsidR="00AB78B3" w14:paraId="42CA339E" w14:textId="77777777">
        <w:tc>
          <w:tcPr>
            <w:tcW w:w="0" w:type="auto"/>
          </w:tcPr>
          <w:p w14:paraId="24117BFB" w14:textId="77777777" w:rsidR="00AB78B3" w:rsidRDefault="00337FF0">
            <w:pPr>
              <w:pStyle w:val="Compact"/>
              <w:jc w:val="center"/>
            </w:pPr>
            <w:r>
              <w:t>LAMBAYEQUE</w:t>
            </w:r>
          </w:p>
        </w:tc>
        <w:tc>
          <w:tcPr>
            <w:tcW w:w="0" w:type="auto"/>
          </w:tcPr>
          <w:p w14:paraId="4DCE1C35" w14:textId="77777777" w:rsidR="00AB78B3" w:rsidRDefault="00337FF0">
            <w:pPr>
              <w:pStyle w:val="Compact"/>
              <w:jc w:val="center"/>
            </w:pPr>
            <w:r>
              <w:t>a80</w:t>
            </w:r>
          </w:p>
        </w:tc>
        <w:tc>
          <w:tcPr>
            <w:tcW w:w="0" w:type="auto"/>
          </w:tcPr>
          <w:p w14:paraId="771CF6CA" w14:textId="77777777" w:rsidR="00AB78B3" w:rsidRDefault="00337FF0">
            <w:pPr>
              <w:pStyle w:val="Compact"/>
              <w:jc w:val="center"/>
            </w:pPr>
            <w:r>
              <w:t>3676</w:t>
            </w:r>
          </w:p>
        </w:tc>
        <w:tc>
          <w:tcPr>
            <w:tcW w:w="0" w:type="auto"/>
          </w:tcPr>
          <w:p w14:paraId="2D34A5E9" w14:textId="77777777" w:rsidR="00AB78B3" w:rsidRDefault="00337FF0">
            <w:pPr>
              <w:pStyle w:val="Compact"/>
              <w:jc w:val="center"/>
            </w:pPr>
            <w:r>
              <w:t>202</w:t>
            </w:r>
          </w:p>
        </w:tc>
        <w:tc>
          <w:tcPr>
            <w:tcW w:w="0" w:type="auto"/>
          </w:tcPr>
          <w:p w14:paraId="57CD9F4E" w14:textId="77777777" w:rsidR="00AB78B3" w:rsidRDefault="00337FF0">
            <w:pPr>
              <w:pStyle w:val="Compact"/>
              <w:jc w:val="center"/>
            </w:pPr>
            <w:r>
              <w:t>NA</w:t>
            </w:r>
          </w:p>
        </w:tc>
        <w:tc>
          <w:tcPr>
            <w:tcW w:w="0" w:type="auto"/>
          </w:tcPr>
          <w:p w14:paraId="06654E01" w14:textId="77777777" w:rsidR="00AB78B3" w:rsidRDefault="00337FF0">
            <w:pPr>
              <w:pStyle w:val="Compact"/>
              <w:jc w:val="center"/>
            </w:pPr>
            <w:r>
              <w:t>NA</w:t>
            </w:r>
          </w:p>
        </w:tc>
        <w:tc>
          <w:tcPr>
            <w:tcW w:w="0" w:type="auto"/>
          </w:tcPr>
          <w:p w14:paraId="776E2798" w14:textId="77777777" w:rsidR="00AB78B3" w:rsidRDefault="00337FF0">
            <w:pPr>
              <w:pStyle w:val="Compact"/>
              <w:jc w:val="center"/>
            </w:pPr>
            <w:r>
              <w:t>NA</w:t>
            </w:r>
          </w:p>
        </w:tc>
        <w:tc>
          <w:tcPr>
            <w:tcW w:w="0" w:type="auto"/>
          </w:tcPr>
          <w:p w14:paraId="57F1EB01" w14:textId="77777777" w:rsidR="00AB78B3" w:rsidRDefault="00337FF0">
            <w:pPr>
              <w:pStyle w:val="Compact"/>
              <w:jc w:val="center"/>
            </w:pPr>
            <w:r>
              <w:t>610.7</w:t>
            </w:r>
          </w:p>
        </w:tc>
        <w:tc>
          <w:tcPr>
            <w:tcW w:w="0" w:type="auto"/>
          </w:tcPr>
          <w:p w14:paraId="76D157B5" w14:textId="77777777" w:rsidR="00AB78B3" w:rsidRDefault="00337FF0">
            <w:pPr>
              <w:pStyle w:val="Compact"/>
              <w:jc w:val="center"/>
            </w:pPr>
            <w:r>
              <w:t>185</w:t>
            </w:r>
          </w:p>
        </w:tc>
        <w:tc>
          <w:tcPr>
            <w:tcW w:w="0" w:type="auto"/>
          </w:tcPr>
          <w:p w14:paraId="581EAC7E" w14:textId="77777777" w:rsidR="00AB78B3" w:rsidRDefault="00337FF0">
            <w:pPr>
              <w:pStyle w:val="Compact"/>
              <w:jc w:val="center"/>
            </w:pPr>
            <w:r>
              <w:t>203</w:t>
            </w:r>
          </w:p>
        </w:tc>
        <w:tc>
          <w:tcPr>
            <w:tcW w:w="0" w:type="auto"/>
          </w:tcPr>
          <w:p w14:paraId="2BCC53C9" w14:textId="77777777" w:rsidR="00AB78B3" w:rsidRDefault="00337FF0">
            <w:pPr>
              <w:pStyle w:val="Compact"/>
              <w:jc w:val="center"/>
            </w:pPr>
            <w:r>
              <w:t>0.8339</w:t>
            </w:r>
          </w:p>
        </w:tc>
        <w:tc>
          <w:tcPr>
            <w:tcW w:w="0" w:type="auto"/>
          </w:tcPr>
          <w:p w14:paraId="58B72314" w14:textId="77777777" w:rsidR="00AB78B3" w:rsidRDefault="00337FF0">
            <w:pPr>
              <w:pStyle w:val="Compact"/>
              <w:jc w:val="center"/>
            </w:pPr>
            <w:r>
              <w:t>3065</w:t>
            </w:r>
          </w:p>
        </w:tc>
        <w:tc>
          <w:tcPr>
            <w:tcW w:w="0" w:type="auto"/>
          </w:tcPr>
          <w:p w14:paraId="04C9A709" w14:textId="77777777" w:rsidR="00AB78B3" w:rsidRDefault="00337FF0">
            <w:pPr>
              <w:pStyle w:val="Compact"/>
              <w:jc w:val="center"/>
            </w:pPr>
            <w:r>
              <w:t>17</w:t>
            </w:r>
          </w:p>
        </w:tc>
        <w:tc>
          <w:tcPr>
            <w:tcW w:w="0" w:type="auto"/>
          </w:tcPr>
          <w:p w14:paraId="4719C5E8" w14:textId="77777777" w:rsidR="00AB78B3" w:rsidRDefault="00337FF0">
            <w:pPr>
              <w:pStyle w:val="Compact"/>
              <w:jc w:val="center"/>
            </w:pPr>
            <w:r>
              <w:t>0</w:t>
            </w:r>
          </w:p>
        </w:tc>
      </w:tr>
      <w:tr w:rsidR="00AB78B3" w14:paraId="261FA9DC" w14:textId="77777777">
        <w:tc>
          <w:tcPr>
            <w:tcW w:w="0" w:type="auto"/>
          </w:tcPr>
          <w:p w14:paraId="622B022C" w14:textId="77777777" w:rsidR="00AB78B3" w:rsidRDefault="00337FF0">
            <w:pPr>
              <w:pStyle w:val="Compact"/>
              <w:jc w:val="center"/>
            </w:pPr>
            <w:r>
              <w:t>LIMA</w:t>
            </w:r>
          </w:p>
        </w:tc>
        <w:tc>
          <w:tcPr>
            <w:tcW w:w="0" w:type="auto"/>
          </w:tcPr>
          <w:p w14:paraId="26FF40A8" w14:textId="77777777" w:rsidR="00AB78B3" w:rsidRDefault="00337FF0">
            <w:pPr>
              <w:pStyle w:val="Compact"/>
              <w:jc w:val="center"/>
            </w:pPr>
            <w:r>
              <w:t>a0.9</w:t>
            </w:r>
          </w:p>
        </w:tc>
        <w:tc>
          <w:tcPr>
            <w:tcW w:w="0" w:type="auto"/>
          </w:tcPr>
          <w:p w14:paraId="29602B60" w14:textId="77777777" w:rsidR="00AB78B3" w:rsidRDefault="00337FF0">
            <w:pPr>
              <w:pStyle w:val="Compact"/>
              <w:jc w:val="center"/>
            </w:pPr>
            <w:r>
              <w:t>348.6</w:t>
            </w:r>
          </w:p>
        </w:tc>
        <w:tc>
          <w:tcPr>
            <w:tcW w:w="0" w:type="auto"/>
          </w:tcPr>
          <w:p w14:paraId="696CBA25" w14:textId="77777777" w:rsidR="00AB78B3" w:rsidRDefault="00337FF0">
            <w:pPr>
              <w:pStyle w:val="Compact"/>
              <w:jc w:val="center"/>
            </w:pPr>
            <w:r>
              <w:t>206</w:t>
            </w:r>
          </w:p>
        </w:tc>
        <w:tc>
          <w:tcPr>
            <w:tcW w:w="0" w:type="auto"/>
          </w:tcPr>
          <w:p w14:paraId="0B2E0718" w14:textId="77777777" w:rsidR="00AB78B3" w:rsidRDefault="00337FF0">
            <w:pPr>
              <w:pStyle w:val="Compact"/>
              <w:jc w:val="center"/>
            </w:pPr>
            <w:r>
              <w:t>NA</w:t>
            </w:r>
          </w:p>
        </w:tc>
        <w:tc>
          <w:tcPr>
            <w:tcW w:w="0" w:type="auto"/>
          </w:tcPr>
          <w:p w14:paraId="7FD2DB89" w14:textId="77777777" w:rsidR="00AB78B3" w:rsidRDefault="00337FF0">
            <w:pPr>
              <w:pStyle w:val="Compact"/>
              <w:jc w:val="center"/>
            </w:pPr>
            <w:r>
              <w:t>NA</w:t>
            </w:r>
          </w:p>
        </w:tc>
        <w:tc>
          <w:tcPr>
            <w:tcW w:w="0" w:type="auto"/>
          </w:tcPr>
          <w:p w14:paraId="573D2355" w14:textId="77777777" w:rsidR="00AB78B3" w:rsidRDefault="00337FF0">
            <w:pPr>
              <w:pStyle w:val="Compact"/>
              <w:jc w:val="center"/>
            </w:pPr>
            <w:r>
              <w:t>NA</w:t>
            </w:r>
          </w:p>
        </w:tc>
        <w:tc>
          <w:tcPr>
            <w:tcW w:w="0" w:type="auto"/>
          </w:tcPr>
          <w:p w14:paraId="5F816ACA" w14:textId="77777777" w:rsidR="00AB78B3" w:rsidRDefault="00337FF0">
            <w:pPr>
              <w:pStyle w:val="Compact"/>
              <w:jc w:val="center"/>
            </w:pPr>
            <w:r>
              <w:t>275</w:t>
            </w:r>
          </w:p>
        </w:tc>
        <w:tc>
          <w:tcPr>
            <w:tcW w:w="0" w:type="auto"/>
          </w:tcPr>
          <w:p w14:paraId="02EAAB57" w14:textId="77777777" w:rsidR="00AB78B3" w:rsidRDefault="00337FF0">
            <w:pPr>
              <w:pStyle w:val="Compact"/>
              <w:jc w:val="center"/>
            </w:pPr>
            <w:r>
              <w:t>189</w:t>
            </w:r>
          </w:p>
        </w:tc>
        <w:tc>
          <w:tcPr>
            <w:tcW w:w="0" w:type="auto"/>
          </w:tcPr>
          <w:p w14:paraId="7FBBE7EB" w14:textId="77777777" w:rsidR="00AB78B3" w:rsidRDefault="00337FF0">
            <w:pPr>
              <w:pStyle w:val="Compact"/>
              <w:jc w:val="center"/>
            </w:pPr>
            <w:r>
              <w:t>207</w:t>
            </w:r>
          </w:p>
        </w:tc>
        <w:tc>
          <w:tcPr>
            <w:tcW w:w="0" w:type="auto"/>
          </w:tcPr>
          <w:p w14:paraId="66BD0EDE" w14:textId="77777777" w:rsidR="00AB78B3" w:rsidRDefault="00337FF0">
            <w:pPr>
              <w:pStyle w:val="Compact"/>
              <w:jc w:val="center"/>
            </w:pPr>
            <w:r>
              <w:t>0.2112</w:t>
            </w:r>
          </w:p>
        </w:tc>
        <w:tc>
          <w:tcPr>
            <w:tcW w:w="0" w:type="auto"/>
          </w:tcPr>
          <w:p w14:paraId="7DF04C29" w14:textId="77777777" w:rsidR="00AB78B3" w:rsidRDefault="00337FF0">
            <w:pPr>
              <w:pStyle w:val="Compact"/>
              <w:jc w:val="center"/>
            </w:pPr>
            <w:r>
              <w:t>73.64</w:t>
            </w:r>
          </w:p>
        </w:tc>
        <w:tc>
          <w:tcPr>
            <w:tcW w:w="0" w:type="auto"/>
          </w:tcPr>
          <w:p w14:paraId="06A6C838" w14:textId="77777777" w:rsidR="00AB78B3" w:rsidRDefault="00337FF0">
            <w:pPr>
              <w:pStyle w:val="Compact"/>
              <w:jc w:val="center"/>
            </w:pPr>
            <w:r>
              <w:t>17</w:t>
            </w:r>
          </w:p>
        </w:tc>
        <w:tc>
          <w:tcPr>
            <w:tcW w:w="0" w:type="auto"/>
          </w:tcPr>
          <w:p w14:paraId="475BC19E" w14:textId="77777777" w:rsidR="00AB78B3" w:rsidRDefault="00337FF0">
            <w:pPr>
              <w:pStyle w:val="Compact"/>
              <w:jc w:val="center"/>
            </w:pPr>
            <w:r>
              <w:t>5.054e-09</w:t>
            </w:r>
          </w:p>
        </w:tc>
      </w:tr>
      <w:tr w:rsidR="00AB78B3" w14:paraId="5C44133F" w14:textId="77777777">
        <w:tc>
          <w:tcPr>
            <w:tcW w:w="0" w:type="auto"/>
          </w:tcPr>
          <w:p w14:paraId="27C42022" w14:textId="77777777" w:rsidR="00AB78B3" w:rsidRDefault="00337FF0">
            <w:pPr>
              <w:pStyle w:val="Compact"/>
              <w:jc w:val="center"/>
            </w:pPr>
            <w:r>
              <w:t>LIMA</w:t>
            </w:r>
          </w:p>
        </w:tc>
        <w:tc>
          <w:tcPr>
            <w:tcW w:w="0" w:type="auto"/>
          </w:tcPr>
          <w:p w14:paraId="2A118F92" w14:textId="77777777" w:rsidR="00AB78B3" w:rsidRDefault="00337FF0">
            <w:pPr>
              <w:pStyle w:val="Compact"/>
              <w:jc w:val="center"/>
            </w:pPr>
            <w:r>
              <w:t>a10.19</w:t>
            </w:r>
          </w:p>
        </w:tc>
        <w:tc>
          <w:tcPr>
            <w:tcW w:w="0" w:type="auto"/>
          </w:tcPr>
          <w:p w14:paraId="7EBD97FF" w14:textId="77777777" w:rsidR="00AB78B3" w:rsidRDefault="00337FF0">
            <w:pPr>
              <w:pStyle w:val="Compact"/>
              <w:jc w:val="center"/>
            </w:pPr>
            <w:r>
              <w:t>253.8</w:t>
            </w:r>
          </w:p>
        </w:tc>
        <w:tc>
          <w:tcPr>
            <w:tcW w:w="0" w:type="auto"/>
          </w:tcPr>
          <w:p w14:paraId="4A7D082C" w14:textId="77777777" w:rsidR="00AB78B3" w:rsidRDefault="00337FF0">
            <w:pPr>
              <w:pStyle w:val="Compact"/>
              <w:jc w:val="center"/>
            </w:pPr>
            <w:r>
              <w:t>206</w:t>
            </w:r>
          </w:p>
        </w:tc>
        <w:tc>
          <w:tcPr>
            <w:tcW w:w="0" w:type="auto"/>
          </w:tcPr>
          <w:p w14:paraId="39AF679C" w14:textId="77777777" w:rsidR="00AB78B3" w:rsidRDefault="00337FF0">
            <w:pPr>
              <w:pStyle w:val="Compact"/>
              <w:jc w:val="center"/>
            </w:pPr>
            <w:r>
              <w:t>NA</w:t>
            </w:r>
          </w:p>
        </w:tc>
        <w:tc>
          <w:tcPr>
            <w:tcW w:w="0" w:type="auto"/>
          </w:tcPr>
          <w:p w14:paraId="1926AD88" w14:textId="77777777" w:rsidR="00AB78B3" w:rsidRDefault="00337FF0">
            <w:pPr>
              <w:pStyle w:val="Compact"/>
              <w:jc w:val="center"/>
            </w:pPr>
            <w:r>
              <w:t>NA</w:t>
            </w:r>
          </w:p>
        </w:tc>
        <w:tc>
          <w:tcPr>
            <w:tcW w:w="0" w:type="auto"/>
          </w:tcPr>
          <w:p w14:paraId="7BDBF66C" w14:textId="77777777" w:rsidR="00AB78B3" w:rsidRDefault="00337FF0">
            <w:pPr>
              <w:pStyle w:val="Compact"/>
              <w:jc w:val="center"/>
            </w:pPr>
            <w:r>
              <w:t>NA</w:t>
            </w:r>
          </w:p>
        </w:tc>
        <w:tc>
          <w:tcPr>
            <w:tcW w:w="0" w:type="auto"/>
          </w:tcPr>
          <w:p w14:paraId="40897A08" w14:textId="77777777" w:rsidR="00AB78B3" w:rsidRDefault="00337FF0">
            <w:pPr>
              <w:pStyle w:val="Compact"/>
              <w:jc w:val="center"/>
            </w:pPr>
            <w:r>
              <w:t>209.4</w:t>
            </w:r>
          </w:p>
        </w:tc>
        <w:tc>
          <w:tcPr>
            <w:tcW w:w="0" w:type="auto"/>
          </w:tcPr>
          <w:p w14:paraId="751B54DA" w14:textId="77777777" w:rsidR="00AB78B3" w:rsidRDefault="00337FF0">
            <w:pPr>
              <w:pStyle w:val="Compact"/>
              <w:jc w:val="center"/>
            </w:pPr>
            <w:r>
              <w:t>189</w:t>
            </w:r>
          </w:p>
        </w:tc>
        <w:tc>
          <w:tcPr>
            <w:tcW w:w="0" w:type="auto"/>
          </w:tcPr>
          <w:p w14:paraId="34932821" w14:textId="77777777" w:rsidR="00AB78B3" w:rsidRDefault="00337FF0">
            <w:pPr>
              <w:pStyle w:val="Compact"/>
              <w:jc w:val="center"/>
            </w:pPr>
            <w:r>
              <w:t>207</w:t>
            </w:r>
          </w:p>
        </w:tc>
        <w:tc>
          <w:tcPr>
            <w:tcW w:w="0" w:type="auto"/>
          </w:tcPr>
          <w:p w14:paraId="0C775A6D" w14:textId="77777777" w:rsidR="00AB78B3" w:rsidRDefault="00337FF0">
            <w:pPr>
              <w:pStyle w:val="Compact"/>
              <w:jc w:val="center"/>
            </w:pPr>
            <w:r>
              <w:t>0.1752</w:t>
            </w:r>
          </w:p>
        </w:tc>
        <w:tc>
          <w:tcPr>
            <w:tcW w:w="0" w:type="auto"/>
          </w:tcPr>
          <w:p w14:paraId="59D4B24E" w14:textId="77777777" w:rsidR="00AB78B3" w:rsidRDefault="00337FF0">
            <w:pPr>
              <w:pStyle w:val="Compact"/>
              <w:jc w:val="center"/>
            </w:pPr>
            <w:r>
              <w:t>44.47</w:t>
            </w:r>
          </w:p>
        </w:tc>
        <w:tc>
          <w:tcPr>
            <w:tcW w:w="0" w:type="auto"/>
          </w:tcPr>
          <w:p w14:paraId="4FC948B4" w14:textId="77777777" w:rsidR="00AB78B3" w:rsidRDefault="00337FF0">
            <w:pPr>
              <w:pStyle w:val="Compact"/>
              <w:jc w:val="center"/>
            </w:pPr>
            <w:r>
              <w:t>17</w:t>
            </w:r>
          </w:p>
        </w:tc>
        <w:tc>
          <w:tcPr>
            <w:tcW w:w="0" w:type="auto"/>
          </w:tcPr>
          <w:p w14:paraId="77F71095" w14:textId="77777777" w:rsidR="00AB78B3" w:rsidRDefault="00337FF0">
            <w:pPr>
              <w:pStyle w:val="Compact"/>
              <w:jc w:val="center"/>
            </w:pPr>
            <w:r>
              <w:t>0.0002917</w:t>
            </w:r>
          </w:p>
        </w:tc>
      </w:tr>
      <w:tr w:rsidR="00AB78B3" w14:paraId="5C323B6D" w14:textId="77777777">
        <w:tc>
          <w:tcPr>
            <w:tcW w:w="0" w:type="auto"/>
          </w:tcPr>
          <w:p w14:paraId="3AA3401D" w14:textId="77777777" w:rsidR="00AB78B3" w:rsidRDefault="00337FF0">
            <w:pPr>
              <w:pStyle w:val="Compact"/>
              <w:jc w:val="center"/>
            </w:pPr>
            <w:r>
              <w:t>LIMA</w:t>
            </w:r>
          </w:p>
        </w:tc>
        <w:tc>
          <w:tcPr>
            <w:tcW w:w="0" w:type="auto"/>
          </w:tcPr>
          <w:p w14:paraId="23DF656A" w14:textId="77777777" w:rsidR="00AB78B3" w:rsidRDefault="00337FF0">
            <w:pPr>
              <w:pStyle w:val="Compact"/>
              <w:jc w:val="center"/>
            </w:pPr>
            <w:r>
              <w:t>a20.29</w:t>
            </w:r>
          </w:p>
        </w:tc>
        <w:tc>
          <w:tcPr>
            <w:tcW w:w="0" w:type="auto"/>
          </w:tcPr>
          <w:p w14:paraId="4C4254EB" w14:textId="77777777" w:rsidR="00AB78B3" w:rsidRDefault="00337FF0">
            <w:pPr>
              <w:pStyle w:val="Compact"/>
              <w:jc w:val="center"/>
            </w:pPr>
            <w:r>
              <w:t>410.1</w:t>
            </w:r>
          </w:p>
        </w:tc>
        <w:tc>
          <w:tcPr>
            <w:tcW w:w="0" w:type="auto"/>
          </w:tcPr>
          <w:p w14:paraId="27C0AB2A" w14:textId="77777777" w:rsidR="00AB78B3" w:rsidRDefault="00337FF0">
            <w:pPr>
              <w:pStyle w:val="Compact"/>
              <w:jc w:val="center"/>
            </w:pPr>
            <w:r>
              <w:t>206</w:t>
            </w:r>
          </w:p>
        </w:tc>
        <w:tc>
          <w:tcPr>
            <w:tcW w:w="0" w:type="auto"/>
          </w:tcPr>
          <w:p w14:paraId="25734466" w14:textId="77777777" w:rsidR="00AB78B3" w:rsidRDefault="00337FF0">
            <w:pPr>
              <w:pStyle w:val="Compact"/>
              <w:jc w:val="center"/>
            </w:pPr>
            <w:r>
              <w:t>NA</w:t>
            </w:r>
          </w:p>
        </w:tc>
        <w:tc>
          <w:tcPr>
            <w:tcW w:w="0" w:type="auto"/>
          </w:tcPr>
          <w:p w14:paraId="5213C43C" w14:textId="77777777" w:rsidR="00AB78B3" w:rsidRDefault="00337FF0">
            <w:pPr>
              <w:pStyle w:val="Compact"/>
              <w:jc w:val="center"/>
            </w:pPr>
            <w:r>
              <w:t>NA</w:t>
            </w:r>
          </w:p>
        </w:tc>
        <w:tc>
          <w:tcPr>
            <w:tcW w:w="0" w:type="auto"/>
          </w:tcPr>
          <w:p w14:paraId="5B5C2110" w14:textId="77777777" w:rsidR="00AB78B3" w:rsidRDefault="00337FF0">
            <w:pPr>
              <w:pStyle w:val="Compact"/>
              <w:jc w:val="center"/>
            </w:pPr>
            <w:r>
              <w:t>NA</w:t>
            </w:r>
          </w:p>
        </w:tc>
        <w:tc>
          <w:tcPr>
            <w:tcW w:w="0" w:type="auto"/>
          </w:tcPr>
          <w:p w14:paraId="786D58E5" w14:textId="77777777" w:rsidR="00AB78B3" w:rsidRDefault="00337FF0">
            <w:pPr>
              <w:pStyle w:val="Compact"/>
              <w:jc w:val="center"/>
            </w:pPr>
            <w:r>
              <w:t>309.5</w:t>
            </w:r>
          </w:p>
        </w:tc>
        <w:tc>
          <w:tcPr>
            <w:tcW w:w="0" w:type="auto"/>
          </w:tcPr>
          <w:p w14:paraId="15F85396" w14:textId="77777777" w:rsidR="00AB78B3" w:rsidRDefault="00337FF0">
            <w:pPr>
              <w:pStyle w:val="Compact"/>
              <w:jc w:val="center"/>
            </w:pPr>
            <w:r>
              <w:t>189</w:t>
            </w:r>
          </w:p>
        </w:tc>
        <w:tc>
          <w:tcPr>
            <w:tcW w:w="0" w:type="auto"/>
          </w:tcPr>
          <w:p w14:paraId="72AB67D9" w14:textId="77777777" w:rsidR="00AB78B3" w:rsidRDefault="00337FF0">
            <w:pPr>
              <w:pStyle w:val="Compact"/>
              <w:jc w:val="center"/>
            </w:pPr>
            <w:r>
              <w:t>207</w:t>
            </w:r>
          </w:p>
        </w:tc>
        <w:tc>
          <w:tcPr>
            <w:tcW w:w="0" w:type="auto"/>
          </w:tcPr>
          <w:p w14:paraId="34BBDF2D" w14:textId="77777777" w:rsidR="00AB78B3" w:rsidRDefault="00337FF0">
            <w:pPr>
              <w:pStyle w:val="Compact"/>
              <w:jc w:val="center"/>
            </w:pPr>
            <w:r>
              <w:t>0.2452</w:t>
            </w:r>
          </w:p>
        </w:tc>
        <w:tc>
          <w:tcPr>
            <w:tcW w:w="0" w:type="auto"/>
          </w:tcPr>
          <w:p w14:paraId="266D9831" w14:textId="77777777" w:rsidR="00AB78B3" w:rsidRDefault="00337FF0">
            <w:pPr>
              <w:pStyle w:val="Compact"/>
              <w:jc w:val="center"/>
            </w:pPr>
            <w:r>
              <w:t>100.6</w:t>
            </w:r>
          </w:p>
        </w:tc>
        <w:tc>
          <w:tcPr>
            <w:tcW w:w="0" w:type="auto"/>
          </w:tcPr>
          <w:p w14:paraId="55745748" w14:textId="77777777" w:rsidR="00AB78B3" w:rsidRDefault="00337FF0">
            <w:pPr>
              <w:pStyle w:val="Compact"/>
              <w:jc w:val="center"/>
            </w:pPr>
            <w:r>
              <w:t>17</w:t>
            </w:r>
          </w:p>
        </w:tc>
        <w:tc>
          <w:tcPr>
            <w:tcW w:w="0" w:type="auto"/>
          </w:tcPr>
          <w:p w14:paraId="6B4549EF" w14:textId="77777777" w:rsidR="00AB78B3" w:rsidRDefault="00337FF0">
            <w:pPr>
              <w:pStyle w:val="Compact"/>
              <w:jc w:val="center"/>
            </w:pPr>
            <w:r>
              <w:t>6.992e-14</w:t>
            </w:r>
          </w:p>
        </w:tc>
      </w:tr>
      <w:tr w:rsidR="00AB78B3" w14:paraId="419F8978" w14:textId="77777777">
        <w:tc>
          <w:tcPr>
            <w:tcW w:w="0" w:type="auto"/>
          </w:tcPr>
          <w:p w14:paraId="0E1EAA21" w14:textId="77777777" w:rsidR="00AB78B3" w:rsidRDefault="00337FF0">
            <w:pPr>
              <w:pStyle w:val="Compact"/>
              <w:jc w:val="center"/>
            </w:pPr>
            <w:r>
              <w:t>LIMA</w:t>
            </w:r>
          </w:p>
        </w:tc>
        <w:tc>
          <w:tcPr>
            <w:tcW w:w="0" w:type="auto"/>
          </w:tcPr>
          <w:p w14:paraId="49716C2F" w14:textId="77777777" w:rsidR="00AB78B3" w:rsidRDefault="00337FF0">
            <w:pPr>
              <w:pStyle w:val="Compact"/>
              <w:jc w:val="center"/>
            </w:pPr>
            <w:r>
              <w:t>a30.39</w:t>
            </w:r>
          </w:p>
        </w:tc>
        <w:tc>
          <w:tcPr>
            <w:tcW w:w="0" w:type="auto"/>
          </w:tcPr>
          <w:p w14:paraId="1F5029C2" w14:textId="77777777" w:rsidR="00AB78B3" w:rsidRDefault="00337FF0">
            <w:pPr>
              <w:pStyle w:val="Compact"/>
              <w:jc w:val="center"/>
            </w:pPr>
            <w:r>
              <w:t>1254</w:t>
            </w:r>
          </w:p>
        </w:tc>
        <w:tc>
          <w:tcPr>
            <w:tcW w:w="0" w:type="auto"/>
          </w:tcPr>
          <w:p w14:paraId="615EB36B" w14:textId="77777777" w:rsidR="00AB78B3" w:rsidRDefault="00337FF0">
            <w:pPr>
              <w:pStyle w:val="Compact"/>
              <w:jc w:val="center"/>
            </w:pPr>
            <w:r>
              <w:t>206</w:t>
            </w:r>
          </w:p>
        </w:tc>
        <w:tc>
          <w:tcPr>
            <w:tcW w:w="0" w:type="auto"/>
          </w:tcPr>
          <w:p w14:paraId="0915F5B4" w14:textId="77777777" w:rsidR="00AB78B3" w:rsidRDefault="00337FF0">
            <w:pPr>
              <w:pStyle w:val="Compact"/>
              <w:jc w:val="center"/>
            </w:pPr>
            <w:r>
              <w:t>NA</w:t>
            </w:r>
          </w:p>
        </w:tc>
        <w:tc>
          <w:tcPr>
            <w:tcW w:w="0" w:type="auto"/>
          </w:tcPr>
          <w:p w14:paraId="2A7FA819" w14:textId="77777777" w:rsidR="00AB78B3" w:rsidRDefault="00337FF0">
            <w:pPr>
              <w:pStyle w:val="Compact"/>
              <w:jc w:val="center"/>
            </w:pPr>
            <w:r>
              <w:t>NA</w:t>
            </w:r>
          </w:p>
        </w:tc>
        <w:tc>
          <w:tcPr>
            <w:tcW w:w="0" w:type="auto"/>
          </w:tcPr>
          <w:p w14:paraId="7E609946" w14:textId="77777777" w:rsidR="00AB78B3" w:rsidRDefault="00337FF0">
            <w:pPr>
              <w:pStyle w:val="Compact"/>
              <w:jc w:val="center"/>
            </w:pPr>
            <w:r>
              <w:t>NA</w:t>
            </w:r>
          </w:p>
        </w:tc>
        <w:tc>
          <w:tcPr>
            <w:tcW w:w="0" w:type="auto"/>
          </w:tcPr>
          <w:p w14:paraId="5AE51C99" w14:textId="77777777" w:rsidR="00AB78B3" w:rsidRDefault="00337FF0">
            <w:pPr>
              <w:pStyle w:val="Compact"/>
              <w:jc w:val="center"/>
            </w:pPr>
            <w:r>
              <w:t>263.1</w:t>
            </w:r>
          </w:p>
        </w:tc>
        <w:tc>
          <w:tcPr>
            <w:tcW w:w="0" w:type="auto"/>
          </w:tcPr>
          <w:p w14:paraId="2286F153" w14:textId="77777777" w:rsidR="00AB78B3" w:rsidRDefault="00337FF0">
            <w:pPr>
              <w:pStyle w:val="Compact"/>
              <w:jc w:val="center"/>
            </w:pPr>
            <w:r>
              <w:t>189</w:t>
            </w:r>
          </w:p>
        </w:tc>
        <w:tc>
          <w:tcPr>
            <w:tcW w:w="0" w:type="auto"/>
          </w:tcPr>
          <w:p w14:paraId="2DE4CB87" w14:textId="77777777" w:rsidR="00AB78B3" w:rsidRDefault="00337FF0">
            <w:pPr>
              <w:pStyle w:val="Compact"/>
              <w:jc w:val="center"/>
            </w:pPr>
            <w:r>
              <w:t>207</w:t>
            </w:r>
          </w:p>
        </w:tc>
        <w:tc>
          <w:tcPr>
            <w:tcW w:w="0" w:type="auto"/>
          </w:tcPr>
          <w:p w14:paraId="3D60D3BC" w14:textId="77777777" w:rsidR="00AB78B3" w:rsidRDefault="00337FF0">
            <w:pPr>
              <w:pStyle w:val="Compact"/>
              <w:jc w:val="center"/>
            </w:pPr>
            <w:r>
              <w:t>0.7902</w:t>
            </w:r>
          </w:p>
        </w:tc>
        <w:tc>
          <w:tcPr>
            <w:tcW w:w="0" w:type="auto"/>
          </w:tcPr>
          <w:p w14:paraId="46A79708" w14:textId="77777777" w:rsidR="00AB78B3" w:rsidRDefault="00337FF0">
            <w:pPr>
              <w:pStyle w:val="Compact"/>
              <w:jc w:val="center"/>
            </w:pPr>
            <w:r>
              <w:t>991.2</w:t>
            </w:r>
          </w:p>
        </w:tc>
        <w:tc>
          <w:tcPr>
            <w:tcW w:w="0" w:type="auto"/>
          </w:tcPr>
          <w:p w14:paraId="2659EF8A" w14:textId="77777777" w:rsidR="00AB78B3" w:rsidRDefault="00337FF0">
            <w:pPr>
              <w:pStyle w:val="Compact"/>
              <w:jc w:val="center"/>
            </w:pPr>
            <w:r>
              <w:t>17</w:t>
            </w:r>
          </w:p>
        </w:tc>
        <w:tc>
          <w:tcPr>
            <w:tcW w:w="0" w:type="auto"/>
          </w:tcPr>
          <w:p w14:paraId="63474E9B" w14:textId="77777777" w:rsidR="00AB78B3" w:rsidRDefault="00337FF0">
            <w:pPr>
              <w:pStyle w:val="Compact"/>
              <w:jc w:val="center"/>
            </w:pPr>
            <w:r>
              <w:t>6.901e-200</w:t>
            </w:r>
          </w:p>
        </w:tc>
      </w:tr>
      <w:tr w:rsidR="00AB78B3" w14:paraId="5B6322B4" w14:textId="77777777">
        <w:tc>
          <w:tcPr>
            <w:tcW w:w="0" w:type="auto"/>
          </w:tcPr>
          <w:p w14:paraId="20698F6C" w14:textId="77777777" w:rsidR="00AB78B3" w:rsidRDefault="00337FF0">
            <w:pPr>
              <w:pStyle w:val="Compact"/>
              <w:jc w:val="center"/>
            </w:pPr>
            <w:r>
              <w:t>LIMA</w:t>
            </w:r>
          </w:p>
        </w:tc>
        <w:tc>
          <w:tcPr>
            <w:tcW w:w="0" w:type="auto"/>
          </w:tcPr>
          <w:p w14:paraId="0CAFD903" w14:textId="77777777" w:rsidR="00AB78B3" w:rsidRDefault="00337FF0">
            <w:pPr>
              <w:pStyle w:val="Compact"/>
              <w:jc w:val="center"/>
            </w:pPr>
            <w:r>
              <w:t>a40.49</w:t>
            </w:r>
          </w:p>
        </w:tc>
        <w:tc>
          <w:tcPr>
            <w:tcW w:w="0" w:type="auto"/>
          </w:tcPr>
          <w:p w14:paraId="5124F319" w14:textId="77777777" w:rsidR="00AB78B3" w:rsidRDefault="00337FF0">
            <w:pPr>
              <w:pStyle w:val="Compact"/>
              <w:jc w:val="center"/>
            </w:pPr>
            <w:r>
              <w:t>4855</w:t>
            </w:r>
          </w:p>
        </w:tc>
        <w:tc>
          <w:tcPr>
            <w:tcW w:w="0" w:type="auto"/>
          </w:tcPr>
          <w:p w14:paraId="118EE9F7" w14:textId="77777777" w:rsidR="00AB78B3" w:rsidRDefault="00337FF0">
            <w:pPr>
              <w:pStyle w:val="Compact"/>
              <w:jc w:val="center"/>
            </w:pPr>
            <w:r>
              <w:t>206</w:t>
            </w:r>
          </w:p>
        </w:tc>
        <w:tc>
          <w:tcPr>
            <w:tcW w:w="0" w:type="auto"/>
          </w:tcPr>
          <w:p w14:paraId="32B26114" w14:textId="77777777" w:rsidR="00AB78B3" w:rsidRDefault="00337FF0">
            <w:pPr>
              <w:pStyle w:val="Compact"/>
              <w:jc w:val="center"/>
            </w:pPr>
            <w:r>
              <w:t>NA</w:t>
            </w:r>
          </w:p>
        </w:tc>
        <w:tc>
          <w:tcPr>
            <w:tcW w:w="0" w:type="auto"/>
          </w:tcPr>
          <w:p w14:paraId="00430686" w14:textId="77777777" w:rsidR="00AB78B3" w:rsidRDefault="00337FF0">
            <w:pPr>
              <w:pStyle w:val="Compact"/>
              <w:jc w:val="center"/>
            </w:pPr>
            <w:r>
              <w:t>NA</w:t>
            </w:r>
          </w:p>
        </w:tc>
        <w:tc>
          <w:tcPr>
            <w:tcW w:w="0" w:type="auto"/>
          </w:tcPr>
          <w:p w14:paraId="265DF662" w14:textId="77777777" w:rsidR="00AB78B3" w:rsidRDefault="00337FF0">
            <w:pPr>
              <w:pStyle w:val="Compact"/>
              <w:jc w:val="center"/>
            </w:pPr>
            <w:r>
              <w:t>NA</w:t>
            </w:r>
          </w:p>
        </w:tc>
        <w:tc>
          <w:tcPr>
            <w:tcW w:w="0" w:type="auto"/>
          </w:tcPr>
          <w:p w14:paraId="7DC1CDD0" w14:textId="77777777" w:rsidR="00AB78B3" w:rsidRDefault="00337FF0">
            <w:pPr>
              <w:pStyle w:val="Compact"/>
              <w:jc w:val="center"/>
            </w:pPr>
            <w:r>
              <w:t>443.6</w:t>
            </w:r>
          </w:p>
        </w:tc>
        <w:tc>
          <w:tcPr>
            <w:tcW w:w="0" w:type="auto"/>
          </w:tcPr>
          <w:p w14:paraId="0F01A657" w14:textId="77777777" w:rsidR="00AB78B3" w:rsidRDefault="00337FF0">
            <w:pPr>
              <w:pStyle w:val="Compact"/>
              <w:jc w:val="center"/>
            </w:pPr>
            <w:r>
              <w:t>189</w:t>
            </w:r>
          </w:p>
        </w:tc>
        <w:tc>
          <w:tcPr>
            <w:tcW w:w="0" w:type="auto"/>
          </w:tcPr>
          <w:p w14:paraId="4D572229" w14:textId="77777777" w:rsidR="00AB78B3" w:rsidRDefault="00337FF0">
            <w:pPr>
              <w:pStyle w:val="Compact"/>
              <w:jc w:val="center"/>
            </w:pPr>
            <w:r>
              <w:t>207</w:t>
            </w:r>
          </w:p>
        </w:tc>
        <w:tc>
          <w:tcPr>
            <w:tcW w:w="0" w:type="auto"/>
          </w:tcPr>
          <w:p w14:paraId="22C64E78" w14:textId="77777777" w:rsidR="00AB78B3" w:rsidRDefault="00337FF0">
            <w:pPr>
              <w:pStyle w:val="Compact"/>
              <w:jc w:val="center"/>
            </w:pPr>
            <w:r>
              <w:t>0.9086</w:t>
            </w:r>
          </w:p>
        </w:tc>
        <w:tc>
          <w:tcPr>
            <w:tcW w:w="0" w:type="auto"/>
          </w:tcPr>
          <w:p w14:paraId="2CBD27B0" w14:textId="77777777" w:rsidR="00AB78B3" w:rsidRDefault="00337FF0">
            <w:pPr>
              <w:pStyle w:val="Compact"/>
              <w:jc w:val="center"/>
            </w:pPr>
            <w:r>
              <w:t>4411</w:t>
            </w:r>
          </w:p>
        </w:tc>
        <w:tc>
          <w:tcPr>
            <w:tcW w:w="0" w:type="auto"/>
          </w:tcPr>
          <w:p w14:paraId="6FA85976" w14:textId="77777777" w:rsidR="00AB78B3" w:rsidRDefault="00337FF0">
            <w:pPr>
              <w:pStyle w:val="Compact"/>
              <w:jc w:val="center"/>
            </w:pPr>
            <w:r>
              <w:t>17</w:t>
            </w:r>
          </w:p>
        </w:tc>
        <w:tc>
          <w:tcPr>
            <w:tcW w:w="0" w:type="auto"/>
          </w:tcPr>
          <w:p w14:paraId="287CEB7F" w14:textId="77777777" w:rsidR="00AB78B3" w:rsidRDefault="00337FF0">
            <w:pPr>
              <w:pStyle w:val="Compact"/>
              <w:jc w:val="center"/>
            </w:pPr>
            <w:r>
              <w:t>0</w:t>
            </w:r>
          </w:p>
        </w:tc>
      </w:tr>
      <w:tr w:rsidR="00AB78B3" w14:paraId="193B367C" w14:textId="77777777">
        <w:tc>
          <w:tcPr>
            <w:tcW w:w="0" w:type="auto"/>
          </w:tcPr>
          <w:p w14:paraId="05373CBE" w14:textId="77777777" w:rsidR="00AB78B3" w:rsidRDefault="00337FF0">
            <w:pPr>
              <w:pStyle w:val="Compact"/>
              <w:jc w:val="center"/>
            </w:pPr>
            <w:r>
              <w:t>LIMA</w:t>
            </w:r>
          </w:p>
        </w:tc>
        <w:tc>
          <w:tcPr>
            <w:tcW w:w="0" w:type="auto"/>
          </w:tcPr>
          <w:p w14:paraId="33220756" w14:textId="77777777" w:rsidR="00AB78B3" w:rsidRDefault="00337FF0">
            <w:pPr>
              <w:pStyle w:val="Compact"/>
              <w:jc w:val="center"/>
            </w:pPr>
            <w:r>
              <w:t>a50.59</w:t>
            </w:r>
          </w:p>
        </w:tc>
        <w:tc>
          <w:tcPr>
            <w:tcW w:w="0" w:type="auto"/>
          </w:tcPr>
          <w:p w14:paraId="3B803E91" w14:textId="77777777" w:rsidR="00AB78B3" w:rsidRDefault="00337FF0">
            <w:pPr>
              <w:pStyle w:val="Compact"/>
              <w:jc w:val="center"/>
            </w:pPr>
            <w:r>
              <w:t>12239</w:t>
            </w:r>
          </w:p>
        </w:tc>
        <w:tc>
          <w:tcPr>
            <w:tcW w:w="0" w:type="auto"/>
          </w:tcPr>
          <w:p w14:paraId="41ED0FBA" w14:textId="77777777" w:rsidR="00AB78B3" w:rsidRDefault="00337FF0">
            <w:pPr>
              <w:pStyle w:val="Compact"/>
              <w:jc w:val="center"/>
            </w:pPr>
            <w:r>
              <w:t>206</w:t>
            </w:r>
          </w:p>
        </w:tc>
        <w:tc>
          <w:tcPr>
            <w:tcW w:w="0" w:type="auto"/>
          </w:tcPr>
          <w:p w14:paraId="3E811E40" w14:textId="77777777" w:rsidR="00AB78B3" w:rsidRDefault="00337FF0">
            <w:pPr>
              <w:pStyle w:val="Compact"/>
              <w:jc w:val="center"/>
            </w:pPr>
            <w:r>
              <w:t>NA</w:t>
            </w:r>
          </w:p>
        </w:tc>
        <w:tc>
          <w:tcPr>
            <w:tcW w:w="0" w:type="auto"/>
          </w:tcPr>
          <w:p w14:paraId="7A724241" w14:textId="77777777" w:rsidR="00AB78B3" w:rsidRDefault="00337FF0">
            <w:pPr>
              <w:pStyle w:val="Compact"/>
              <w:jc w:val="center"/>
            </w:pPr>
            <w:r>
              <w:t>NA</w:t>
            </w:r>
          </w:p>
        </w:tc>
        <w:tc>
          <w:tcPr>
            <w:tcW w:w="0" w:type="auto"/>
          </w:tcPr>
          <w:p w14:paraId="0C64C2FC" w14:textId="77777777" w:rsidR="00AB78B3" w:rsidRDefault="00337FF0">
            <w:pPr>
              <w:pStyle w:val="Compact"/>
              <w:jc w:val="center"/>
            </w:pPr>
            <w:r>
              <w:t>NA</w:t>
            </w:r>
          </w:p>
        </w:tc>
        <w:tc>
          <w:tcPr>
            <w:tcW w:w="0" w:type="auto"/>
          </w:tcPr>
          <w:p w14:paraId="1098EB55" w14:textId="77777777" w:rsidR="00AB78B3" w:rsidRDefault="00337FF0">
            <w:pPr>
              <w:pStyle w:val="Compact"/>
              <w:jc w:val="center"/>
            </w:pPr>
            <w:r>
              <w:t>740.1</w:t>
            </w:r>
          </w:p>
        </w:tc>
        <w:tc>
          <w:tcPr>
            <w:tcW w:w="0" w:type="auto"/>
          </w:tcPr>
          <w:p w14:paraId="5588CEAE" w14:textId="77777777" w:rsidR="00AB78B3" w:rsidRDefault="00337FF0">
            <w:pPr>
              <w:pStyle w:val="Compact"/>
              <w:jc w:val="center"/>
            </w:pPr>
            <w:r>
              <w:t>189</w:t>
            </w:r>
          </w:p>
        </w:tc>
        <w:tc>
          <w:tcPr>
            <w:tcW w:w="0" w:type="auto"/>
          </w:tcPr>
          <w:p w14:paraId="7C6DC8E4" w14:textId="77777777" w:rsidR="00AB78B3" w:rsidRDefault="00337FF0">
            <w:pPr>
              <w:pStyle w:val="Compact"/>
              <w:jc w:val="center"/>
            </w:pPr>
            <w:r>
              <w:t>207</w:t>
            </w:r>
          </w:p>
        </w:tc>
        <w:tc>
          <w:tcPr>
            <w:tcW w:w="0" w:type="auto"/>
          </w:tcPr>
          <w:p w14:paraId="1AC0D14F" w14:textId="77777777" w:rsidR="00AB78B3" w:rsidRDefault="00337FF0">
            <w:pPr>
              <w:pStyle w:val="Compact"/>
              <w:jc w:val="center"/>
            </w:pPr>
            <w:r>
              <w:t>0.9395</w:t>
            </w:r>
          </w:p>
        </w:tc>
        <w:tc>
          <w:tcPr>
            <w:tcW w:w="0" w:type="auto"/>
          </w:tcPr>
          <w:p w14:paraId="722A8E8D" w14:textId="77777777" w:rsidR="00AB78B3" w:rsidRDefault="00337FF0">
            <w:pPr>
              <w:pStyle w:val="Compact"/>
              <w:jc w:val="center"/>
            </w:pPr>
            <w:r>
              <w:t>11499</w:t>
            </w:r>
          </w:p>
        </w:tc>
        <w:tc>
          <w:tcPr>
            <w:tcW w:w="0" w:type="auto"/>
          </w:tcPr>
          <w:p w14:paraId="65ABA2AB" w14:textId="77777777" w:rsidR="00AB78B3" w:rsidRDefault="00337FF0">
            <w:pPr>
              <w:pStyle w:val="Compact"/>
              <w:jc w:val="center"/>
            </w:pPr>
            <w:r>
              <w:t>17</w:t>
            </w:r>
          </w:p>
        </w:tc>
        <w:tc>
          <w:tcPr>
            <w:tcW w:w="0" w:type="auto"/>
          </w:tcPr>
          <w:p w14:paraId="048C663F" w14:textId="77777777" w:rsidR="00AB78B3" w:rsidRDefault="00337FF0">
            <w:pPr>
              <w:pStyle w:val="Compact"/>
              <w:jc w:val="center"/>
            </w:pPr>
            <w:r>
              <w:t>0</w:t>
            </w:r>
          </w:p>
        </w:tc>
      </w:tr>
      <w:tr w:rsidR="00AB78B3" w14:paraId="443F9B9C" w14:textId="77777777">
        <w:tc>
          <w:tcPr>
            <w:tcW w:w="0" w:type="auto"/>
          </w:tcPr>
          <w:p w14:paraId="0FA60459" w14:textId="77777777" w:rsidR="00AB78B3" w:rsidRDefault="00337FF0">
            <w:pPr>
              <w:pStyle w:val="Compact"/>
              <w:jc w:val="center"/>
            </w:pPr>
            <w:r>
              <w:t>LIMA</w:t>
            </w:r>
          </w:p>
        </w:tc>
        <w:tc>
          <w:tcPr>
            <w:tcW w:w="0" w:type="auto"/>
          </w:tcPr>
          <w:p w14:paraId="6F0180E1" w14:textId="77777777" w:rsidR="00AB78B3" w:rsidRDefault="00337FF0">
            <w:pPr>
              <w:pStyle w:val="Compact"/>
              <w:jc w:val="center"/>
            </w:pPr>
            <w:r>
              <w:t>a60.69</w:t>
            </w:r>
          </w:p>
        </w:tc>
        <w:tc>
          <w:tcPr>
            <w:tcW w:w="0" w:type="auto"/>
          </w:tcPr>
          <w:p w14:paraId="27BA1A92" w14:textId="77777777" w:rsidR="00AB78B3" w:rsidRDefault="00337FF0">
            <w:pPr>
              <w:pStyle w:val="Compact"/>
              <w:jc w:val="center"/>
            </w:pPr>
            <w:r>
              <w:t>20219</w:t>
            </w:r>
          </w:p>
        </w:tc>
        <w:tc>
          <w:tcPr>
            <w:tcW w:w="0" w:type="auto"/>
          </w:tcPr>
          <w:p w14:paraId="299A1CFF" w14:textId="77777777" w:rsidR="00AB78B3" w:rsidRDefault="00337FF0">
            <w:pPr>
              <w:pStyle w:val="Compact"/>
              <w:jc w:val="center"/>
            </w:pPr>
            <w:r>
              <w:t>206</w:t>
            </w:r>
          </w:p>
        </w:tc>
        <w:tc>
          <w:tcPr>
            <w:tcW w:w="0" w:type="auto"/>
          </w:tcPr>
          <w:p w14:paraId="185720D4" w14:textId="77777777" w:rsidR="00AB78B3" w:rsidRDefault="00337FF0">
            <w:pPr>
              <w:pStyle w:val="Compact"/>
              <w:jc w:val="center"/>
            </w:pPr>
            <w:r>
              <w:t>NA</w:t>
            </w:r>
          </w:p>
        </w:tc>
        <w:tc>
          <w:tcPr>
            <w:tcW w:w="0" w:type="auto"/>
          </w:tcPr>
          <w:p w14:paraId="619335B6" w14:textId="77777777" w:rsidR="00AB78B3" w:rsidRDefault="00337FF0">
            <w:pPr>
              <w:pStyle w:val="Compact"/>
              <w:jc w:val="center"/>
            </w:pPr>
            <w:r>
              <w:t>NA</w:t>
            </w:r>
          </w:p>
        </w:tc>
        <w:tc>
          <w:tcPr>
            <w:tcW w:w="0" w:type="auto"/>
          </w:tcPr>
          <w:p w14:paraId="67807902" w14:textId="77777777" w:rsidR="00AB78B3" w:rsidRDefault="00337FF0">
            <w:pPr>
              <w:pStyle w:val="Compact"/>
              <w:jc w:val="center"/>
            </w:pPr>
            <w:r>
              <w:t>NA</w:t>
            </w:r>
          </w:p>
        </w:tc>
        <w:tc>
          <w:tcPr>
            <w:tcW w:w="0" w:type="auto"/>
          </w:tcPr>
          <w:p w14:paraId="46AF1F29" w14:textId="77777777" w:rsidR="00AB78B3" w:rsidRDefault="00337FF0">
            <w:pPr>
              <w:pStyle w:val="Compact"/>
              <w:jc w:val="center"/>
            </w:pPr>
            <w:r>
              <w:t>1093</w:t>
            </w:r>
          </w:p>
        </w:tc>
        <w:tc>
          <w:tcPr>
            <w:tcW w:w="0" w:type="auto"/>
          </w:tcPr>
          <w:p w14:paraId="474B5524" w14:textId="77777777" w:rsidR="00AB78B3" w:rsidRDefault="00337FF0">
            <w:pPr>
              <w:pStyle w:val="Compact"/>
              <w:jc w:val="center"/>
            </w:pPr>
            <w:r>
              <w:t>189</w:t>
            </w:r>
          </w:p>
        </w:tc>
        <w:tc>
          <w:tcPr>
            <w:tcW w:w="0" w:type="auto"/>
          </w:tcPr>
          <w:p w14:paraId="300E197A" w14:textId="77777777" w:rsidR="00AB78B3" w:rsidRDefault="00337FF0">
            <w:pPr>
              <w:pStyle w:val="Compact"/>
              <w:jc w:val="center"/>
            </w:pPr>
            <w:r>
              <w:t>207</w:t>
            </w:r>
          </w:p>
        </w:tc>
        <w:tc>
          <w:tcPr>
            <w:tcW w:w="0" w:type="auto"/>
          </w:tcPr>
          <w:p w14:paraId="27F4172B" w14:textId="77777777" w:rsidR="00AB78B3" w:rsidRDefault="00337FF0">
            <w:pPr>
              <w:pStyle w:val="Compact"/>
              <w:jc w:val="center"/>
            </w:pPr>
            <w:r>
              <w:t>0.9459</w:t>
            </w:r>
          </w:p>
        </w:tc>
        <w:tc>
          <w:tcPr>
            <w:tcW w:w="0" w:type="auto"/>
          </w:tcPr>
          <w:p w14:paraId="5A2988CA" w14:textId="77777777" w:rsidR="00AB78B3" w:rsidRDefault="00337FF0">
            <w:pPr>
              <w:pStyle w:val="Compact"/>
              <w:jc w:val="center"/>
            </w:pPr>
            <w:r>
              <w:t>19126</w:t>
            </w:r>
          </w:p>
        </w:tc>
        <w:tc>
          <w:tcPr>
            <w:tcW w:w="0" w:type="auto"/>
          </w:tcPr>
          <w:p w14:paraId="067181C2" w14:textId="77777777" w:rsidR="00AB78B3" w:rsidRDefault="00337FF0">
            <w:pPr>
              <w:pStyle w:val="Compact"/>
              <w:jc w:val="center"/>
            </w:pPr>
            <w:r>
              <w:t>17</w:t>
            </w:r>
          </w:p>
        </w:tc>
        <w:tc>
          <w:tcPr>
            <w:tcW w:w="0" w:type="auto"/>
          </w:tcPr>
          <w:p w14:paraId="4B8B90D2" w14:textId="77777777" w:rsidR="00AB78B3" w:rsidRDefault="00337FF0">
            <w:pPr>
              <w:pStyle w:val="Compact"/>
              <w:jc w:val="center"/>
            </w:pPr>
            <w:r>
              <w:t>0</w:t>
            </w:r>
          </w:p>
        </w:tc>
      </w:tr>
      <w:tr w:rsidR="00AB78B3" w14:paraId="58F7421D" w14:textId="77777777">
        <w:tc>
          <w:tcPr>
            <w:tcW w:w="0" w:type="auto"/>
          </w:tcPr>
          <w:p w14:paraId="574188E9" w14:textId="77777777" w:rsidR="00AB78B3" w:rsidRDefault="00337FF0">
            <w:pPr>
              <w:pStyle w:val="Compact"/>
              <w:jc w:val="center"/>
            </w:pPr>
            <w:r>
              <w:t>LIMA</w:t>
            </w:r>
          </w:p>
        </w:tc>
        <w:tc>
          <w:tcPr>
            <w:tcW w:w="0" w:type="auto"/>
          </w:tcPr>
          <w:p w14:paraId="082E394D" w14:textId="77777777" w:rsidR="00AB78B3" w:rsidRDefault="00337FF0">
            <w:pPr>
              <w:pStyle w:val="Compact"/>
              <w:jc w:val="center"/>
            </w:pPr>
            <w:r>
              <w:t>a70.79</w:t>
            </w:r>
          </w:p>
        </w:tc>
        <w:tc>
          <w:tcPr>
            <w:tcW w:w="0" w:type="auto"/>
          </w:tcPr>
          <w:p w14:paraId="7058EC9A" w14:textId="77777777" w:rsidR="00AB78B3" w:rsidRDefault="00337FF0">
            <w:pPr>
              <w:pStyle w:val="Compact"/>
              <w:jc w:val="center"/>
            </w:pPr>
            <w:r>
              <w:t>17310</w:t>
            </w:r>
          </w:p>
        </w:tc>
        <w:tc>
          <w:tcPr>
            <w:tcW w:w="0" w:type="auto"/>
          </w:tcPr>
          <w:p w14:paraId="1E79C18A" w14:textId="77777777" w:rsidR="00AB78B3" w:rsidRDefault="00337FF0">
            <w:pPr>
              <w:pStyle w:val="Compact"/>
              <w:jc w:val="center"/>
            </w:pPr>
            <w:r>
              <w:t>206</w:t>
            </w:r>
          </w:p>
        </w:tc>
        <w:tc>
          <w:tcPr>
            <w:tcW w:w="0" w:type="auto"/>
          </w:tcPr>
          <w:p w14:paraId="40028CB2" w14:textId="77777777" w:rsidR="00AB78B3" w:rsidRDefault="00337FF0">
            <w:pPr>
              <w:pStyle w:val="Compact"/>
              <w:jc w:val="center"/>
            </w:pPr>
            <w:r>
              <w:t>NA</w:t>
            </w:r>
          </w:p>
        </w:tc>
        <w:tc>
          <w:tcPr>
            <w:tcW w:w="0" w:type="auto"/>
          </w:tcPr>
          <w:p w14:paraId="3CDC6008" w14:textId="77777777" w:rsidR="00AB78B3" w:rsidRDefault="00337FF0">
            <w:pPr>
              <w:pStyle w:val="Compact"/>
              <w:jc w:val="center"/>
            </w:pPr>
            <w:r>
              <w:t>NA</w:t>
            </w:r>
          </w:p>
        </w:tc>
        <w:tc>
          <w:tcPr>
            <w:tcW w:w="0" w:type="auto"/>
          </w:tcPr>
          <w:p w14:paraId="6D5CE4CD" w14:textId="77777777" w:rsidR="00AB78B3" w:rsidRDefault="00337FF0">
            <w:pPr>
              <w:pStyle w:val="Compact"/>
              <w:jc w:val="center"/>
            </w:pPr>
            <w:r>
              <w:t>NA</w:t>
            </w:r>
          </w:p>
        </w:tc>
        <w:tc>
          <w:tcPr>
            <w:tcW w:w="0" w:type="auto"/>
          </w:tcPr>
          <w:p w14:paraId="1FC27AC5" w14:textId="77777777" w:rsidR="00AB78B3" w:rsidRDefault="00337FF0">
            <w:pPr>
              <w:pStyle w:val="Compact"/>
              <w:jc w:val="center"/>
            </w:pPr>
            <w:r>
              <w:t>1001</w:t>
            </w:r>
          </w:p>
        </w:tc>
        <w:tc>
          <w:tcPr>
            <w:tcW w:w="0" w:type="auto"/>
          </w:tcPr>
          <w:p w14:paraId="02EC996F" w14:textId="77777777" w:rsidR="00AB78B3" w:rsidRDefault="00337FF0">
            <w:pPr>
              <w:pStyle w:val="Compact"/>
              <w:jc w:val="center"/>
            </w:pPr>
            <w:r>
              <w:t>189</w:t>
            </w:r>
          </w:p>
        </w:tc>
        <w:tc>
          <w:tcPr>
            <w:tcW w:w="0" w:type="auto"/>
          </w:tcPr>
          <w:p w14:paraId="49C6DDD6" w14:textId="77777777" w:rsidR="00AB78B3" w:rsidRDefault="00337FF0">
            <w:pPr>
              <w:pStyle w:val="Compact"/>
              <w:jc w:val="center"/>
            </w:pPr>
            <w:r>
              <w:t>207</w:t>
            </w:r>
          </w:p>
        </w:tc>
        <w:tc>
          <w:tcPr>
            <w:tcW w:w="0" w:type="auto"/>
          </w:tcPr>
          <w:p w14:paraId="6D394285" w14:textId="77777777" w:rsidR="00AB78B3" w:rsidRDefault="00337FF0">
            <w:pPr>
              <w:pStyle w:val="Compact"/>
              <w:jc w:val="center"/>
            </w:pPr>
            <w:r>
              <w:t>0.9422</w:t>
            </w:r>
          </w:p>
        </w:tc>
        <w:tc>
          <w:tcPr>
            <w:tcW w:w="0" w:type="auto"/>
          </w:tcPr>
          <w:p w14:paraId="48B9C8C0" w14:textId="77777777" w:rsidR="00AB78B3" w:rsidRDefault="00337FF0">
            <w:pPr>
              <w:pStyle w:val="Compact"/>
              <w:jc w:val="center"/>
            </w:pPr>
            <w:r>
              <w:t>16309</w:t>
            </w:r>
          </w:p>
        </w:tc>
        <w:tc>
          <w:tcPr>
            <w:tcW w:w="0" w:type="auto"/>
          </w:tcPr>
          <w:p w14:paraId="1A573EE6" w14:textId="77777777" w:rsidR="00AB78B3" w:rsidRDefault="00337FF0">
            <w:pPr>
              <w:pStyle w:val="Compact"/>
              <w:jc w:val="center"/>
            </w:pPr>
            <w:r>
              <w:t>17</w:t>
            </w:r>
          </w:p>
        </w:tc>
        <w:tc>
          <w:tcPr>
            <w:tcW w:w="0" w:type="auto"/>
          </w:tcPr>
          <w:p w14:paraId="2014CC88" w14:textId="77777777" w:rsidR="00AB78B3" w:rsidRDefault="00337FF0">
            <w:pPr>
              <w:pStyle w:val="Compact"/>
              <w:jc w:val="center"/>
            </w:pPr>
            <w:r>
              <w:t>0</w:t>
            </w:r>
          </w:p>
        </w:tc>
      </w:tr>
      <w:tr w:rsidR="00AB78B3" w14:paraId="68890C21" w14:textId="77777777">
        <w:tc>
          <w:tcPr>
            <w:tcW w:w="0" w:type="auto"/>
          </w:tcPr>
          <w:p w14:paraId="20B04208" w14:textId="77777777" w:rsidR="00AB78B3" w:rsidRDefault="00337FF0">
            <w:pPr>
              <w:pStyle w:val="Compact"/>
              <w:jc w:val="center"/>
            </w:pPr>
            <w:r>
              <w:t>LIMA</w:t>
            </w:r>
          </w:p>
        </w:tc>
        <w:tc>
          <w:tcPr>
            <w:tcW w:w="0" w:type="auto"/>
          </w:tcPr>
          <w:p w14:paraId="24E1EB2C" w14:textId="77777777" w:rsidR="00AB78B3" w:rsidRDefault="00337FF0">
            <w:pPr>
              <w:pStyle w:val="Compact"/>
              <w:jc w:val="center"/>
            </w:pPr>
            <w:r>
              <w:t>a80</w:t>
            </w:r>
          </w:p>
        </w:tc>
        <w:tc>
          <w:tcPr>
            <w:tcW w:w="0" w:type="auto"/>
          </w:tcPr>
          <w:p w14:paraId="0A07CEA7" w14:textId="77777777" w:rsidR="00AB78B3" w:rsidRDefault="00337FF0">
            <w:pPr>
              <w:pStyle w:val="Compact"/>
              <w:jc w:val="center"/>
            </w:pPr>
            <w:r>
              <w:t>14400</w:t>
            </w:r>
          </w:p>
        </w:tc>
        <w:tc>
          <w:tcPr>
            <w:tcW w:w="0" w:type="auto"/>
          </w:tcPr>
          <w:p w14:paraId="688FA413" w14:textId="77777777" w:rsidR="00AB78B3" w:rsidRDefault="00337FF0">
            <w:pPr>
              <w:pStyle w:val="Compact"/>
              <w:jc w:val="center"/>
            </w:pPr>
            <w:r>
              <w:t>206</w:t>
            </w:r>
          </w:p>
        </w:tc>
        <w:tc>
          <w:tcPr>
            <w:tcW w:w="0" w:type="auto"/>
          </w:tcPr>
          <w:p w14:paraId="69964AB6" w14:textId="77777777" w:rsidR="00AB78B3" w:rsidRDefault="00337FF0">
            <w:pPr>
              <w:pStyle w:val="Compact"/>
              <w:jc w:val="center"/>
            </w:pPr>
            <w:r>
              <w:t>NA</w:t>
            </w:r>
          </w:p>
        </w:tc>
        <w:tc>
          <w:tcPr>
            <w:tcW w:w="0" w:type="auto"/>
          </w:tcPr>
          <w:p w14:paraId="45BD11D7" w14:textId="77777777" w:rsidR="00AB78B3" w:rsidRDefault="00337FF0">
            <w:pPr>
              <w:pStyle w:val="Compact"/>
              <w:jc w:val="center"/>
            </w:pPr>
            <w:r>
              <w:t>NA</w:t>
            </w:r>
          </w:p>
        </w:tc>
        <w:tc>
          <w:tcPr>
            <w:tcW w:w="0" w:type="auto"/>
          </w:tcPr>
          <w:p w14:paraId="01624A43" w14:textId="77777777" w:rsidR="00AB78B3" w:rsidRDefault="00337FF0">
            <w:pPr>
              <w:pStyle w:val="Compact"/>
              <w:jc w:val="center"/>
            </w:pPr>
            <w:r>
              <w:t>NA</w:t>
            </w:r>
          </w:p>
        </w:tc>
        <w:tc>
          <w:tcPr>
            <w:tcW w:w="0" w:type="auto"/>
          </w:tcPr>
          <w:p w14:paraId="32C7A80F" w14:textId="77777777" w:rsidR="00AB78B3" w:rsidRDefault="00337FF0">
            <w:pPr>
              <w:pStyle w:val="Compact"/>
              <w:jc w:val="center"/>
            </w:pPr>
            <w:r>
              <w:t>720</w:t>
            </w:r>
          </w:p>
        </w:tc>
        <w:tc>
          <w:tcPr>
            <w:tcW w:w="0" w:type="auto"/>
          </w:tcPr>
          <w:p w14:paraId="30871860" w14:textId="77777777" w:rsidR="00AB78B3" w:rsidRDefault="00337FF0">
            <w:pPr>
              <w:pStyle w:val="Compact"/>
              <w:jc w:val="center"/>
            </w:pPr>
            <w:r>
              <w:t>189</w:t>
            </w:r>
          </w:p>
        </w:tc>
        <w:tc>
          <w:tcPr>
            <w:tcW w:w="0" w:type="auto"/>
          </w:tcPr>
          <w:p w14:paraId="49BEE072" w14:textId="77777777" w:rsidR="00AB78B3" w:rsidRDefault="00337FF0">
            <w:pPr>
              <w:pStyle w:val="Compact"/>
              <w:jc w:val="center"/>
            </w:pPr>
            <w:r>
              <w:t>207</w:t>
            </w:r>
          </w:p>
        </w:tc>
        <w:tc>
          <w:tcPr>
            <w:tcW w:w="0" w:type="auto"/>
          </w:tcPr>
          <w:p w14:paraId="3AB55523" w14:textId="77777777" w:rsidR="00AB78B3" w:rsidRDefault="00337FF0">
            <w:pPr>
              <w:pStyle w:val="Compact"/>
              <w:jc w:val="center"/>
            </w:pPr>
            <w:r>
              <w:t>0.95</w:t>
            </w:r>
          </w:p>
        </w:tc>
        <w:tc>
          <w:tcPr>
            <w:tcW w:w="0" w:type="auto"/>
          </w:tcPr>
          <w:p w14:paraId="598FE818" w14:textId="77777777" w:rsidR="00AB78B3" w:rsidRDefault="00337FF0">
            <w:pPr>
              <w:pStyle w:val="Compact"/>
              <w:jc w:val="center"/>
            </w:pPr>
            <w:r>
              <w:t>13680</w:t>
            </w:r>
          </w:p>
        </w:tc>
        <w:tc>
          <w:tcPr>
            <w:tcW w:w="0" w:type="auto"/>
          </w:tcPr>
          <w:p w14:paraId="00C7CC65" w14:textId="77777777" w:rsidR="00AB78B3" w:rsidRDefault="00337FF0">
            <w:pPr>
              <w:pStyle w:val="Compact"/>
              <w:jc w:val="center"/>
            </w:pPr>
            <w:r>
              <w:t>17</w:t>
            </w:r>
          </w:p>
        </w:tc>
        <w:tc>
          <w:tcPr>
            <w:tcW w:w="0" w:type="auto"/>
          </w:tcPr>
          <w:p w14:paraId="0BF8F2D8" w14:textId="77777777" w:rsidR="00AB78B3" w:rsidRDefault="00337FF0">
            <w:pPr>
              <w:pStyle w:val="Compact"/>
              <w:jc w:val="center"/>
            </w:pPr>
            <w:r>
              <w:t>0</w:t>
            </w:r>
          </w:p>
        </w:tc>
      </w:tr>
      <w:tr w:rsidR="00AB78B3" w14:paraId="7BAA437A" w14:textId="77777777">
        <w:tc>
          <w:tcPr>
            <w:tcW w:w="0" w:type="auto"/>
          </w:tcPr>
          <w:p w14:paraId="6CA33427" w14:textId="77777777" w:rsidR="00AB78B3" w:rsidRDefault="00337FF0">
            <w:pPr>
              <w:pStyle w:val="Compact"/>
              <w:jc w:val="center"/>
            </w:pPr>
            <w:r>
              <w:t>LORETO</w:t>
            </w:r>
          </w:p>
        </w:tc>
        <w:tc>
          <w:tcPr>
            <w:tcW w:w="0" w:type="auto"/>
          </w:tcPr>
          <w:p w14:paraId="4C149C60" w14:textId="77777777" w:rsidR="00AB78B3" w:rsidRDefault="00337FF0">
            <w:pPr>
              <w:pStyle w:val="Compact"/>
              <w:jc w:val="center"/>
            </w:pPr>
            <w:r>
              <w:t>a0.9</w:t>
            </w:r>
          </w:p>
        </w:tc>
        <w:tc>
          <w:tcPr>
            <w:tcW w:w="0" w:type="auto"/>
          </w:tcPr>
          <w:p w14:paraId="4DBFF168" w14:textId="77777777" w:rsidR="00AB78B3" w:rsidRDefault="00337FF0">
            <w:pPr>
              <w:pStyle w:val="Compact"/>
              <w:jc w:val="center"/>
            </w:pPr>
            <w:r>
              <w:t>225.3</w:t>
            </w:r>
          </w:p>
        </w:tc>
        <w:tc>
          <w:tcPr>
            <w:tcW w:w="0" w:type="auto"/>
          </w:tcPr>
          <w:p w14:paraId="579CF726" w14:textId="77777777" w:rsidR="00AB78B3" w:rsidRDefault="00337FF0">
            <w:pPr>
              <w:pStyle w:val="Compact"/>
              <w:jc w:val="center"/>
            </w:pPr>
            <w:r>
              <w:t>204</w:t>
            </w:r>
          </w:p>
        </w:tc>
        <w:tc>
          <w:tcPr>
            <w:tcW w:w="0" w:type="auto"/>
          </w:tcPr>
          <w:p w14:paraId="3BC25AE0" w14:textId="77777777" w:rsidR="00AB78B3" w:rsidRDefault="00337FF0">
            <w:pPr>
              <w:pStyle w:val="Compact"/>
              <w:jc w:val="center"/>
            </w:pPr>
            <w:r>
              <w:t>NA</w:t>
            </w:r>
          </w:p>
        </w:tc>
        <w:tc>
          <w:tcPr>
            <w:tcW w:w="0" w:type="auto"/>
          </w:tcPr>
          <w:p w14:paraId="2A2516B2" w14:textId="77777777" w:rsidR="00AB78B3" w:rsidRDefault="00337FF0">
            <w:pPr>
              <w:pStyle w:val="Compact"/>
              <w:jc w:val="center"/>
            </w:pPr>
            <w:r>
              <w:t>NA</w:t>
            </w:r>
          </w:p>
        </w:tc>
        <w:tc>
          <w:tcPr>
            <w:tcW w:w="0" w:type="auto"/>
          </w:tcPr>
          <w:p w14:paraId="6BE483E7" w14:textId="77777777" w:rsidR="00AB78B3" w:rsidRDefault="00337FF0">
            <w:pPr>
              <w:pStyle w:val="Compact"/>
              <w:jc w:val="center"/>
            </w:pPr>
            <w:r>
              <w:t>NA</w:t>
            </w:r>
          </w:p>
        </w:tc>
        <w:tc>
          <w:tcPr>
            <w:tcW w:w="0" w:type="auto"/>
          </w:tcPr>
          <w:p w14:paraId="38A51B92" w14:textId="77777777" w:rsidR="00AB78B3" w:rsidRDefault="00337FF0">
            <w:pPr>
              <w:pStyle w:val="Compact"/>
              <w:jc w:val="center"/>
            </w:pPr>
            <w:r>
              <w:t>200.7</w:t>
            </w:r>
          </w:p>
        </w:tc>
        <w:tc>
          <w:tcPr>
            <w:tcW w:w="0" w:type="auto"/>
          </w:tcPr>
          <w:p w14:paraId="311F842F" w14:textId="77777777" w:rsidR="00AB78B3" w:rsidRDefault="00337FF0">
            <w:pPr>
              <w:pStyle w:val="Compact"/>
              <w:jc w:val="center"/>
            </w:pPr>
            <w:r>
              <w:t>187</w:t>
            </w:r>
          </w:p>
        </w:tc>
        <w:tc>
          <w:tcPr>
            <w:tcW w:w="0" w:type="auto"/>
          </w:tcPr>
          <w:p w14:paraId="211ED83E" w14:textId="77777777" w:rsidR="00AB78B3" w:rsidRDefault="00337FF0">
            <w:pPr>
              <w:pStyle w:val="Compact"/>
              <w:jc w:val="center"/>
            </w:pPr>
            <w:r>
              <w:t>205</w:t>
            </w:r>
          </w:p>
        </w:tc>
        <w:tc>
          <w:tcPr>
            <w:tcW w:w="0" w:type="auto"/>
          </w:tcPr>
          <w:p w14:paraId="375A7BD8" w14:textId="77777777" w:rsidR="00AB78B3" w:rsidRDefault="00337FF0">
            <w:pPr>
              <w:pStyle w:val="Compact"/>
              <w:jc w:val="center"/>
            </w:pPr>
            <w:r>
              <w:t>0.1091</w:t>
            </w:r>
          </w:p>
        </w:tc>
        <w:tc>
          <w:tcPr>
            <w:tcW w:w="0" w:type="auto"/>
          </w:tcPr>
          <w:p w14:paraId="254DE596" w14:textId="77777777" w:rsidR="00AB78B3" w:rsidRDefault="00337FF0">
            <w:pPr>
              <w:pStyle w:val="Compact"/>
              <w:jc w:val="center"/>
            </w:pPr>
            <w:r>
              <w:t>24.59</w:t>
            </w:r>
          </w:p>
        </w:tc>
        <w:tc>
          <w:tcPr>
            <w:tcW w:w="0" w:type="auto"/>
          </w:tcPr>
          <w:p w14:paraId="386D7659" w14:textId="77777777" w:rsidR="00AB78B3" w:rsidRDefault="00337FF0">
            <w:pPr>
              <w:pStyle w:val="Compact"/>
              <w:jc w:val="center"/>
            </w:pPr>
            <w:r>
              <w:t>17</w:t>
            </w:r>
          </w:p>
        </w:tc>
        <w:tc>
          <w:tcPr>
            <w:tcW w:w="0" w:type="auto"/>
          </w:tcPr>
          <w:p w14:paraId="5A61F96A" w14:textId="77777777" w:rsidR="00AB78B3" w:rsidRDefault="00337FF0">
            <w:pPr>
              <w:pStyle w:val="Compact"/>
              <w:jc w:val="center"/>
            </w:pPr>
            <w:r>
              <w:t>0.1044</w:t>
            </w:r>
          </w:p>
        </w:tc>
      </w:tr>
      <w:tr w:rsidR="00AB78B3" w14:paraId="66FD9288" w14:textId="77777777">
        <w:tc>
          <w:tcPr>
            <w:tcW w:w="0" w:type="auto"/>
          </w:tcPr>
          <w:p w14:paraId="4DEB95B5" w14:textId="77777777" w:rsidR="00AB78B3" w:rsidRDefault="00337FF0">
            <w:pPr>
              <w:pStyle w:val="Compact"/>
              <w:jc w:val="center"/>
            </w:pPr>
            <w:r>
              <w:t>LORETO</w:t>
            </w:r>
          </w:p>
        </w:tc>
        <w:tc>
          <w:tcPr>
            <w:tcW w:w="0" w:type="auto"/>
          </w:tcPr>
          <w:p w14:paraId="61DB1A4B" w14:textId="77777777" w:rsidR="00AB78B3" w:rsidRDefault="00337FF0">
            <w:pPr>
              <w:pStyle w:val="Compact"/>
              <w:jc w:val="center"/>
            </w:pPr>
            <w:r>
              <w:t>a10.19</w:t>
            </w:r>
          </w:p>
        </w:tc>
        <w:tc>
          <w:tcPr>
            <w:tcW w:w="0" w:type="auto"/>
          </w:tcPr>
          <w:p w14:paraId="2D8C8B69" w14:textId="77777777" w:rsidR="00AB78B3" w:rsidRDefault="00337FF0">
            <w:pPr>
              <w:pStyle w:val="Compact"/>
              <w:jc w:val="center"/>
            </w:pPr>
            <w:r>
              <w:t>84.68</w:t>
            </w:r>
          </w:p>
        </w:tc>
        <w:tc>
          <w:tcPr>
            <w:tcW w:w="0" w:type="auto"/>
          </w:tcPr>
          <w:p w14:paraId="03CCFEA9" w14:textId="77777777" w:rsidR="00AB78B3" w:rsidRDefault="00337FF0">
            <w:pPr>
              <w:pStyle w:val="Compact"/>
              <w:jc w:val="center"/>
            </w:pPr>
            <w:r>
              <w:t>150</w:t>
            </w:r>
          </w:p>
        </w:tc>
        <w:tc>
          <w:tcPr>
            <w:tcW w:w="0" w:type="auto"/>
          </w:tcPr>
          <w:p w14:paraId="6A523FC1" w14:textId="77777777" w:rsidR="00AB78B3" w:rsidRDefault="00337FF0">
            <w:pPr>
              <w:pStyle w:val="Compact"/>
              <w:jc w:val="center"/>
            </w:pPr>
            <w:r>
              <w:t>NA</w:t>
            </w:r>
          </w:p>
        </w:tc>
        <w:tc>
          <w:tcPr>
            <w:tcW w:w="0" w:type="auto"/>
          </w:tcPr>
          <w:p w14:paraId="7064CF50" w14:textId="77777777" w:rsidR="00AB78B3" w:rsidRDefault="00337FF0">
            <w:pPr>
              <w:pStyle w:val="Compact"/>
              <w:jc w:val="center"/>
            </w:pPr>
            <w:r>
              <w:t>NA</w:t>
            </w:r>
          </w:p>
        </w:tc>
        <w:tc>
          <w:tcPr>
            <w:tcW w:w="0" w:type="auto"/>
          </w:tcPr>
          <w:p w14:paraId="66722818" w14:textId="77777777" w:rsidR="00AB78B3" w:rsidRDefault="00337FF0">
            <w:pPr>
              <w:pStyle w:val="Compact"/>
              <w:jc w:val="center"/>
            </w:pPr>
            <w:r>
              <w:t>NA</w:t>
            </w:r>
          </w:p>
        </w:tc>
        <w:tc>
          <w:tcPr>
            <w:tcW w:w="0" w:type="auto"/>
          </w:tcPr>
          <w:p w14:paraId="4479209F" w14:textId="77777777" w:rsidR="00AB78B3" w:rsidRDefault="00337FF0">
            <w:pPr>
              <w:pStyle w:val="Compact"/>
              <w:jc w:val="center"/>
            </w:pPr>
            <w:r>
              <w:t>67.96</w:t>
            </w:r>
          </w:p>
        </w:tc>
        <w:tc>
          <w:tcPr>
            <w:tcW w:w="0" w:type="auto"/>
          </w:tcPr>
          <w:p w14:paraId="75E54FEC" w14:textId="77777777" w:rsidR="00AB78B3" w:rsidRDefault="00337FF0">
            <w:pPr>
              <w:pStyle w:val="Compact"/>
              <w:jc w:val="center"/>
            </w:pPr>
            <w:r>
              <w:t>133</w:t>
            </w:r>
          </w:p>
        </w:tc>
        <w:tc>
          <w:tcPr>
            <w:tcW w:w="0" w:type="auto"/>
          </w:tcPr>
          <w:p w14:paraId="7937FA9B" w14:textId="77777777" w:rsidR="00AB78B3" w:rsidRDefault="00337FF0">
            <w:pPr>
              <w:pStyle w:val="Compact"/>
              <w:jc w:val="center"/>
            </w:pPr>
            <w:r>
              <w:t>151</w:t>
            </w:r>
          </w:p>
        </w:tc>
        <w:tc>
          <w:tcPr>
            <w:tcW w:w="0" w:type="auto"/>
          </w:tcPr>
          <w:p w14:paraId="7395FF78" w14:textId="77777777" w:rsidR="00AB78B3" w:rsidRDefault="00337FF0">
            <w:pPr>
              <w:pStyle w:val="Compact"/>
              <w:jc w:val="center"/>
            </w:pPr>
            <w:r>
              <w:t>0.1974</w:t>
            </w:r>
          </w:p>
        </w:tc>
        <w:tc>
          <w:tcPr>
            <w:tcW w:w="0" w:type="auto"/>
          </w:tcPr>
          <w:p w14:paraId="5C76A5D7" w14:textId="77777777" w:rsidR="00AB78B3" w:rsidRDefault="00337FF0">
            <w:pPr>
              <w:pStyle w:val="Compact"/>
              <w:jc w:val="center"/>
            </w:pPr>
            <w:r>
              <w:t>16.72</w:t>
            </w:r>
          </w:p>
        </w:tc>
        <w:tc>
          <w:tcPr>
            <w:tcW w:w="0" w:type="auto"/>
          </w:tcPr>
          <w:p w14:paraId="4EC4FDB3" w14:textId="77777777" w:rsidR="00AB78B3" w:rsidRDefault="00337FF0">
            <w:pPr>
              <w:pStyle w:val="Compact"/>
              <w:jc w:val="center"/>
            </w:pPr>
            <w:r>
              <w:t>17</w:t>
            </w:r>
          </w:p>
        </w:tc>
        <w:tc>
          <w:tcPr>
            <w:tcW w:w="0" w:type="auto"/>
          </w:tcPr>
          <w:p w14:paraId="764598A3" w14:textId="77777777" w:rsidR="00AB78B3" w:rsidRDefault="00337FF0">
            <w:pPr>
              <w:pStyle w:val="Compact"/>
              <w:jc w:val="center"/>
            </w:pPr>
            <w:r>
              <w:t>0.4735</w:t>
            </w:r>
          </w:p>
        </w:tc>
      </w:tr>
      <w:tr w:rsidR="00AB78B3" w14:paraId="148C2CF4" w14:textId="77777777">
        <w:tc>
          <w:tcPr>
            <w:tcW w:w="0" w:type="auto"/>
          </w:tcPr>
          <w:p w14:paraId="28EB6C36" w14:textId="77777777" w:rsidR="00AB78B3" w:rsidRDefault="00337FF0">
            <w:pPr>
              <w:pStyle w:val="Compact"/>
              <w:jc w:val="center"/>
            </w:pPr>
            <w:r>
              <w:t>LORETO</w:t>
            </w:r>
          </w:p>
        </w:tc>
        <w:tc>
          <w:tcPr>
            <w:tcW w:w="0" w:type="auto"/>
          </w:tcPr>
          <w:p w14:paraId="6AA3104F" w14:textId="77777777" w:rsidR="00AB78B3" w:rsidRDefault="00337FF0">
            <w:pPr>
              <w:pStyle w:val="Compact"/>
              <w:jc w:val="center"/>
            </w:pPr>
            <w:r>
              <w:t>a20.29</w:t>
            </w:r>
          </w:p>
        </w:tc>
        <w:tc>
          <w:tcPr>
            <w:tcW w:w="0" w:type="auto"/>
          </w:tcPr>
          <w:p w14:paraId="0CB5857D" w14:textId="77777777" w:rsidR="00AB78B3" w:rsidRDefault="00337FF0">
            <w:pPr>
              <w:pStyle w:val="Compact"/>
              <w:jc w:val="center"/>
            </w:pPr>
            <w:r>
              <w:t>148</w:t>
            </w:r>
          </w:p>
        </w:tc>
        <w:tc>
          <w:tcPr>
            <w:tcW w:w="0" w:type="auto"/>
          </w:tcPr>
          <w:p w14:paraId="2ACEB745" w14:textId="77777777" w:rsidR="00AB78B3" w:rsidRDefault="00337FF0">
            <w:pPr>
              <w:pStyle w:val="Compact"/>
              <w:jc w:val="center"/>
            </w:pPr>
            <w:r>
              <w:t>190</w:t>
            </w:r>
          </w:p>
        </w:tc>
        <w:tc>
          <w:tcPr>
            <w:tcW w:w="0" w:type="auto"/>
          </w:tcPr>
          <w:p w14:paraId="5759A802" w14:textId="77777777" w:rsidR="00AB78B3" w:rsidRDefault="00337FF0">
            <w:pPr>
              <w:pStyle w:val="Compact"/>
              <w:jc w:val="center"/>
            </w:pPr>
            <w:r>
              <w:t>NA</w:t>
            </w:r>
          </w:p>
        </w:tc>
        <w:tc>
          <w:tcPr>
            <w:tcW w:w="0" w:type="auto"/>
          </w:tcPr>
          <w:p w14:paraId="258F3BAE" w14:textId="77777777" w:rsidR="00AB78B3" w:rsidRDefault="00337FF0">
            <w:pPr>
              <w:pStyle w:val="Compact"/>
              <w:jc w:val="center"/>
            </w:pPr>
            <w:r>
              <w:t>NA</w:t>
            </w:r>
          </w:p>
        </w:tc>
        <w:tc>
          <w:tcPr>
            <w:tcW w:w="0" w:type="auto"/>
          </w:tcPr>
          <w:p w14:paraId="02F14BB8" w14:textId="77777777" w:rsidR="00AB78B3" w:rsidRDefault="00337FF0">
            <w:pPr>
              <w:pStyle w:val="Compact"/>
              <w:jc w:val="center"/>
            </w:pPr>
            <w:r>
              <w:t>NA</w:t>
            </w:r>
          </w:p>
        </w:tc>
        <w:tc>
          <w:tcPr>
            <w:tcW w:w="0" w:type="auto"/>
          </w:tcPr>
          <w:p w14:paraId="7DF28C96" w14:textId="77777777" w:rsidR="00AB78B3" w:rsidRDefault="00337FF0">
            <w:pPr>
              <w:pStyle w:val="Compact"/>
              <w:jc w:val="center"/>
            </w:pPr>
            <w:r>
              <w:t>135.8</w:t>
            </w:r>
          </w:p>
        </w:tc>
        <w:tc>
          <w:tcPr>
            <w:tcW w:w="0" w:type="auto"/>
          </w:tcPr>
          <w:p w14:paraId="5D083FEB" w14:textId="77777777" w:rsidR="00AB78B3" w:rsidRDefault="00337FF0">
            <w:pPr>
              <w:pStyle w:val="Compact"/>
              <w:jc w:val="center"/>
            </w:pPr>
            <w:r>
              <w:t>173</w:t>
            </w:r>
          </w:p>
        </w:tc>
        <w:tc>
          <w:tcPr>
            <w:tcW w:w="0" w:type="auto"/>
          </w:tcPr>
          <w:p w14:paraId="2088FAA8" w14:textId="77777777" w:rsidR="00AB78B3" w:rsidRDefault="00337FF0">
            <w:pPr>
              <w:pStyle w:val="Compact"/>
              <w:jc w:val="center"/>
            </w:pPr>
            <w:r>
              <w:t>191</w:t>
            </w:r>
          </w:p>
        </w:tc>
        <w:tc>
          <w:tcPr>
            <w:tcW w:w="0" w:type="auto"/>
          </w:tcPr>
          <w:p w14:paraId="4204C22B" w14:textId="77777777" w:rsidR="00AB78B3" w:rsidRDefault="00337FF0">
            <w:pPr>
              <w:pStyle w:val="Compact"/>
              <w:jc w:val="center"/>
            </w:pPr>
            <w:r>
              <w:t>0.08225</w:t>
            </w:r>
          </w:p>
        </w:tc>
        <w:tc>
          <w:tcPr>
            <w:tcW w:w="0" w:type="auto"/>
          </w:tcPr>
          <w:p w14:paraId="4B99BBDE" w14:textId="77777777" w:rsidR="00AB78B3" w:rsidRDefault="00337FF0">
            <w:pPr>
              <w:pStyle w:val="Compact"/>
              <w:jc w:val="center"/>
            </w:pPr>
            <w:r>
              <w:t>12.17</w:t>
            </w:r>
          </w:p>
        </w:tc>
        <w:tc>
          <w:tcPr>
            <w:tcW w:w="0" w:type="auto"/>
          </w:tcPr>
          <w:p w14:paraId="63C92217" w14:textId="77777777" w:rsidR="00AB78B3" w:rsidRDefault="00337FF0">
            <w:pPr>
              <w:pStyle w:val="Compact"/>
              <w:jc w:val="center"/>
            </w:pPr>
            <w:r>
              <w:t>17</w:t>
            </w:r>
          </w:p>
        </w:tc>
        <w:tc>
          <w:tcPr>
            <w:tcW w:w="0" w:type="auto"/>
          </w:tcPr>
          <w:p w14:paraId="362DC285" w14:textId="77777777" w:rsidR="00AB78B3" w:rsidRDefault="00337FF0">
            <w:pPr>
              <w:pStyle w:val="Compact"/>
              <w:jc w:val="center"/>
            </w:pPr>
            <w:r>
              <w:t>0.7896</w:t>
            </w:r>
          </w:p>
        </w:tc>
      </w:tr>
      <w:tr w:rsidR="00AB78B3" w14:paraId="223E30FB" w14:textId="77777777">
        <w:tc>
          <w:tcPr>
            <w:tcW w:w="0" w:type="auto"/>
          </w:tcPr>
          <w:p w14:paraId="60A54ECD" w14:textId="77777777" w:rsidR="00AB78B3" w:rsidRDefault="00337FF0">
            <w:pPr>
              <w:pStyle w:val="Compact"/>
              <w:jc w:val="center"/>
            </w:pPr>
            <w:r>
              <w:t>LORETO</w:t>
            </w:r>
          </w:p>
        </w:tc>
        <w:tc>
          <w:tcPr>
            <w:tcW w:w="0" w:type="auto"/>
          </w:tcPr>
          <w:p w14:paraId="40CCF739" w14:textId="77777777" w:rsidR="00AB78B3" w:rsidRDefault="00337FF0">
            <w:pPr>
              <w:pStyle w:val="Compact"/>
              <w:jc w:val="center"/>
            </w:pPr>
            <w:r>
              <w:t>a30.39</w:t>
            </w:r>
          </w:p>
        </w:tc>
        <w:tc>
          <w:tcPr>
            <w:tcW w:w="0" w:type="auto"/>
          </w:tcPr>
          <w:p w14:paraId="12351D00" w14:textId="77777777" w:rsidR="00AB78B3" w:rsidRDefault="00337FF0">
            <w:pPr>
              <w:pStyle w:val="Compact"/>
              <w:jc w:val="center"/>
            </w:pPr>
            <w:r>
              <w:t>234.6</w:t>
            </w:r>
          </w:p>
        </w:tc>
        <w:tc>
          <w:tcPr>
            <w:tcW w:w="0" w:type="auto"/>
          </w:tcPr>
          <w:p w14:paraId="1AA653EE" w14:textId="77777777" w:rsidR="00AB78B3" w:rsidRDefault="00337FF0">
            <w:pPr>
              <w:pStyle w:val="Compact"/>
              <w:jc w:val="center"/>
            </w:pPr>
            <w:r>
              <w:t>199</w:t>
            </w:r>
          </w:p>
        </w:tc>
        <w:tc>
          <w:tcPr>
            <w:tcW w:w="0" w:type="auto"/>
          </w:tcPr>
          <w:p w14:paraId="79EE9D83" w14:textId="77777777" w:rsidR="00AB78B3" w:rsidRDefault="00337FF0">
            <w:pPr>
              <w:pStyle w:val="Compact"/>
              <w:jc w:val="center"/>
            </w:pPr>
            <w:r>
              <w:t>NA</w:t>
            </w:r>
          </w:p>
        </w:tc>
        <w:tc>
          <w:tcPr>
            <w:tcW w:w="0" w:type="auto"/>
          </w:tcPr>
          <w:p w14:paraId="521D9271" w14:textId="77777777" w:rsidR="00AB78B3" w:rsidRDefault="00337FF0">
            <w:pPr>
              <w:pStyle w:val="Compact"/>
              <w:jc w:val="center"/>
            </w:pPr>
            <w:r>
              <w:t>NA</w:t>
            </w:r>
          </w:p>
        </w:tc>
        <w:tc>
          <w:tcPr>
            <w:tcW w:w="0" w:type="auto"/>
          </w:tcPr>
          <w:p w14:paraId="5387C999" w14:textId="77777777" w:rsidR="00AB78B3" w:rsidRDefault="00337FF0">
            <w:pPr>
              <w:pStyle w:val="Compact"/>
              <w:jc w:val="center"/>
            </w:pPr>
            <w:r>
              <w:t>NA</w:t>
            </w:r>
          </w:p>
        </w:tc>
        <w:tc>
          <w:tcPr>
            <w:tcW w:w="0" w:type="auto"/>
          </w:tcPr>
          <w:p w14:paraId="1B4DD68A" w14:textId="77777777" w:rsidR="00AB78B3" w:rsidRDefault="00337FF0">
            <w:pPr>
              <w:pStyle w:val="Compact"/>
              <w:jc w:val="center"/>
            </w:pPr>
            <w:r>
              <w:t>171.9</w:t>
            </w:r>
          </w:p>
        </w:tc>
        <w:tc>
          <w:tcPr>
            <w:tcW w:w="0" w:type="auto"/>
          </w:tcPr>
          <w:p w14:paraId="142C2B73" w14:textId="77777777" w:rsidR="00AB78B3" w:rsidRDefault="00337FF0">
            <w:pPr>
              <w:pStyle w:val="Compact"/>
              <w:jc w:val="center"/>
            </w:pPr>
            <w:r>
              <w:t>182</w:t>
            </w:r>
          </w:p>
        </w:tc>
        <w:tc>
          <w:tcPr>
            <w:tcW w:w="0" w:type="auto"/>
          </w:tcPr>
          <w:p w14:paraId="7D8BA0E8" w14:textId="77777777" w:rsidR="00AB78B3" w:rsidRDefault="00337FF0">
            <w:pPr>
              <w:pStyle w:val="Compact"/>
              <w:jc w:val="center"/>
            </w:pPr>
            <w:r>
              <w:t>200</w:t>
            </w:r>
          </w:p>
        </w:tc>
        <w:tc>
          <w:tcPr>
            <w:tcW w:w="0" w:type="auto"/>
          </w:tcPr>
          <w:p w14:paraId="70A8E515" w14:textId="77777777" w:rsidR="00AB78B3" w:rsidRDefault="00337FF0">
            <w:pPr>
              <w:pStyle w:val="Compact"/>
              <w:jc w:val="center"/>
            </w:pPr>
            <w:r>
              <w:t>0.2669</w:t>
            </w:r>
          </w:p>
        </w:tc>
        <w:tc>
          <w:tcPr>
            <w:tcW w:w="0" w:type="auto"/>
          </w:tcPr>
          <w:p w14:paraId="1A6939C3" w14:textId="77777777" w:rsidR="00AB78B3" w:rsidRDefault="00337FF0">
            <w:pPr>
              <w:pStyle w:val="Compact"/>
              <w:jc w:val="center"/>
            </w:pPr>
            <w:r>
              <w:t>62.62</w:t>
            </w:r>
          </w:p>
        </w:tc>
        <w:tc>
          <w:tcPr>
            <w:tcW w:w="0" w:type="auto"/>
          </w:tcPr>
          <w:p w14:paraId="51D9AD4E" w14:textId="77777777" w:rsidR="00AB78B3" w:rsidRDefault="00337FF0">
            <w:pPr>
              <w:pStyle w:val="Compact"/>
              <w:jc w:val="center"/>
            </w:pPr>
            <w:r>
              <w:t>17</w:t>
            </w:r>
          </w:p>
        </w:tc>
        <w:tc>
          <w:tcPr>
            <w:tcW w:w="0" w:type="auto"/>
          </w:tcPr>
          <w:p w14:paraId="26DA5D68" w14:textId="77777777" w:rsidR="00AB78B3" w:rsidRDefault="00337FF0">
            <w:pPr>
              <w:pStyle w:val="Compact"/>
              <w:jc w:val="center"/>
            </w:pPr>
            <w:r>
              <w:t>3.866e-07</w:t>
            </w:r>
          </w:p>
        </w:tc>
      </w:tr>
      <w:tr w:rsidR="00AB78B3" w14:paraId="4AD6D372" w14:textId="77777777">
        <w:tc>
          <w:tcPr>
            <w:tcW w:w="0" w:type="auto"/>
          </w:tcPr>
          <w:p w14:paraId="46E9CAA0" w14:textId="77777777" w:rsidR="00AB78B3" w:rsidRDefault="00337FF0">
            <w:pPr>
              <w:pStyle w:val="Compact"/>
              <w:jc w:val="center"/>
            </w:pPr>
            <w:r>
              <w:t>LORETO</w:t>
            </w:r>
          </w:p>
        </w:tc>
        <w:tc>
          <w:tcPr>
            <w:tcW w:w="0" w:type="auto"/>
          </w:tcPr>
          <w:p w14:paraId="120F33DF" w14:textId="77777777" w:rsidR="00AB78B3" w:rsidRDefault="00337FF0">
            <w:pPr>
              <w:pStyle w:val="Compact"/>
              <w:jc w:val="center"/>
            </w:pPr>
            <w:r>
              <w:t>a40.49</w:t>
            </w:r>
          </w:p>
        </w:tc>
        <w:tc>
          <w:tcPr>
            <w:tcW w:w="0" w:type="auto"/>
          </w:tcPr>
          <w:p w14:paraId="6C459A05" w14:textId="77777777" w:rsidR="00AB78B3" w:rsidRDefault="00337FF0">
            <w:pPr>
              <w:pStyle w:val="Compact"/>
              <w:jc w:val="center"/>
            </w:pPr>
            <w:r>
              <w:t>412.2</w:t>
            </w:r>
          </w:p>
        </w:tc>
        <w:tc>
          <w:tcPr>
            <w:tcW w:w="0" w:type="auto"/>
          </w:tcPr>
          <w:p w14:paraId="4532B1DE" w14:textId="77777777" w:rsidR="00AB78B3" w:rsidRDefault="00337FF0">
            <w:pPr>
              <w:pStyle w:val="Compact"/>
              <w:jc w:val="center"/>
            </w:pPr>
            <w:r>
              <w:t>202</w:t>
            </w:r>
          </w:p>
        </w:tc>
        <w:tc>
          <w:tcPr>
            <w:tcW w:w="0" w:type="auto"/>
          </w:tcPr>
          <w:p w14:paraId="44DE7BD2" w14:textId="77777777" w:rsidR="00AB78B3" w:rsidRDefault="00337FF0">
            <w:pPr>
              <w:pStyle w:val="Compact"/>
              <w:jc w:val="center"/>
            </w:pPr>
            <w:r>
              <w:t>NA</w:t>
            </w:r>
          </w:p>
        </w:tc>
        <w:tc>
          <w:tcPr>
            <w:tcW w:w="0" w:type="auto"/>
          </w:tcPr>
          <w:p w14:paraId="26410FE4" w14:textId="77777777" w:rsidR="00AB78B3" w:rsidRDefault="00337FF0">
            <w:pPr>
              <w:pStyle w:val="Compact"/>
              <w:jc w:val="center"/>
            </w:pPr>
            <w:r>
              <w:t>NA</w:t>
            </w:r>
          </w:p>
        </w:tc>
        <w:tc>
          <w:tcPr>
            <w:tcW w:w="0" w:type="auto"/>
          </w:tcPr>
          <w:p w14:paraId="290B672F" w14:textId="77777777" w:rsidR="00AB78B3" w:rsidRDefault="00337FF0">
            <w:pPr>
              <w:pStyle w:val="Compact"/>
              <w:jc w:val="center"/>
            </w:pPr>
            <w:r>
              <w:t>NA</w:t>
            </w:r>
          </w:p>
        </w:tc>
        <w:tc>
          <w:tcPr>
            <w:tcW w:w="0" w:type="auto"/>
          </w:tcPr>
          <w:p w14:paraId="3582493F" w14:textId="77777777" w:rsidR="00AB78B3" w:rsidRDefault="00337FF0">
            <w:pPr>
              <w:pStyle w:val="Compact"/>
              <w:jc w:val="center"/>
            </w:pPr>
            <w:r>
              <w:t>194.7</w:t>
            </w:r>
          </w:p>
        </w:tc>
        <w:tc>
          <w:tcPr>
            <w:tcW w:w="0" w:type="auto"/>
          </w:tcPr>
          <w:p w14:paraId="6240C130" w14:textId="77777777" w:rsidR="00AB78B3" w:rsidRDefault="00337FF0">
            <w:pPr>
              <w:pStyle w:val="Compact"/>
              <w:jc w:val="center"/>
            </w:pPr>
            <w:r>
              <w:t>185</w:t>
            </w:r>
          </w:p>
        </w:tc>
        <w:tc>
          <w:tcPr>
            <w:tcW w:w="0" w:type="auto"/>
          </w:tcPr>
          <w:p w14:paraId="69403D54" w14:textId="77777777" w:rsidR="00AB78B3" w:rsidRDefault="00337FF0">
            <w:pPr>
              <w:pStyle w:val="Compact"/>
              <w:jc w:val="center"/>
            </w:pPr>
            <w:r>
              <w:t>203</w:t>
            </w:r>
          </w:p>
        </w:tc>
        <w:tc>
          <w:tcPr>
            <w:tcW w:w="0" w:type="auto"/>
          </w:tcPr>
          <w:p w14:paraId="607DB91F" w14:textId="77777777" w:rsidR="00AB78B3" w:rsidRDefault="00337FF0">
            <w:pPr>
              <w:pStyle w:val="Compact"/>
              <w:jc w:val="center"/>
            </w:pPr>
            <w:r>
              <w:t>0.5277</w:t>
            </w:r>
          </w:p>
        </w:tc>
        <w:tc>
          <w:tcPr>
            <w:tcW w:w="0" w:type="auto"/>
          </w:tcPr>
          <w:p w14:paraId="5233D2E5" w14:textId="77777777" w:rsidR="00AB78B3" w:rsidRDefault="00337FF0">
            <w:pPr>
              <w:pStyle w:val="Compact"/>
              <w:jc w:val="center"/>
            </w:pPr>
            <w:r>
              <w:t>217.5</w:t>
            </w:r>
          </w:p>
        </w:tc>
        <w:tc>
          <w:tcPr>
            <w:tcW w:w="0" w:type="auto"/>
          </w:tcPr>
          <w:p w14:paraId="292E85F7" w14:textId="77777777" w:rsidR="00AB78B3" w:rsidRDefault="00337FF0">
            <w:pPr>
              <w:pStyle w:val="Compact"/>
              <w:jc w:val="center"/>
            </w:pPr>
            <w:r>
              <w:t>17</w:t>
            </w:r>
          </w:p>
        </w:tc>
        <w:tc>
          <w:tcPr>
            <w:tcW w:w="0" w:type="auto"/>
          </w:tcPr>
          <w:p w14:paraId="78D62859" w14:textId="77777777" w:rsidR="00AB78B3" w:rsidRDefault="00337FF0">
            <w:pPr>
              <w:pStyle w:val="Compact"/>
              <w:jc w:val="center"/>
            </w:pPr>
            <w:r>
              <w:t>8.322e-37</w:t>
            </w:r>
          </w:p>
        </w:tc>
      </w:tr>
      <w:tr w:rsidR="00AB78B3" w14:paraId="5E4E159B" w14:textId="77777777">
        <w:tc>
          <w:tcPr>
            <w:tcW w:w="0" w:type="auto"/>
          </w:tcPr>
          <w:p w14:paraId="2E7A92A8" w14:textId="77777777" w:rsidR="00AB78B3" w:rsidRDefault="00337FF0">
            <w:pPr>
              <w:pStyle w:val="Compact"/>
              <w:jc w:val="center"/>
            </w:pPr>
            <w:r>
              <w:t>LORETO</w:t>
            </w:r>
          </w:p>
        </w:tc>
        <w:tc>
          <w:tcPr>
            <w:tcW w:w="0" w:type="auto"/>
          </w:tcPr>
          <w:p w14:paraId="2F59137E" w14:textId="77777777" w:rsidR="00AB78B3" w:rsidRDefault="00337FF0">
            <w:pPr>
              <w:pStyle w:val="Compact"/>
              <w:jc w:val="center"/>
            </w:pPr>
            <w:r>
              <w:t>a50.59</w:t>
            </w:r>
          </w:p>
        </w:tc>
        <w:tc>
          <w:tcPr>
            <w:tcW w:w="0" w:type="auto"/>
          </w:tcPr>
          <w:p w14:paraId="074DA829" w14:textId="77777777" w:rsidR="00AB78B3" w:rsidRDefault="00337FF0">
            <w:pPr>
              <w:pStyle w:val="Compact"/>
              <w:jc w:val="center"/>
            </w:pPr>
            <w:r>
              <w:t>806.8</w:t>
            </w:r>
          </w:p>
        </w:tc>
        <w:tc>
          <w:tcPr>
            <w:tcW w:w="0" w:type="auto"/>
          </w:tcPr>
          <w:p w14:paraId="4938E923" w14:textId="77777777" w:rsidR="00AB78B3" w:rsidRDefault="00337FF0">
            <w:pPr>
              <w:pStyle w:val="Compact"/>
              <w:jc w:val="center"/>
            </w:pPr>
            <w:r>
              <w:t>204</w:t>
            </w:r>
          </w:p>
        </w:tc>
        <w:tc>
          <w:tcPr>
            <w:tcW w:w="0" w:type="auto"/>
          </w:tcPr>
          <w:p w14:paraId="2754BF0E" w14:textId="77777777" w:rsidR="00AB78B3" w:rsidRDefault="00337FF0">
            <w:pPr>
              <w:pStyle w:val="Compact"/>
              <w:jc w:val="center"/>
            </w:pPr>
            <w:r>
              <w:t>NA</w:t>
            </w:r>
          </w:p>
        </w:tc>
        <w:tc>
          <w:tcPr>
            <w:tcW w:w="0" w:type="auto"/>
          </w:tcPr>
          <w:p w14:paraId="79323FAB" w14:textId="77777777" w:rsidR="00AB78B3" w:rsidRDefault="00337FF0">
            <w:pPr>
              <w:pStyle w:val="Compact"/>
              <w:jc w:val="center"/>
            </w:pPr>
            <w:r>
              <w:t>NA</w:t>
            </w:r>
          </w:p>
        </w:tc>
        <w:tc>
          <w:tcPr>
            <w:tcW w:w="0" w:type="auto"/>
          </w:tcPr>
          <w:p w14:paraId="17C17D2F" w14:textId="77777777" w:rsidR="00AB78B3" w:rsidRDefault="00337FF0">
            <w:pPr>
              <w:pStyle w:val="Compact"/>
              <w:jc w:val="center"/>
            </w:pPr>
            <w:r>
              <w:t>NA</w:t>
            </w:r>
          </w:p>
        </w:tc>
        <w:tc>
          <w:tcPr>
            <w:tcW w:w="0" w:type="auto"/>
          </w:tcPr>
          <w:p w14:paraId="74EC2380" w14:textId="77777777" w:rsidR="00AB78B3" w:rsidRDefault="00337FF0">
            <w:pPr>
              <w:pStyle w:val="Compact"/>
              <w:jc w:val="center"/>
            </w:pPr>
            <w:r>
              <w:t>268.4</w:t>
            </w:r>
          </w:p>
        </w:tc>
        <w:tc>
          <w:tcPr>
            <w:tcW w:w="0" w:type="auto"/>
          </w:tcPr>
          <w:p w14:paraId="221AE4E1" w14:textId="77777777" w:rsidR="00AB78B3" w:rsidRDefault="00337FF0">
            <w:pPr>
              <w:pStyle w:val="Compact"/>
              <w:jc w:val="center"/>
            </w:pPr>
            <w:r>
              <w:t>187</w:t>
            </w:r>
          </w:p>
        </w:tc>
        <w:tc>
          <w:tcPr>
            <w:tcW w:w="0" w:type="auto"/>
          </w:tcPr>
          <w:p w14:paraId="7CCB5D7B" w14:textId="77777777" w:rsidR="00AB78B3" w:rsidRDefault="00337FF0">
            <w:pPr>
              <w:pStyle w:val="Compact"/>
              <w:jc w:val="center"/>
            </w:pPr>
            <w:r>
              <w:t>205</w:t>
            </w:r>
          </w:p>
        </w:tc>
        <w:tc>
          <w:tcPr>
            <w:tcW w:w="0" w:type="auto"/>
          </w:tcPr>
          <w:p w14:paraId="20CE3E68" w14:textId="77777777" w:rsidR="00AB78B3" w:rsidRDefault="00337FF0">
            <w:pPr>
              <w:pStyle w:val="Compact"/>
              <w:jc w:val="center"/>
            </w:pPr>
            <w:r>
              <w:t>0.6673</w:t>
            </w:r>
          </w:p>
        </w:tc>
        <w:tc>
          <w:tcPr>
            <w:tcW w:w="0" w:type="auto"/>
          </w:tcPr>
          <w:p w14:paraId="233CE60A" w14:textId="77777777" w:rsidR="00AB78B3" w:rsidRDefault="00337FF0">
            <w:pPr>
              <w:pStyle w:val="Compact"/>
              <w:jc w:val="center"/>
            </w:pPr>
            <w:r>
              <w:t>538.4</w:t>
            </w:r>
          </w:p>
        </w:tc>
        <w:tc>
          <w:tcPr>
            <w:tcW w:w="0" w:type="auto"/>
          </w:tcPr>
          <w:p w14:paraId="7251C155" w14:textId="77777777" w:rsidR="00AB78B3" w:rsidRDefault="00337FF0">
            <w:pPr>
              <w:pStyle w:val="Compact"/>
              <w:jc w:val="center"/>
            </w:pPr>
            <w:r>
              <w:t>17</w:t>
            </w:r>
          </w:p>
        </w:tc>
        <w:tc>
          <w:tcPr>
            <w:tcW w:w="0" w:type="auto"/>
          </w:tcPr>
          <w:p w14:paraId="4572C075" w14:textId="77777777" w:rsidR="00AB78B3" w:rsidRDefault="00337FF0">
            <w:pPr>
              <w:pStyle w:val="Compact"/>
              <w:jc w:val="center"/>
            </w:pPr>
            <w:r>
              <w:t>1.527e-103</w:t>
            </w:r>
          </w:p>
        </w:tc>
      </w:tr>
      <w:tr w:rsidR="00AB78B3" w14:paraId="4294B22D" w14:textId="77777777">
        <w:tc>
          <w:tcPr>
            <w:tcW w:w="0" w:type="auto"/>
          </w:tcPr>
          <w:p w14:paraId="749FB1A0" w14:textId="77777777" w:rsidR="00AB78B3" w:rsidRDefault="00337FF0">
            <w:pPr>
              <w:pStyle w:val="Compact"/>
              <w:jc w:val="center"/>
            </w:pPr>
            <w:r>
              <w:t>LORETO</w:t>
            </w:r>
          </w:p>
        </w:tc>
        <w:tc>
          <w:tcPr>
            <w:tcW w:w="0" w:type="auto"/>
          </w:tcPr>
          <w:p w14:paraId="2D6E2A8E" w14:textId="77777777" w:rsidR="00AB78B3" w:rsidRDefault="00337FF0">
            <w:pPr>
              <w:pStyle w:val="Compact"/>
              <w:jc w:val="center"/>
            </w:pPr>
            <w:r>
              <w:t>a60.69</w:t>
            </w:r>
          </w:p>
        </w:tc>
        <w:tc>
          <w:tcPr>
            <w:tcW w:w="0" w:type="auto"/>
          </w:tcPr>
          <w:p w14:paraId="766364EC" w14:textId="77777777" w:rsidR="00AB78B3" w:rsidRDefault="00337FF0">
            <w:pPr>
              <w:pStyle w:val="Compact"/>
              <w:jc w:val="center"/>
            </w:pPr>
            <w:r>
              <w:t>1591</w:t>
            </w:r>
          </w:p>
        </w:tc>
        <w:tc>
          <w:tcPr>
            <w:tcW w:w="0" w:type="auto"/>
          </w:tcPr>
          <w:p w14:paraId="5E239BAE" w14:textId="77777777" w:rsidR="00AB78B3" w:rsidRDefault="00337FF0">
            <w:pPr>
              <w:pStyle w:val="Compact"/>
              <w:jc w:val="center"/>
            </w:pPr>
            <w:r>
              <w:t>204</w:t>
            </w:r>
          </w:p>
        </w:tc>
        <w:tc>
          <w:tcPr>
            <w:tcW w:w="0" w:type="auto"/>
          </w:tcPr>
          <w:p w14:paraId="17185C6C" w14:textId="77777777" w:rsidR="00AB78B3" w:rsidRDefault="00337FF0">
            <w:pPr>
              <w:pStyle w:val="Compact"/>
              <w:jc w:val="center"/>
            </w:pPr>
            <w:r>
              <w:t>NA</w:t>
            </w:r>
          </w:p>
        </w:tc>
        <w:tc>
          <w:tcPr>
            <w:tcW w:w="0" w:type="auto"/>
          </w:tcPr>
          <w:p w14:paraId="1C9E5887" w14:textId="77777777" w:rsidR="00AB78B3" w:rsidRDefault="00337FF0">
            <w:pPr>
              <w:pStyle w:val="Compact"/>
              <w:jc w:val="center"/>
            </w:pPr>
            <w:r>
              <w:t>NA</w:t>
            </w:r>
          </w:p>
        </w:tc>
        <w:tc>
          <w:tcPr>
            <w:tcW w:w="0" w:type="auto"/>
          </w:tcPr>
          <w:p w14:paraId="01B6FCDA" w14:textId="77777777" w:rsidR="00AB78B3" w:rsidRDefault="00337FF0">
            <w:pPr>
              <w:pStyle w:val="Compact"/>
              <w:jc w:val="center"/>
            </w:pPr>
            <w:r>
              <w:t>NA</w:t>
            </w:r>
          </w:p>
        </w:tc>
        <w:tc>
          <w:tcPr>
            <w:tcW w:w="0" w:type="auto"/>
          </w:tcPr>
          <w:p w14:paraId="640EE772" w14:textId="77777777" w:rsidR="00AB78B3" w:rsidRDefault="00337FF0">
            <w:pPr>
              <w:pStyle w:val="Compact"/>
              <w:jc w:val="center"/>
            </w:pPr>
            <w:r>
              <w:t>394</w:t>
            </w:r>
          </w:p>
        </w:tc>
        <w:tc>
          <w:tcPr>
            <w:tcW w:w="0" w:type="auto"/>
          </w:tcPr>
          <w:p w14:paraId="2AD1FFB9" w14:textId="77777777" w:rsidR="00AB78B3" w:rsidRDefault="00337FF0">
            <w:pPr>
              <w:pStyle w:val="Compact"/>
              <w:jc w:val="center"/>
            </w:pPr>
            <w:r>
              <w:t>187</w:t>
            </w:r>
          </w:p>
        </w:tc>
        <w:tc>
          <w:tcPr>
            <w:tcW w:w="0" w:type="auto"/>
          </w:tcPr>
          <w:p w14:paraId="554C17A0" w14:textId="77777777" w:rsidR="00AB78B3" w:rsidRDefault="00337FF0">
            <w:pPr>
              <w:pStyle w:val="Compact"/>
              <w:jc w:val="center"/>
            </w:pPr>
            <w:r>
              <w:t>205</w:t>
            </w:r>
          </w:p>
        </w:tc>
        <w:tc>
          <w:tcPr>
            <w:tcW w:w="0" w:type="auto"/>
          </w:tcPr>
          <w:p w14:paraId="63333089" w14:textId="77777777" w:rsidR="00AB78B3" w:rsidRDefault="00337FF0">
            <w:pPr>
              <w:pStyle w:val="Compact"/>
              <w:jc w:val="center"/>
            </w:pPr>
            <w:r>
              <w:t>0.7524</w:t>
            </w:r>
          </w:p>
        </w:tc>
        <w:tc>
          <w:tcPr>
            <w:tcW w:w="0" w:type="auto"/>
          </w:tcPr>
          <w:p w14:paraId="3DD9E8B0" w14:textId="77777777" w:rsidR="00AB78B3" w:rsidRDefault="00337FF0">
            <w:pPr>
              <w:pStyle w:val="Compact"/>
              <w:jc w:val="center"/>
            </w:pPr>
            <w:r>
              <w:t>1197</w:t>
            </w:r>
          </w:p>
        </w:tc>
        <w:tc>
          <w:tcPr>
            <w:tcW w:w="0" w:type="auto"/>
          </w:tcPr>
          <w:p w14:paraId="6BC07782" w14:textId="77777777" w:rsidR="00AB78B3" w:rsidRDefault="00337FF0">
            <w:pPr>
              <w:pStyle w:val="Compact"/>
              <w:jc w:val="center"/>
            </w:pPr>
            <w:r>
              <w:t>17</w:t>
            </w:r>
          </w:p>
        </w:tc>
        <w:tc>
          <w:tcPr>
            <w:tcW w:w="0" w:type="auto"/>
          </w:tcPr>
          <w:p w14:paraId="51B5B2AF" w14:textId="77777777" w:rsidR="00AB78B3" w:rsidRDefault="00337FF0">
            <w:pPr>
              <w:pStyle w:val="Compact"/>
              <w:jc w:val="center"/>
            </w:pPr>
            <w:r>
              <w:t>5.069e-244</w:t>
            </w:r>
          </w:p>
        </w:tc>
      </w:tr>
      <w:tr w:rsidR="00AB78B3" w14:paraId="29D61B7B" w14:textId="77777777">
        <w:tc>
          <w:tcPr>
            <w:tcW w:w="0" w:type="auto"/>
          </w:tcPr>
          <w:p w14:paraId="5D843094" w14:textId="77777777" w:rsidR="00AB78B3" w:rsidRDefault="00337FF0">
            <w:pPr>
              <w:pStyle w:val="Compact"/>
              <w:jc w:val="center"/>
            </w:pPr>
            <w:r>
              <w:t>LORETO</w:t>
            </w:r>
          </w:p>
        </w:tc>
        <w:tc>
          <w:tcPr>
            <w:tcW w:w="0" w:type="auto"/>
          </w:tcPr>
          <w:p w14:paraId="33487B81" w14:textId="77777777" w:rsidR="00AB78B3" w:rsidRDefault="00337FF0">
            <w:pPr>
              <w:pStyle w:val="Compact"/>
              <w:jc w:val="center"/>
            </w:pPr>
            <w:r>
              <w:t>a70.79</w:t>
            </w:r>
          </w:p>
        </w:tc>
        <w:tc>
          <w:tcPr>
            <w:tcW w:w="0" w:type="auto"/>
          </w:tcPr>
          <w:p w14:paraId="7EB6C041" w14:textId="77777777" w:rsidR="00AB78B3" w:rsidRDefault="00337FF0">
            <w:pPr>
              <w:pStyle w:val="Compact"/>
              <w:jc w:val="center"/>
            </w:pPr>
            <w:r>
              <w:t>1357</w:t>
            </w:r>
          </w:p>
        </w:tc>
        <w:tc>
          <w:tcPr>
            <w:tcW w:w="0" w:type="auto"/>
          </w:tcPr>
          <w:p w14:paraId="43FA66E3" w14:textId="77777777" w:rsidR="00AB78B3" w:rsidRDefault="00337FF0">
            <w:pPr>
              <w:pStyle w:val="Compact"/>
              <w:jc w:val="center"/>
            </w:pPr>
            <w:r>
              <w:t>205</w:t>
            </w:r>
          </w:p>
        </w:tc>
        <w:tc>
          <w:tcPr>
            <w:tcW w:w="0" w:type="auto"/>
          </w:tcPr>
          <w:p w14:paraId="7849F43E" w14:textId="77777777" w:rsidR="00AB78B3" w:rsidRDefault="00337FF0">
            <w:pPr>
              <w:pStyle w:val="Compact"/>
              <w:jc w:val="center"/>
            </w:pPr>
            <w:r>
              <w:t>NA</w:t>
            </w:r>
          </w:p>
        </w:tc>
        <w:tc>
          <w:tcPr>
            <w:tcW w:w="0" w:type="auto"/>
          </w:tcPr>
          <w:p w14:paraId="482BF04D" w14:textId="77777777" w:rsidR="00AB78B3" w:rsidRDefault="00337FF0">
            <w:pPr>
              <w:pStyle w:val="Compact"/>
              <w:jc w:val="center"/>
            </w:pPr>
            <w:r>
              <w:t>NA</w:t>
            </w:r>
          </w:p>
        </w:tc>
        <w:tc>
          <w:tcPr>
            <w:tcW w:w="0" w:type="auto"/>
          </w:tcPr>
          <w:p w14:paraId="58AE8486" w14:textId="77777777" w:rsidR="00AB78B3" w:rsidRDefault="00337FF0">
            <w:pPr>
              <w:pStyle w:val="Compact"/>
              <w:jc w:val="center"/>
            </w:pPr>
            <w:r>
              <w:t>NA</w:t>
            </w:r>
          </w:p>
        </w:tc>
        <w:tc>
          <w:tcPr>
            <w:tcW w:w="0" w:type="auto"/>
          </w:tcPr>
          <w:p w14:paraId="3A1EFE9E" w14:textId="77777777" w:rsidR="00AB78B3" w:rsidRDefault="00337FF0">
            <w:pPr>
              <w:pStyle w:val="Compact"/>
              <w:jc w:val="center"/>
            </w:pPr>
            <w:r>
              <w:t>397.5</w:t>
            </w:r>
          </w:p>
        </w:tc>
        <w:tc>
          <w:tcPr>
            <w:tcW w:w="0" w:type="auto"/>
          </w:tcPr>
          <w:p w14:paraId="521AC97E" w14:textId="77777777" w:rsidR="00AB78B3" w:rsidRDefault="00337FF0">
            <w:pPr>
              <w:pStyle w:val="Compact"/>
              <w:jc w:val="center"/>
            </w:pPr>
            <w:r>
              <w:t>188</w:t>
            </w:r>
          </w:p>
        </w:tc>
        <w:tc>
          <w:tcPr>
            <w:tcW w:w="0" w:type="auto"/>
          </w:tcPr>
          <w:p w14:paraId="68B0B54C" w14:textId="77777777" w:rsidR="00AB78B3" w:rsidRDefault="00337FF0">
            <w:pPr>
              <w:pStyle w:val="Compact"/>
              <w:jc w:val="center"/>
            </w:pPr>
            <w:r>
              <w:t>206</w:t>
            </w:r>
          </w:p>
        </w:tc>
        <w:tc>
          <w:tcPr>
            <w:tcW w:w="0" w:type="auto"/>
          </w:tcPr>
          <w:p w14:paraId="5E280C3C" w14:textId="77777777" w:rsidR="00AB78B3" w:rsidRDefault="00337FF0">
            <w:pPr>
              <w:pStyle w:val="Compact"/>
              <w:jc w:val="center"/>
            </w:pPr>
            <w:r>
              <w:t>0.7071</w:t>
            </w:r>
          </w:p>
        </w:tc>
        <w:tc>
          <w:tcPr>
            <w:tcW w:w="0" w:type="auto"/>
          </w:tcPr>
          <w:p w14:paraId="416A3BA7" w14:textId="77777777" w:rsidR="00AB78B3" w:rsidRDefault="00337FF0">
            <w:pPr>
              <w:pStyle w:val="Compact"/>
              <w:jc w:val="center"/>
            </w:pPr>
            <w:r>
              <w:t>959.6</w:t>
            </w:r>
          </w:p>
        </w:tc>
        <w:tc>
          <w:tcPr>
            <w:tcW w:w="0" w:type="auto"/>
          </w:tcPr>
          <w:p w14:paraId="237F580D" w14:textId="77777777" w:rsidR="00AB78B3" w:rsidRDefault="00337FF0">
            <w:pPr>
              <w:pStyle w:val="Compact"/>
              <w:jc w:val="center"/>
            </w:pPr>
            <w:r>
              <w:t>17</w:t>
            </w:r>
          </w:p>
        </w:tc>
        <w:tc>
          <w:tcPr>
            <w:tcW w:w="0" w:type="auto"/>
          </w:tcPr>
          <w:p w14:paraId="6761B127" w14:textId="77777777" w:rsidR="00AB78B3" w:rsidRDefault="00337FF0">
            <w:pPr>
              <w:pStyle w:val="Compact"/>
              <w:jc w:val="center"/>
            </w:pPr>
            <w:r>
              <w:t>3.915e-193</w:t>
            </w:r>
          </w:p>
        </w:tc>
      </w:tr>
      <w:tr w:rsidR="00AB78B3" w14:paraId="627A0324" w14:textId="77777777">
        <w:tc>
          <w:tcPr>
            <w:tcW w:w="0" w:type="auto"/>
          </w:tcPr>
          <w:p w14:paraId="15E91042" w14:textId="77777777" w:rsidR="00AB78B3" w:rsidRDefault="00337FF0">
            <w:pPr>
              <w:pStyle w:val="Compact"/>
              <w:jc w:val="center"/>
            </w:pPr>
            <w:r>
              <w:t>LORETO</w:t>
            </w:r>
          </w:p>
        </w:tc>
        <w:tc>
          <w:tcPr>
            <w:tcW w:w="0" w:type="auto"/>
          </w:tcPr>
          <w:p w14:paraId="29216DE6" w14:textId="77777777" w:rsidR="00AB78B3" w:rsidRDefault="00337FF0">
            <w:pPr>
              <w:pStyle w:val="Compact"/>
              <w:jc w:val="center"/>
            </w:pPr>
            <w:r>
              <w:t>a80</w:t>
            </w:r>
          </w:p>
        </w:tc>
        <w:tc>
          <w:tcPr>
            <w:tcW w:w="0" w:type="auto"/>
          </w:tcPr>
          <w:p w14:paraId="0281D3B2" w14:textId="77777777" w:rsidR="00AB78B3" w:rsidRDefault="00337FF0">
            <w:pPr>
              <w:pStyle w:val="Compact"/>
              <w:jc w:val="center"/>
            </w:pPr>
            <w:r>
              <w:t>806.5</w:t>
            </w:r>
          </w:p>
        </w:tc>
        <w:tc>
          <w:tcPr>
            <w:tcW w:w="0" w:type="auto"/>
          </w:tcPr>
          <w:p w14:paraId="49A2FD8C" w14:textId="77777777" w:rsidR="00AB78B3" w:rsidRDefault="00337FF0">
            <w:pPr>
              <w:pStyle w:val="Compact"/>
              <w:jc w:val="center"/>
            </w:pPr>
            <w:r>
              <w:t>206</w:t>
            </w:r>
          </w:p>
        </w:tc>
        <w:tc>
          <w:tcPr>
            <w:tcW w:w="0" w:type="auto"/>
          </w:tcPr>
          <w:p w14:paraId="0CE5D24F" w14:textId="77777777" w:rsidR="00AB78B3" w:rsidRDefault="00337FF0">
            <w:pPr>
              <w:pStyle w:val="Compact"/>
              <w:jc w:val="center"/>
            </w:pPr>
            <w:r>
              <w:t>NA</w:t>
            </w:r>
          </w:p>
        </w:tc>
        <w:tc>
          <w:tcPr>
            <w:tcW w:w="0" w:type="auto"/>
          </w:tcPr>
          <w:p w14:paraId="67C1E123" w14:textId="77777777" w:rsidR="00AB78B3" w:rsidRDefault="00337FF0">
            <w:pPr>
              <w:pStyle w:val="Compact"/>
              <w:jc w:val="center"/>
            </w:pPr>
            <w:r>
              <w:t>NA</w:t>
            </w:r>
          </w:p>
        </w:tc>
        <w:tc>
          <w:tcPr>
            <w:tcW w:w="0" w:type="auto"/>
          </w:tcPr>
          <w:p w14:paraId="13E6DDA6" w14:textId="77777777" w:rsidR="00AB78B3" w:rsidRDefault="00337FF0">
            <w:pPr>
              <w:pStyle w:val="Compact"/>
              <w:jc w:val="center"/>
            </w:pPr>
            <w:r>
              <w:t>NA</w:t>
            </w:r>
          </w:p>
        </w:tc>
        <w:tc>
          <w:tcPr>
            <w:tcW w:w="0" w:type="auto"/>
          </w:tcPr>
          <w:p w14:paraId="1AD1EC4B" w14:textId="77777777" w:rsidR="00AB78B3" w:rsidRDefault="00337FF0">
            <w:pPr>
              <w:pStyle w:val="Compact"/>
              <w:jc w:val="center"/>
            </w:pPr>
            <w:r>
              <w:t>326.9</w:t>
            </w:r>
          </w:p>
        </w:tc>
        <w:tc>
          <w:tcPr>
            <w:tcW w:w="0" w:type="auto"/>
          </w:tcPr>
          <w:p w14:paraId="0262BB90" w14:textId="77777777" w:rsidR="00AB78B3" w:rsidRDefault="00337FF0">
            <w:pPr>
              <w:pStyle w:val="Compact"/>
              <w:jc w:val="center"/>
            </w:pPr>
            <w:r>
              <w:t>189</w:t>
            </w:r>
          </w:p>
        </w:tc>
        <w:tc>
          <w:tcPr>
            <w:tcW w:w="0" w:type="auto"/>
          </w:tcPr>
          <w:p w14:paraId="20C22D46" w14:textId="77777777" w:rsidR="00AB78B3" w:rsidRDefault="00337FF0">
            <w:pPr>
              <w:pStyle w:val="Compact"/>
              <w:jc w:val="center"/>
            </w:pPr>
            <w:r>
              <w:t>207</w:t>
            </w:r>
          </w:p>
        </w:tc>
        <w:tc>
          <w:tcPr>
            <w:tcW w:w="0" w:type="auto"/>
          </w:tcPr>
          <w:p w14:paraId="544FA57B" w14:textId="77777777" w:rsidR="00AB78B3" w:rsidRDefault="00337FF0">
            <w:pPr>
              <w:pStyle w:val="Compact"/>
              <w:jc w:val="center"/>
            </w:pPr>
            <w:r>
              <w:t>0.5947</w:t>
            </w:r>
          </w:p>
        </w:tc>
        <w:tc>
          <w:tcPr>
            <w:tcW w:w="0" w:type="auto"/>
          </w:tcPr>
          <w:p w14:paraId="0E8C425E" w14:textId="77777777" w:rsidR="00AB78B3" w:rsidRDefault="00337FF0">
            <w:pPr>
              <w:pStyle w:val="Compact"/>
              <w:jc w:val="center"/>
            </w:pPr>
            <w:r>
              <w:t>479.6</w:t>
            </w:r>
          </w:p>
        </w:tc>
        <w:tc>
          <w:tcPr>
            <w:tcW w:w="0" w:type="auto"/>
          </w:tcPr>
          <w:p w14:paraId="35DACC18" w14:textId="77777777" w:rsidR="00AB78B3" w:rsidRDefault="00337FF0">
            <w:pPr>
              <w:pStyle w:val="Compact"/>
              <w:jc w:val="center"/>
            </w:pPr>
            <w:r>
              <w:t>17</w:t>
            </w:r>
          </w:p>
        </w:tc>
        <w:tc>
          <w:tcPr>
            <w:tcW w:w="0" w:type="auto"/>
          </w:tcPr>
          <w:p w14:paraId="25D4742F" w14:textId="77777777" w:rsidR="00AB78B3" w:rsidRDefault="00337FF0">
            <w:pPr>
              <w:pStyle w:val="Compact"/>
              <w:jc w:val="center"/>
            </w:pPr>
            <w:r>
              <w:t>3.8e-91</w:t>
            </w:r>
          </w:p>
        </w:tc>
      </w:tr>
      <w:tr w:rsidR="00AB78B3" w14:paraId="525EE554" w14:textId="77777777">
        <w:tc>
          <w:tcPr>
            <w:tcW w:w="0" w:type="auto"/>
          </w:tcPr>
          <w:p w14:paraId="7DD774A2" w14:textId="77777777" w:rsidR="00AB78B3" w:rsidRDefault="00337FF0">
            <w:pPr>
              <w:pStyle w:val="Compact"/>
              <w:jc w:val="center"/>
            </w:pPr>
            <w:r>
              <w:t>MADRE DE DIOS</w:t>
            </w:r>
          </w:p>
        </w:tc>
        <w:tc>
          <w:tcPr>
            <w:tcW w:w="0" w:type="auto"/>
          </w:tcPr>
          <w:p w14:paraId="4DA27505" w14:textId="77777777" w:rsidR="00AB78B3" w:rsidRDefault="00337FF0">
            <w:pPr>
              <w:pStyle w:val="Compact"/>
              <w:jc w:val="center"/>
            </w:pPr>
            <w:r>
              <w:t>a0.9</w:t>
            </w:r>
          </w:p>
        </w:tc>
        <w:tc>
          <w:tcPr>
            <w:tcW w:w="0" w:type="auto"/>
          </w:tcPr>
          <w:p w14:paraId="6C70188E" w14:textId="77777777" w:rsidR="00AB78B3" w:rsidRDefault="00337FF0">
            <w:pPr>
              <w:pStyle w:val="Compact"/>
              <w:jc w:val="center"/>
            </w:pPr>
            <w:r>
              <w:t>78.23</w:t>
            </w:r>
          </w:p>
        </w:tc>
        <w:tc>
          <w:tcPr>
            <w:tcW w:w="0" w:type="auto"/>
          </w:tcPr>
          <w:p w14:paraId="236AF454" w14:textId="77777777" w:rsidR="00AB78B3" w:rsidRDefault="00337FF0">
            <w:pPr>
              <w:pStyle w:val="Compact"/>
              <w:jc w:val="center"/>
            </w:pPr>
            <w:r>
              <w:t>130</w:t>
            </w:r>
          </w:p>
        </w:tc>
        <w:tc>
          <w:tcPr>
            <w:tcW w:w="0" w:type="auto"/>
          </w:tcPr>
          <w:p w14:paraId="592BEDFD" w14:textId="77777777" w:rsidR="00AB78B3" w:rsidRDefault="00337FF0">
            <w:pPr>
              <w:pStyle w:val="Compact"/>
              <w:jc w:val="center"/>
            </w:pPr>
            <w:r>
              <w:t>NA</w:t>
            </w:r>
          </w:p>
        </w:tc>
        <w:tc>
          <w:tcPr>
            <w:tcW w:w="0" w:type="auto"/>
          </w:tcPr>
          <w:p w14:paraId="0555FAF3" w14:textId="77777777" w:rsidR="00AB78B3" w:rsidRDefault="00337FF0">
            <w:pPr>
              <w:pStyle w:val="Compact"/>
              <w:jc w:val="center"/>
            </w:pPr>
            <w:r>
              <w:t>NA</w:t>
            </w:r>
          </w:p>
        </w:tc>
        <w:tc>
          <w:tcPr>
            <w:tcW w:w="0" w:type="auto"/>
          </w:tcPr>
          <w:p w14:paraId="4E88EF4E" w14:textId="77777777" w:rsidR="00AB78B3" w:rsidRDefault="00337FF0">
            <w:pPr>
              <w:pStyle w:val="Compact"/>
              <w:jc w:val="center"/>
            </w:pPr>
            <w:r>
              <w:t>NA</w:t>
            </w:r>
          </w:p>
        </w:tc>
        <w:tc>
          <w:tcPr>
            <w:tcW w:w="0" w:type="auto"/>
          </w:tcPr>
          <w:p w14:paraId="7651518F" w14:textId="77777777" w:rsidR="00AB78B3" w:rsidRDefault="00337FF0">
            <w:pPr>
              <w:pStyle w:val="Compact"/>
              <w:jc w:val="center"/>
            </w:pPr>
            <w:r>
              <w:t>64.36</w:t>
            </w:r>
          </w:p>
        </w:tc>
        <w:tc>
          <w:tcPr>
            <w:tcW w:w="0" w:type="auto"/>
          </w:tcPr>
          <w:p w14:paraId="28B2CD11" w14:textId="77777777" w:rsidR="00AB78B3" w:rsidRDefault="00337FF0">
            <w:pPr>
              <w:pStyle w:val="Compact"/>
              <w:jc w:val="center"/>
            </w:pPr>
            <w:r>
              <w:t>113</w:t>
            </w:r>
          </w:p>
        </w:tc>
        <w:tc>
          <w:tcPr>
            <w:tcW w:w="0" w:type="auto"/>
          </w:tcPr>
          <w:p w14:paraId="6E71D13A" w14:textId="77777777" w:rsidR="00AB78B3" w:rsidRDefault="00337FF0">
            <w:pPr>
              <w:pStyle w:val="Compact"/>
              <w:jc w:val="center"/>
            </w:pPr>
            <w:r>
              <w:t>131</w:t>
            </w:r>
          </w:p>
        </w:tc>
        <w:tc>
          <w:tcPr>
            <w:tcW w:w="0" w:type="auto"/>
          </w:tcPr>
          <w:p w14:paraId="1F7485EC" w14:textId="77777777" w:rsidR="00AB78B3" w:rsidRDefault="00337FF0">
            <w:pPr>
              <w:pStyle w:val="Compact"/>
              <w:jc w:val="center"/>
            </w:pPr>
            <w:r>
              <w:t>0.1773</w:t>
            </w:r>
          </w:p>
        </w:tc>
        <w:tc>
          <w:tcPr>
            <w:tcW w:w="0" w:type="auto"/>
          </w:tcPr>
          <w:p w14:paraId="54427F48" w14:textId="77777777" w:rsidR="00AB78B3" w:rsidRDefault="00337FF0">
            <w:pPr>
              <w:pStyle w:val="Compact"/>
              <w:jc w:val="center"/>
            </w:pPr>
            <w:r>
              <w:t>13.87</w:t>
            </w:r>
          </w:p>
        </w:tc>
        <w:tc>
          <w:tcPr>
            <w:tcW w:w="0" w:type="auto"/>
          </w:tcPr>
          <w:p w14:paraId="1619D11D" w14:textId="77777777" w:rsidR="00AB78B3" w:rsidRDefault="00337FF0">
            <w:pPr>
              <w:pStyle w:val="Compact"/>
              <w:jc w:val="center"/>
            </w:pPr>
            <w:r>
              <w:t>17</w:t>
            </w:r>
          </w:p>
        </w:tc>
        <w:tc>
          <w:tcPr>
            <w:tcW w:w="0" w:type="auto"/>
          </w:tcPr>
          <w:p w14:paraId="777804D9" w14:textId="77777777" w:rsidR="00AB78B3" w:rsidRDefault="00337FF0">
            <w:pPr>
              <w:pStyle w:val="Compact"/>
              <w:jc w:val="center"/>
            </w:pPr>
            <w:r>
              <w:t>0.6765</w:t>
            </w:r>
          </w:p>
        </w:tc>
      </w:tr>
      <w:tr w:rsidR="00AB78B3" w14:paraId="7DEE23D1" w14:textId="77777777">
        <w:tc>
          <w:tcPr>
            <w:tcW w:w="0" w:type="auto"/>
          </w:tcPr>
          <w:p w14:paraId="1D90A1F5" w14:textId="77777777" w:rsidR="00AB78B3" w:rsidRDefault="00337FF0">
            <w:pPr>
              <w:pStyle w:val="Compact"/>
              <w:jc w:val="center"/>
            </w:pPr>
            <w:r>
              <w:t>MADRE DE DIOS</w:t>
            </w:r>
          </w:p>
        </w:tc>
        <w:tc>
          <w:tcPr>
            <w:tcW w:w="0" w:type="auto"/>
          </w:tcPr>
          <w:p w14:paraId="50A1F0B2" w14:textId="77777777" w:rsidR="00AB78B3" w:rsidRDefault="00337FF0">
            <w:pPr>
              <w:pStyle w:val="Compact"/>
              <w:jc w:val="center"/>
            </w:pPr>
            <w:r>
              <w:t>a10.19</w:t>
            </w:r>
          </w:p>
        </w:tc>
        <w:tc>
          <w:tcPr>
            <w:tcW w:w="0" w:type="auto"/>
          </w:tcPr>
          <w:p w14:paraId="6F9BBB72" w14:textId="77777777" w:rsidR="00AB78B3" w:rsidRDefault="00337FF0">
            <w:pPr>
              <w:pStyle w:val="Compact"/>
              <w:jc w:val="center"/>
            </w:pPr>
            <w:r>
              <w:t>16.24</w:t>
            </w:r>
          </w:p>
        </w:tc>
        <w:tc>
          <w:tcPr>
            <w:tcW w:w="0" w:type="auto"/>
          </w:tcPr>
          <w:p w14:paraId="4472FC00" w14:textId="77777777" w:rsidR="00AB78B3" w:rsidRDefault="00337FF0">
            <w:pPr>
              <w:pStyle w:val="Compact"/>
              <w:jc w:val="center"/>
            </w:pPr>
            <w:r>
              <w:t>78</w:t>
            </w:r>
          </w:p>
        </w:tc>
        <w:tc>
          <w:tcPr>
            <w:tcW w:w="0" w:type="auto"/>
          </w:tcPr>
          <w:p w14:paraId="0A3A61F2" w14:textId="77777777" w:rsidR="00AB78B3" w:rsidRDefault="00337FF0">
            <w:pPr>
              <w:pStyle w:val="Compact"/>
              <w:jc w:val="center"/>
            </w:pPr>
            <w:r>
              <w:t>NA</w:t>
            </w:r>
          </w:p>
        </w:tc>
        <w:tc>
          <w:tcPr>
            <w:tcW w:w="0" w:type="auto"/>
          </w:tcPr>
          <w:p w14:paraId="7CCC4180" w14:textId="77777777" w:rsidR="00AB78B3" w:rsidRDefault="00337FF0">
            <w:pPr>
              <w:pStyle w:val="Compact"/>
              <w:jc w:val="center"/>
            </w:pPr>
            <w:r>
              <w:t>NA</w:t>
            </w:r>
          </w:p>
        </w:tc>
        <w:tc>
          <w:tcPr>
            <w:tcW w:w="0" w:type="auto"/>
          </w:tcPr>
          <w:p w14:paraId="42F9BB5E" w14:textId="77777777" w:rsidR="00AB78B3" w:rsidRDefault="00337FF0">
            <w:pPr>
              <w:pStyle w:val="Compact"/>
              <w:jc w:val="center"/>
            </w:pPr>
            <w:r>
              <w:t>NA</w:t>
            </w:r>
          </w:p>
        </w:tc>
        <w:tc>
          <w:tcPr>
            <w:tcW w:w="0" w:type="auto"/>
          </w:tcPr>
          <w:p w14:paraId="0195E656" w14:textId="77777777" w:rsidR="00AB78B3" w:rsidRDefault="00337FF0">
            <w:pPr>
              <w:pStyle w:val="Compact"/>
              <w:jc w:val="center"/>
            </w:pPr>
            <w:r>
              <w:t>12.75</w:t>
            </w:r>
          </w:p>
        </w:tc>
        <w:tc>
          <w:tcPr>
            <w:tcW w:w="0" w:type="auto"/>
          </w:tcPr>
          <w:p w14:paraId="6EB214E8" w14:textId="77777777" w:rsidR="00AB78B3" w:rsidRDefault="00337FF0">
            <w:pPr>
              <w:pStyle w:val="Compact"/>
              <w:jc w:val="center"/>
            </w:pPr>
            <w:r>
              <w:t>61</w:t>
            </w:r>
          </w:p>
        </w:tc>
        <w:tc>
          <w:tcPr>
            <w:tcW w:w="0" w:type="auto"/>
          </w:tcPr>
          <w:p w14:paraId="40D8F3CE" w14:textId="77777777" w:rsidR="00AB78B3" w:rsidRDefault="00337FF0">
            <w:pPr>
              <w:pStyle w:val="Compact"/>
              <w:jc w:val="center"/>
            </w:pPr>
            <w:r>
              <w:t>79</w:t>
            </w:r>
          </w:p>
        </w:tc>
        <w:tc>
          <w:tcPr>
            <w:tcW w:w="0" w:type="auto"/>
          </w:tcPr>
          <w:p w14:paraId="5E0DFE06" w14:textId="77777777" w:rsidR="00AB78B3" w:rsidRDefault="00337FF0">
            <w:pPr>
              <w:pStyle w:val="Compact"/>
              <w:jc w:val="center"/>
            </w:pPr>
            <w:r>
              <w:t>0.2148</w:t>
            </w:r>
          </w:p>
        </w:tc>
        <w:tc>
          <w:tcPr>
            <w:tcW w:w="0" w:type="auto"/>
          </w:tcPr>
          <w:p w14:paraId="59D7245D" w14:textId="77777777" w:rsidR="00AB78B3" w:rsidRDefault="00337FF0">
            <w:pPr>
              <w:pStyle w:val="Compact"/>
              <w:jc w:val="center"/>
            </w:pPr>
            <w:r>
              <w:t>3.487</w:t>
            </w:r>
          </w:p>
        </w:tc>
        <w:tc>
          <w:tcPr>
            <w:tcW w:w="0" w:type="auto"/>
          </w:tcPr>
          <w:p w14:paraId="2D9AEB1D" w14:textId="77777777" w:rsidR="00AB78B3" w:rsidRDefault="00337FF0">
            <w:pPr>
              <w:pStyle w:val="Compact"/>
              <w:jc w:val="center"/>
            </w:pPr>
            <w:r>
              <w:t>17</w:t>
            </w:r>
          </w:p>
        </w:tc>
        <w:tc>
          <w:tcPr>
            <w:tcW w:w="0" w:type="auto"/>
          </w:tcPr>
          <w:p w14:paraId="2B3A7D85" w14:textId="77777777" w:rsidR="00AB78B3" w:rsidRDefault="00337FF0">
            <w:pPr>
              <w:pStyle w:val="Compact"/>
              <w:jc w:val="center"/>
            </w:pPr>
            <w:r>
              <w:t>0.9998</w:t>
            </w:r>
          </w:p>
        </w:tc>
      </w:tr>
      <w:tr w:rsidR="00AB78B3" w14:paraId="43B38CA7" w14:textId="77777777">
        <w:tc>
          <w:tcPr>
            <w:tcW w:w="0" w:type="auto"/>
          </w:tcPr>
          <w:p w14:paraId="33E0F439" w14:textId="77777777" w:rsidR="00AB78B3" w:rsidRDefault="00337FF0">
            <w:pPr>
              <w:pStyle w:val="Compact"/>
              <w:jc w:val="center"/>
            </w:pPr>
            <w:r>
              <w:t>MADRE DE DIOS</w:t>
            </w:r>
          </w:p>
        </w:tc>
        <w:tc>
          <w:tcPr>
            <w:tcW w:w="0" w:type="auto"/>
          </w:tcPr>
          <w:p w14:paraId="58060CBE" w14:textId="77777777" w:rsidR="00AB78B3" w:rsidRDefault="00337FF0">
            <w:pPr>
              <w:pStyle w:val="Compact"/>
              <w:jc w:val="center"/>
            </w:pPr>
            <w:r>
              <w:t>a20.29</w:t>
            </w:r>
          </w:p>
        </w:tc>
        <w:tc>
          <w:tcPr>
            <w:tcW w:w="0" w:type="auto"/>
          </w:tcPr>
          <w:p w14:paraId="7B23AD49" w14:textId="77777777" w:rsidR="00AB78B3" w:rsidRDefault="00337FF0">
            <w:pPr>
              <w:pStyle w:val="Compact"/>
              <w:jc w:val="center"/>
            </w:pPr>
            <w:r>
              <w:t>75.72</w:t>
            </w:r>
          </w:p>
        </w:tc>
        <w:tc>
          <w:tcPr>
            <w:tcW w:w="0" w:type="auto"/>
          </w:tcPr>
          <w:p w14:paraId="22BBC8AD" w14:textId="77777777" w:rsidR="00AB78B3" w:rsidRDefault="00337FF0">
            <w:pPr>
              <w:pStyle w:val="Compact"/>
              <w:jc w:val="center"/>
            </w:pPr>
            <w:r>
              <w:t>151</w:t>
            </w:r>
          </w:p>
        </w:tc>
        <w:tc>
          <w:tcPr>
            <w:tcW w:w="0" w:type="auto"/>
          </w:tcPr>
          <w:p w14:paraId="190E51C4" w14:textId="77777777" w:rsidR="00AB78B3" w:rsidRDefault="00337FF0">
            <w:pPr>
              <w:pStyle w:val="Compact"/>
              <w:jc w:val="center"/>
            </w:pPr>
            <w:r>
              <w:t>NA</w:t>
            </w:r>
          </w:p>
        </w:tc>
        <w:tc>
          <w:tcPr>
            <w:tcW w:w="0" w:type="auto"/>
          </w:tcPr>
          <w:p w14:paraId="55639987" w14:textId="77777777" w:rsidR="00AB78B3" w:rsidRDefault="00337FF0">
            <w:pPr>
              <w:pStyle w:val="Compact"/>
              <w:jc w:val="center"/>
            </w:pPr>
            <w:r>
              <w:t>NA</w:t>
            </w:r>
          </w:p>
        </w:tc>
        <w:tc>
          <w:tcPr>
            <w:tcW w:w="0" w:type="auto"/>
          </w:tcPr>
          <w:p w14:paraId="6905BB43" w14:textId="77777777" w:rsidR="00AB78B3" w:rsidRDefault="00337FF0">
            <w:pPr>
              <w:pStyle w:val="Compact"/>
              <w:jc w:val="center"/>
            </w:pPr>
            <w:r>
              <w:t>NA</w:t>
            </w:r>
          </w:p>
        </w:tc>
        <w:tc>
          <w:tcPr>
            <w:tcW w:w="0" w:type="auto"/>
          </w:tcPr>
          <w:p w14:paraId="1BEDF6C6" w14:textId="77777777" w:rsidR="00AB78B3" w:rsidRDefault="00337FF0">
            <w:pPr>
              <w:pStyle w:val="Compact"/>
              <w:jc w:val="center"/>
            </w:pPr>
            <w:r>
              <w:t>69.89</w:t>
            </w:r>
          </w:p>
        </w:tc>
        <w:tc>
          <w:tcPr>
            <w:tcW w:w="0" w:type="auto"/>
          </w:tcPr>
          <w:p w14:paraId="1320BFF5" w14:textId="77777777" w:rsidR="00AB78B3" w:rsidRDefault="00337FF0">
            <w:pPr>
              <w:pStyle w:val="Compact"/>
              <w:jc w:val="center"/>
            </w:pPr>
            <w:r>
              <w:t>134</w:t>
            </w:r>
          </w:p>
        </w:tc>
        <w:tc>
          <w:tcPr>
            <w:tcW w:w="0" w:type="auto"/>
          </w:tcPr>
          <w:p w14:paraId="6A70CC0E" w14:textId="77777777" w:rsidR="00AB78B3" w:rsidRDefault="00337FF0">
            <w:pPr>
              <w:pStyle w:val="Compact"/>
              <w:jc w:val="center"/>
            </w:pPr>
            <w:r>
              <w:t>152</w:t>
            </w:r>
          </w:p>
        </w:tc>
        <w:tc>
          <w:tcPr>
            <w:tcW w:w="0" w:type="auto"/>
          </w:tcPr>
          <w:p w14:paraId="04511BD1" w14:textId="77777777" w:rsidR="00AB78B3" w:rsidRDefault="00337FF0">
            <w:pPr>
              <w:pStyle w:val="Compact"/>
              <w:jc w:val="center"/>
            </w:pPr>
            <w:r>
              <w:t>0.07695</w:t>
            </w:r>
          </w:p>
        </w:tc>
        <w:tc>
          <w:tcPr>
            <w:tcW w:w="0" w:type="auto"/>
          </w:tcPr>
          <w:p w14:paraId="36A4D587" w14:textId="77777777" w:rsidR="00AB78B3" w:rsidRDefault="00337FF0">
            <w:pPr>
              <w:pStyle w:val="Compact"/>
              <w:jc w:val="center"/>
            </w:pPr>
            <w:r>
              <w:t>5.826</w:t>
            </w:r>
          </w:p>
        </w:tc>
        <w:tc>
          <w:tcPr>
            <w:tcW w:w="0" w:type="auto"/>
          </w:tcPr>
          <w:p w14:paraId="6CA06326" w14:textId="77777777" w:rsidR="00AB78B3" w:rsidRDefault="00337FF0">
            <w:pPr>
              <w:pStyle w:val="Compact"/>
              <w:jc w:val="center"/>
            </w:pPr>
            <w:r>
              <w:t>17</w:t>
            </w:r>
          </w:p>
        </w:tc>
        <w:tc>
          <w:tcPr>
            <w:tcW w:w="0" w:type="auto"/>
          </w:tcPr>
          <w:p w14:paraId="6008911A" w14:textId="77777777" w:rsidR="00AB78B3" w:rsidRDefault="00337FF0">
            <w:pPr>
              <w:pStyle w:val="Compact"/>
              <w:jc w:val="center"/>
            </w:pPr>
            <w:r>
              <w:t>0.9943</w:t>
            </w:r>
          </w:p>
        </w:tc>
      </w:tr>
      <w:tr w:rsidR="00AB78B3" w14:paraId="117F1082" w14:textId="77777777">
        <w:tc>
          <w:tcPr>
            <w:tcW w:w="0" w:type="auto"/>
          </w:tcPr>
          <w:p w14:paraId="5A27C652" w14:textId="77777777" w:rsidR="00AB78B3" w:rsidRDefault="00337FF0">
            <w:pPr>
              <w:pStyle w:val="Compact"/>
              <w:jc w:val="center"/>
            </w:pPr>
            <w:r>
              <w:t>MADRE DE DIOS</w:t>
            </w:r>
          </w:p>
        </w:tc>
        <w:tc>
          <w:tcPr>
            <w:tcW w:w="0" w:type="auto"/>
          </w:tcPr>
          <w:p w14:paraId="42F027F5" w14:textId="77777777" w:rsidR="00AB78B3" w:rsidRDefault="00337FF0">
            <w:pPr>
              <w:pStyle w:val="Compact"/>
              <w:jc w:val="center"/>
            </w:pPr>
            <w:r>
              <w:t>a30.39</w:t>
            </w:r>
          </w:p>
        </w:tc>
        <w:tc>
          <w:tcPr>
            <w:tcW w:w="0" w:type="auto"/>
          </w:tcPr>
          <w:p w14:paraId="1239B8A0" w14:textId="77777777" w:rsidR="00AB78B3" w:rsidRDefault="00337FF0">
            <w:pPr>
              <w:pStyle w:val="Compact"/>
              <w:jc w:val="center"/>
            </w:pPr>
            <w:r>
              <w:t>72.37</w:t>
            </w:r>
          </w:p>
        </w:tc>
        <w:tc>
          <w:tcPr>
            <w:tcW w:w="0" w:type="auto"/>
          </w:tcPr>
          <w:p w14:paraId="4B6C84B4" w14:textId="77777777" w:rsidR="00AB78B3" w:rsidRDefault="00337FF0">
            <w:pPr>
              <w:pStyle w:val="Compact"/>
              <w:jc w:val="center"/>
            </w:pPr>
            <w:r>
              <w:t>139</w:t>
            </w:r>
          </w:p>
        </w:tc>
        <w:tc>
          <w:tcPr>
            <w:tcW w:w="0" w:type="auto"/>
          </w:tcPr>
          <w:p w14:paraId="1D2BB82C" w14:textId="77777777" w:rsidR="00AB78B3" w:rsidRDefault="00337FF0">
            <w:pPr>
              <w:pStyle w:val="Compact"/>
              <w:jc w:val="center"/>
            </w:pPr>
            <w:r>
              <w:t>NA</w:t>
            </w:r>
          </w:p>
        </w:tc>
        <w:tc>
          <w:tcPr>
            <w:tcW w:w="0" w:type="auto"/>
          </w:tcPr>
          <w:p w14:paraId="31452E1A" w14:textId="77777777" w:rsidR="00AB78B3" w:rsidRDefault="00337FF0">
            <w:pPr>
              <w:pStyle w:val="Compact"/>
              <w:jc w:val="center"/>
            </w:pPr>
            <w:r>
              <w:t>NA</w:t>
            </w:r>
          </w:p>
        </w:tc>
        <w:tc>
          <w:tcPr>
            <w:tcW w:w="0" w:type="auto"/>
          </w:tcPr>
          <w:p w14:paraId="4606652D" w14:textId="77777777" w:rsidR="00AB78B3" w:rsidRDefault="00337FF0">
            <w:pPr>
              <w:pStyle w:val="Compact"/>
              <w:jc w:val="center"/>
            </w:pPr>
            <w:r>
              <w:t>NA</w:t>
            </w:r>
          </w:p>
        </w:tc>
        <w:tc>
          <w:tcPr>
            <w:tcW w:w="0" w:type="auto"/>
          </w:tcPr>
          <w:p w14:paraId="7E643EFE" w14:textId="77777777" w:rsidR="00AB78B3" w:rsidRDefault="00337FF0">
            <w:pPr>
              <w:pStyle w:val="Compact"/>
              <w:jc w:val="center"/>
            </w:pPr>
            <w:r>
              <w:t>63.19</w:t>
            </w:r>
          </w:p>
        </w:tc>
        <w:tc>
          <w:tcPr>
            <w:tcW w:w="0" w:type="auto"/>
          </w:tcPr>
          <w:p w14:paraId="66D199B2" w14:textId="77777777" w:rsidR="00AB78B3" w:rsidRDefault="00337FF0">
            <w:pPr>
              <w:pStyle w:val="Compact"/>
              <w:jc w:val="center"/>
            </w:pPr>
            <w:r>
              <w:t>122</w:t>
            </w:r>
          </w:p>
        </w:tc>
        <w:tc>
          <w:tcPr>
            <w:tcW w:w="0" w:type="auto"/>
          </w:tcPr>
          <w:p w14:paraId="12023296" w14:textId="77777777" w:rsidR="00AB78B3" w:rsidRDefault="00337FF0">
            <w:pPr>
              <w:pStyle w:val="Compact"/>
              <w:jc w:val="center"/>
            </w:pPr>
            <w:r>
              <w:t>140</w:t>
            </w:r>
          </w:p>
        </w:tc>
        <w:tc>
          <w:tcPr>
            <w:tcW w:w="0" w:type="auto"/>
          </w:tcPr>
          <w:p w14:paraId="795B4DB3" w14:textId="77777777" w:rsidR="00AB78B3" w:rsidRDefault="00337FF0">
            <w:pPr>
              <w:pStyle w:val="Compact"/>
              <w:jc w:val="center"/>
            </w:pPr>
            <w:r>
              <w:t>0.1269</w:t>
            </w:r>
          </w:p>
        </w:tc>
        <w:tc>
          <w:tcPr>
            <w:tcW w:w="0" w:type="auto"/>
          </w:tcPr>
          <w:p w14:paraId="3EC0C87C" w14:textId="77777777" w:rsidR="00AB78B3" w:rsidRDefault="00337FF0">
            <w:pPr>
              <w:pStyle w:val="Compact"/>
              <w:jc w:val="center"/>
            </w:pPr>
            <w:r>
              <w:t>9.181</w:t>
            </w:r>
          </w:p>
        </w:tc>
        <w:tc>
          <w:tcPr>
            <w:tcW w:w="0" w:type="auto"/>
          </w:tcPr>
          <w:p w14:paraId="04D80BA7" w14:textId="77777777" w:rsidR="00AB78B3" w:rsidRDefault="00337FF0">
            <w:pPr>
              <w:pStyle w:val="Compact"/>
              <w:jc w:val="center"/>
            </w:pPr>
            <w:r>
              <w:t>17</w:t>
            </w:r>
          </w:p>
        </w:tc>
        <w:tc>
          <w:tcPr>
            <w:tcW w:w="0" w:type="auto"/>
          </w:tcPr>
          <w:p w14:paraId="6F43A788" w14:textId="77777777" w:rsidR="00AB78B3" w:rsidRDefault="00337FF0">
            <w:pPr>
              <w:pStyle w:val="Compact"/>
              <w:jc w:val="center"/>
            </w:pPr>
            <w:r>
              <w:t>0.9344</w:t>
            </w:r>
          </w:p>
        </w:tc>
      </w:tr>
      <w:tr w:rsidR="00AB78B3" w14:paraId="2D36649B" w14:textId="77777777">
        <w:tc>
          <w:tcPr>
            <w:tcW w:w="0" w:type="auto"/>
          </w:tcPr>
          <w:p w14:paraId="52A907B1" w14:textId="77777777" w:rsidR="00AB78B3" w:rsidRDefault="00337FF0">
            <w:pPr>
              <w:pStyle w:val="Compact"/>
              <w:jc w:val="center"/>
            </w:pPr>
            <w:r>
              <w:t>MADRE DE DIOS</w:t>
            </w:r>
          </w:p>
        </w:tc>
        <w:tc>
          <w:tcPr>
            <w:tcW w:w="0" w:type="auto"/>
          </w:tcPr>
          <w:p w14:paraId="3999018B" w14:textId="77777777" w:rsidR="00AB78B3" w:rsidRDefault="00337FF0">
            <w:pPr>
              <w:pStyle w:val="Compact"/>
              <w:jc w:val="center"/>
            </w:pPr>
            <w:r>
              <w:t>a40.49</w:t>
            </w:r>
          </w:p>
        </w:tc>
        <w:tc>
          <w:tcPr>
            <w:tcW w:w="0" w:type="auto"/>
          </w:tcPr>
          <w:p w14:paraId="3DDD0F15" w14:textId="77777777" w:rsidR="00AB78B3" w:rsidRDefault="00337FF0">
            <w:pPr>
              <w:pStyle w:val="Compact"/>
              <w:jc w:val="center"/>
            </w:pPr>
            <w:r>
              <w:t>99.54</w:t>
            </w:r>
          </w:p>
        </w:tc>
        <w:tc>
          <w:tcPr>
            <w:tcW w:w="0" w:type="auto"/>
          </w:tcPr>
          <w:p w14:paraId="64986D72" w14:textId="77777777" w:rsidR="00AB78B3" w:rsidRDefault="00337FF0">
            <w:pPr>
              <w:pStyle w:val="Compact"/>
              <w:jc w:val="center"/>
            </w:pPr>
            <w:r>
              <w:t>149</w:t>
            </w:r>
          </w:p>
        </w:tc>
        <w:tc>
          <w:tcPr>
            <w:tcW w:w="0" w:type="auto"/>
          </w:tcPr>
          <w:p w14:paraId="46AB9FEE" w14:textId="77777777" w:rsidR="00AB78B3" w:rsidRDefault="00337FF0">
            <w:pPr>
              <w:pStyle w:val="Compact"/>
              <w:jc w:val="center"/>
            </w:pPr>
            <w:r>
              <w:t>NA</w:t>
            </w:r>
          </w:p>
        </w:tc>
        <w:tc>
          <w:tcPr>
            <w:tcW w:w="0" w:type="auto"/>
          </w:tcPr>
          <w:p w14:paraId="41234E6B" w14:textId="77777777" w:rsidR="00AB78B3" w:rsidRDefault="00337FF0">
            <w:pPr>
              <w:pStyle w:val="Compact"/>
              <w:jc w:val="center"/>
            </w:pPr>
            <w:r>
              <w:t>NA</w:t>
            </w:r>
          </w:p>
        </w:tc>
        <w:tc>
          <w:tcPr>
            <w:tcW w:w="0" w:type="auto"/>
          </w:tcPr>
          <w:p w14:paraId="02843A5D" w14:textId="77777777" w:rsidR="00AB78B3" w:rsidRDefault="00337FF0">
            <w:pPr>
              <w:pStyle w:val="Compact"/>
              <w:jc w:val="center"/>
            </w:pPr>
            <w:r>
              <w:t>NA</w:t>
            </w:r>
          </w:p>
        </w:tc>
        <w:tc>
          <w:tcPr>
            <w:tcW w:w="0" w:type="auto"/>
          </w:tcPr>
          <w:p w14:paraId="25BFACF2" w14:textId="77777777" w:rsidR="00AB78B3" w:rsidRDefault="00337FF0">
            <w:pPr>
              <w:pStyle w:val="Compact"/>
              <w:jc w:val="center"/>
            </w:pPr>
            <w:r>
              <w:t>80.36</w:t>
            </w:r>
          </w:p>
        </w:tc>
        <w:tc>
          <w:tcPr>
            <w:tcW w:w="0" w:type="auto"/>
          </w:tcPr>
          <w:p w14:paraId="455A8B5F" w14:textId="77777777" w:rsidR="00AB78B3" w:rsidRDefault="00337FF0">
            <w:pPr>
              <w:pStyle w:val="Compact"/>
              <w:jc w:val="center"/>
            </w:pPr>
            <w:r>
              <w:t>132</w:t>
            </w:r>
          </w:p>
        </w:tc>
        <w:tc>
          <w:tcPr>
            <w:tcW w:w="0" w:type="auto"/>
          </w:tcPr>
          <w:p w14:paraId="3DA1829E" w14:textId="77777777" w:rsidR="00AB78B3" w:rsidRDefault="00337FF0">
            <w:pPr>
              <w:pStyle w:val="Compact"/>
              <w:jc w:val="center"/>
            </w:pPr>
            <w:r>
              <w:t>150</w:t>
            </w:r>
          </w:p>
        </w:tc>
        <w:tc>
          <w:tcPr>
            <w:tcW w:w="0" w:type="auto"/>
          </w:tcPr>
          <w:p w14:paraId="781CCFB2" w14:textId="77777777" w:rsidR="00AB78B3" w:rsidRDefault="00337FF0">
            <w:pPr>
              <w:pStyle w:val="Compact"/>
              <w:jc w:val="center"/>
            </w:pPr>
            <w:r>
              <w:t>0.1927</w:t>
            </w:r>
          </w:p>
        </w:tc>
        <w:tc>
          <w:tcPr>
            <w:tcW w:w="0" w:type="auto"/>
          </w:tcPr>
          <w:p w14:paraId="0458D9E0" w14:textId="77777777" w:rsidR="00AB78B3" w:rsidRDefault="00337FF0">
            <w:pPr>
              <w:pStyle w:val="Compact"/>
              <w:jc w:val="center"/>
            </w:pPr>
            <w:r>
              <w:t>19.18</w:t>
            </w:r>
          </w:p>
        </w:tc>
        <w:tc>
          <w:tcPr>
            <w:tcW w:w="0" w:type="auto"/>
          </w:tcPr>
          <w:p w14:paraId="5FAB23BD" w14:textId="77777777" w:rsidR="00AB78B3" w:rsidRDefault="00337FF0">
            <w:pPr>
              <w:pStyle w:val="Compact"/>
              <w:jc w:val="center"/>
            </w:pPr>
            <w:r>
              <w:t>17</w:t>
            </w:r>
          </w:p>
        </w:tc>
        <w:tc>
          <w:tcPr>
            <w:tcW w:w="0" w:type="auto"/>
          </w:tcPr>
          <w:p w14:paraId="438700CC" w14:textId="77777777" w:rsidR="00AB78B3" w:rsidRDefault="00337FF0">
            <w:pPr>
              <w:pStyle w:val="Compact"/>
              <w:jc w:val="center"/>
            </w:pPr>
            <w:r>
              <w:t>0.3183</w:t>
            </w:r>
          </w:p>
        </w:tc>
      </w:tr>
      <w:tr w:rsidR="00AB78B3" w14:paraId="15676393" w14:textId="77777777">
        <w:tc>
          <w:tcPr>
            <w:tcW w:w="0" w:type="auto"/>
          </w:tcPr>
          <w:p w14:paraId="1ABE67A0" w14:textId="77777777" w:rsidR="00AB78B3" w:rsidRDefault="00337FF0">
            <w:pPr>
              <w:pStyle w:val="Compact"/>
              <w:jc w:val="center"/>
            </w:pPr>
            <w:r>
              <w:t>MADRE DE DIOS</w:t>
            </w:r>
          </w:p>
        </w:tc>
        <w:tc>
          <w:tcPr>
            <w:tcW w:w="0" w:type="auto"/>
          </w:tcPr>
          <w:p w14:paraId="159A2C62" w14:textId="77777777" w:rsidR="00AB78B3" w:rsidRDefault="00337FF0">
            <w:pPr>
              <w:pStyle w:val="Compact"/>
              <w:jc w:val="center"/>
            </w:pPr>
            <w:r>
              <w:t>a50.59</w:t>
            </w:r>
          </w:p>
        </w:tc>
        <w:tc>
          <w:tcPr>
            <w:tcW w:w="0" w:type="auto"/>
          </w:tcPr>
          <w:p w14:paraId="56A57B79" w14:textId="77777777" w:rsidR="00AB78B3" w:rsidRDefault="00337FF0">
            <w:pPr>
              <w:pStyle w:val="Compact"/>
              <w:jc w:val="center"/>
            </w:pPr>
            <w:r>
              <w:t>205.3</w:t>
            </w:r>
          </w:p>
        </w:tc>
        <w:tc>
          <w:tcPr>
            <w:tcW w:w="0" w:type="auto"/>
          </w:tcPr>
          <w:p w14:paraId="257EC2ED" w14:textId="77777777" w:rsidR="00AB78B3" w:rsidRDefault="00337FF0">
            <w:pPr>
              <w:pStyle w:val="Compact"/>
              <w:jc w:val="center"/>
            </w:pPr>
            <w:r>
              <w:t>162</w:t>
            </w:r>
          </w:p>
        </w:tc>
        <w:tc>
          <w:tcPr>
            <w:tcW w:w="0" w:type="auto"/>
          </w:tcPr>
          <w:p w14:paraId="0B08BC24" w14:textId="77777777" w:rsidR="00AB78B3" w:rsidRDefault="00337FF0">
            <w:pPr>
              <w:pStyle w:val="Compact"/>
              <w:jc w:val="center"/>
            </w:pPr>
            <w:r>
              <w:t>NA</w:t>
            </w:r>
          </w:p>
        </w:tc>
        <w:tc>
          <w:tcPr>
            <w:tcW w:w="0" w:type="auto"/>
          </w:tcPr>
          <w:p w14:paraId="692673D6" w14:textId="77777777" w:rsidR="00AB78B3" w:rsidRDefault="00337FF0">
            <w:pPr>
              <w:pStyle w:val="Compact"/>
              <w:jc w:val="center"/>
            </w:pPr>
            <w:r>
              <w:t>NA</w:t>
            </w:r>
          </w:p>
        </w:tc>
        <w:tc>
          <w:tcPr>
            <w:tcW w:w="0" w:type="auto"/>
          </w:tcPr>
          <w:p w14:paraId="0336D2E1" w14:textId="77777777" w:rsidR="00AB78B3" w:rsidRDefault="00337FF0">
            <w:pPr>
              <w:pStyle w:val="Compact"/>
              <w:jc w:val="center"/>
            </w:pPr>
            <w:r>
              <w:t>NA</w:t>
            </w:r>
          </w:p>
        </w:tc>
        <w:tc>
          <w:tcPr>
            <w:tcW w:w="0" w:type="auto"/>
          </w:tcPr>
          <w:p w14:paraId="6944B80F" w14:textId="77777777" w:rsidR="00AB78B3" w:rsidRDefault="00337FF0">
            <w:pPr>
              <w:pStyle w:val="Compact"/>
              <w:jc w:val="center"/>
            </w:pPr>
            <w:r>
              <w:t>108.6</w:t>
            </w:r>
          </w:p>
        </w:tc>
        <w:tc>
          <w:tcPr>
            <w:tcW w:w="0" w:type="auto"/>
          </w:tcPr>
          <w:p w14:paraId="0C560BBE" w14:textId="77777777" w:rsidR="00AB78B3" w:rsidRDefault="00337FF0">
            <w:pPr>
              <w:pStyle w:val="Compact"/>
              <w:jc w:val="center"/>
            </w:pPr>
            <w:r>
              <w:t>145</w:t>
            </w:r>
          </w:p>
        </w:tc>
        <w:tc>
          <w:tcPr>
            <w:tcW w:w="0" w:type="auto"/>
          </w:tcPr>
          <w:p w14:paraId="5C0D3EE7" w14:textId="77777777" w:rsidR="00AB78B3" w:rsidRDefault="00337FF0">
            <w:pPr>
              <w:pStyle w:val="Compact"/>
              <w:jc w:val="center"/>
            </w:pPr>
            <w:r>
              <w:t>163</w:t>
            </w:r>
          </w:p>
        </w:tc>
        <w:tc>
          <w:tcPr>
            <w:tcW w:w="0" w:type="auto"/>
          </w:tcPr>
          <w:p w14:paraId="03331DAE" w14:textId="77777777" w:rsidR="00AB78B3" w:rsidRDefault="00337FF0">
            <w:pPr>
              <w:pStyle w:val="Compact"/>
              <w:jc w:val="center"/>
            </w:pPr>
            <w:r>
              <w:t>0.471</w:t>
            </w:r>
          </w:p>
        </w:tc>
        <w:tc>
          <w:tcPr>
            <w:tcW w:w="0" w:type="auto"/>
          </w:tcPr>
          <w:p w14:paraId="5B06560E" w14:textId="77777777" w:rsidR="00AB78B3" w:rsidRDefault="00337FF0">
            <w:pPr>
              <w:pStyle w:val="Compact"/>
              <w:jc w:val="center"/>
            </w:pPr>
            <w:r>
              <w:t>96.68</w:t>
            </w:r>
          </w:p>
        </w:tc>
        <w:tc>
          <w:tcPr>
            <w:tcW w:w="0" w:type="auto"/>
          </w:tcPr>
          <w:p w14:paraId="1D20399F" w14:textId="77777777" w:rsidR="00AB78B3" w:rsidRDefault="00337FF0">
            <w:pPr>
              <w:pStyle w:val="Compact"/>
              <w:jc w:val="center"/>
            </w:pPr>
            <w:r>
              <w:t>17</w:t>
            </w:r>
          </w:p>
        </w:tc>
        <w:tc>
          <w:tcPr>
            <w:tcW w:w="0" w:type="auto"/>
          </w:tcPr>
          <w:p w14:paraId="784F4DC4" w14:textId="77777777" w:rsidR="00AB78B3" w:rsidRDefault="00337FF0">
            <w:pPr>
              <w:pStyle w:val="Compact"/>
              <w:jc w:val="center"/>
            </w:pPr>
            <w:r>
              <w:t>3.656e-13</w:t>
            </w:r>
          </w:p>
        </w:tc>
      </w:tr>
      <w:tr w:rsidR="00AB78B3" w14:paraId="4152089F" w14:textId="77777777">
        <w:tc>
          <w:tcPr>
            <w:tcW w:w="0" w:type="auto"/>
          </w:tcPr>
          <w:p w14:paraId="3A63AC2F" w14:textId="77777777" w:rsidR="00AB78B3" w:rsidRDefault="00337FF0">
            <w:pPr>
              <w:pStyle w:val="Compact"/>
              <w:jc w:val="center"/>
            </w:pPr>
            <w:r>
              <w:t>MADRE DE DIOS</w:t>
            </w:r>
          </w:p>
        </w:tc>
        <w:tc>
          <w:tcPr>
            <w:tcW w:w="0" w:type="auto"/>
          </w:tcPr>
          <w:p w14:paraId="1CD1603E" w14:textId="77777777" w:rsidR="00AB78B3" w:rsidRDefault="00337FF0">
            <w:pPr>
              <w:pStyle w:val="Compact"/>
              <w:jc w:val="center"/>
            </w:pPr>
            <w:r>
              <w:t>a60.69</w:t>
            </w:r>
          </w:p>
        </w:tc>
        <w:tc>
          <w:tcPr>
            <w:tcW w:w="0" w:type="auto"/>
          </w:tcPr>
          <w:p w14:paraId="2765E3D8" w14:textId="77777777" w:rsidR="00AB78B3" w:rsidRDefault="00337FF0">
            <w:pPr>
              <w:pStyle w:val="Compact"/>
              <w:jc w:val="center"/>
            </w:pPr>
            <w:r>
              <w:t>251.4</w:t>
            </w:r>
          </w:p>
        </w:tc>
        <w:tc>
          <w:tcPr>
            <w:tcW w:w="0" w:type="auto"/>
          </w:tcPr>
          <w:p w14:paraId="0AE2AD97" w14:textId="77777777" w:rsidR="00AB78B3" w:rsidRDefault="00337FF0">
            <w:pPr>
              <w:pStyle w:val="Compact"/>
              <w:jc w:val="center"/>
            </w:pPr>
            <w:r>
              <w:t>170</w:t>
            </w:r>
          </w:p>
        </w:tc>
        <w:tc>
          <w:tcPr>
            <w:tcW w:w="0" w:type="auto"/>
          </w:tcPr>
          <w:p w14:paraId="352A1E59" w14:textId="77777777" w:rsidR="00AB78B3" w:rsidRDefault="00337FF0">
            <w:pPr>
              <w:pStyle w:val="Compact"/>
              <w:jc w:val="center"/>
            </w:pPr>
            <w:r>
              <w:t>NA</w:t>
            </w:r>
          </w:p>
        </w:tc>
        <w:tc>
          <w:tcPr>
            <w:tcW w:w="0" w:type="auto"/>
          </w:tcPr>
          <w:p w14:paraId="2BDB016B" w14:textId="77777777" w:rsidR="00AB78B3" w:rsidRDefault="00337FF0">
            <w:pPr>
              <w:pStyle w:val="Compact"/>
              <w:jc w:val="center"/>
            </w:pPr>
            <w:r>
              <w:t>NA</w:t>
            </w:r>
          </w:p>
        </w:tc>
        <w:tc>
          <w:tcPr>
            <w:tcW w:w="0" w:type="auto"/>
          </w:tcPr>
          <w:p w14:paraId="0BD22B7C" w14:textId="77777777" w:rsidR="00AB78B3" w:rsidRDefault="00337FF0">
            <w:pPr>
              <w:pStyle w:val="Compact"/>
              <w:jc w:val="center"/>
            </w:pPr>
            <w:r>
              <w:t>NA</w:t>
            </w:r>
          </w:p>
        </w:tc>
        <w:tc>
          <w:tcPr>
            <w:tcW w:w="0" w:type="auto"/>
          </w:tcPr>
          <w:p w14:paraId="18DADDB6" w14:textId="77777777" w:rsidR="00AB78B3" w:rsidRDefault="00337FF0">
            <w:pPr>
              <w:pStyle w:val="Compact"/>
              <w:jc w:val="center"/>
            </w:pPr>
            <w:r>
              <w:t>119.3</w:t>
            </w:r>
          </w:p>
        </w:tc>
        <w:tc>
          <w:tcPr>
            <w:tcW w:w="0" w:type="auto"/>
          </w:tcPr>
          <w:p w14:paraId="1F78424C" w14:textId="77777777" w:rsidR="00AB78B3" w:rsidRDefault="00337FF0">
            <w:pPr>
              <w:pStyle w:val="Compact"/>
              <w:jc w:val="center"/>
            </w:pPr>
            <w:r>
              <w:t>153</w:t>
            </w:r>
          </w:p>
        </w:tc>
        <w:tc>
          <w:tcPr>
            <w:tcW w:w="0" w:type="auto"/>
          </w:tcPr>
          <w:p w14:paraId="63941368" w14:textId="77777777" w:rsidR="00AB78B3" w:rsidRDefault="00337FF0">
            <w:pPr>
              <w:pStyle w:val="Compact"/>
              <w:jc w:val="center"/>
            </w:pPr>
            <w:r>
              <w:t>171</w:t>
            </w:r>
          </w:p>
        </w:tc>
        <w:tc>
          <w:tcPr>
            <w:tcW w:w="0" w:type="auto"/>
          </w:tcPr>
          <w:p w14:paraId="42B966A8" w14:textId="77777777" w:rsidR="00AB78B3" w:rsidRDefault="00337FF0">
            <w:pPr>
              <w:pStyle w:val="Compact"/>
              <w:jc w:val="center"/>
            </w:pPr>
            <w:r>
              <w:t>0.5254</w:t>
            </w:r>
          </w:p>
        </w:tc>
        <w:tc>
          <w:tcPr>
            <w:tcW w:w="0" w:type="auto"/>
          </w:tcPr>
          <w:p w14:paraId="5DA407C2" w14:textId="77777777" w:rsidR="00AB78B3" w:rsidRDefault="00337FF0">
            <w:pPr>
              <w:pStyle w:val="Compact"/>
              <w:jc w:val="center"/>
            </w:pPr>
            <w:r>
              <w:t>132.1</w:t>
            </w:r>
          </w:p>
        </w:tc>
        <w:tc>
          <w:tcPr>
            <w:tcW w:w="0" w:type="auto"/>
          </w:tcPr>
          <w:p w14:paraId="78CA7750" w14:textId="77777777" w:rsidR="00AB78B3" w:rsidRDefault="00337FF0">
            <w:pPr>
              <w:pStyle w:val="Compact"/>
              <w:jc w:val="center"/>
            </w:pPr>
            <w:r>
              <w:t>17</w:t>
            </w:r>
          </w:p>
        </w:tc>
        <w:tc>
          <w:tcPr>
            <w:tcW w:w="0" w:type="auto"/>
          </w:tcPr>
          <w:p w14:paraId="0A50301A" w14:textId="77777777" w:rsidR="00AB78B3" w:rsidRDefault="00337FF0">
            <w:pPr>
              <w:pStyle w:val="Compact"/>
              <w:jc w:val="center"/>
            </w:pPr>
            <w:r>
              <w:t>7.428e-20</w:t>
            </w:r>
          </w:p>
        </w:tc>
      </w:tr>
      <w:tr w:rsidR="00AB78B3" w14:paraId="5556A830" w14:textId="77777777">
        <w:tc>
          <w:tcPr>
            <w:tcW w:w="0" w:type="auto"/>
          </w:tcPr>
          <w:p w14:paraId="032197ED" w14:textId="77777777" w:rsidR="00AB78B3" w:rsidRDefault="00337FF0">
            <w:pPr>
              <w:pStyle w:val="Compact"/>
              <w:jc w:val="center"/>
            </w:pPr>
            <w:r>
              <w:t>MADRE DE DIOS</w:t>
            </w:r>
          </w:p>
        </w:tc>
        <w:tc>
          <w:tcPr>
            <w:tcW w:w="0" w:type="auto"/>
          </w:tcPr>
          <w:p w14:paraId="3ACE229C" w14:textId="77777777" w:rsidR="00AB78B3" w:rsidRDefault="00337FF0">
            <w:pPr>
              <w:pStyle w:val="Compact"/>
              <w:jc w:val="center"/>
            </w:pPr>
            <w:r>
              <w:t>a70.79</w:t>
            </w:r>
          </w:p>
        </w:tc>
        <w:tc>
          <w:tcPr>
            <w:tcW w:w="0" w:type="auto"/>
          </w:tcPr>
          <w:p w14:paraId="11128767" w14:textId="77777777" w:rsidR="00AB78B3" w:rsidRDefault="00337FF0">
            <w:pPr>
              <w:pStyle w:val="Compact"/>
              <w:jc w:val="center"/>
            </w:pPr>
            <w:r>
              <w:t>197</w:t>
            </w:r>
          </w:p>
        </w:tc>
        <w:tc>
          <w:tcPr>
            <w:tcW w:w="0" w:type="auto"/>
          </w:tcPr>
          <w:p w14:paraId="0EE144E6" w14:textId="77777777" w:rsidR="00AB78B3" w:rsidRDefault="00337FF0">
            <w:pPr>
              <w:pStyle w:val="Compact"/>
              <w:jc w:val="center"/>
            </w:pPr>
            <w:r>
              <w:t>168</w:t>
            </w:r>
          </w:p>
        </w:tc>
        <w:tc>
          <w:tcPr>
            <w:tcW w:w="0" w:type="auto"/>
          </w:tcPr>
          <w:p w14:paraId="731CF428" w14:textId="77777777" w:rsidR="00AB78B3" w:rsidRDefault="00337FF0">
            <w:pPr>
              <w:pStyle w:val="Compact"/>
              <w:jc w:val="center"/>
            </w:pPr>
            <w:r>
              <w:t>NA</w:t>
            </w:r>
          </w:p>
        </w:tc>
        <w:tc>
          <w:tcPr>
            <w:tcW w:w="0" w:type="auto"/>
          </w:tcPr>
          <w:p w14:paraId="38CFA31C" w14:textId="77777777" w:rsidR="00AB78B3" w:rsidRDefault="00337FF0">
            <w:pPr>
              <w:pStyle w:val="Compact"/>
              <w:jc w:val="center"/>
            </w:pPr>
            <w:r>
              <w:t>NA</w:t>
            </w:r>
          </w:p>
        </w:tc>
        <w:tc>
          <w:tcPr>
            <w:tcW w:w="0" w:type="auto"/>
          </w:tcPr>
          <w:p w14:paraId="10B13753" w14:textId="77777777" w:rsidR="00AB78B3" w:rsidRDefault="00337FF0">
            <w:pPr>
              <w:pStyle w:val="Compact"/>
              <w:jc w:val="center"/>
            </w:pPr>
            <w:r>
              <w:t>NA</w:t>
            </w:r>
          </w:p>
        </w:tc>
        <w:tc>
          <w:tcPr>
            <w:tcW w:w="0" w:type="auto"/>
          </w:tcPr>
          <w:p w14:paraId="79A42FEF" w14:textId="77777777" w:rsidR="00AB78B3" w:rsidRDefault="00337FF0">
            <w:pPr>
              <w:pStyle w:val="Compact"/>
              <w:jc w:val="center"/>
            </w:pPr>
            <w:r>
              <w:t>119.4</w:t>
            </w:r>
          </w:p>
        </w:tc>
        <w:tc>
          <w:tcPr>
            <w:tcW w:w="0" w:type="auto"/>
          </w:tcPr>
          <w:p w14:paraId="2ACFDA4A" w14:textId="77777777" w:rsidR="00AB78B3" w:rsidRDefault="00337FF0">
            <w:pPr>
              <w:pStyle w:val="Compact"/>
              <w:jc w:val="center"/>
            </w:pPr>
            <w:r>
              <w:t>151</w:t>
            </w:r>
          </w:p>
        </w:tc>
        <w:tc>
          <w:tcPr>
            <w:tcW w:w="0" w:type="auto"/>
          </w:tcPr>
          <w:p w14:paraId="02F6031B" w14:textId="77777777" w:rsidR="00AB78B3" w:rsidRDefault="00337FF0">
            <w:pPr>
              <w:pStyle w:val="Compact"/>
              <w:jc w:val="center"/>
            </w:pPr>
            <w:r>
              <w:t>169</w:t>
            </w:r>
          </w:p>
        </w:tc>
        <w:tc>
          <w:tcPr>
            <w:tcW w:w="0" w:type="auto"/>
          </w:tcPr>
          <w:p w14:paraId="32E1DB75" w14:textId="77777777" w:rsidR="00AB78B3" w:rsidRDefault="00337FF0">
            <w:pPr>
              <w:pStyle w:val="Compact"/>
              <w:jc w:val="center"/>
            </w:pPr>
            <w:r>
              <w:t>0.3937</w:t>
            </w:r>
          </w:p>
        </w:tc>
        <w:tc>
          <w:tcPr>
            <w:tcW w:w="0" w:type="auto"/>
          </w:tcPr>
          <w:p w14:paraId="1DACD746" w14:textId="77777777" w:rsidR="00AB78B3" w:rsidRDefault="00337FF0">
            <w:pPr>
              <w:pStyle w:val="Compact"/>
              <w:jc w:val="center"/>
            </w:pPr>
            <w:r>
              <w:t>77.56</w:t>
            </w:r>
          </w:p>
        </w:tc>
        <w:tc>
          <w:tcPr>
            <w:tcW w:w="0" w:type="auto"/>
          </w:tcPr>
          <w:p w14:paraId="0ACB52A7" w14:textId="77777777" w:rsidR="00AB78B3" w:rsidRDefault="00337FF0">
            <w:pPr>
              <w:pStyle w:val="Compact"/>
              <w:jc w:val="center"/>
            </w:pPr>
            <w:r>
              <w:t>17</w:t>
            </w:r>
          </w:p>
        </w:tc>
        <w:tc>
          <w:tcPr>
            <w:tcW w:w="0" w:type="auto"/>
          </w:tcPr>
          <w:p w14:paraId="352E8951" w14:textId="77777777" w:rsidR="00AB78B3" w:rsidRDefault="00337FF0">
            <w:pPr>
              <w:pStyle w:val="Compact"/>
              <w:jc w:val="center"/>
            </w:pPr>
            <w:r>
              <w:t>1.038e-09</w:t>
            </w:r>
          </w:p>
        </w:tc>
      </w:tr>
      <w:tr w:rsidR="00AB78B3" w14:paraId="4FA3A2C1" w14:textId="77777777">
        <w:tc>
          <w:tcPr>
            <w:tcW w:w="0" w:type="auto"/>
          </w:tcPr>
          <w:p w14:paraId="787F2961" w14:textId="77777777" w:rsidR="00AB78B3" w:rsidRDefault="00337FF0">
            <w:pPr>
              <w:pStyle w:val="Compact"/>
              <w:jc w:val="center"/>
            </w:pPr>
            <w:r>
              <w:t>MADRE DE DIOS</w:t>
            </w:r>
          </w:p>
        </w:tc>
        <w:tc>
          <w:tcPr>
            <w:tcW w:w="0" w:type="auto"/>
          </w:tcPr>
          <w:p w14:paraId="41635650" w14:textId="77777777" w:rsidR="00AB78B3" w:rsidRDefault="00337FF0">
            <w:pPr>
              <w:pStyle w:val="Compact"/>
              <w:jc w:val="center"/>
            </w:pPr>
            <w:r>
              <w:t>a80</w:t>
            </w:r>
          </w:p>
        </w:tc>
        <w:tc>
          <w:tcPr>
            <w:tcW w:w="0" w:type="auto"/>
          </w:tcPr>
          <w:p w14:paraId="1AF32071" w14:textId="77777777" w:rsidR="00AB78B3" w:rsidRDefault="00337FF0">
            <w:pPr>
              <w:pStyle w:val="Compact"/>
              <w:jc w:val="center"/>
            </w:pPr>
            <w:r>
              <w:t>159.4</w:t>
            </w:r>
          </w:p>
        </w:tc>
        <w:tc>
          <w:tcPr>
            <w:tcW w:w="0" w:type="auto"/>
          </w:tcPr>
          <w:p w14:paraId="7C305FAC" w14:textId="77777777" w:rsidR="00AB78B3" w:rsidRDefault="00337FF0">
            <w:pPr>
              <w:pStyle w:val="Compact"/>
              <w:jc w:val="center"/>
            </w:pPr>
            <w:r>
              <w:t>166</w:t>
            </w:r>
          </w:p>
        </w:tc>
        <w:tc>
          <w:tcPr>
            <w:tcW w:w="0" w:type="auto"/>
          </w:tcPr>
          <w:p w14:paraId="66D33468" w14:textId="77777777" w:rsidR="00AB78B3" w:rsidRDefault="00337FF0">
            <w:pPr>
              <w:pStyle w:val="Compact"/>
              <w:jc w:val="center"/>
            </w:pPr>
            <w:r>
              <w:t>NA</w:t>
            </w:r>
          </w:p>
        </w:tc>
        <w:tc>
          <w:tcPr>
            <w:tcW w:w="0" w:type="auto"/>
          </w:tcPr>
          <w:p w14:paraId="4F8E5B6A" w14:textId="77777777" w:rsidR="00AB78B3" w:rsidRDefault="00337FF0">
            <w:pPr>
              <w:pStyle w:val="Compact"/>
              <w:jc w:val="center"/>
            </w:pPr>
            <w:r>
              <w:t>NA</w:t>
            </w:r>
          </w:p>
        </w:tc>
        <w:tc>
          <w:tcPr>
            <w:tcW w:w="0" w:type="auto"/>
          </w:tcPr>
          <w:p w14:paraId="2355BEFC" w14:textId="77777777" w:rsidR="00AB78B3" w:rsidRDefault="00337FF0">
            <w:pPr>
              <w:pStyle w:val="Compact"/>
              <w:jc w:val="center"/>
            </w:pPr>
            <w:r>
              <w:t>NA</w:t>
            </w:r>
          </w:p>
        </w:tc>
        <w:tc>
          <w:tcPr>
            <w:tcW w:w="0" w:type="auto"/>
          </w:tcPr>
          <w:p w14:paraId="2B8C9C58" w14:textId="77777777" w:rsidR="00AB78B3" w:rsidRDefault="00337FF0">
            <w:pPr>
              <w:pStyle w:val="Compact"/>
              <w:jc w:val="center"/>
            </w:pPr>
            <w:r>
              <w:t>96.93</w:t>
            </w:r>
          </w:p>
        </w:tc>
        <w:tc>
          <w:tcPr>
            <w:tcW w:w="0" w:type="auto"/>
          </w:tcPr>
          <w:p w14:paraId="4C56AACB" w14:textId="77777777" w:rsidR="00AB78B3" w:rsidRDefault="00337FF0">
            <w:pPr>
              <w:pStyle w:val="Compact"/>
              <w:jc w:val="center"/>
            </w:pPr>
            <w:r>
              <w:t>149</w:t>
            </w:r>
          </w:p>
        </w:tc>
        <w:tc>
          <w:tcPr>
            <w:tcW w:w="0" w:type="auto"/>
          </w:tcPr>
          <w:p w14:paraId="33E30AE2" w14:textId="77777777" w:rsidR="00AB78B3" w:rsidRDefault="00337FF0">
            <w:pPr>
              <w:pStyle w:val="Compact"/>
              <w:jc w:val="center"/>
            </w:pPr>
            <w:r>
              <w:t>167</w:t>
            </w:r>
          </w:p>
        </w:tc>
        <w:tc>
          <w:tcPr>
            <w:tcW w:w="0" w:type="auto"/>
          </w:tcPr>
          <w:p w14:paraId="2825517A" w14:textId="77777777" w:rsidR="00AB78B3" w:rsidRDefault="00337FF0">
            <w:pPr>
              <w:pStyle w:val="Compact"/>
              <w:jc w:val="center"/>
            </w:pPr>
            <w:r>
              <w:t>0.3919</w:t>
            </w:r>
          </w:p>
        </w:tc>
        <w:tc>
          <w:tcPr>
            <w:tcW w:w="0" w:type="auto"/>
          </w:tcPr>
          <w:p w14:paraId="3AB372D6" w14:textId="77777777" w:rsidR="00AB78B3" w:rsidRDefault="00337FF0">
            <w:pPr>
              <w:pStyle w:val="Compact"/>
              <w:jc w:val="center"/>
            </w:pPr>
            <w:r>
              <w:t>62.48</w:t>
            </w:r>
          </w:p>
        </w:tc>
        <w:tc>
          <w:tcPr>
            <w:tcW w:w="0" w:type="auto"/>
          </w:tcPr>
          <w:p w14:paraId="11495A74" w14:textId="77777777" w:rsidR="00AB78B3" w:rsidRDefault="00337FF0">
            <w:pPr>
              <w:pStyle w:val="Compact"/>
              <w:jc w:val="center"/>
            </w:pPr>
            <w:r>
              <w:t>17</w:t>
            </w:r>
          </w:p>
        </w:tc>
        <w:tc>
          <w:tcPr>
            <w:tcW w:w="0" w:type="auto"/>
          </w:tcPr>
          <w:p w14:paraId="461FDE65" w14:textId="77777777" w:rsidR="00AB78B3" w:rsidRDefault="00337FF0">
            <w:pPr>
              <w:pStyle w:val="Compact"/>
              <w:jc w:val="center"/>
            </w:pPr>
            <w:r>
              <w:t>4.071e-07</w:t>
            </w:r>
          </w:p>
        </w:tc>
      </w:tr>
      <w:tr w:rsidR="00AB78B3" w14:paraId="2D14090A" w14:textId="77777777">
        <w:tc>
          <w:tcPr>
            <w:tcW w:w="0" w:type="auto"/>
          </w:tcPr>
          <w:p w14:paraId="53A7ACB0" w14:textId="77777777" w:rsidR="00AB78B3" w:rsidRDefault="00337FF0">
            <w:pPr>
              <w:pStyle w:val="Compact"/>
              <w:jc w:val="center"/>
            </w:pPr>
            <w:r>
              <w:t>MOQUEGUA</w:t>
            </w:r>
          </w:p>
        </w:tc>
        <w:tc>
          <w:tcPr>
            <w:tcW w:w="0" w:type="auto"/>
          </w:tcPr>
          <w:p w14:paraId="6298CF53" w14:textId="77777777" w:rsidR="00AB78B3" w:rsidRDefault="00337FF0">
            <w:pPr>
              <w:pStyle w:val="Compact"/>
              <w:jc w:val="center"/>
            </w:pPr>
            <w:r>
              <w:t>a0.9</w:t>
            </w:r>
          </w:p>
        </w:tc>
        <w:tc>
          <w:tcPr>
            <w:tcW w:w="0" w:type="auto"/>
          </w:tcPr>
          <w:p w14:paraId="1B5698DE" w14:textId="77777777" w:rsidR="00AB78B3" w:rsidRDefault="00337FF0">
            <w:pPr>
              <w:pStyle w:val="Compact"/>
              <w:jc w:val="center"/>
            </w:pPr>
            <w:r>
              <w:t>20.19</w:t>
            </w:r>
          </w:p>
        </w:tc>
        <w:tc>
          <w:tcPr>
            <w:tcW w:w="0" w:type="auto"/>
          </w:tcPr>
          <w:p w14:paraId="64333DD6" w14:textId="77777777" w:rsidR="00AB78B3" w:rsidRDefault="00337FF0">
            <w:pPr>
              <w:pStyle w:val="Compact"/>
              <w:jc w:val="center"/>
            </w:pPr>
            <w:r>
              <w:t>78</w:t>
            </w:r>
          </w:p>
        </w:tc>
        <w:tc>
          <w:tcPr>
            <w:tcW w:w="0" w:type="auto"/>
          </w:tcPr>
          <w:p w14:paraId="1CD815A2" w14:textId="77777777" w:rsidR="00AB78B3" w:rsidRDefault="00337FF0">
            <w:pPr>
              <w:pStyle w:val="Compact"/>
              <w:jc w:val="center"/>
            </w:pPr>
            <w:r>
              <w:t>NA</w:t>
            </w:r>
          </w:p>
        </w:tc>
        <w:tc>
          <w:tcPr>
            <w:tcW w:w="0" w:type="auto"/>
          </w:tcPr>
          <w:p w14:paraId="28C2A7FE" w14:textId="77777777" w:rsidR="00AB78B3" w:rsidRDefault="00337FF0">
            <w:pPr>
              <w:pStyle w:val="Compact"/>
              <w:jc w:val="center"/>
            </w:pPr>
            <w:r>
              <w:t>NA</w:t>
            </w:r>
          </w:p>
        </w:tc>
        <w:tc>
          <w:tcPr>
            <w:tcW w:w="0" w:type="auto"/>
          </w:tcPr>
          <w:p w14:paraId="4EB38155" w14:textId="77777777" w:rsidR="00AB78B3" w:rsidRDefault="00337FF0">
            <w:pPr>
              <w:pStyle w:val="Compact"/>
              <w:jc w:val="center"/>
            </w:pPr>
            <w:r>
              <w:t>NA</w:t>
            </w:r>
          </w:p>
        </w:tc>
        <w:tc>
          <w:tcPr>
            <w:tcW w:w="0" w:type="auto"/>
          </w:tcPr>
          <w:p w14:paraId="57756D59" w14:textId="77777777" w:rsidR="00AB78B3" w:rsidRDefault="00337FF0">
            <w:pPr>
              <w:pStyle w:val="Compact"/>
              <w:jc w:val="center"/>
            </w:pPr>
            <w:r>
              <w:t>14.53</w:t>
            </w:r>
          </w:p>
        </w:tc>
        <w:tc>
          <w:tcPr>
            <w:tcW w:w="0" w:type="auto"/>
          </w:tcPr>
          <w:p w14:paraId="4EF0D682" w14:textId="77777777" w:rsidR="00AB78B3" w:rsidRDefault="00337FF0">
            <w:pPr>
              <w:pStyle w:val="Compact"/>
              <w:jc w:val="center"/>
            </w:pPr>
            <w:r>
              <w:t>61</w:t>
            </w:r>
          </w:p>
        </w:tc>
        <w:tc>
          <w:tcPr>
            <w:tcW w:w="0" w:type="auto"/>
          </w:tcPr>
          <w:p w14:paraId="086217A4" w14:textId="77777777" w:rsidR="00AB78B3" w:rsidRDefault="00337FF0">
            <w:pPr>
              <w:pStyle w:val="Compact"/>
              <w:jc w:val="center"/>
            </w:pPr>
            <w:r>
              <w:t>79</w:t>
            </w:r>
          </w:p>
        </w:tc>
        <w:tc>
          <w:tcPr>
            <w:tcW w:w="0" w:type="auto"/>
          </w:tcPr>
          <w:p w14:paraId="36319CF6" w14:textId="77777777" w:rsidR="00AB78B3" w:rsidRDefault="00337FF0">
            <w:pPr>
              <w:pStyle w:val="Compact"/>
              <w:jc w:val="center"/>
            </w:pPr>
            <w:r>
              <w:t>0.2804</w:t>
            </w:r>
          </w:p>
        </w:tc>
        <w:tc>
          <w:tcPr>
            <w:tcW w:w="0" w:type="auto"/>
          </w:tcPr>
          <w:p w14:paraId="285F4D8E" w14:textId="77777777" w:rsidR="00AB78B3" w:rsidRDefault="00337FF0">
            <w:pPr>
              <w:pStyle w:val="Compact"/>
              <w:jc w:val="center"/>
            </w:pPr>
            <w:r>
              <w:t>5.661</w:t>
            </w:r>
          </w:p>
        </w:tc>
        <w:tc>
          <w:tcPr>
            <w:tcW w:w="0" w:type="auto"/>
          </w:tcPr>
          <w:p w14:paraId="6B2EFF4C" w14:textId="77777777" w:rsidR="00AB78B3" w:rsidRDefault="00337FF0">
            <w:pPr>
              <w:pStyle w:val="Compact"/>
              <w:jc w:val="center"/>
            </w:pPr>
            <w:r>
              <w:t>17</w:t>
            </w:r>
          </w:p>
        </w:tc>
        <w:tc>
          <w:tcPr>
            <w:tcW w:w="0" w:type="auto"/>
          </w:tcPr>
          <w:p w14:paraId="05050817" w14:textId="77777777" w:rsidR="00AB78B3" w:rsidRDefault="00337FF0">
            <w:pPr>
              <w:pStyle w:val="Compact"/>
              <w:jc w:val="center"/>
            </w:pPr>
            <w:r>
              <w:t>0.9952</w:t>
            </w:r>
          </w:p>
        </w:tc>
      </w:tr>
      <w:tr w:rsidR="00AB78B3" w14:paraId="162090F4" w14:textId="77777777">
        <w:tc>
          <w:tcPr>
            <w:tcW w:w="0" w:type="auto"/>
          </w:tcPr>
          <w:p w14:paraId="74AB7E53" w14:textId="77777777" w:rsidR="00AB78B3" w:rsidRDefault="00337FF0">
            <w:pPr>
              <w:pStyle w:val="Compact"/>
              <w:jc w:val="center"/>
            </w:pPr>
            <w:r>
              <w:t>MOQUEGUA</w:t>
            </w:r>
          </w:p>
        </w:tc>
        <w:tc>
          <w:tcPr>
            <w:tcW w:w="0" w:type="auto"/>
          </w:tcPr>
          <w:p w14:paraId="721A311B" w14:textId="77777777" w:rsidR="00AB78B3" w:rsidRDefault="00337FF0">
            <w:pPr>
              <w:pStyle w:val="Compact"/>
              <w:jc w:val="center"/>
            </w:pPr>
            <w:r>
              <w:t>a10.19</w:t>
            </w:r>
          </w:p>
        </w:tc>
        <w:tc>
          <w:tcPr>
            <w:tcW w:w="0" w:type="auto"/>
          </w:tcPr>
          <w:p w14:paraId="71DADBDB" w14:textId="77777777" w:rsidR="00AB78B3" w:rsidRDefault="00337FF0">
            <w:pPr>
              <w:pStyle w:val="Compact"/>
              <w:jc w:val="center"/>
            </w:pPr>
            <w:r>
              <w:t>6.284</w:t>
            </w:r>
          </w:p>
        </w:tc>
        <w:tc>
          <w:tcPr>
            <w:tcW w:w="0" w:type="auto"/>
          </w:tcPr>
          <w:p w14:paraId="743154EB" w14:textId="77777777" w:rsidR="00AB78B3" w:rsidRDefault="00337FF0">
            <w:pPr>
              <w:pStyle w:val="Compact"/>
              <w:jc w:val="center"/>
            </w:pPr>
            <w:r>
              <w:t>37</w:t>
            </w:r>
          </w:p>
        </w:tc>
        <w:tc>
          <w:tcPr>
            <w:tcW w:w="0" w:type="auto"/>
          </w:tcPr>
          <w:p w14:paraId="2393BF06" w14:textId="77777777" w:rsidR="00AB78B3" w:rsidRDefault="00337FF0">
            <w:pPr>
              <w:pStyle w:val="Compact"/>
              <w:jc w:val="center"/>
            </w:pPr>
            <w:r>
              <w:t>NA</w:t>
            </w:r>
          </w:p>
        </w:tc>
        <w:tc>
          <w:tcPr>
            <w:tcW w:w="0" w:type="auto"/>
          </w:tcPr>
          <w:p w14:paraId="76140232" w14:textId="77777777" w:rsidR="00AB78B3" w:rsidRDefault="00337FF0">
            <w:pPr>
              <w:pStyle w:val="Compact"/>
              <w:jc w:val="center"/>
            </w:pPr>
            <w:r>
              <w:t>NA</w:t>
            </w:r>
          </w:p>
        </w:tc>
        <w:tc>
          <w:tcPr>
            <w:tcW w:w="0" w:type="auto"/>
          </w:tcPr>
          <w:p w14:paraId="78A54121" w14:textId="77777777" w:rsidR="00AB78B3" w:rsidRDefault="00337FF0">
            <w:pPr>
              <w:pStyle w:val="Compact"/>
              <w:jc w:val="center"/>
            </w:pPr>
            <w:r>
              <w:t>NA</w:t>
            </w:r>
          </w:p>
        </w:tc>
        <w:tc>
          <w:tcPr>
            <w:tcW w:w="0" w:type="auto"/>
          </w:tcPr>
          <w:p w14:paraId="76C090B0" w14:textId="77777777" w:rsidR="00AB78B3" w:rsidRDefault="00337FF0">
            <w:pPr>
              <w:pStyle w:val="Compact"/>
              <w:jc w:val="center"/>
            </w:pPr>
            <w:r>
              <w:t>1.483</w:t>
            </w:r>
          </w:p>
        </w:tc>
        <w:tc>
          <w:tcPr>
            <w:tcW w:w="0" w:type="auto"/>
          </w:tcPr>
          <w:p w14:paraId="547B99F6" w14:textId="77777777" w:rsidR="00AB78B3" w:rsidRDefault="00337FF0">
            <w:pPr>
              <w:pStyle w:val="Compact"/>
              <w:jc w:val="center"/>
            </w:pPr>
            <w:r>
              <w:t>20</w:t>
            </w:r>
          </w:p>
        </w:tc>
        <w:tc>
          <w:tcPr>
            <w:tcW w:w="0" w:type="auto"/>
          </w:tcPr>
          <w:p w14:paraId="24CE4D1B" w14:textId="77777777" w:rsidR="00AB78B3" w:rsidRDefault="00337FF0">
            <w:pPr>
              <w:pStyle w:val="Compact"/>
              <w:jc w:val="center"/>
            </w:pPr>
            <w:r>
              <w:t>38</w:t>
            </w:r>
          </w:p>
        </w:tc>
        <w:tc>
          <w:tcPr>
            <w:tcW w:w="0" w:type="auto"/>
          </w:tcPr>
          <w:p w14:paraId="1970DD60" w14:textId="77777777" w:rsidR="00AB78B3" w:rsidRDefault="00337FF0">
            <w:pPr>
              <w:pStyle w:val="Compact"/>
              <w:jc w:val="center"/>
            </w:pPr>
            <w:r>
              <w:t>0.764</w:t>
            </w:r>
          </w:p>
        </w:tc>
        <w:tc>
          <w:tcPr>
            <w:tcW w:w="0" w:type="auto"/>
          </w:tcPr>
          <w:p w14:paraId="19E97A2D" w14:textId="77777777" w:rsidR="00AB78B3" w:rsidRDefault="00337FF0">
            <w:pPr>
              <w:pStyle w:val="Compact"/>
              <w:jc w:val="center"/>
            </w:pPr>
            <w:r>
              <w:t>4.801</w:t>
            </w:r>
          </w:p>
        </w:tc>
        <w:tc>
          <w:tcPr>
            <w:tcW w:w="0" w:type="auto"/>
          </w:tcPr>
          <w:p w14:paraId="2D00E312" w14:textId="77777777" w:rsidR="00AB78B3" w:rsidRDefault="00337FF0">
            <w:pPr>
              <w:pStyle w:val="Compact"/>
              <w:jc w:val="center"/>
            </w:pPr>
            <w:r>
              <w:t>17</w:t>
            </w:r>
          </w:p>
        </w:tc>
        <w:tc>
          <w:tcPr>
            <w:tcW w:w="0" w:type="auto"/>
          </w:tcPr>
          <w:p w14:paraId="1613F166" w14:textId="77777777" w:rsidR="00AB78B3" w:rsidRDefault="00337FF0">
            <w:pPr>
              <w:pStyle w:val="Compact"/>
              <w:jc w:val="center"/>
            </w:pPr>
            <w:r>
              <w:t>0.9983</w:t>
            </w:r>
          </w:p>
        </w:tc>
      </w:tr>
      <w:tr w:rsidR="00AB78B3" w14:paraId="4C2B5D03" w14:textId="77777777">
        <w:tc>
          <w:tcPr>
            <w:tcW w:w="0" w:type="auto"/>
          </w:tcPr>
          <w:p w14:paraId="7A658B46" w14:textId="77777777" w:rsidR="00AB78B3" w:rsidRDefault="00337FF0">
            <w:pPr>
              <w:pStyle w:val="Compact"/>
              <w:jc w:val="center"/>
            </w:pPr>
            <w:r>
              <w:t>MOQUEGUA</w:t>
            </w:r>
          </w:p>
        </w:tc>
        <w:tc>
          <w:tcPr>
            <w:tcW w:w="0" w:type="auto"/>
          </w:tcPr>
          <w:p w14:paraId="249CE3D5" w14:textId="77777777" w:rsidR="00AB78B3" w:rsidRDefault="00337FF0">
            <w:pPr>
              <w:pStyle w:val="Compact"/>
              <w:jc w:val="center"/>
            </w:pPr>
            <w:r>
              <w:t>a20.29</w:t>
            </w:r>
          </w:p>
        </w:tc>
        <w:tc>
          <w:tcPr>
            <w:tcW w:w="0" w:type="auto"/>
          </w:tcPr>
          <w:p w14:paraId="31DD2F55" w14:textId="77777777" w:rsidR="00AB78B3" w:rsidRDefault="00337FF0">
            <w:pPr>
              <w:pStyle w:val="Compact"/>
              <w:jc w:val="center"/>
            </w:pPr>
            <w:r>
              <w:t>16.63</w:t>
            </w:r>
          </w:p>
        </w:tc>
        <w:tc>
          <w:tcPr>
            <w:tcW w:w="0" w:type="auto"/>
          </w:tcPr>
          <w:p w14:paraId="0D6D9843" w14:textId="77777777" w:rsidR="00AB78B3" w:rsidRDefault="00337FF0">
            <w:pPr>
              <w:pStyle w:val="Compact"/>
              <w:jc w:val="center"/>
            </w:pPr>
            <w:r>
              <w:t>82</w:t>
            </w:r>
          </w:p>
        </w:tc>
        <w:tc>
          <w:tcPr>
            <w:tcW w:w="0" w:type="auto"/>
          </w:tcPr>
          <w:p w14:paraId="407707A6" w14:textId="77777777" w:rsidR="00AB78B3" w:rsidRDefault="00337FF0">
            <w:pPr>
              <w:pStyle w:val="Compact"/>
              <w:jc w:val="center"/>
            </w:pPr>
            <w:r>
              <w:t>NA</w:t>
            </w:r>
          </w:p>
        </w:tc>
        <w:tc>
          <w:tcPr>
            <w:tcW w:w="0" w:type="auto"/>
          </w:tcPr>
          <w:p w14:paraId="316D45D2" w14:textId="77777777" w:rsidR="00AB78B3" w:rsidRDefault="00337FF0">
            <w:pPr>
              <w:pStyle w:val="Compact"/>
              <w:jc w:val="center"/>
            </w:pPr>
            <w:r>
              <w:t>NA</w:t>
            </w:r>
          </w:p>
        </w:tc>
        <w:tc>
          <w:tcPr>
            <w:tcW w:w="0" w:type="auto"/>
          </w:tcPr>
          <w:p w14:paraId="481C4CF3" w14:textId="77777777" w:rsidR="00AB78B3" w:rsidRDefault="00337FF0">
            <w:pPr>
              <w:pStyle w:val="Compact"/>
              <w:jc w:val="center"/>
            </w:pPr>
            <w:r>
              <w:t>NA</w:t>
            </w:r>
          </w:p>
        </w:tc>
        <w:tc>
          <w:tcPr>
            <w:tcW w:w="0" w:type="auto"/>
          </w:tcPr>
          <w:p w14:paraId="00C0E0F2" w14:textId="77777777" w:rsidR="00AB78B3" w:rsidRDefault="00337FF0">
            <w:pPr>
              <w:pStyle w:val="Compact"/>
              <w:jc w:val="center"/>
            </w:pPr>
            <w:r>
              <w:t>12.43</w:t>
            </w:r>
          </w:p>
        </w:tc>
        <w:tc>
          <w:tcPr>
            <w:tcW w:w="0" w:type="auto"/>
          </w:tcPr>
          <w:p w14:paraId="02824F27" w14:textId="77777777" w:rsidR="00AB78B3" w:rsidRDefault="00337FF0">
            <w:pPr>
              <w:pStyle w:val="Compact"/>
              <w:jc w:val="center"/>
            </w:pPr>
            <w:r>
              <w:t>65</w:t>
            </w:r>
          </w:p>
        </w:tc>
        <w:tc>
          <w:tcPr>
            <w:tcW w:w="0" w:type="auto"/>
          </w:tcPr>
          <w:p w14:paraId="5C23373A" w14:textId="77777777" w:rsidR="00AB78B3" w:rsidRDefault="00337FF0">
            <w:pPr>
              <w:pStyle w:val="Compact"/>
              <w:jc w:val="center"/>
            </w:pPr>
            <w:r>
              <w:t>83</w:t>
            </w:r>
          </w:p>
        </w:tc>
        <w:tc>
          <w:tcPr>
            <w:tcW w:w="0" w:type="auto"/>
          </w:tcPr>
          <w:p w14:paraId="4E0A89EA" w14:textId="77777777" w:rsidR="00AB78B3" w:rsidRDefault="00337FF0">
            <w:pPr>
              <w:pStyle w:val="Compact"/>
              <w:jc w:val="center"/>
            </w:pPr>
            <w:r>
              <w:t>0.2526</w:t>
            </w:r>
          </w:p>
        </w:tc>
        <w:tc>
          <w:tcPr>
            <w:tcW w:w="0" w:type="auto"/>
          </w:tcPr>
          <w:p w14:paraId="0559BF70" w14:textId="77777777" w:rsidR="00AB78B3" w:rsidRDefault="00337FF0">
            <w:pPr>
              <w:pStyle w:val="Compact"/>
              <w:jc w:val="center"/>
            </w:pPr>
            <w:r>
              <w:t>4.201</w:t>
            </w:r>
          </w:p>
        </w:tc>
        <w:tc>
          <w:tcPr>
            <w:tcW w:w="0" w:type="auto"/>
          </w:tcPr>
          <w:p w14:paraId="5F11CE9A" w14:textId="77777777" w:rsidR="00AB78B3" w:rsidRDefault="00337FF0">
            <w:pPr>
              <w:pStyle w:val="Compact"/>
              <w:jc w:val="center"/>
            </w:pPr>
            <w:r>
              <w:t>17</w:t>
            </w:r>
          </w:p>
        </w:tc>
        <w:tc>
          <w:tcPr>
            <w:tcW w:w="0" w:type="auto"/>
          </w:tcPr>
          <w:p w14:paraId="492FDC83" w14:textId="77777777" w:rsidR="00AB78B3" w:rsidRDefault="00337FF0">
            <w:pPr>
              <w:pStyle w:val="Compact"/>
              <w:jc w:val="center"/>
            </w:pPr>
            <w:r>
              <w:t>0.9993</w:t>
            </w:r>
          </w:p>
        </w:tc>
      </w:tr>
      <w:tr w:rsidR="00AB78B3" w14:paraId="3F39A8ED" w14:textId="77777777">
        <w:tc>
          <w:tcPr>
            <w:tcW w:w="0" w:type="auto"/>
          </w:tcPr>
          <w:p w14:paraId="369C2A9C" w14:textId="77777777" w:rsidR="00AB78B3" w:rsidRDefault="00337FF0">
            <w:pPr>
              <w:pStyle w:val="Compact"/>
              <w:jc w:val="center"/>
            </w:pPr>
            <w:r>
              <w:t>MOQUEGUA</w:t>
            </w:r>
          </w:p>
        </w:tc>
        <w:tc>
          <w:tcPr>
            <w:tcW w:w="0" w:type="auto"/>
          </w:tcPr>
          <w:p w14:paraId="201B7971" w14:textId="77777777" w:rsidR="00AB78B3" w:rsidRDefault="00337FF0">
            <w:pPr>
              <w:pStyle w:val="Compact"/>
              <w:jc w:val="center"/>
            </w:pPr>
            <w:r>
              <w:t>a30.39</w:t>
            </w:r>
          </w:p>
        </w:tc>
        <w:tc>
          <w:tcPr>
            <w:tcW w:w="0" w:type="auto"/>
          </w:tcPr>
          <w:p w14:paraId="590EA490" w14:textId="77777777" w:rsidR="00AB78B3" w:rsidRDefault="00337FF0">
            <w:pPr>
              <w:pStyle w:val="Compact"/>
              <w:jc w:val="center"/>
            </w:pPr>
            <w:r>
              <w:t>16.13</w:t>
            </w:r>
          </w:p>
        </w:tc>
        <w:tc>
          <w:tcPr>
            <w:tcW w:w="0" w:type="auto"/>
          </w:tcPr>
          <w:p w14:paraId="21CC1137" w14:textId="77777777" w:rsidR="00AB78B3" w:rsidRDefault="00337FF0">
            <w:pPr>
              <w:pStyle w:val="Compact"/>
              <w:jc w:val="center"/>
            </w:pPr>
            <w:r>
              <w:t>81</w:t>
            </w:r>
          </w:p>
        </w:tc>
        <w:tc>
          <w:tcPr>
            <w:tcW w:w="0" w:type="auto"/>
          </w:tcPr>
          <w:p w14:paraId="2CBD29D9" w14:textId="77777777" w:rsidR="00AB78B3" w:rsidRDefault="00337FF0">
            <w:pPr>
              <w:pStyle w:val="Compact"/>
              <w:jc w:val="center"/>
            </w:pPr>
            <w:r>
              <w:t>NA</w:t>
            </w:r>
          </w:p>
        </w:tc>
        <w:tc>
          <w:tcPr>
            <w:tcW w:w="0" w:type="auto"/>
          </w:tcPr>
          <w:p w14:paraId="6FFB2C84" w14:textId="77777777" w:rsidR="00AB78B3" w:rsidRDefault="00337FF0">
            <w:pPr>
              <w:pStyle w:val="Compact"/>
              <w:jc w:val="center"/>
            </w:pPr>
            <w:r>
              <w:t>NA</w:t>
            </w:r>
          </w:p>
        </w:tc>
        <w:tc>
          <w:tcPr>
            <w:tcW w:w="0" w:type="auto"/>
          </w:tcPr>
          <w:p w14:paraId="11E7B71F" w14:textId="77777777" w:rsidR="00AB78B3" w:rsidRDefault="00337FF0">
            <w:pPr>
              <w:pStyle w:val="Compact"/>
              <w:jc w:val="center"/>
            </w:pPr>
            <w:r>
              <w:t>NA</w:t>
            </w:r>
          </w:p>
        </w:tc>
        <w:tc>
          <w:tcPr>
            <w:tcW w:w="0" w:type="auto"/>
          </w:tcPr>
          <w:p w14:paraId="0168DAC9" w14:textId="77777777" w:rsidR="00AB78B3" w:rsidRDefault="00337FF0">
            <w:pPr>
              <w:pStyle w:val="Compact"/>
              <w:jc w:val="center"/>
            </w:pPr>
            <w:r>
              <w:t>11.12</w:t>
            </w:r>
          </w:p>
        </w:tc>
        <w:tc>
          <w:tcPr>
            <w:tcW w:w="0" w:type="auto"/>
          </w:tcPr>
          <w:p w14:paraId="2E9DFF2D" w14:textId="77777777" w:rsidR="00AB78B3" w:rsidRDefault="00337FF0">
            <w:pPr>
              <w:pStyle w:val="Compact"/>
              <w:jc w:val="center"/>
            </w:pPr>
            <w:r>
              <w:t>64</w:t>
            </w:r>
          </w:p>
        </w:tc>
        <w:tc>
          <w:tcPr>
            <w:tcW w:w="0" w:type="auto"/>
          </w:tcPr>
          <w:p w14:paraId="7E5336FD" w14:textId="77777777" w:rsidR="00AB78B3" w:rsidRDefault="00337FF0">
            <w:pPr>
              <w:pStyle w:val="Compact"/>
              <w:jc w:val="center"/>
            </w:pPr>
            <w:r>
              <w:t>82</w:t>
            </w:r>
          </w:p>
        </w:tc>
        <w:tc>
          <w:tcPr>
            <w:tcW w:w="0" w:type="auto"/>
          </w:tcPr>
          <w:p w14:paraId="597184DA" w14:textId="77777777" w:rsidR="00AB78B3" w:rsidRDefault="00337FF0">
            <w:pPr>
              <w:pStyle w:val="Compact"/>
              <w:jc w:val="center"/>
            </w:pPr>
            <w:r>
              <w:t>0.3108</w:t>
            </w:r>
          </w:p>
        </w:tc>
        <w:tc>
          <w:tcPr>
            <w:tcW w:w="0" w:type="auto"/>
          </w:tcPr>
          <w:p w14:paraId="730287DE" w14:textId="77777777" w:rsidR="00AB78B3" w:rsidRDefault="00337FF0">
            <w:pPr>
              <w:pStyle w:val="Compact"/>
              <w:jc w:val="center"/>
            </w:pPr>
            <w:r>
              <w:t>5.013</w:t>
            </w:r>
          </w:p>
        </w:tc>
        <w:tc>
          <w:tcPr>
            <w:tcW w:w="0" w:type="auto"/>
          </w:tcPr>
          <w:p w14:paraId="43234656" w14:textId="77777777" w:rsidR="00AB78B3" w:rsidRDefault="00337FF0">
            <w:pPr>
              <w:pStyle w:val="Compact"/>
              <w:jc w:val="center"/>
            </w:pPr>
            <w:r>
              <w:t>17</w:t>
            </w:r>
          </w:p>
        </w:tc>
        <w:tc>
          <w:tcPr>
            <w:tcW w:w="0" w:type="auto"/>
          </w:tcPr>
          <w:p w14:paraId="3B4E204B" w14:textId="77777777" w:rsidR="00AB78B3" w:rsidRDefault="00337FF0">
            <w:pPr>
              <w:pStyle w:val="Compact"/>
              <w:jc w:val="center"/>
            </w:pPr>
            <w:r>
              <w:t>0.9977</w:t>
            </w:r>
          </w:p>
        </w:tc>
      </w:tr>
      <w:tr w:rsidR="00AB78B3" w14:paraId="57F90983" w14:textId="77777777">
        <w:tc>
          <w:tcPr>
            <w:tcW w:w="0" w:type="auto"/>
          </w:tcPr>
          <w:p w14:paraId="2212511C" w14:textId="77777777" w:rsidR="00AB78B3" w:rsidRDefault="00337FF0">
            <w:pPr>
              <w:pStyle w:val="Compact"/>
              <w:jc w:val="center"/>
            </w:pPr>
            <w:r>
              <w:t>MOQUEGUA</w:t>
            </w:r>
          </w:p>
        </w:tc>
        <w:tc>
          <w:tcPr>
            <w:tcW w:w="0" w:type="auto"/>
          </w:tcPr>
          <w:p w14:paraId="33BE5DD0" w14:textId="77777777" w:rsidR="00AB78B3" w:rsidRDefault="00337FF0">
            <w:pPr>
              <w:pStyle w:val="Compact"/>
              <w:jc w:val="center"/>
            </w:pPr>
            <w:r>
              <w:t>a40.49</w:t>
            </w:r>
          </w:p>
        </w:tc>
        <w:tc>
          <w:tcPr>
            <w:tcW w:w="0" w:type="auto"/>
          </w:tcPr>
          <w:p w14:paraId="2921C8B5" w14:textId="77777777" w:rsidR="00AB78B3" w:rsidRDefault="00337FF0">
            <w:pPr>
              <w:pStyle w:val="Compact"/>
              <w:jc w:val="center"/>
            </w:pPr>
            <w:r>
              <w:t>93.28</w:t>
            </w:r>
          </w:p>
        </w:tc>
        <w:tc>
          <w:tcPr>
            <w:tcW w:w="0" w:type="auto"/>
          </w:tcPr>
          <w:p w14:paraId="101DA0EC" w14:textId="77777777" w:rsidR="00AB78B3" w:rsidRDefault="00337FF0">
            <w:pPr>
              <w:pStyle w:val="Compact"/>
              <w:jc w:val="center"/>
            </w:pPr>
            <w:r>
              <w:t>123</w:t>
            </w:r>
          </w:p>
        </w:tc>
        <w:tc>
          <w:tcPr>
            <w:tcW w:w="0" w:type="auto"/>
          </w:tcPr>
          <w:p w14:paraId="5BB3370E" w14:textId="77777777" w:rsidR="00AB78B3" w:rsidRDefault="00337FF0">
            <w:pPr>
              <w:pStyle w:val="Compact"/>
              <w:jc w:val="center"/>
            </w:pPr>
            <w:r>
              <w:t>NA</w:t>
            </w:r>
          </w:p>
        </w:tc>
        <w:tc>
          <w:tcPr>
            <w:tcW w:w="0" w:type="auto"/>
          </w:tcPr>
          <w:p w14:paraId="0553EC35" w14:textId="77777777" w:rsidR="00AB78B3" w:rsidRDefault="00337FF0">
            <w:pPr>
              <w:pStyle w:val="Compact"/>
              <w:jc w:val="center"/>
            </w:pPr>
            <w:r>
              <w:t>NA</w:t>
            </w:r>
          </w:p>
        </w:tc>
        <w:tc>
          <w:tcPr>
            <w:tcW w:w="0" w:type="auto"/>
          </w:tcPr>
          <w:p w14:paraId="7F9951BE" w14:textId="77777777" w:rsidR="00AB78B3" w:rsidRDefault="00337FF0">
            <w:pPr>
              <w:pStyle w:val="Compact"/>
              <w:jc w:val="center"/>
            </w:pPr>
            <w:r>
              <w:t>NA</w:t>
            </w:r>
          </w:p>
        </w:tc>
        <w:tc>
          <w:tcPr>
            <w:tcW w:w="0" w:type="auto"/>
          </w:tcPr>
          <w:p w14:paraId="37E1D179" w14:textId="77777777" w:rsidR="00AB78B3" w:rsidRDefault="00337FF0">
            <w:pPr>
              <w:pStyle w:val="Compact"/>
              <w:jc w:val="center"/>
            </w:pPr>
            <w:r>
              <w:t>52.96</w:t>
            </w:r>
          </w:p>
        </w:tc>
        <w:tc>
          <w:tcPr>
            <w:tcW w:w="0" w:type="auto"/>
          </w:tcPr>
          <w:p w14:paraId="6D2DD4B6" w14:textId="77777777" w:rsidR="00AB78B3" w:rsidRDefault="00337FF0">
            <w:pPr>
              <w:pStyle w:val="Compact"/>
              <w:jc w:val="center"/>
            </w:pPr>
            <w:r>
              <w:t>106</w:t>
            </w:r>
          </w:p>
        </w:tc>
        <w:tc>
          <w:tcPr>
            <w:tcW w:w="0" w:type="auto"/>
          </w:tcPr>
          <w:p w14:paraId="12464E72" w14:textId="77777777" w:rsidR="00AB78B3" w:rsidRDefault="00337FF0">
            <w:pPr>
              <w:pStyle w:val="Compact"/>
              <w:jc w:val="center"/>
            </w:pPr>
            <w:r>
              <w:t>124</w:t>
            </w:r>
          </w:p>
        </w:tc>
        <w:tc>
          <w:tcPr>
            <w:tcW w:w="0" w:type="auto"/>
          </w:tcPr>
          <w:p w14:paraId="2E3C1680" w14:textId="77777777" w:rsidR="00AB78B3" w:rsidRDefault="00337FF0">
            <w:pPr>
              <w:pStyle w:val="Compact"/>
              <w:jc w:val="center"/>
            </w:pPr>
            <w:r>
              <w:t>0.4322</w:t>
            </w:r>
          </w:p>
        </w:tc>
        <w:tc>
          <w:tcPr>
            <w:tcW w:w="0" w:type="auto"/>
          </w:tcPr>
          <w:p w14:paraId="5237F0FC" w14:textId="77777777" w:rsidR="00AB78B3" w:rsidRDefault="00337FF0">
            <w:pPr>
              <w:pStyle w:val="Compact"/>
              <w:jc w:val="center"/>
            </w:pPr>
            <w:r>
              <w:t>40.31</w:t>
            </w:r>
          </w:p>
        </w:tc>
        <w:tc>
          <w:tcPr>
            <w:tcW w:w="0" w:type="auto"/>
          </w:tcPr>
          <w:p w14:paraId="4724CE23" w14:textId="77777777" w:rsidR="00AB78B3" w:rsidRDefault="00337FF0">
            <w:pPr>
              <w:pStyle w:val="Compact"/>
              <w:jc w:val="center"/>
            </w:pPr>
            <w:r>
              <w:t>17</w:t>
            </w:r>
          </w:p>
        </w:tc>
        <w:tc>
          <w:tcPr>
            <w:tcW w:w="0" w:type="auto"/>
          </w:tcPr>
          <w:p w14:paraId="6A04DF57" w14:textId="77777777" w:rsidR="00AB78B3" w:rsidRDefault="00337FF0">
            <w:pPr>
              <w:pStyle w:val="Compact"/>
              <w:jc w:val="center"/>
            </w:pPr>
            <w:r>
              <w:t>0.00117</w:t>
            </w:r>
          </w:p>
        </w:tc>
      </w:tr>
      <w:tr w:rsidR="00AB78B3" w14:paraId="0E573DBD" w14:textId="77777777">
        <w:tc>
          <w:tcPr>
            <w:tcW w:w="0" w:type="auto"/>
          </w:tcPr>
          <w:p w14:paraId="07EEB891" w14:textId="77777777" w:rsidR="00AB78B3" w:rsidRDefault="00337FF0">
            <w:pPr>
              <w:pStyle w:val="Compact"/>
              <w:jc w:val="center"/>
            </w:pPr>
            <w:r>
              <w:t>MOQUEGUA</w:t>
            </w:r>
          </w:p>
        </w:tc>
        <w:tc>
          <w:tcPr>
            <w:tcW w:w="0" w:type="auto"/>
          </w:tcPr>
          <w:p w14:paraId="6C2B3B36" w14:textId="77777777" w:rsidR="00AB78B3" w:rsidRDefault="00337FF0">
            <w:pPr>
              <w:pStyle w:val="Compact"/>
              <w:jc w:val="center"/>
            </w:pPr>
            <w:r>
              <w:t>a50.59</w:t>
            </w:r>
          </w:p>
        </w:tc>
        <w:tc>
          <w:tcPr>
            <w:tcW w:w="0" w:type="auto"/>
          </w:tcPr>
          <w:p w14:paraId="518B6AB8" w14:textId="77777777" w:rsidR="00AB78B3" w:rsidRDefault="00337FF0">
            <w:pPr>
              <w:pStyle w:val="Compact"/>
              <w:jc w:val="center"/>
            </w:pPr>
            <w:r>
              <w:t>242.7</w:t>
            </w:r>
          </w:p>
        </w:tc>
        <w:tc>
          <w:tcPr>
            <w:tcW w:w="0" w:type="auto"/>
          </w:tcPr>
          <w:p w14:paraId="6C8A0875" w14:textId="77777777" w:rsidR="00AB78B3" w:rsidRDefault="00337FF0">
            <w:pPr>
              <w:pStyle w:val="Compact"/>
              <w:jc w:val="center"/>
            </w:pPr>
            <w:r>
              <w:t>151</w:t>
            </w:r>
          </w:p>
        </w:tc>
        <w:tc>
          <w:tcPr>
            <w:tcW w:w="0" w:type="auto"/>
          </w:tcPr>
          <w:p w14:paraId="067354C3" w14:textId="77777777" w:rsidR="00AB78B3" w:rsidRDefault="00337FF0">
            <w:pPr>
              <w:pStyle w:val="Compact"/>
              <w:jc w:val="center"/>
            </w:pPr>
            <w:r>
              <w:t>NA</w:t>
            </w:r>
          </w:p>
        </w:tc>
        <w:tc>
          <w:tcPr>
            <w:tcW w:w="0" w:type="auto"/>
          </w:tcPr>
          <w:p w14:paraId="118771D1" w14:textId="77777777" w:rsidR="00AB78B3" w:rsidRDefault="00337FF0">
            <w:pPr>
              <w:pStyle w:val="Compact"/>
              <w:jc w:val="center"/>
            </w:pPr>
            <w:r>
              <w:t>NA</w:t>
            </w:r>
          </w:p>
        </w:tc>
        <w:tc>
          <w:tcPr>
            <w:tcW w:w="0" w:type="auto"/>
          </w:tcPr>
          <w:p w14:paraId="14262284" w14:textId="77777777" w:rsidR="00AB78B3" w:rsidRDefault="00337FF0">
            <w:pPr>
              <w:pStyle w:val="Compact"/>
              <w:jc w:val="center"/>
            </w:pPr>
            <w:r>
              <w:t>NA</w:t>
            </w:r>
          </w:p>
        </w:tc>
        <w:tc>
          <w:tcPr>
            <w:tcW w:w="0" w:type="auto"/>
          </w:tcPr>
          <w:p w14:paraId="1606CF4A" w14:textId="77777777" w:rsidR="00AB78B3" w:rsidRDefault="00337FF0">
            <w:pPr>
              <w:pStyle w:val="Compact"/>
              <w:jc w:val="center"/>
            </w:pPr>
            <w:r>
              <w:t>79.88</w:t>
            </w:r>
          </w:p>
        </w:tc>
        <w:tc>
          <w:tcPr>
            <w:tcW w:w="0" w:type="auto"/>
          </w:tcPr>
          <w:p w14:paraId="1E4AF93D" w14:textId="77777777" w:rsidR="00AB78B3" w:rsidRDefault="00337FF0">
            <w:pPr>
              <w:pStyle w:val="Compact"/>
              <w:jc w:val="center"/>
            </w:pPr>
            <w:r>
              <w:t>134</w:t>
            </w:r>
          </w:p>
        </w:tc>
        <w:tc>
          <w:tcPr>
            <w:tcW w:w="0" w:type="auto"/>
          </w:tcPr>
          <w:p w14:paraId="3D486B35" w14:textId="77777777" w:rsidR="00AB78B3" w:rsidRDefault="00337FF0">
            <w:pPr>
              <w:pStyle w:val="Compact"/>
              <w:jc w:val="center"/>
            </w:pPr>
            <w:r>
              <w:t>152</w:t>
            </w:r>
          </w:p>
        </w:tc>
        <w:tc>
          <w:tcPr>
            <w:tcW w:w="0" w:type="auto"/>
          </w:tcPr>
          <w:p w14:paraId="1E45A620" w14:textId="77777777" w:rsidR="00AB78B3" w:rsidRDefault="00337FF0">
            <w:pPr>
              <w:pStyle w:val="Compact"/>
              <w:jc w:val="center"/>
            </w:pPr>
            <w:r>
              <w:t>0.6709</w:t>
            </w:r>
          </w:p>
        </w:tc>
        <w:tc>
          <w:tcPr>
            <w:tcW w:w="0" w:type="auto"/>
          </w:tcPr>
          <w:p w14:paraId="7102D33E" w14:textId="77777777" w:rsidR="00AB78B3" w:rsidRDefault="00337FF0">
            <w:pPr>
              <w:pStyle w:val="Compact"/>
              <w:jc w:val="center"/>
            </w:pPr>
            <w:r>
              <w:t>162.9</w:t>
            </w:r>
          </w:p>
        </w:tc>
        <w:tc>
          <w:tcPr>
            <w:tcW w:w="0" w:type="auto"/>
          </w:tcPr>
          <w:p w14:paraId="146EE584" w14:textId="77777777" w:rsidR="00AB78B3" w:rsidRDefault="00337FF0">
            <w:pPr>
              <w:pStyle w:val="Compact"/>
              <w:jc w:val="center"/>
            </w:pPr>
            <w:r>
              <w:t>17</w:t>
            </w:r>
          </w:p>
        </w:tc>
        <w:tc>
          <w:tcPr>
            <w:tcW w:w="0" w:type="auto"/>
          </w:tcPr>
          <w:p w14:paraId="7D67B352" w14:textId="77777777" w:rsidR="00AB78B3" w:rsidRDefault="00337FF0">
            <w:pPr>
              <w:pStyle w:val="Compact"/>
              <w:jc w:val="center"/>
            </w:pPr>
            <w:r>
              <w:t>7.281e-26</w:t>
            </w:r>
          </w:p>
        </w:tc>
      </w:tr>
      <w:tr w:rsidR="00AB78B3" w14:paraId="6C467820" w14:textId="77777777">
        <w:tc>
          <w:tcPr>
            <w:tcW w:w="0" w:type="auto"/>
          </w:tcPr>
          <w:p w14:paraId="43E83355" w14:textId="77777777" w:rsidR="00AB78B3" w:rsidRDefault="00337FF0">
            <w:pPr>
              <w:pStyle w:val="Compact"/>
              <w:jc w:val="center"/>
            </w:pPr>
            <w:r>
              <w:t>MOQUEGUA</w:t>
            </w:r>
          </w:p>
        </w:tc>
        <w:tc>
          <w:tcPr>
            <w:tcW w:w="0" w:type="auto"/>
          </w:tcPr>
          <w:p w14:paraId="3E061C25" w14:textId="77777777" w:rsidR="00AB78B3" w:rsidRDefault="00337FF0">
            <w:pPr>
              <w:pStyle w:val="Compact"/>
              <w:jc w:val="center"/>
            </w:pPr>
            <w:r>
              <w:t>a60.69</w:t>
            </w:r>
          </w:p>
        </w:tc>
        <w:tc>
          <w:tcPr>
            <w:tcW w:w="0" w:type="auto"/>
          </w:tcPr>
          <w:p w14:paraId="0B72903C" w14:textId="77777777" w:rsidR="00AB78B3" w:rsidRDefault="00337FF0">
            <w:pPr>
              <w:pStyle w:val="Compact"/>
              <w:jc w:val="center"/>
            </w:pPr>
            <w:r>
              <w:t>550.9</w:t>
            </w:r>
          </w:p>
        </w:tc>
        <w:tc>
          <w:tcPr>
            <w:tcW w:w="0" w:type="auto"/>
          </w:tcPr>
          <w:p w14:paraId="45140AA3" w14:textId="77777777" w:rsidR="00AB78B3" w:rsidRDefault="00337FF0">
            <w:pPr>
              <w:pStyle w:val="Compact"/>
              <w:jc w:val="center"/>
            </w:pPr>
            <w:r>
              <w:t>184</w:t>
            </w:r>
          </w:p>
        </w:tc>
        <w:tc>
          <w:tcPr>
            <w:tcW w:w="0" w:type="auto"/>
          </w:tcPr>
          <w:p w14:paraId="2CE8FBF0" w14:textId="77777777" w:rsidR="00AB78B3" w:rsidRDefault="00337FF0">
            <w:pPr>
              <w:pStyle w:val="Compact"/>
              <w:jc w:val="center"/>
            </w:pPr>
            <w:r>
              <w:t>NA</w:t>
            </w:r>
          </w:p>
        </w:tc>
        <w:tc>
          <w:tcPr>
            <w:tcW w:w="0" w:type="auto"/>
          </w:tcPr>
          <w:p w14:paraId="0115EF2C" w14:textId="77777777" w:rsidR="00AB78B3" w:rsidRDefault="00337FF0">
            <w:pPr>
              <w:pStyle w:val="Compact"/>
              <w:jc w:val="center"/>
            </w:pPr>
            <w:r>
              <w:t>NA</w:t>
            </w:r>
          </w:p>
        </w:tc>
        <w:tc>
          <w:tcPr>
            <w:tcW w:w="0" w:type="auto"/>
          </w:tcPr>
          <w:p w14:paraId="41851B50" w14:textId="77777777" w:rsidR="00AB78B3" w:rsidRDefault="00337FF0">
            <w:pPr>
              <w:pStyle w:val="Compact"/>
              <w:jc w:val="center"/>
            </w:pPr>
            <w:r>
              <w:t>NA</w:t>
            </w:r>
          </w:p>
        </w:tc>
        <w:tc>
          <w:tcPr>
            <w:tcW w:w="0" w:type="auto"/>
          </w:tcPr>
          <w:p w14:paraId="2A75ABF9" w14:textId="77777777" w:rsidR="00AB78B3" w:rsidRDefault="00337FF0">
            <w:pPr>
              <w:pStyle w:val="Compact"/>
              <w:jc w:val="center"/>
            </w:pPr>
            <w:r>
              <w:t>174.3</w:t>
            </w:r>
          </w:p>
        </w:tc>
        <w:tc>
          <w:tcPr>
            <w:tcW w:w="0" w:type="auto"/>
          </w:tcPr>
          <w:p w14:paraId="7F534193" w14:textId="77777777" w:rsidR="00AB78B3" w:rsidRDefault="00337FF0">
            <w:pPr>
              <w:pStyle w:val="Compact"/>
              <w:jc w:val="center"/>
            </w:pPr>
            <w:r>
              <w:t>167</w:t>
            </w:r>
          </w:p>
        </w:tc>
        <w:tc>
          <w:tcPr>
            <w:tcW w:w="0" w:type="auto"/>
          </w:tcPr>
          <w:p w14:paraId="3807A79A" w14:textId="77777777" w:rsidR="00AB78B3" w:rsidRDefault="00337FF0">
            <w:pPr>
              <w:pStyle w:val="Compact"/>
              <w:jc w:val="center"/>
            </w:pPr>
            <w:r>
              <w:t>185</w:t>
            </w:r>
          </w:p>
        </w:tc>
        <w:tc>
          <w:tcPr>
            <w:tcW w:w="0" w:type="auto"/>
          </w:tcPr>
          <w:p w14:paraId="18B59AE3" w14:textId="77777777" w:rsidR="00AB78B3" w:rsidRDefault="00337FF0">
            <w:pPr>
              <w:pStyle w:val="Compact"/>
              <w:jc w:val="center"/>
            </w:pPr>
            <w:r>
              <w:t>0.6835</w:t>
            </w:r>
          </w:p>
        </w:tc>
        <w:tc>
          <w:tcPr>
            <w:tcW w:w="0" w:type="auto"/>
          </w:tcPr>
          <w:p w14:paraId="0A03A513" w14:textId="77777777" w:rsidR="00AB78B3" w:rsidRDefault="00337FF0">
            <w:pPr>
              <w:pStyle w:val="Compact"/>
              <w:jc w:val="center"/>
            </w:pPr>
            <w:r>
              <w:t>376.5</w:t>
            </w:r>
          </w:p>
        </w:tc>
        <w:tc>
          <w:tcPr>
            <w:tcW w:w="0" w:type="auto"/>
          </w:tcPr>
          <w:p w14:paraId="48E07CA1" w14:textId="77777777" w:rsidR="00AB78B3" w:rsidRDefault="00337FF0">
            <w:pPr>
              <w:pStyle w:val="Compact"/>
              <w:jc w:val="center"/>
            </w:pPr>
            <w:r>
              <w:t>17</w:t>
            </w:r>
          </w:p>
        </w:tc>
        <w:tc>
          <w:tcPr>
            <w:tcW w:w="0" w:type="auto"/>
          </w:tcPr>
          <w:p w14:paraId="671A0534" w14:textId="77777777" w:rsidR="00AB78B3" w:rsidRDefault="00337FF0">
            <w:pPr>
              <w:pStyle w:val="Compact"/>
              <w:jc w:val="center"/>
            </w:pPr>
            <w:r>
              <w:t>1.488e-69</w:t>
            </w:r>
          </w:p>
        </w:tc>
      </w:tr>
      <w:tr w:rsidR="00AB78B3" w14:paraId="1ABD7091" w14:textId="77777777">
        <w:tc>
          <w:tcPr>
            <w:tcW w:w="0" w:type="auto"/>
          </w:tcPr>
          <w:p w14:paraId="667B5477" w14:textId="77777777" w:rsidR="00AB78B3" w:rsidRDefault="00337FF0">
            <w:pPr>
              <w:pStyle w:val="Compact"/>
              <w:jc w:val="center"/>
            </w:pPr>
            <w:r>
              <w:t>MOQUEGUA</w:t>
            </w:r>
          </w:p>
        </w:tc>
        <w:tc>
          <w:tcPr>
            <w:tcW w:w="0" w:type="auto"/>
          </w:tcPr>
          <w:p w14:paraId="2464485A" w14:textId="77777777" w:rsidR="00AB78B3" w:rsidRDefault="00337FF0">
            <w:pPr>
              <w:pStyle w:val="Compact"/>
              <w:jc w:val="center"/>
            </w:pPr>
            <w:r>
              <w:t>a70.79</w:t>
            </w:r>
          </w:p>
        </w:tc>
        <w:tc>
          <w:tcPr>
            <w:tcW w:w="0" w:type="auto"/>
          </w:tcPr>
          <w:p w14:paraId="3638667C" w14:textId="77777777" w:rsidR="00AB78B3" w:rsidRDefault="00337FF0">
            <w:pPr>
              <w:pStyle w:val="Compact"/>
              <w:jc w:val="center"/>
            </w:pPr>
            <w:r>
              <w:t>699.7</w:t>
            </w:r>
          </w:p>
        </w:tc>
        <w:tc>
          <w:tcPr>
            <w:tcW w:w="0" w:type="auto"/>
          </w:tcPr>
          <w:p w14:paraId="2CC068F5" w14:textId="77777777" w:rsidR="00AB78B3" w:rsidRDefault="00337FF0">
            <w:pPr>
              <w:pStyle w:val="Compact"/>
              <w:jc w:val="center"/>
            </w:pPr>
            <w:r>
              <w:t>198</w:t>
            </w:r>
          </w:p>
        </w:tc>
        <w:tc>
          <w:tcPr>
            <w:tcW w:w="0" w:type="auto"/>
          </w:tcPr>
          <w:p w14:paraId="6C874489" w14:textId="77777777" w:rsidR="00AB78B3" w:rsidRDefault="00337FF0">
            <w:pPr>
              <w:pStyle w:val="Compact"/>
              <w:jc w:val="center"/>
            </w:pPr>
            <w:r>
              <w:t>NA</w:t>
            </w:r>
          </w:p>
        </w:tc>
        <w:tc>
          <w:tcPr>
            <w:tcW w:w="0" w:type="auto"/>
          </w:tcPr>
          <w:p w14:paraId="1C5D2B31" w14:textId="77777777" w:rsidR="00AB78B3" w:rsidRDefault="00337FF0">
            <w:pPr>
              <w:pStyle w:val="Compact"/>
              <w:jc w:val="center"/>
            </w:pPr>
            <w:r>
              <w:t>NA</w:t>
            </w:r>
          </w:p>
        </w:tc>
        <w:tc>
          <w:tcPr>
            <w:tcW w:w="0" w:type="auto"/>
          </w:tcPr>
          <w:p w14:paraId="3D4EAE2C" w14:textId="77777777" w:rsidR="00AB78B3" w:rsidRDefault="00337FF0">
            <w:pPr>
              <w:pStyle w:val="Compact"/>
              <w:jc w:val="center"/>
            </w:pPr>
            <w:r>
              <w:t>NA</w:t>
            </w:r>
          </w:p>
        </w:tc>
        <w:tc>
          <w:tcPr>
            <w:tcW w:w="0" w:type="auto"/>
          </w:tcPr>
          <w:p w14:paraId="0E7CB0BE" w14:textId="77777777" w:rsidR="00AB78B3" w:rsidRDefault="00337FF0">
            <w:pPr>
              <w:pStyle w:val="Compact"/>
              <w:jc w:val="center"/>
            </w:pPr>
            <w:r>
              <w:t>253.6</w:t>
            </w:r>
          </w:p>
        </w:tc>
        <w:tc>
          <w:tcPr>
            <w:tcW w:w="0" w:type="auto"/>
          </w:tcPr>
          <w:p w14:paraId="60952BEF" w14:textId="77777777" w:rsidR="00AB78B3" w:rsidRDefault="00337FF0">
            <w:pPr>
              <w:pStyle w:val="Compact"/>
              <w:jc w:val="center"/>
            </w:pPr>
            <w:r>
              <w:t>181</w:t>
            </w:r>
          </w:p>
        </w:tc>
        <w:tc>
          <w:tcPr>
            <w:tcW w:w="0" w:type="auto"/>
          </w:tcPr>
          <w:p w14:paraId="55C35188" w14:textId="77777777" w:rsidR="00AB78B3" w:rsidRDefault="00337FF0">
            <w:pPr>
              <w:pStyle w:val="Compact"/>
              <w:jc w:val="center"/>
            </w:pPr>
            <w:r>
              <w:t>199</w:t>
            </w:r>
          </w:p>
        </w:tc>
        <w:tc>
          <w:tcPr>
            <w:tcW w:w="0" w:type="auto"/>
          </w:tcPr>
          <w:p w14:paraId="411BA2DA" w14:textId="77777777" w:rsidR="00AB78B3" w:rsidRDefault="00337FF0">
            <w:pPr>
              <w:pStyle w:val="Compact"/>
              <w:jc w:val="center"/>
            </w:pPr>
            <w:r>
              <w:t>0.6376</w:t>
            </w:r>
          </w:p>
        </w:tc>
        <w:tc>
          <w:tcPr>
            <w:tcW w:w="0" w:type="auto"/>
          </w:tcPr>
          <w:p w14:paraId="5C4353DE" w14:textId="77777777" w:rsidR="00AB78B3" w:rsidRDefault="00337FF0">
            <w:pPr>
              <w:pStyle w:val="Compact"/>
              <w:jc w:val="center"/>
            </w:pPr>
            <w:r>
              <w:t>446.1</w:t>
            </w:r>
          </w:p>
        </w:tc>
        <w:tc>
          <w:tcPr>
            <w:tcW w:w="0" w:type="auto"/>
          </w:tcPr>
          <w:p w14:paraId="1DF56137" w14:textId="77777777" w:rsidR="00AB78B3" w:rsidRDefault="00337FF0">
            <w:pPr>
              <w:pStyle w:val="Compact"/>
              <w:jc w:val="center"/>
            </w:pPr>
            <w:r>
              <w:t>17</w:t>
            </w:r>
          </w:p>
        </w:tc>
        <w:tc>
          <w:tcPr>
            <w:tcW w:w="0" w:type="auto"/>
          </w:tcPr>
          <w:p w14:paraId="699F2E3B" w14:textId="77777777" w:rsidR="00AB78B3" w:rsidRDefault="00337FF0">
            <w:pPr>
              <w:pStyle w:val="Compact"/>
              <w:jc w:val="center"/>
            </w:pPr>
            <w:r>
              <w:t>4.058e-84</w:t>
            </w:r>
          </w:p>
        </w:tc>
      </w:tr>
      <w:tr w:rsidR="00AB78B3" w14:paraId="3FB3649B" w14:textId="77777777">
        <w:tc>
          <w:tcPr>
            <w:tcW w:w="0" w:type="auto"/>
          </w:tcPr>
          <w:p w14:paraId="70942A10" w14:textId="77777777" w:rsidR="00AB78B3" w:rsidRDefault="00337FF0">
            <w:pPr>
              <w:pStyle w:val="Compact"/>
              <w:jc w:val="center"/>
            </w:pPr>
            <w:r>
              <w:t>MOQUEGUA</w:t>
            </w:r>
          </w:p>
        </w:tc>
        <w:tc>
          <w:tcPr>
            <w:tcW w:w="0" w:type="auto"/>
          </w:tcPr>
          <w:p w14:paraId="7F1E9B46" w14:textId="77777777" w:rsidR="00AB78B3" w:rsidRDefault="00337FF0">
            <w:pPr>
              <w:pStyle w:val="Compact"/>
              <w:jc w:val="center"/>
            </w:pPr>
            <w:r>
              <w:t>a80</w:t>
            </w:r>
          </w:p>
        </w:tc>
        <w:tc>
          <w:tcPr>
            <w:tcW w:w="0" w:type="auto"/>
          </w:tcPr>
          <w:p w14:paraId="5437C92F" w14:textId="77777777" w:rsidR="00AB78B3" w:rsidRDefault="00337FF0">
            <w:pPr>
              <w:pStyle w:val="Compact"/>
              <w:jc w:val="center"/>
            </w:pPr>
            <w:r>
              <w:t>509.4</w:t>
            </w:r>
          </w:p>
        </w:tc>
        <w:tc>
          <w:tcPr>
            <w:tcW w:w="0" w:type="auto"/>
          </w:tcPr>
          <w:p w14:paraId="7B2DFA8B" w14:textId="77777777" w:rsidR="00AB78B3" w:rsidRDefault="00337FF0">
            <w:pPr>
              <w:pStyle w:val="Compact"/>
              <w:jc w:val="center"/>
            </w:pPr>
            <w:r>
              <w:t>205</w:t>
            </w:r>
          </w:p>
        </w:tc>
        <w:tc>
          <w:tcPr>
            <w:tcW w:w="0" w:type="auto"/>
          </w:tcPr>
          <w:p w14:paraId="2DF1AAF9" w14:textId="77777777" w:rsidR="00AB78B3" w:rsidRDefault="00337FF0">
            <w:pPr>
              <w:pStyle w:val="Compact"/>
              <w:jc w:val="center"/>
            </w:pPr>
            <w:r>
              <w:t>NA</w:t>
            </w:r>
          </w:p>
        </w:tc>
        <w:tc>
          <w:tcPr>
            <w:tcW w:w="0" w:type="auto"/>
          </w:tcPr>
          <w:p w14:paraId="2B38CB54" w14:textId="77777777" w:rsidR="00AB78B3" w:rsidRDefault="00337FF0">
            <w:pPr>
              <w:pStyle w:val="Compact"/>
              <w:jc w:val="center"/>
            </w:pPr>
            <w:r>
              <w:t>NA</w:t>
            </w:r>
          </w:p>
        </w:tc>
        <w:tc>
          <w:tcPr>
            <w:tcW w:w="0" w:type="auto"/>
          </w:tcPr>
          <w:p w14:paraId="3CDD2A2F" w14:textId="77777777" w:rsidR="00AB78B3" w:rsidRDefault="00337FF0">
            <w:pPr>
              <w:pStyle w:val="Compact"/>
              <w:jc w:val="center"/>
            </w:pPr>
            <w:r>
              <w:t>NA</w:t>
            </w:r>
          </w:p>
        </w:tc>
        <w:tc>
          <w:tcPr>
            <w:tcW w:w="0" w:type="auto"/>
          </w:tcPr>
          <w:p w14:paraId="0BA830A8" w14:textId="77777777" w:rsidR="00AB78B3" w:rsidRDefault="00337FF0">
            <w:pPr>
              <w:pStyle w:val="Compact"/>
              <w:jc w:val="center"/>
            </w:pPr>
            <w:r>
              <w:t>233.6</w:t>
            </w:r>
          </w:p>
        </w:tc>
        <w:tc>
          <w:tcPr>
            <w:tcW w:w="0" w:type="auto"/>
          </w:tcPr>
          <w:p w14:paraId="4E5F5FDE" w14:textId="77777777" w:rsidR="00AB78B3" w:rsidRDefault="00337FF0">
            <w:pPr>
              <w:pStyle w:val="Compact"/>
              <w:jc w:val="center"/>
            </w:pPr>
            <w:r>
              <w:t>188</w:t>
            </w:r>
          </w:p>
        </w:tc>
        <w:tc>
          <w:tcPr>
            <w:tcW w:w="0" w:type="auto"/>
          </w:tcPr>
          <w:p w14:paraId="3BEDA263" w14:textId="77777777" w:rsidR="00AB78B3" w:rsidRDefault="00337FF0">
            <w:pPr>
              <w:pStyle w:val="Compact"/>
              <w:jc w:val="center"/>
            </w:pPr>
            <w:r>
              <w:t>206</w:t>
            </w:r>
          </w:p>
        </w:tc>
        <w:tc>
          <w:tcPr>
            <w:tcW w:w="0" w:type="auto"/>
          </w:tcPr>
          <w:p w14:paraId="267B8888" w14:textId="77777777" w:rsidR="00AB78B3" w:rsidRDefault="00337FF0">
            <w:pPr>
              <w:pStyle w:val="Compact"/>
              <w:jc w:val="center"/>
            </w:pPr>
            <w:r>
              <w:t>0.5414</w:t>
            </w:r>
          </w:p>
        </w:tc>
        <w:tc>
          <w:tcPr>
            <w:tcW w:w="0" w:type="auto"/>
          </w:tcPr>
          <w:p w14:paraId="6C3197B4" w14:textId="77777777" w:rsidR="00AB78B3" w:rsidRDefault="00337FF0">
            <w:pPr>
              <w:pStyle w:val="Compact"/>
              <w:jc w:val="center"/>
            </w:pPr>
            <w:r>
              <w:t>275.8</w:t>
            </w:r>
          </w:p>
        </w:tc>
        <w:tc>
          <w:tcPr>
            <w:tcW w:w="0" w:type="auto"/>
          </w:tcPr>
          <w:p w14:paraId="4595CD7A" w14:textId="77777777" w:rsidR="00AB78B3" w:rsidRDefault="00337FF0">
            <w:pPr>
              <w:pStyle w:val="Compact"/>
              <w:jc w:val="center"/>
            </w:pPr>
            <w:r>
              <w:t>17</w:t>
            </w:r>
          </w:p>
        </w:tc>
        <w:tc>
          <w:tcPr>
            <w:tcW w:w="0" w:type="auto"/>
          </w:tcPr>
          <w:p w14:paraId="1EF8892E" w14:textId="77777777" w:rsidR="00AB78B3" w:rsidRDefault="00337FF0">
            <w:pPr>
              <w:pStyle w:val="Compact"/>
              <w:jc w:val="center"/>
            </w:pPr>
            <w:r>
              <w:t>1.1e-48</w:t>
            </w:r>
          </w:p>
        </w:tc>
      </w:tr>
      <w:tr w:rsidR="00AB78B3" w14:paraId="5A0C74B5" w14:textId="77777777">
        <w:tc>
          <w:tcPr>
            <w:tcW w:w="0" w:type="auto"/>
          </w:tcPr>
          <w:p w14:paraId="60275F4E" w14:textId="77777777" w:rsidR="00AB78B3" w:rsidRDefault="00337FF0">
            <w:pPr>
              <w:pStyle w:val="Compact"/>
              <w:jc w:val="center"/>
            </w:pPr>
            <w:r>
              <w:t>PASCO</w:t>
            </w:r>
          </w:p>
        </w:tc>
        <w:tc>
          <w:tcPr>
            <w:tcW w:w="0" w:type="auto"/>
          </w:tcPr>
          <w:p w14:paraId="61801ABC" w14:textId="77777777" w:rsidR="00AB78B3" w:rsidRDefault="00337FF0">
            <w:pPr>
              <w:pStyle w:val="Compact"/>
              <w:jc w:val="center"/>
            </w:pPr>
            <w:r>
              <w:t>a0.9</w:t>
            </w:r>
          </w:p>
        </w:tc>
        <w:tc>
          <w:tcPr>
            <w:tcW w:w="0" w:type="auto"/>
          </w:tcPr>
          <w:p w14:paraId="0A8E919D" w14:textId="77777777" w:rsidR="00AB78B3" w:rsidRDefault="00337FF0">
            <w:pPr>
              <w:pStyle w:val="Compact"/>
              <w:jc w:val="center"/>
            </w:pPr>
            <w:r>
              <w:t>67.77</w:t>
            </w:r>
          </w:p>
        </w:tc>
        <w:tc>
          <w:tcPr>
            <w:tcW w:w="0" w:type="auto"/>
          </w:tcPr>
          <w:p w14:paraId="1A74FC6B" w14:textId="77777777" w:rsidR="00AB78B3" w:rsidRDefault="00337FF0">
            <w:pPr>
              <w:pStyle w:val="Compact"/>
              <w:jc w:val="center"/>
            </w:pPr>
            <w:r>
              <w:t>141</w:t>
            </w:r>
          </w:p>
        </w:tc>
        <w:tc>
          <w:tcPr>
            <w:tcW w:w="0" w:type="auto"/>
          </w:tcPr>
          <w:p w14:paraId="15045A2F" w14:textId="77777777" w:rsidR="00AB78B3" w:rsidRDefault="00337FF0">
            <w:pPr>
              <w:pStyle w:val="Compact"/>
              <w:jc w:val="center"/>
            </w:pPr>
            <w:r>
              <w:t>NA</w:t>
            </w:r>
          </w:p>
        </w:tc>
        <w:tc>
          <w:tcPr>
            <w:tcW w:w="0" w:type="auto"/>
          </w:tcPr>
          <w:p w14:paraId="63047139" w14:textId="77777777" w:rsidR="00AB78B3" w:rsidRDefault="00337FF0">
            <w:pPr>
              <w:pStyle w:val="Compact"/>
              <w:jc w:val="center"/>
            </w:pPr>
            <w:r>
              <w:t>NA</w:t>
            </w:r>
          </w:p>
        </w:tc>
        <w:tc>
          <w:tcPr>
            <w:tcW w:w="0" w:type="auto"/>
          </w:tcPr>
          <w:p w14:paraId="3C7881BB" w14:textId="77777777" w:rsidR="00AB78B3" w:rsidRDefault="00337FF0">
            <w:pPr>
              <w:pStyle w:val="Compact"/>
              <w:jc w:val="center"/>
            </w:pPr>
            <w:r>
              <w:t>NA</w:t>
            </w:r>
          </w:p>
        </w:tc>
        <w:tc>
          <w:tcPr>
            <w:tcW w:w="0" w:type="auto"/>
          </w:tcPr>
          <w:p w14:paraId="7615BD98" w14:textId="77777777" w:rsidR="00AB78B3" w:rsidRDefault="00337FF0">
            <w:pPr>
              <w:pStyle w:val="Compact"/>
              <w:jc w:val="center"/>
            </w:pPr>
            <w:r>
              <w:t>57.4</w:t>
            </w:r>
          </w:p>
        </w:tc>
        <w:tc>
          <w:tcPr>
            <w:tcW w:w="0" w:type="auto"/>
          </w:tcPr>
          <w:p w14:paraId="3B17682E" w14:textId="77777777" w:rsidR="00AB78B3" w:rsidRDefault="00337FF0">
            <w:pPr>
              <w:pStyle w:val="Compact"/>
              <w:jc w:val="center"/>
            </w:pPr>
            <w:r>
              <w:t>124</w:t>
            </w:r>
          </w:p>
        </w:tc>
        <w:tc>
          <w:tcPr>
            <w:tcW w:w="0" w:type="auto"/>
          </w:tcPr>
          <w:p w14:paraId="0C047F36" w14:textId="77777777" w:rsidR="00AB78B3" w:rsidRDefault="00337FF0">
            <w:pPr>
              <w:pStyle w:val="Compact"/>
              <w:jc w:val="center"/>
            </w:pPr>
            <w:r>
              <w:t>142</w:t>
            </w:r>
          </w:p>
        </w:tc>
        <w:tc>
          <w:tcPr>
            <w:tcW w:w="0" w:type="auto"/>
          </w:tcPr>
          <w:p w14:paraId="2390ED92" w14:textId="77777777" w:rsidR="00AB78B3" w:rsidRDefault="00337FF0">
            <w:pPr>
              <w:pStyle w:val="Compact"/>
              <w:jc w:val="center"/>
            </w:pPr>
            <w:r>
              <w:t>0.1531</w:t>
            </w:r>
          </w:p>
        </w:tc>
        <w:tc>
          <w:tcPr>
            <w:tcW w:w="0" w:type="auto"/>
          </w:tcPr>
          <w:p w14:paraId="09F6C14D" w14:textId="77777777" w:rsidR="00AB78B3" w:rsidRDefault="00337FF0">
            <w:pPr>
              <w:pStyle w:val="Compact"/>
              <w:jc w:val="center"/>
            </w:pPr>
            <w:r>
              <w:t>10.38</w:t>
            </w:r>
          </w:p>
        </w:tc>
        <w:tc>
          <w:tcPr>
            <w:tcW w:w="0" w:type="auto"/>
          </w:tcPr>
          <w:p w14:paraId="5A62507B" w14:textId="77777777" w:rsidR="00AB78B3" w:rsidRDefault="00337FF0">
            <w:pPr>
              <w:pStyle w:val="Compact"/>
              <w:jc w:val="center"/>
            </w:pPr>
            <w:r>
              <w:t>17</w:t>
            </w:r>
          </w:p>
        </w:tc>
        <w:tc>
          <w:tcPr>
            <w:tcW w:w="0" w:type="auto"/>
          </w:tcPr>
          <w:p w14:paraId="08B670A7" w14:textId="77777777" w:rsidR="00AB78B3" w:rsidRDefault="00337FF0">
            <w:pPr>
              <w:pStyle w:val="Compact"/>
              <w:jc w:val="center"/>
            </w:pPr>
            <w:r>
              <w:t>0.887</w:t>
            </w:r>
          </w:p>
        </w:tc>
      </w:tr>
      <w:tr w:rsidR="00AB78B3" w14:paraId="321AFD44" w14:textId="77777777">
        <w:tc>
          <w:tcPr>
            <w:tcW w:w="0" w:type="auto"/>
          </w:tcPr>
          <w:p w14:paraId="2AE62CE1" w14:textId="77777777" w:rsidR="00AB78B3" w:rsidRDefault="00337FF0">
            <w:pPr>
              <w:pStyle w:val="Compact"/>
              <w:jc w:val="center"/>
            </w:pPr>
            <w:r>
              <w:t>PASCO</w:t>
            </w:r>
          </w:p>
        </w:tc>
        <w:tc>
          <w:tcPr>
            <w:tcW w:w="0" w:type="auto"/>
          </w:tcPr>
          <w:p w14:paraId="5B548782" w14:textId="77777777" w:rsidR="00AB78B3" w:rsidRDefault="00337FF0">
            <w:pPr>
              <w:pStyle w:val="Compact"/>
              <w:jc w:val="center"/>
            </w:pPr>
            <w:r>
              <w:t>a10.19</w:t>
            </w:r>
          </w:p>
        </w:tc>
        <w:tc>
          <w:tcPr>
            <w:tcW w:w="0" w:type="auto"/>
          </w:tcPr>
          <w:p w14:paraId="54DF62E9" w14:textId="77777777" w:rsidR="00AB78B3" w:rsidRDefault="00337FF0">
            <w:pPr>
              <w:pStyle w:val="Compact"/>
              <w:jc w:val="center"/>
            </w:pPr>
            <w:r>
              <w:t>14.81</w:t>
            </w:r>
          </w:p>
        </w:tc>
        <w:tc>
          <w:tcPr>
            <w:tcW w:w="0" w:type="auto"/>
          </w:tcPr>
          <w:p w14:paraId="18E278F0" w14:textId="77777777" w:rsidR="00AB78B3" w:rsidRDefault="00337FF0">
            <w:pPr>
              <w:pStyle w:val="Compact"/>
              <w:jc w:val="center"/>
            </w:pPr>
            <w:r>
              <w:t>61</w:t>
            </w:r>
          </w:p>
        </w:tc>
        <w:tc>
          <w:tcPr>
            <w:tcW w:w="0" w:type="auto"/>
          </w:tcPr>
          <w:p w14:paraId="43463F11" w14:textId="77777777" w:rsidR="00AB78B3" w:rsidRDefault="00337FF0">
            <w:pPr>
              <w:pStyle w:val="Compact"/>
              <w:jc w:val="center"/>
            </w:pPr>
            <w:r>
              <w:t>NA</w:t>
            </w:r>
          </w:p>
        </w:tc>
        <w:tc>
          <w:tcPr>
            <w:tcW w:w="0" w:type="auto"/>
          </w:tcPr>
          <w:p w14:paraId="78EE4BA2" w14:textId="77777777" w:rsidR="00AB78B3" w:rsidRDefault="00337FF0">
            <w:pPr>
              <w:pStyle w:val="Compact"/>
              <w:jc w:val="center"/>
            </w:pPr>
            <w:r>
              <w:t>NA</w:t>
            </w:r>
          </w:p>
        </w:tc>
        <w:tc>
          <w:tcPr>
            <w:tcW w:w="0" w:type="auto"/>
          </w:tcPr>
          <w:p w14:paraId="68D88B99" w14:textId="77777777" w:rsidR="00AB78B3" w:rsidRDefault="00337FF0">
            <w:pPr>
              <w:pStyle w:val="Compact"/>
              <w:jc w:val="center"/>
            </w:pPr>
            <w:r>
              <w:t>NA</w:t>
            </w:r>
          </w:p>
        </w:tc>
        <w:tc>
          <w:tcPr>
            <w:tcW w:w="0" w:type="auto"/>
          </w:tcPr>
          <w:p w14:paraId="56704F43" w14:textId="77777777" w:rsidR="00AB78B3" w:rsidRDefault="00337FF0">
            <w:pPr>
              <w:pStyle w:val="Compact"/>
              <w:jc w:val="center"/>
            </w:pPr>
            <w:r>
              <w:t>8.657</w:t>
            </w:r>
          </w:p>
        </w:tc>
        <w:tc>
          <w:tcPr>
            <w:tcW w:w="0" w:type="auto"/>
          </w:tcPr>
          <w:p w14:paraId="2D9D9FA6" w14:textId="77777777" w:rsidR="00AB78B3" w:rsidRDefault="00337FF0">
            <w:pPr>
              <w:pStyle w:val="Compact"/>
              <w:jc w:val="center"/>
            </w:pPr>
            <w:r>
              <w:t>44</w:t>
            </w:r>
          </w:p>
        </w:tc>
        <w:tc>
          <w:tcPr>
            <w:tcW w:w="0" w:type="auto"/>
          </w:tcPr>
          <w:p w14:paraId="130262C6" w14:textId="77777777" w:rsidR="00AB78B3" w:rsidRDefault="00337FF0">
            <w:pPr>
              <w:pStyle w:val="Compact"/>
              <w:jc w:val="center"/>
            </w:pPr>
            <w:r>
              <w:t>62</w:t>
            </w:r>
          </w:p>
        </w:tc>
        <w:tc>
          <w:tcPr>
            <w:tcW w:w="0" w:type="auto"/>
          </w:tcPr>
          <w:p w14:paraId="5D93F3A2" w14:textId="77777777" w:rsidR="00AB78B3" w:rsidRDefault="00337FF0">
            <w:pPr>
              <w:pStyle w:val="Compact"/>
              <w:jc w:val="center"/>
            </w:pPr>
            <w:r>
              <w:t>0.4156</w:t>
            </w:r>
          </w:p>
        </w:tc>
        <w:tc>
          <w:tcPr>
            <w:tcW w:w="0" w:type="auto"/>
          </w:tcPr>
          <w:p w14:paraId="0FF6866A" w14:textId="77777777" w:rsidR="00AB78B3" w:rsidRDefault="00337FF0">
            <w:pPr>
              <w:pStyle w:val="Compact"/>
              <w:jc w:val="center"/>
            </w:pPr>
            <w:r>
              <w:t>6.156</w:t>
            </w:r>
          </w:p>
        </w:tc>
        <w:tc>
          <w:tcPr>
            <w:tcW w:w="0" w:type="auto"/>
          </w:tcPr>
          <w:p w14:paraId="7F8F4DF2" w14:textId="77777777" w:rsidR="00AB78B3" w:rsidRDefault="00337FF0">
            <w:pPr>
              <w:pStyle w:val="Compact"/>
              <w:jc w:val="center"/>
            </w:pPr>
            <w:r>
              <w:t>17</w:t>
            </w:r>
          </w:p>
        </w:tc>
        <w:tc>
          <w:tcPr>
            <w:tcW w:w="0" w:type="auto"/>
          </w:tcPr>
          <w:p w14:paraId="37AE3B05" w14:textId="77777777" w:rsidR="00AB78B3" w:rsidRDefault="00337FF0">
            <w:pPr>
              <w:pStyle w:val="Compact"/>
              <w:jc w:val="center"/>
            </w:pPr>
            <w:r>
              <w:t>0.9921</w:t>
            </w:r>
          </w:p>
        </w:tc>
      </w:tr>
      <w:tr w:rsidR="00AB78B3" w14:paraId="79F9651A" w14:textId="77777777">
        <w:tc>
          <w:tcPr>
            <w:tcW w:w="0" w:type="auto"/>
          </w:tcPr>
          <w:p w14:paraId="5072FA5C" w14:textId="77777777" w:rsidR="00AB78B3" w:rsidRDefault="00337FF0">
            <w:pPr>
              <w:pStyle w:val="Compact"/>
              <w:jc w:val="center"/>
            </w:pPr>
            <w:r>
              <w:t>PASCO</w:t>
            </w:r>
          </w:p>
        </w:tc>
        <w:tc>
          <w:tcPr>
            <w:tcW w:w="0" w:type="auto"/>
          </w:tcPr>
          <w:p w14:paraId="65FB8166" w14:textId="77777777" w:rsidR="00AB78B3" w:rsidRDefault="00337FF0">
            <w:pPr>
              <w:pStyle w:val="Compact"/>
              <w:jc w:val="center"/>
            </w:pPr>
            <w:r>
              <w:t>a20.29</w:t>
            </w:r>
          </w:p>
        </w:tc>
        <w:tc>
          <w:tcPr>
            <w:tcW w:w="0" w:type="auto"/>
          </w:tcPr>
          <w:p w14:paraId="7CA0080F" w14:textId="77777777" w:rsidR="00AB78B3" w:rsidRDefault="00337FF0">
            <w:pPr>
              <w:pStyle w:val="Compact"/>
              <w:jc w:val="center"/>
            </w:pPr>
            <w:r>
              <w:t>26.91</w:t>
            </w:r>
          </w:p>
        </w:tc>
        <w:tc>
          <w:tcPr>
            <w:tcW w:w="0" w:type="auto"/>
          </w:tcPr>
          <w:p w14:paraId="226217C5" w14:textId="77777777" w:rsidR="00AB78B3" w:rsidRDefault="00337FF0">
            <w:pPr>
              <w:pStyle w:val="Compact"/>
              <w:jc w:val="center"/>
            </w:pPr>
            <w:r>
              <w:t>104</w:t>
            </w:r>
          </w:p>
        </w:tc>
        <w:tc>
          <w:tcPr>
            <w:tcW w:w="0" w:type="auto"/>
          </w:tcPr>
          <w:p w14:paraId="28369ED5" w14:textId="77777777" w:rsidR="00AB78B3" w:rsidRDefault="00337FF0">
            <w:pPr>
              <w:pStyle w:val="Compact"/>
              <w:jc w:val="center"/>
            </w:pPr>
            <w:r>
              <w:t>NA</w:t>
            </w:r>
          </w:p>
        </w:tc>
        <w:tc>
          <w:tcPr>
            <w:tcW w:w="0" w:type="auto"/>
          </w:tcPr>
          <w:p w14:paraId="5278290B" w14:textId="77777777" w:rsidR="00AB78B3" w:rsidRDefault="00337FF0">
            <w:pPr>
              <w:pStyle w:val="Compact"/>
              <w:jc w:val="center"/>
            </w:pPr>
            <w:r>
              <w:t>NA</w:t>
            </w:r>
          </w:p>
        </w:tc>
        <w:tc>
          <w:tcPr>
            <w:tcW w:w="0" w:type="auto"/>
          </w:tcPr>
          <w:p w14:paraId="66CB78C4" w14:textId="77777777" w:rsidR="00AB78B3" w:rsidRDefault="00337FF0">
            <w:pPr>
              <w:pStyle w:val="Compact"/>
              <w:jc w:val="center"/>
            </w:pPr>
            <w:r>
              <w:t>NA</w:t>
            </w:r>
          </w:p>
        </w:tc>
        <w:tc>
          <w:tcPr>
            <w:tcW w:w="0" w:type="auto"/>
          </w:tcPr>
          <w:p w14:paraId="26E4D504" w14:textId="77777777" w:rsidR="00AB78B3" w:rsidRDefault="00337FF0">
            <w:pPr>
              <w:pStyle w:val="Compact"/>
              <w:jc w:val="center"/>
            </w:pPr>
            <w:r>
              <w:t>22.96</w:t>
            </w:r>
          </w:p>
        </w:tc>
        <w:tc>
          <w:tcPr>
            <w:tcW w:w="0" w:type="auto"/>
          </w:tcPr>
          <w:p w14:paraId="33CCBDD1" w14:textId="77777777" w:rsidR="00AB78B3" w:rsidRDefault="00337FF0">
            <w:pPr>
              <w:pStyle w:val="Compact"/>
              <w:jc w:val="center"/>
            </w:pPr>
            <w:r>
              <w:t>87</w:t>
            </w:r>
          </w:p>
        </w:tc>
        <w:tc>
          <w:tcPr>
            <w:tcW w:w="0" w:type="auto"/>
          </w:tcPr>
          <w:p w14:paraId="509AB9B7" w14:textId="77777777" w:rsidR="00AB78B3" w:rsidRDefault="00337FF0">
            <w:pPr>
              <w:pStyle w:val="Compact"/>
              <w:jc w:val="center"/>
            </w:pPr>
            <w:r>
              <w:t>105</w:t>
            </w:r>
          </w:p>
        </w:tc>
        <w:tc>
          <w:tcPr>
            <w:tcW w:w="0" w:type="auto"/>
          </w:tcPr>
          <w:p w14:paraId="5AD3838F" w14:textId="77777777" w:rsidR="00AB78B3" w:rsidRDefault="00337FF0">
            <w:pPr>
              <w:pStyle w:val="Compact"/>
              <w:jc w:val="center"/>
            </w:pPr>
            <w:r>
              <w:t>0.1465</w:t>
            </w:r>
          </w:p>
        </w:tc>
        <w:tc>
          <w:tcPr>
            <w:tcW w:w="0" w:type="auto"/>
          </w:tcPr>
          <w:p w14:paraId="7F6AFC3B" w14:textId="77777777" w:rsidR="00AB78B3" w:rsidRDefault="00337FF0">
            <w:pPr>
              <w:pStyle w:val="Compact"/>
              <w:jc w:val="center"/>
            </w:pPr>
            <w:r>
              <w:t>3.943</w:t>
            </w:r>
          </w:p>
        </w:tc>
        <w:tc>
          <w:tcPr>
            <w:tcW w:w="0" w:type="auto"/>
          </w:tcPr>
          <w:p w14:paraId="465B6A3B" w14:textId="77777777" w:rsidR="00AB78B3" w:rsidRDefault="00337FF0">
            <w:pPr>
              <w:pStyle w:val="Compact"/>
              <w:jc w:val="center"/>
            </w:pPr>
            <w:r>
              <w:t>17</w:t>
            </w:r>
          </w:p>
        </w:tc>
        <w:tc>
          <w:tcPr>
            <w:tcW w:w="0" w:type="auto"/>
          </w:tcPr>
          <w:p w14:paraId="3C072A95" w14:textId="77777777" w:rsidR="00AB78B3" w:rsidRDefault="00337FF0">
            <w:pPr>
              <w:pStyle w:val="Compact"/>
              <w:jc w:val="center"/>
            </w:pPr>
            <w:r>
              <w:t>0.9995</w:t>
            </w:r>
          </w:p>
        </w:tc>
      </w:tr>
      <w:tr w:rsidR="00AB78B3" w14:paraId="486BBC23" w14:textId="77777777">
        <w:tc>
          <w:tcPr>
            <w:tcW w:w="0" w:type="auto"/>
          </w:tcPr>
          <w:p w14:paraId="6FA88184" w14:textId="77777777" w:rsidR="00AB78B3" w:rsidRDefault="00337FF0">
            <w:pPr>
              <w:pStyle w:val="Compact"/>
              <w:jc w:val="center"/>
            </w:pPr>
            <w:r>
              <w:t>PASCO</w:t>
            </w:r>
          </w:p>
        </w:tc>
        <w:tc>
          <w:tcPr>
            <w:tcW w:w="0" w:type="auto"/>
          </w:tcPr>
          <w:p w14:paraId="2E7D9486" w14:textId="77777777" w:rsidR="00AB78B3" w:rsidRDefault="00337FF0">
            <w:pPr>
              <w:pStyle w:val="Compact"/>
              <w:jc w:val="center"/>
            </w:pPr>
            <w:r>
              <w:t>a30.39</w:t>
            </w:r>
          </w:p>
        </w:tc>
        <w:tc>
          <w:tcPr>
            <w:tcW w:w="0" w:type="auto"/>
          </w:tcPr>
          <w:p w14:paraId="22B79DFE" w14:textId="77777777" w:rsidR="00AB78B3" w:rsidRDefault="00337FF0">
            <w:pPr>
              <w:pStyle w:val="Compact"/>
              <w:jc w:val="center"/>
            </w:pPr>
            <w:r>
              <w:t>51.29</w:t>
            </w:r>
          </w:p>
        </w:tc>
        <w:tc>
          <w:tcPr>
            <w:tcW w:w="0" w:type="auto"/>
          </w:tcPr>
          <w:p w14:paraId="7934CD6C" w14:textId="77777777" w:rsidR="00AB78B3" w:rsidRDefault="00337FF0">
            <w:pPr>
              <w:pStyle w:val="Compact"/>
              <w:jc w:val="center"/>
            </w:pPr>
            <w:r>
              <w:t>106</w:t>
            </w:r>
          </w:p>
        </w:tc>
        <w:tc>
          <w:tcPr>
            <w:tcW w:w="0" w:type="auto"/>
          </w:tcPr>
          <w:p w14:paraId="79B99241" w14:textId="77777777" w:rsidR="00AB78B3" w:rsidRDefault="00337FF0">
            <w:pPr>
              <w:pStyle w:val="Compact"/>
              <w:jc w:val="center"/>
            </w:pPr>
            <w:r>
              <w:t>NA</w:t>
            </w:r>
          </w:p>
        </w:tc>
        <w:tc>
          <w:tcPr>
            <w:tcW w:w="0" w:type="auto"/>
          </w:tcPr>
          <w:p w14:paraId="5F2CC8B7" w14:textId="77777777" w:rsidR="00AB78B3" w:rsidRDefault="00337FF0">
            <w:pPr>
              <w:pStyle w:val="Compact"/>
              <w:jc w:val="center"/>
            </w:pPr>
            <w:r>
              <w:t>NA</w:t>
            </w:r>
          </w:p>
        </w:tc>
        <w:tc>
          <w:tcPr>
            <w:tcW w:w="0" w:type="auto"/>
          </w:tcPr>
          <w:p w14:paraId="541CED1F" w14:textId="77777777" w:rsidR="00AB78B3" w:rsidRDefault="00337FF0">
            <w:pPr>
              <w:pStyle w:val="Compact"/>
              <w:jc w:val="center"/>
            </w:pPr>
            <w:r>
              <w:t>NA</w:t>
            </w:r>
          </w:p>
        </w:tc>
        <w:tc>
          <w:tcPr>
            <w:tcW w:w="0" w:type="auto"/>
          </w:tcPr>
          <w:p w14:paraId="74C19387" w14:textId="77777777" w:rsidR="00AB78B3" w:rsidRDefault="00337FF0">
            <w:pPr>
              <w:pStyle w:val="Compact"/>
              <w:jc w:val="center"/>
            </w:pPr>
            <w:r>
              <w:t>39.45</w:t>
            </w:r>
          </w:p>
        </w:tc>
        <w:tc>
          <w:tcPr>
            <w:tcW w:w="0" w:type="auto"/>
          </w:tcPr>
          <w:p w14:paraId="41459702" w14:textId="77777777" w:rsidR="00AB78B3" w:rsidRDefault="00337FF0">
            <w:pPr>
              <w:pStyle w:val="Compact"/>
              <w:jc w:val="center"/>
            </w:pPr>
            <w:r>
              <w:t>89</w:t>
            </w:r>
          </w:p>
        </w:tc>
        <w:tc>
          <w:tcPr>
            <w:tcW w:w="0" w:type="auto"/>
          </w:tcPr>
          <w:p w14:paraId="25BEF009" w14:textId="77777777" w:rsidR="00AB78B3" w:rsidRDefault="00337FF0">
            <w:pPr>
              <w:pStyle w:val="Compact"/>
              <w:jc w:val="center"/>
            </w:pPr>
            <w:r>
              <w:t>107</w:t>
            </w:r>
          </w:p>
        </w:tc>
        <w:tc>
          <w:tcPr>
            <w:tcW w:w="0" w:type="auto"/>
          </w:tcPr>
          <w:p w14:paraId="290B479D" w14:textId="77777777" w:rsidR="00AB78B3" w:rsidRDefault="00337FF0">
            <w:pPr>
              <w:pStyle w:val="Compact"/>
              <w:jc w:val="center"/>
            </w:pPr>
            <w:r>
              <w:t>0.2308</w:t>
            </w:r>
          </w:p>
        </w:tc>
        <w:tc>
          <w:tcPr>
            <w:tcW w:w="0" w:type="auto"/>
          </w:tcPr>
          <w:p w14:paraId="30C70A4F" w14:textId="77777777" w:rsidR="00AB78B3" w:rsidRDefault="00337FF0">
            <w:pPr>
              <w:pStyle w:val="Compact"/>
              <w:jc w:val="center"/>
            </w:pPr>
            <w:r>
              <w:t>11.84</w:t>
            </w:r>
          </w:p>
        </w:tc>
        <w:tc>
          <w:tcPr>
            <w:tcW w:w="0" w:type="auto"/>
          </w:tcPr>
          <w:p w14:paraId="5EE33BFC" w14:textId="77777777" w:rsidR="00AB78B3" w:rsidRDefault="00337FF0">
            <w:pPr>
              <w:pStyle w:val="Compact"/>
              <w:jc w:val="center"/>
            </w:pPr>
            <w:r>
              <w:t>17</w:t>
            </w:r>
          </w:p>
        </w:tc>
        <w:tc>
          <w:tcPr>
            <w:tcW w:w="0" w:type="auto"/>
          </w:tcPr>
          <w:p w14:paraId="4E8110BB" w14:textId="77777777" w:rsidR="00AB78B3" w:rsidRDefault="00337FF0">
            <w:pPr>
              <w:pStyle w:val="Compact"/>
              <w:jc w:val="center"/>
            </w:pPr>
            <w:r>
              <w:t>0.8098</w:t>
            </w:r>
          </w:p>
        </w:tc>
      </w:tr>
      <w:tr w:rsidR="00AB78B3" w14:paraId="550745D6" w14:textId="77777777">
        <w:tc>
          <w:tcPr>
            <w:tcW w:w="0" w:type="auto"/>
          </w:tcPr>
          <w:p w14:paraId="681D5B43" w14:textId="77777777" w:rsidR="00AB78B3" w:rsidRDefault="00337FF0">
            <w:pPr>
              <w:pStyle w:val="Compact"/>
              <w:jc w:val="center"/>
            </w:pPr>
            <w:r>
              <w:t>PASCO</w:t>
            </w:r>
          </w:p>
        </w:tc>
        <w:tc>
          <w:tcPr>
            <w:tcW w:w="0" w:type="auto"/>
          </w:tcPr>
          <w:p w14:paraId="4942FD4B" w14:textId="77777777" w:rsidR="00AB78B3" w:rsidRDefault="00337FF0">
            <w:pPr>
              <w:pStyle w:val="Compact"/>
              <w:jc w:val="center"/>
            </w:pPr>
            <w:r>
              <w:t>a40.49</w:t>
            </w:r>
          </w:p>
        </w:tc>
        <w:tc>
          <w:tcPr>
            <w:tcW w:w="0" w:type="auto"/>
          </w:tcPr>
          <w:p w14:paraId="29FC0BED" w14:textId="77777777" w:rsidR="00AB78B3" w:rsidRDefault="00337FF0">
            <w:pPr>
              <w:pStyle w:val="Compact"/>
              <w:jc w:val="center"/>
            </w:pPr>
            <w:r>
              <w:t>61.74</w:t>
            </w:r>
          </w:p>
        </w:tc>
        <w:tc>
          <w:tcPr>
            <w:tcW w:w="0" w:type="auto"/>
          </w:tcPr>
          <w:p w14:paraId="4562493B" w14:textId="77777777" w:rsidR="00AB78B3" w:rsidRDefault="00337FF0">
            <w:pPr>
              <w:pStyle w:val="Compact"/>
              <w:jc w:val="center"/>
            </w:pPr>
            <w:r>
              <w:t>130</w:t>
            </w:r>
          </w:p>
        </w:tc>
        <w:tc>
          <w:tcPr>
            <w:tcW w:w="0" w:type="auto"/>
          </w:tcPr>
          <w:p w14:paraId="66A036DF" w14:textId="77777777" w:rsidR="00AB78B3" w:rsidRDefault="00337FF0">
            <w:pPr>
              <w:pStyle w:val="Compact"/>
              <w:jc w:val="center"/>
            </w:pPr>
            <w:r>
              <w:t>NA</w:t>
            </w:r>
          </w:p>
        </w:tc>
        <w:tc>
          <w:tcPr>
            <w:tcW w:w="0" w:type="auto"/>
          </w:tcPr>
          <w:p w14:paraId="2B65EC12" w14:textId="77777777" w:rsidR="00AB78B3" w:rsidRDefault="00337FF0">
            <w:pPr>
              <w:pStyle w:val="Compact"/>
              <w:jc w:val="center"/>
            </w:pPr>
            <w:r>
              <w:t>NA</w:t>
            </w:r>
          </w:p>
        </w:tc>
        <w:tc>
          <w:tcPr>
            <w:tcW w:w="0" w:type="auto"/>
          </w:tcPr>
          <w:p w14:paraId="001E26F7" w14:textId="77777777" w:rsidR="00AB78B3" w:rsidRDefault="00337FF0">
            <w:pPr>
              <w:pStyle w:val="Compact"/>
              <w:jc w:val="center"/>
            </w:pPr>
            <w:r>
              <w:t>NA</w:t>
            </w:r>
          </w:p>
        </w:tc>
        <w:tc>
          <w:tcPr>
            <w:tcW w:w="0" w:type="auto"/>
          </w:tcPr>
          <w:p w14:paraId="1FC97C97" w14:textId="77777777" w:rsidR="00AB78B3" w:rsidRDefault="00337FF0">
            <w:pPr>
              <w:pStyle w:val="Compact"/>
              <w:jc w:val="center"/>
            </w:pPr>
            <w:r>
              <w:t>42.05</w:t>
            </w:r>
          </w:p>
        </w:tc>
        <w:tc>
          <w:tcPr>
            <w:tcW w:w="0" w:type="auto"/>
          </w:tcPr>
          <w:p w14:paraId="0FBD82CE" w14:textId="77777777" w:rsidR="00AB78B3" w:rsidRDefault="00337FF0">
            <w:pPr>
              <w:pStyle w:val="Compact"/>
              <w:jc w:val="center"/>
            </w:pPr>
            <w:r>
              <w:t>113</w:t>
            </w:r>
          </w:p>
        </w:tc>
        <w:tc>
          <w:tcPr>
            <w:tcW w:w="0" w:type="auto"/>
          </w:tcPr>
          <w:p w14:paraId="744FC172" w14:textId="77777777" w:rsidR="00AB78B3" w:rsidRDefault="00337FF0">
            <w:pPr>
              <w:pStyle w:val="Compact"/>
              <w:jc w:val="center"/>
            </w:pPr>
            <w:r>
              <w:t>131</w:t>
            </w:r>
          </w:p>
        </w:tc>
        <w:tc>
          <w:tcPr>
            <w:tcW w:w="0" w:type="auto"/>
          </w:tcPr>
          <w:p w14:paraId="32BD1D7D" w14:textId="77777777" w:rsidR="00AB78B3" w:rsidRDefault="00337FF0">
            <w:pPr>
              <w:pStyle w:val="Compact"/>
              <w:jc w:val="center"/>
            </w:pPr>
            <w:r>
              <w:t>0.3189</w:t>
            </w:r>
          </w:p>
        </w:tc>
        <w:tc>
          <w:tcPr>
            <w:tcW w:w="0" w:type="auto"/>
          </w:tcPr>
          <w:p w14:paraId="1C210D9E" w14:textId="77777777" w:rsidR="00AB78B3" w:rsidRDefault="00337FF0">
            <w:pPr>
              <w:pStyle w:val="Compact"/>
              <w:jc w:val="center"/>
            </w:pPr>
            <w:r>
              <w:t>19.69</w:t>
            </w:r>
          </w:p>
        </w:tc>
        <w:tc>
          <w:tcPr>
            <w:tcW w:w="0" w:type="auto"/>
          </w:tcPr>
          <w:p w14:paraId="3B142BA2" w14:textId="77777777" w:rsidR="00AB78B3" w:rsidRDefault="00337FF0">
            <w:pPr>
              <w:pStyle w:val="Compact"/>
              <w:jc w:val="center"/>
            </w:pPr>
            <w:r>
              <w:t>17</w:t>
            </w:r>
          </w:p>
        </w:tc>
        <w:tc>
          <w:tcPr>
            <w:tcW w:w="0" w:type="auto"/>
          </w:tcPr>
          <w:p w14:paraId="0FDAB966" w14:textId="77777777" w:rsidR="00AB78B3" w:rsidRDefault="00337FF0">
            <w:pPr>
              <w:pStyle w:val="Compact"/>
              <w:jc w:val="center"/>
            </w:pPr>
            <w:r>
              <w:t>0.2906</w:t>
            </w:r>
          </w:p>
        </w:tc>
      </w:tr>
      <w:tr w:rsidR="00AB78B3" w14:paraId="2D245570" w14:textId="77777777">
        <w:tc>
          <w:tcPr>
            <w:tcW w:w="0" w:type="auto"/>
          </w:tcPr>
          <w:p w14:paraId="130EFD09" w14:textId="77777777" w:rsidR="00AB78B3" w:rsidRDefault="00337FF0">
            <w:pPr>
              <w:pStyle w:val="Compact"/>
              <w:jc w:val="center"/>
            </w:pPr>
            <w:r>
              <w:t>PASCO</w:t>
            </w:r>
          </w:p>
        </w:tc>
        <w:tc>
          <w:tcPr>
            <w:tcW w:w="0" w:type="auto"/>
          </w:tcPr>
          <w:p w14:paraId="410DF106" w14:textId="77777777" w:rsidR="00AB78B3" w:rsidRDefault="00337FF0">
            <w:pPr>
              <w:pStyle w:val="Compact"/>
              <w:jc w:val="center"/>
            </w:pPr>
            <w:r>
              <w:t>a50.59</w:t>
            </w:r>
          </w:p>
        </w:tc>
        <w:tc>
          <w:tcPr>
            <w:tcW w:w="0" w:type="auto"/>
          </w:tcPr>
          <w:p w14:paraId="4EE45A35" w14:textId="77777777" w:rsidR="00AB78B3" w:rsidRDefault="00337FF0">
            <w:pPr>
              <w:pStyle w:val="Compact"/>
              <w:jc w:val="center"/>
            </w:pPr>
            <w:r>
              <w:t>138.8</w:t>
            </w:r>
          </w:p>
        </w:tc>
        <w:tc>
          <w:tcPr>
            <w:tcW w:w="0" w:type="auto"/>
          </w:tcPr>
          <w:p w14:paraId="296573BB" w14:textId="77777777" w:rsidR="00AB78B3" w:rsidRDefault="00337FF0">
            <w:pPr>
              <w:pStyle w:val="Compact"/>
              <w:jc w:val="center"/>
            </w:pPr>
            <w:r>
              <w:t>156</w:t>
            </w:r>
          </w:p>
        </w:tc>
        <w:tc>
          <w:tcPr>
            <w:tcW w:w="0" w:type="auto"/>
          </w:tcPr>
          <w:p w14:paraId="3415838F" w14:textId="77777777" w:rsidR="00AB78B3" w:rsidRDefault="00337FF0">
            <w:pPr>
              <w:pStyle w:val="Compact"/>
              <w:jc w:val="center"/>
            </w:pPr>
            <w:r>
              <w:t>NA</w:t>
            </w:r>
          </w:p>
        </w:tc>
        <w:tc>
          <w:tcPr>
            <w:tcW w:w="0" w:type="auto"/>
          </w:tcPr>
          <w:p w14:paraId="3864C863" w14:textId="77777777" w:rsidR="00AB78B3" w:rsidRDefault="00337FF0">
            <w:pPr>
              <w:pStyle w:val="Compact"/>
              <w:jc w:val="center"/>
            </w:pPr>
            <w:r>
              <w:t>NA</w:t>
            </w:r>
          </w:p>
        </w:tc>
        <w:tc>
          <w:tcPr>
            <w:tcW w:w="0" w:type="auto"/>
          </w:tcPr>
          <w:p w14:paraId="0D6843BA" w14:textId="77777777" w:rsidR="00AB78B3" w:rsidRDefault="00337FF0">
            <w:pPr>
              <w:pStyle w:val="Compact"/>
              <w:jc w:val="center"/>
            </w:pPr>
            <w:r>
              <w:t>NA</w:t>
            </w:r>
          </w:p>
        </w:tc>
        <w:tc>
          <w:tcPr>
            <w:tcW w:w="0" w:type="auto"/>
          </w:tcPr>
          <w:p w14:paraId="73FAEE2A" w14:textId="77777777" w:rsidR="00AB78B3" w:rsidRDefault="00337FF0">
            <w:pPr>
              <w:pStyle w:val="Compact"/>
              <w:jc w:val="center"/>
            </w:pPr>
            <w:r>
              <w:t>89.34</w:t>
            </w:r>
          </w:p>
        </w:tc>
        <w:tc>
          <w:tcPr>
            <w:tcW w:w="0" w:type="auto"/>
          </w:tcPr>
          <w:p w14:paraId="7C8FB8EA" w14:textId="77777777" w:rsidR="00AB78B3" w:rsidRDefault="00337FF0">
            <w:pPr>
              <w:pStyle w:val="Compact"/>
              <w:jc w:val="center"/>
            </w:pPr>
            <w:r>
              <w:t>139</w:t>
            </w:r>
          </w:p>
        </w:tc>
        <w:tc>
          <w:tcPr>
            <w:tcW w:w="0" w:type="auto"/>
          </w:tcPr>
          <w:p w14:paraId="30B5EC5C" w14:textId="77777777" w:rsidR="00AB78B3" w:rsidRDefault="00337FF0">
            <w:pPr>
              <w:pStyle w:val="Compact"/>
              <w:jc w:val="center"/>
            </w:pPr>
            <w:r>
              <w:t>157</w:t>
            </w:r>
          </w:p>
        </w:tc>
        <w:tc>
          <w:tcPr>
            <w:tcW w:w="0" w:type="auto"/>
          </w:tcPr>
          <w:p w14:paraId="4E3948EF" w14:textId="77777777" w:rsidR="00AB78B3" w:rsidRDefault="00337FF0">
            <w:pPr>
              <w:pStyle w:val="Compact"/>
              <w:jc w:val="center"/>
            </w:pPr>
            <w:r>
              <w:t>0.3563</w:t>
            </w:r>
          </w:p>
        </w:tc>
        <w:tc>
          <w:tcPr>
            <w:tcW w:w="0" w:type="auto"/>
          </w:tcPr>
          <w:p w14:paraId="06AFC58E" w14:textId="77777777" w:rsidR="00AB78B3" w:rsidRDefault="00337FF0">
            <w:pPr>
              <w:pStyle w:val="Compact"/>
              <w:jc w:val="center"/>
            </w:pPr>
            <w:r>
              <w:t>49.45</w:t>
            </w:r>
          </w:p>
        </w:tc>
        <w:tc>
          <w:tcPr>
            <w:tcW w:w="0" w:type="auto"/>
          </w:tcPr>
          <w:p w14:paraId="203A8C10" w14:textId="77777777" w:rsidR="00AB78B3" w:rsidRDefault="00337FF0">
            <w:pPr>
              <w:pStyle w:val="Compact"/>
              <w:jc w:val="center"/>
            </w:pPr>
            <w:r>
              <w:t>17</w:t>
            </w:r>
          </w:p>
        </w:tc>
        <w:tc>
          <w:tcPr>
            <w:tcW w:w="0" w:type="auto"/>
          </w:tcPr>
          <w:p w14:paraId="011C137D" w14:textId="77777777" w:rsidR="00AB78B3" w:rsidRDefault="00337FF0">
            <w:pPr>
              <w:pStyle w:val="Compact"/>
              <w:jc w:val="center"/>
            </w:pPr>
            <w:r>
              <w:t>0.00005147</w:t>
            </w:r>
          </w:p>
        </w:tc>
      </w:tr>
      <w:tr w:rsidR="00AB78B3" w14:paraId="2253E7E6" w14:textId="77777777">
        <w:tc>
          <w:tcPr>
            <w:tcW w:w="0" w:type="auto"/>
          </w:tcPr>
          <w:p w14:paraId="65EE77E9" w14:textId="77777777" w:rsidR="00AB78B3" w:rsidRDefault="00337FF0">
            <w:pPr>
              <w:pStyle w:val="Compact"/>
              <w:jc w:val="center"/>
            </w:pPr>
            <w:r>
              <w:t>PASCO</w:t>
            </w:r>
          </w:p>
        </w:tc>
        <w:tc>
          <w:tcPr>
            <w:tcW w:w="0" w:type="auto"/>
          </w:tcPr>
          <w:p w14:paraId="087B2344" w14:textId="77777777" w:rsidR="00AB78B3" w:rsidRDefault="00337FF0">
            <w:pPr>
              <w:pStyle w:val="Compact"/>
              <w:jc w:val="center"/>
            </w:pPr>
            <w:r>
              <w:t>a60.69</w:t>
            </w:r>
          </w:p>
        </w:tc>
        <w:tc>
          <w:tcPr>
            <w:tcW w:w="0" w:type="auto"/>
          </w:tcPr>
          <w:p w14:paraId="77049C00" w14:textId="77777777" w:rsidR="00AB78B3" w:rsidRDefault="00337FF0">
            <w:pPr>
              <w:pStyle w:val="Compact"/>
              <w:jc w:val="center"/>
            </w:pPr>
            <w:r>
              <w:t>192.3</w:t>
            </w:r>
          </w:p>
        </w:tc>
        <w:tc>
          <w:tcPr>
            <w:tcW w:w="0" w:type="auto"/>
          </w:tcPr>
          <w:p w14:paraId="06E1A3F7" w14:textId="77777777" w:rsidR="00AB78B3" w:rsidRDefault="00337FF0">
            <w:pPr>
              <w:pStyle w:val="Compact"/>
              <w:jc w:val="center"/>
            </w:pPr>
            <w:r>
              <w:t>166</w:t>
            </w:r>
          </w:p>
        </w:tc>
        <w:tc>
          <w:tcPr>
            <w:tcW w:w="0" w:type="auto"/>
          </w:tcPr>
          <w:p w14:paraId="195BE6DE" w14:textId="77777777" w:rsidR="00AB78B3" w:rsidRDefault="00337FF0">
            <w:pPr>
              <w:pStyle w:val="Compact"/>
              <w:jc w:val="center"/>
            </w:pPr>
            <w:r>
              <w:t>NA</w:t>
            </w:r>
          </w:p>
        </w:tc>
        <w:tc>
          <w:tcPr>
            <w:tcW w:w="0" w:type="auto"/>
          </w:tcPr>
          <w:p w14:paraId="75B48599" w14:textId="77777777" w:rsidR="00AB78B3" w:rsidRDefault="00337FF0">
            <w:pPr>
              <w:pStyle w:val="Compact"/>
              <w:jc w:val="center"/>
            </w:pPr>
            <w:r>
              <w:t>NA</w:t>
            </w:r>
          </w:p>
        </w:tc>
        <w:tc>
          <w:tcPr>
            <w:tcW w:w="0" w:type="auto"/>
          </w:tcPr>
          <w:p w14:paraId="29762C34" w14:textId="77777777" w:rsidR="00AB78B3" w:rsidRDefault="00337FF0">
            <w:pPr>
              <w:pStyle w:val="Compact"/>
              <w:jc w:val="center"/>
            </w:pPr>
            <w:r>
              <w:t>NA</w:t>
            </w:r>
          </w:p>
        </w:tc>
        <w:tc>
          <w:tcPr>
            <w:tcW w:w="0" w:type="auto"/>
          </w:tcPr>
          <w:p w14:paraId="358A96D7" w14:textId="77777777" w:rsidR="00AB78B3" w:rsidRDefault="00337FF0">
            <w:pPr>
              <w:pStyle w:val="Compact"/>
              <w:jc w:val="center"/>
            </w:pPr>
            <w:r>
              <w:t>99.85</w:t>
            </w:r>
          </w:p>
        </w:tc>
        <w:tc>
          <w:tcPr>
            <w:tcW w:w="0" w:type="auto"/>
          </w:tcPr>
          <w:p w14:paraId="20C988AE" w14:textId="77777777" w:rsidR="00AB78B3" w:rsidRDefault="00337FF0">
            <w:pPr>
              <w:pStyle w:val="Compact"/>
              <w:jc w:val="center"/>
            </w:pPr>
            <w:r>
              <w:t>149</w:t>
            </w:r>
          </w:p>
        </w:tc>
        <w:tc>
          <w:tcPr>
            <w:tcW w:w="0" w:type="auto"/>
          </w:tcPr>
          <w:p w14:paraId="6E8D3521" w14:textId="77777777" w:rsidR="00AB78B3" w:rsidRDefault="00337FF0">
            <w:pPr>
              <w:pStyle w:val="Compact"/>
              <w:jc w:val="center"/>
            </w:pPr>
            <w:r>
              <w:t>167</w:t>
            </w:r>
          </w:p>
        </w:tc>
        <w:tc>
          <w:tcPr>
            <w:tcW w:w="0" w:type="auto"/>
          </w:tcPr>
          <w:p w14:paraId="3A3C1C7D" w14:textId="77777777" w:rsidR="00AB78B3" w:rsidRDefault="00337FF0">
            <w:pPr>
              <w:pStyle w:val="Compact"/>
              <w:jc w:val="center"/>
            </w:pPr>
            <w:r>
              <w:t>0.4807</w:t>
            </w:r>
          </w:p>
        </w:tc>
        <w:tc>
          <w:tcPr>
            <w:tcW w:w="0" w:type="auto"/>
          </w:tcPr>
          <w:p w14:paraId="2F1DB7A9" w14:textId="77777777" w:rsidR="00AB78B3" w:rsidRDefault="00337FF0">
            <w:pPr>
              <w:pStyle w:val="Compact"/>
              <w:jc w:val="center"/>
            </w:pPr>
            <w:r>
              <w:t>92.43</w:t>
            </w:r>
          </w:p>
        </w:tc>
        <w:tc>
          <w:tcPr>
            <w:tcW w:w="0" w:type="auto"/>
          </w:tcPr>
          <w:p w14:paraId="221B967A" w14:textId="77777777" w:rsidR="00AB78B3" w:rsidRDefault="00337FF0">
            <w:pPr>
              <w:pStyle w:val="Compact"/>
              <w:jc w:val="center"/>
            </w:pPr>
            <w:r>
              <w:t>17</w:t>
            </w:r>
          </w:p>
        </w:tc>
        <w:tc>
          <w:tcPr>
            <w:tcW w:w="0" w:type="auto"/>
          </w:tcPr>
          <w:p w14:paraId="1768961F" w14:textId="77777777" w:rsidR="00AB78B3" w:rsidRDefault="00337FF0">
            <w:pPr>
              <w:pStyle w:val="Compact"/>
              <w:jc w:val="center"/>
            </w:pPr>
            <w:r>
              <w:t>2.196e-12</w:t>
            </w:r>
          </w:p>
        </w:tc>
      </w:tr>
      <w:tr w:rsidR="00AB78B3" w14:paraId="63AAD2FC" w14:textId="77777777">
        <w:tc>
          <w:tcPr>
            <w:tcW w:w="0" w:type="auto"/>
          </w:tcPr>
          <w:p w14:paraId="07F424B8" w14:textId="77777777" w:rsidR="00AB78B3" w:rsidRDefault="00337FF0">
            <w:pPr>
              <w:pStyle w:val="Compact"/>
              <w:jc w:val="center"/>
            </w:pPr>
            <w:r>
              <w:t>PASCO</w:t>
            </w:r>
          </w:p>
        </w:tc>
        <w:tc>
          <w:tcPr>
            <w:tcW w:w="0" w:type="auto"/>
          </w:tcPr>
          <w:p w14:paraId="3C31693B" w14:textId="77777777" w:rsidR="00AB78B3" w:rsidRDefault="00337FF0">
            <w:pPr>
              <w:pStyle w:val="Compact"/>
              <w:jc w:val="center"/>
            </w:pPr>
            <w:r>
              <w:t>a70.79</w:t>
            </w:r>
          </w:p>
        </w:tc>
        <w:tc>
          <w:tcPr>
            <w:tcW w:w="0" w:type="auto"/>
          </w:tcPr>
          <w:p w14:paraId="4E9ED3B9" w14:textId="77777777" w:rsidR="00AB78B3" w:rsidRDefault="00337FF0">
            <w:pPr>
              <w:pStyle w:val="Compact"/>
              <w:jc w:val="center"/>
            </w:pPr>
            <w:r>
              <w:t>225.4</w:t>
            </w:r>
          </w:p>
        </w:tc>
        <w:tc>
          <w:tcPr>
            <w:tcW w:w="0" w:type="auto"/>
          </w:tcPr>
          <w:p w14:paraId="3E2D5180" w14:textId="77777777" w:rsidR="00AB78B3" w:rsidRDefault="00337FF0">
            <w:pPr>
              <w:pStyle w:val="Compact"/>
              <w:jc w:val="center"/>
            </w:pPr>
            <w:r>
              <w:t>188</w:t>
            </w:r>
          </w:p>
        </w:tc>
        <w:tc>
          <w:tcPr>
            <w:tcW w:w="0" w:type="auto"/>
          </w:tcPr>
          <w:p w14:paraId="6B9C678D" w14:textId="77777777" w:rsidR="00AB78B3" w:rsidRDefault="00337FF0">
            <w:pPr>
              <w:pStyle w:val="Compact"/>
              <w:jc w:val="center"/>
            </w:pPr>
            <w:r>
              <w:t>NA</w:t>
            </w:r>
          </w:p>
        </w:tc>
        <w:tc>
          <w:tcPr>
            <w:tcW w:w="0" w:type="auto"/>
          </w:tcPr>
          <w:p w14:paraId="6A3D7412" w14:textId="77777777" w:rsidR="00AB78B3" w:rsidRDefault="00337FF0">
            <w:pPr>
              <w:pStyle w:val="Compact"/>
              <w:jc w:val="center"/>
            </w:pPr>
            <w:r>
              <w:t>NA</w:t>
            </w:r>
          </w:p>
        </w:tc>
        <w:tc>
          <w:tcPr>
            <w:tcW w:w="0" w:type="auto"/>
          </w:tcPr>
          <w:p w14:paraId="529ACD73" w14:textId="77777777" w:rsidR="00AB78B3" w:rsidRDefault="00337FF0">
            <w:pPr>
              <w:pStyle w:val="Compact"/>
              <w:jc w:val="center"/>
            </w:pPr>
            <w:r>
              <w:t>NA</w:t>
            </w:r>
          </w:p>
        </w:tc>
        <w:tc>
          <w:tcPr>
            <w:tcW w:w="0" w:type="auto"/>
          </w:tcPr>
          <w:p w14:paraId="17C898BC" w14:textId="77777777" w:rsidR="00AB78B3" w:rsidRDefault="00337FF0">
            <w:pPr>
              <w:pStyle w:val="Compact"/>
              <w:jc w:val="center"/>
            </w:pPr>
            <w:r>
              <w:t>150.5</w:t>
            </w:r>
          </w:p>
        </w:tc>
        <w:tc>
          <w:tcPr>
            <w:tcW w:w="0" w:type="auto"/>
          </w:tcPr>
          <w:p w14:paraId="0598239D" w14:textId="77777777" w:rsidR="00AB78B3" w:rsidRDefault="00337FF0">
            <w:pPr>
              <w:pStyle w:val="Compact"/>
              <w:jc w:val="center"/>
            </w:pPr>
            <w:r>
              <w:t>171</w:t>
            </w:r>
          </w:p>
        </w:tc>
        <w:tc>
          <w:tcPr>
            <w:tcW w:w="0" w:type="auto"/>
          </w:tcPr>
          <w:p w14:paraId="389B042B" w14:textId="77777777" w:rsidR="00AB78B3" w:rsidRDefault="00337FF0">
            <w:pPr>
              <w:pStyle w:val="Compact"/>
              <w:jc w:val="center"/>
            </w:pPr>
            <w:r>
              <w:t>189</w:t>
            </w:r>
          </w:p>
        </w:tc>
        <w:tc>
          <w:tcPr>
            <w:tcW w:w="0" w:type="auto"/>
          </w:tcPr>
          <w:p w14:paraId="2DFBC010" w14:textId="77777777" w:rsidR="00AB78B3" w:rsidRDefault="00337FF0">
            <w:pPr>
              <w:pStyle w:val="Compact"/>
              <w:jc w:val="center"/>
            </w:pPr>
            <w:r>
              <w:t>0.3324</w:t>
            </w:r>
          </w:p>
        </w:tc>
        <w:tc>
          <w:tcPr>
            <w:tcW w:w="0" w:type="auto"/>
          </w:tcPr>
          <w:p w14:paraId="2E03E281" w14:textId="77777777" w:rsidR="00AB78B3" w:rsidRDefault="00337FF0">
            <w:pPr>
              <w:pStyle w:val="Compact"/>
              <w:jc w:val="center"/>
            </w:pPr>
            <w:r>
              <w:t>74.93</w:t>
            </w:r>
          </w:p>
        </w:tc>
        <w:tc>
          <w:tcPr>
            <w:tcW w:w="0" w:type="auto"/>
          </w:tcPr>
          <w:p w14:paraId="66154DA5" w14:textId="77777777" w:rsidR="00AB78B3" w:rsidRDefault="00337FF0">
            <w:pPr>
              <w:pStyle w:val="Compact"/>
              <w:jc w:val="center"/>
            </w:pPr>
            <w:r>
              <w:t>17</w:t>
            </w:r>
          </w:p>
        </w:tc>
        <w:tc>
          <w:tcPr>
            <w:tcW w:w="0" w:type="auto"/>
          </w:tcPr>
          <w:p w14:paraId="5A50AA87" w14:textId="77777777" w:rsidR="00AB78B3" w:rsidRDefault="00337FF0">
            <w:pPr>
              <w:pStyle w:val="Compact"/>
              <w:jc w:val="center"/>
            </w:pPr>
            <w:r>
              <w:t>3.01e-09</w:t>
            </w:r>
          </w:p>
        </w:tc>
      </w:tr>
      <w:tr w:rsidR="00AB78B3" w14:paraId="3F987847" w14:textId="77777777">
        <w:tc>
          <w:tcPr>
            <w:tcW w:w="0" w:type="auto"/>
          </w:tcPr>
          <w:p w14:paraId="2B6CF480" w14:textId="77777777" w:rsidR="00AB78B3" w:rsidRDefault="00337FF0">
            <w:pPr>
              <w:pStyle w:val="Compact"/>
              <w:jc w:val="center"/>
            </w:pPr>
            <w:r>
              <w:t>PASCO</w:t>
            </w:r>
          </w:p>
        </w:tc>
        <w:tc>
          <w:tcPr>
            <w:tcW w:w="0" w:type="auto"/>
          </w:tcPr>
          <w:p w14:paraId="0DEC9C02" w14:textId="77777777" w:rsidR="00AB78B3" w:rsidRDefault="00337FF0">
            <w:pPr>
              <w:pStyle w:val="Compact"/>
              <w:jc w:val="center"/>
            </w:pPr>
            <w:r>
              <w:t>a80</w:t>
            </w:r>
          </w:p>
        </w:tc>
        <w:tc>
          <w:tcPr>
            <w:tcW w:w="0" w:type="auto"/>
          </w:tcPr>
          <w:p w14:paraId="4929B378" w14:textId="77777777" w:rsidR="00AB78B3" w:rsidRDefault="00337FF0">
            <w:pPr>
              <w:pStyle w:val="Compact"/>
              <w:jc w:val="center"/>
            </w:pPr>
            <w:r>
              <w:t>273.9</w:t>
            </w:r>
          </w:p>
        </w:tc>
        <w:tc>
          <w:tcPr>
            <w:tcW w:w="0" w:type="auto"/>
          </w:tcPr>
          <w:p w14:paraId="5FD6EC04" w14:textId="77777777" w:rsidR="00AB78B3" w:rsidRDefault="00337FF0">
            <w:pPr>
              <w:pStyle w:val="Compact"/>
              <w:jc w:val="center"/>
            </w:pPr>
            <w:r>
              <w:t>194</w:t>
            </w:r>
          </w:p>
        </w:tc>
        <w:tc>
          <w:tcPr>
            <w:tcW w:w="0" w:type="auto"/>
          </w:tcPr>
          <w:p w14:paraId="53294518" w14:textId="77777777" w:rsidR="00AB78B3" w:rsidRDefault="00337FF0">
            <w:pPr>
              <w:pStyle w:val="Compact"/>
              <w:jc w:val="center"/>
            </w:pPr>
            <w:r>
              <w:t>NA</w:t>
            </w:r>
          </w:p>
        </w:tc>
        <w:tc>
          <w:tcPr>
            <w:tcW w:w="0" w:type="auto"/>
          </w:tcPr>
          <w:p w14:paraId="714C9C48" w14:textId="77777777" w:rsidR="00AB78B3" w:rsidRDefault="00337FF0">
            <w:pPr>
              <w:pStyle w:val="Compact"/>
              <w:jc w:val="center"/>
            </w:pPr>
            <w:r>
              <w:t>NA</w:t>
            </w:r>
          </w:p>
        </w:tc>
        <w:tc>
          <w:tcPr>
            <w:tcW w:w="0" w:type="auto"/>
          </w:tcPr>
          <w:p w14:paraId="23146BF2" w14:textId="77777777" w:rsidR="00AB78B3" w:rsidRDefault="00337FF0">
            <w:pPr>
              <w:pStyle w:val="Compact"/>
              <w:jc w:val="center"/>
            </w:pPr>
            <w:r>
              <w:t>NA</w:t>
            </w:r>
          </w:p>
        </w:tc>
        <w:tc>
          <w:tcPr>
            <w:tcW w:w="0" w:type="auto"/>
          </w:tcPr>
          <w:p w14:paraId="617DEB11" w14:textId="77777777" w:rsidR="00AB78B3" w:rsidRDefault="00337FF0">
            <w:pPr>
              <w:pStyle w:val="Compact"/>
              <w:jc w:val="center"/>
            </w:pPr>
            <w:r>
              <w:t>199.2</w:t>
            </w:r>
          </w:p>
        </w:tc>
        <w:tc>
          <w:tcPr>
            <w:tcW w:w="0" w:type="auto"/>
          </w:tcPr>
          <w:p w14:paraId="36AFE84F" w14:textId="77777777" w:rsidR="00AB78B3" w:rsidRDefault="00337FF0">
            <w:pPr>
              <w:pStyle w:val="Compact"/>
              <w:jc w:val="center"/>
            </w:pPr>
            <w:r>
              <w:t>177</w:t>
            </w:r>
          </w:p>
        </w:tc>
        <w:tc>
          <w:tcPr>
            <w:tcW w:w="0" w:type="auto"/>
          </w:tcPr>
          <w:p w14:paraId="156FDF37" w14:textId="77777777" w:rsidR="00AB78B3" w:rsidRDefault="00337FF0">
            <w:pPr>
              <w:pStyle w:val="Compact"/>
              <w:jc w:val="center"/>
            </w:pPr>
            <w:r>
              <w:t>195</w:t>
            </w:r>
          </w:p>
        </w:tc>
        <w:tc>
          <w:tcPr>
            <w:tcW w:w="0" w:type="auto"/>
          </w:tcPr>
          <w:p w14:paraId="7FD30383" w14:textId="77777777" w:rsidR="00AB78B3" w:rsidRDefault="00337FF0">
            <w:pPr>
              <w:pStyle w:val="Compact"/>
              <w:jc w:val="center"/>
            </w:pPr>
            <w:r>
              <w:t>0.2728</w:t>
            </w:r>
          </w:p>
        </w:tc>
        <w:tc>
          <w:tcPr>
            <w:tcW w:w="0" w:type="auto"/>
          </w:tcPr>
          <w:p w14:paraId="5D3AC42E" w14:textId="77777777" w:rsidR="00AB78B3" w:rsidRDefault="00337FF0">
            <w:pPr>
              <w:pStyle w:val="Compact"/>
              <w:jc w:val="center"/>
            </w:pPr>
            <w:r>
              <w:t>74.72</w:t>
            </w:r>
          </w:p>
        </w:tc>
        <w:tc>
          <w:tcPr>
            <w:tcW w:w="0" w:type="auto"/>
          </w:tcPr>
          <w:p w14:paraId="328501D6" w14:textId="77777777" w:rsidR="00AB78B3" w:rsidRDefault="00337FF0">
            <w:pPr>
              <w:pStyle w:val="Compact"/>
              <w:jc w:val="center"/>
            </w:pPr>
            <w:r>
              <w:t>17</w:t>
            </w:r>
          </w:p>
        </w:tc>
        <w:tc>
          <w:tcPr>
            <w:tcW w:w="0" w:type="auto"/>
          </w:tcPr>
          <w:p w14:paraId="33A44283" w14:textId="77777777" w:rsidR="00AB78B3" w:rsidRDefault="00337FF0">
            <w:pPr>
              <w:pStyle w:val="Compact"/>
              <w:jc w:val="center"/>
            </w:pPr>
            <w:r>
              <w:t>3.276e-09</w:t>
            </w:r>
          </w:p>
        </w:tc>
      </w:tr>
      <w:tr w:rsidR="00AB78B3" w14:paraId="0DB311BE" w14:textId="77777777">
        <w:tc>
          <w:tcPr>
            <w:tcW w:w="0" w:type="auto"/>
          </w:tcPr>
          <w:p w14:paraId="574B09B8" w14:textId="77777777" w:rsidR="00AB78B3" w:rsidRDefault="00337FF0">
            <w:pPr>
              <w:pStyle w:val="Compact"/>
              <w:jc w:val="center"/>
            </w:pPr>
            <w:r>
              <w:t>PIURA</w:t>
            </w:r>
          </w:p>
        </w:tc>
        <w:tc>
          <w:tcPr>
            <w:tcW w:w="0" w:type="auto"/>
          </w:tcPr>
          <w:p w14:paraId="74C0AE15" w14:textId="77777777" w:rsidR="00AB78B3" w:rsidRDefault="00337FF0">
            <w:pPr>
              <w:pStyle w:val="Compact"/>
              <w:jc w:val="center"/>
            </w:pPr>
            <w:r>
              <w:t>a0.9</w:t>
            </w:r>
          </w:p>
        </w:tc>
        <w:tc>
          <w:tcPr>
            <w:tcW w:w="0" w:type="auto"/>
          </w:tcPr>
          <w:p w14:paraId="1EE35E75" w14:textId="77777777" w:rsidR="00AB78B3" w:rsidRDefault="00337FF0">
            <w:pPr>
              <w:pStyle w:val="Compact"/>
              <w:jc w:val="center"/>
            </w:pPr>
            <w:r>
              <w:t>246</w:t>
            </w:r>
          </w:p>
        </w:tc>
        <w:tc>
          <w:tcPr>
            <w:tcW w:w="0" w:type="auto"/>
          </w:tcPr>
          <w:p w14:paraId="13AB67AD" w14:textId="77777777" w:rsidR="00AB78B3" w:rsidRDefault="00337FF0">
            <w:pPr>
              <w:pStyle w:val="Compact"/>
              <w:jc w:val="center"/>
            </w:pPr>
            <w:r>
              <w:t>206</w:t>
            </w:r>
          </w:p>
        </w:tc>
        <w:tc>
          <w:tcPr>
            <w:tcW w:w="0" w:type="auto"/>
          </w:tcPr>
          <w:p w14:paraId="31B52207" w14:textId="77777777" w:rsidR="00AB78B3" w:rsidRDefault="00337FF0">
            <w:pPr>
              <w:pStyle w:val="Compact"/>
              <w:jc w:val="center"/>
            </w:pPr>
            <w:r>
              <w:t>NA</w:t>
            </w:r>
          </w:p>
        </w:tc>
        <w:tc>
          <w:tcPr>
            <w:tcW w:w="0" w:type="auto"/>
          </w:tcPr>
          <w:p w14:paraId="0CE739A4" w14:textId="77777777" w:rsidR="00AB78B3" w:rsidRDefault="00337FF0">
            <w:pPr>
              <w:pStyle w:val="Compact"/>
              <w:jc w:val="center"/>
            </w:pPr>
            <w:r>
              <w:t>NA</w:t>
            </w:r>
          </w:p>
        </w:tc>
        <w:tc>
          <w:tcPr>
            <w:tcW w:w="0" w:type="auto"/>
          </w:tcPr>
          <w:p w14:paraId="1D9B0CEA" w14:textId="77777777" w:rsidR="00AB78B3" w:rsidRDefault="00337FF0">
            <w:pPr>
              <w:pStyle w:val="Compact"/>
              <w:jc w:val="center"/>
            </w:pPr>
            <w:r>
              <w:t>NA</w:t>
            </w:r>
          </w:p>
        </w:tc>
        <w:tc>
          <w:tcPr>
            <w:tcW w:w="0" w:type="auto"/>
          </w:tcPr>
          <w:p w14:paraId="604B39A8" w14:textId="77777777" w:rsidR="00AB78B3" w:rsidRDefault="00337FF0">
            <w:pPr>
              <w:pStyle w:val="Compact"/>
              <w:jc w:val="center"/>
            </w:pPr>
            <w:r>
              <w:t>199.7</w:t>
            </w:r>
          </w:p>
        </w:tc>
        <w:tc>
          <w:tcPr>
            <w:tcW w:w="0" w:type="auto"/>
          </w:tcPr>
          <w:p w14:paraId="40EFDB44" w14:textId="77777777" w:rsidR="00AB78B3" w:rsidRDefault="00337FF0">
            <w:pPr>
              <w:pStyle w:val="Compact"/>
              <w:jc w:val="center"/>
            </w:pPr>
            <w:r>
              <w:t>189</w:t>
            </w:r>
          </w:p>
        </w:tc>
        <w:tc>
          <w:tcPr>
            <w:tcW w:w="0" w:type="auto"/>
          </w:tcPr>
          <w:p w14:paraId="4CBB957F" w14:textId="77777777" w:rsidR="00AB78B3" w:rsidRDefault="00337FF0">
            <w:pPr>
              <w:pStyle w:val="Compact"/>
              <w:jc w:val="center"/>
            </w:pPr>
            <w:r>
              <w:t>207</w:t>
            </w:r>
          </w:p>
        </w:tc>
        <w:tc>
          <w:tcPr>
            <w:tcW w:w="0" w:type="auto"/>
          </w:tcPr>
          <w:p w14:paraId="53630227" w14:textId="77777777" w:rsidR="00AB78B3" w:rsidRDefault="00337FF0">
            <w:pPr>
              <w:pStyle w:val="Compact"/>
              <w:jc w:val="center"/>
            </w:pPr>
            <w:r>
              <w:t>0.1882</w:t>
            </w:r>
          </w:p>
        </w:tc>
        <w:tc>
          <w:tcPr>
            <w:tcW w:w="0" w:type="auto"/>
          </w:tcPr>
          <w:p w14:paraId="185663EB" w14:textId="77777777" w:rsidR="00AB78B3" w:rsidRDefault="00337FF0">
            <w:pPr>
              <w:pStyle w:val="Compact"/>
              <w:jc w:val="center"/>
            </w:pPr>
            <w:r>
              <w:t>46.31</w:t>
            </w:r>
          </w:p>
        </w:tc>
        <w:tc>
          <w:tcPr>
            <w:tcW w:w="0" w:type="auto"/>
          </w:tcPr>
          <w:p w14:paraId="4543E85E" w14:textId="77777777" w:rsidR="00AB78B3" w:rsidRDefault="00337FF0">
            <w:pPr>
              <w:pStyle w:val="Compact"/>
              <w:jc w:val="center"/>
            </w:pPr>
            <w:r>
              <w:t>17</w:t>
            </w:r>
          </w:p>
        </w:tc>
        <w:tc>
          <w:tcPr>
            <w:tcW w:w="0" w:type="auto"/>
          </w:tcPr>
          <w:p w14:paraId="59362840" w14:textId="77777777" w:rsidR="00AB78B3" w:rsidRDefault="00337FF0">
            <w:pPr>
              <w:pStyle w:val="Compact"/>
              <w:jc w:val="center"/>
            </w:pPr>
            <w:r>
              <w:t>0.000155</w:t>
            </w:r>
          </w:p>
        </w:tc>
      </w:tr>
      <w:tr w:rsidR="00AB78B3" w14:paraId="328AD42D" w14:textId="77777777">
        <w:tc>
          <w:tcPr>
            <w:tcW w:w="0" w:type="auto"/>
          </w:tcPr>
          <w:p w14:paraId="29BC6E7B" w14:textId="77777777" w:rsidR="00AB78B3" w:rsidRDefault="00337FF0">
            <w:pPr>
              <w:pStyle w:val="Compact"/>
              <w:jc w:val="center"/>
            </w:pPr>
            <w:r>
              <w:t>PIURA</w:t>
            </w:r>
          </w:p>
        </w:tc>
        <w:tc>
          <w:tcPr>
            <w:tcW w:w="0" w:type="auto"/>
          </w:tcPr>
          <w:p w14:paraId="3CE730F6" w14:textId="77777777" w:rsidR="00AB78B3" w:rsidRDefault="00337FF0">
            <w:pPr>
              <w:pStyle w:val="Compact"/>
              <w:jc w:val="center"/>
            </w:pPr>
            <w:r>
              <w:t>a10.19</w:t>
            </w:r>
          </w:p>
        </w:tc>
        <w:tc>
          <w:tcPr>
            <w:tcW w:w="0" w:type="auto"/>
          </w:tcPr>
          <w:p w14:paraId="0C4E23C3" w14:textId="77777777" w:rsidR="00AB78B3" w:rsidRDefault="00337FF0">
            <w:pPr>
              <w:pStyle w:val="Compact"/>
              <w:jc w:val="center"/>
            </w:pPr>
            <w:r>
              <w:t>120.1</w:t>
            </w:r>
          </w:p>
        </w:tc>
        <w:tc>
          <w:tcPr>
            <w:tcW w:w="0" w:type="auto"/>
          </w:tcPr>
          <w:p w14:paraId="2CBEB3E0" w14:textId="77777777" w:rsidR="00AB78B3" w:rsidRDefault="00337FF0">
            <w:pPr>
              <w:pStyle w:val="Compact"/>
              <w:jc w:val="center"/>
            </w:pPr>
            <w:r>
              <w:t>170</w:t>
            </w:r>
          </w:p>
        </w:tc>
        <w:tc>
          <w:tcPr>
            <w:tcW w:w="0" w:type="auto"/>
          </w:tcPr>
          <w:p w14:paraId="2B076F85" w14:textId="77777777" w:rsidR="00AB78B3" w:rsidRDefault="00337FF0">
            <w:pPr>
              <w:pStyle w:val="Compact"/>
              <w:jc w:val="center"/>
            </w:pPr>
            <w:r>
              <w:t>NA</w:t>
            </w:r>
          </w:p>
        </w:tc>
        <w:tc>
          <w:tcPr>
            <w:tcW w:w="0" w:type="auto"/>
          </w:tcPr>
          <w:p w14:paraId="574DFE4F" w14:textId="77777777" w:rsidR="00AB78B3" w:rsidRDefault="00337FF0">
            <w:pPr>
              <w:pStyle w:val="Compact"/>
              <w:jc w:val="center"/>
            </w:pPr>
            <w:r>
              <w:t>NA</w:t>
            </w:r>
          </w:p>
        </w:tc>
        <w:tc>
          <w:tcPr>
            <w:tcW w:w="0" w:type="auto"/>
          </w:tcPr>
          <w:p w14:paraId="6621F0FE" w14:textId="77777777" w:rsidR="00AB78B3" w:rsidRDefault="00337FF0">
            <w:pPr>
              <w:pStyle w:val="Compact"/>
              <w:jc w:val="center"/>
            </w:pPr>
            <w:r>
              <w:t>NA</w:t>
            </w:r>
          </w:p>
        </w:tc>
        <w:tc>
          <w:tcPr>
            <w:tcW w:w="0" w:type="auto"/>
          </w:tcPr>
          <w:p w14:paraId="3F272760" w14:textId="77777777" w:rsidR="00AB78B3" w:rsidRDefault="00337FF0">
            <w:pPr>
              <w:pStyle w:val="Compact"/>
              <w:jc w:val="center"/>
            </w:pPr>
            <w:r>
              <w:t>104.6</w:t>
            </w:r>
          </w:p>
        </w:tc>
        <w:tc>
          <w:tcPr>
            <w:tcW w:w="0" w:type="auto"/>
          </w:tcPr>
          <w:p w14:paraId="5C1E6551" w14:textId="77777777" w:rsidR="00AB78B3" w:rsidRDefault="00337FF0">
            <w:pPr>
              <w:pStyle w:val="Compact"/>
              <w:jc w:val="center"/>
            </w:pPr>
            <w:r>
              <w:t>153</w:t>
            </w:r>
          </w:p>
        </w:tc>
        <w:tc>
          <w:tcPr>
            <w:tcW w:w="0" w:type="auto"/>
          </w:tcPr>
          <w:p w14:paraId="1521AD4B" w14:textId="77777777" w:rsidR="00AB78B3" w:rsidRDefault="00337FF0">
            <w:pPr>
              <w:pStyle w:val="Compact"/>
              <w:jc w:val="center"/>
            </w:pPr>
            <w:r>
              <w:t>171</w:t>
            </w:r>
          </w:p>
        </w:tc>
        <w:tc>
          <w:tcPr>
            <w:tcW w:w="0" w:type="auto"/>
          </w:tcPr>
          <w:p w14:paraId="4801DA0E" w14:textId="77777777" w:rsidR="00AB78B3" w:rsidRDefault="00337FF0">
            <w:pPr>
              <w:pStyle w:val="Compact"/>
              <w:jc w:val="center"/>
            </w:pPr>
            <w:r>
              <w:t>0.1289</w:t>
            </w:r>
          </w:p>
        </w:tc>
        <w:tc>
          <w:tcPr>
            <w:tcW w:w="0" w:type="auto"/>
          </w:tcPr>
          <w:p w14:paraId="0A1733B0" w14:textId="77777777" w:rsidR="00AB78B3" w:rsidRDefault="00337FF0">
            <w:pPr>
              <w:pStyle w:val="Compact"/>
              <w:jc w:val="center"/>
            </w:pPr>
            <w:r>
              <w:t>15.48</w:t>
            </w:r>
          </w:p>
        </w:tc>
        <w:tc>
          <w:tcPr>
            <w:tcW w:w="0" w:type="auto"/>
          </w:tcPr>
          <w:p w14:paraId="3726B04B" w14:textId="77777777" w:rsidR="00AB78B3" w:rsidRDefault="00337FF0">
            <w:pPr>
              <w:pStyle w:val="Compact"/>
              <w:jc w:val="center"/>
            </w:pPr>
            <w:r>
              <w:t>17</w:t>
            </w:r>
          </w:p>
        </w:tc>
        <w:tc>
          <w:tcPr>
            <w:tcW w:w="0" w:type="auto"/>
          </w:tcPr>
          <w:p w14:paraId="6246006A" w14:textId="77777777" w:rsidR="00AB78B3" w:rsidRDefault="00337FF0">
            <w:pPr>
              <w:pStyle w:val="Compact"/>
              <w:jc w:val="center"/>
            </w:pPr>
            <w:r>
              <w:t>0.5612</w:t>
            </w:r>
          </w:p>
        </w:tc>
      </w:tr>
      <w:tr w:rsidR="00AB78B3" w14:paraId="471B9DF7" w14:textId="77777777">
        <w:tc>
          <w:tcPr>
            <w:tcW w:w="0" w:type="auto"/>
          </w:tcPr>
          <w:p w14:paraId="12FA8AE2" w14:textId="77777777" w:rsidR="00AB78B3" w:rsidRDefault="00337FF0">
            <w:pPr>
              <w:pStyle w:val="Compact"/>
              <w:jc w:val="center"/>
            </w:pPr>
            <w:r>
              <w:t>PIURA</w:t>
            </w:r>
          </w:p>
        </w:tc>
        <w:tc>
          <w:tcPr>
            <w:tcW w:w="0" w:type="auto"/>
          </w:tcPr>
          <w:p w14:paraId="30AEACFC" w14:textId="77777777" w:rsidR="00AB78B3" w:rsidRDefault="00337FF0">
            <w:pPr>
              <w:pStyle w:val="Compact"/>
              <w:jc w:val="center"/>
            </w:pPr>
            <w:r>
              <w:t>a20.29</w:t>
            </w:r>
          </w:p>
        </w:tc>
        <w:tc>
          <w:tcPr>
            <w:tcW w:w="0" w:type="auto"/>
          </w:tcPr>
          <w:p w14:paraId="382F11D2" w14:textId="77777777" w:rsidR="00AB78B3" w:rsidRDefault="00337FF0">
            <w:pPr>
              <w:pStyle w:val="Compact"/>
              <w:jc w:val="center"/>
            </w:pPr>
            <w:r>
              <w:t>208.1</w:t>
            </w:r>
          </w:p>
        </w:tc>
        <w:tc>
          <w:tcPr>
            <w:tcW w:w="0" w:type="auto"/>
          </w:tcPr>
          <w:p w14:paraId="00CB69B4" w14:textId="77777777" w:rsidR="00AB78B3" w:rsidRDefault="00337FF0">
            <w:pPr>
              <w:pStyle w:val="Compact"/>
              <w:jc w:val="center"/>
            </w:pPr>
            <w:r>
              <w:t>197</w:t>
            </w:r>
          </w:p>
        </w:tc>
        <w:tc>
          <w:tcPr>
            <w:tcW w:w="0" w:type="auto"/>
          </w:tcPr>
          <w:p w14:paraId="16A2CBA6" w14:textId="77777777" w:rsidR="00AB78B3" w:rsidRDefault="00337FF0">
            <w:pPr>
              <w:pStyle w:val="Compact"/>
              <w:jc w:val="center"/>
            </w:pPr>
            <w:r>
              <w:t>NA</w:t>
            </w:r>
          </w:p>
        </w:tc>
        <w:tc>
          <w:tcPr>
            <w:tcW w:w="0" w:type="auto"/>
          </w:tcPr>
          <w:p w14:paraId="7E6B6E0D" w14:textId="77777777" w:rsidR="00AB78B3" w:rsidRDefault="00337FF0">
            <w:pPr>
              <w:pStyle w:val="Compact"/>
              <w:jc w:val="center"/>
            </w:pPr>
            <w:r>
              <w:t>NA</w:t>
            </w:r>
          </w:p>
        </w:tc>
        <w:tc>
          <w:tcPr>
            <w:tcW w:w="0" w:type="auto"/>
          </w:tcPr>
          <w:p w14:paraId="7A69F0C0" w14:textId="77777777" w:rsidR="00AB78B3" w:rsidRDefault="00337FF0">
            <w:pPr>
              <w:pStyle w:val="Compact"/>
              <w:jc w:val="center"/>
            </w:pPr>
            <w:r>
              <w:t>NA</w:t>
            </w:r>
          </w:p>
        </w:tc>
        <w:tc>
          <w:tcPr>
            <w:tcW w:w="0" w:type="auto"/>
          </w:tcPr>
          <w:p w14:paraId="4D46004B" w14:textId="77777777" w:rsidR="00AB78B3" w:rsidRDefault="00337FF0">
            <w:pPr>
              <w:pStyle w:val="Compact"/>
              <w:jc w:val="center"/>
            </w:pPr>
            <w:r>
              <w:t>176.1</w:t>
            </w:r>
          </w:p>
        </w:tc>
        <w:tc>
          <w:tcPr>
            <w:tcW w:w="0" w:type="auto"/>
          </w:tcPr>
          <w:p w14:paraId="1186118B" w14:textId="77777777" w:rsidR="00AB78B3" w:rsidRDefault="00337FF0">
            <w:pPr>
              <w:pStyle w:val="Compact"/>
              <w:jc w:val="center"/>
            </w:pPr>
            <w:r>
              <w:t>180</w:t>
            </w:r>
          </w:p>
        </w:tc>
        <w:tc>
          <w:tcPr>
            <w:tcW w:w="0" w:type="auto"/>
          </w:tcPr>
          <w:p w14:paraId="5F5BC23C" w14:textId="77777777" w:rsidR="00AB78B3" w:rsidRDefault="00337FF0">
            <w:pPr>
              <w:pStyle w:val="Compact"/>
              <w:jc w:val="center"/>
            </w:pPr>
            <w:r>
              <w:t>198</w:t>
            </w:r>
          </w:p>
        </w:tc>
        <w:tc>
          <w:tcPr>
            <w:tcW w:w="0" w:type="auto"/>
          </w:tcPr>
          <w:p w14:paraId="5E374F3D" w14:textId="77777777" w:rsidR="00AB78B3" w:rsidRDefault="00337FF0">
            <w:pPr>
              <w:pStyle w:val="Compact"/>
              <w:jc w:val="center"/>
            </w:pPr>
            <w:r>
              <w:t>0.1539</w:t>
            </w:r>
          </w:p>
        </w:tc>
        <w:tc>
          <w:tcPr>
            <w:tcW w:w="0" w:type="auto"/>
          </w:tcPr>
          <w:p w14:paraId="0AE7B007" w14:textId="77777777" w:rsidR="00AB78B3" w:rsidRDefault="00337FF0">
            <w:pPr>
              <w:pStyle w:val="Compact"/>
              <w:jc w:val="center"/>
            </w:pPr>
            <w:r>
              <w:t>32.01</w:t>
            </w:r>
          </w:p>
        </w:tc>
        <w:tc>
          <w:tcPr>
            <w:tcW w:w="0" w:type="auto"/>
          </w:tcPr>
          <w:p w14:paraId="7558C05A" w14:textId="77777777" w:rsidR="00AB78B3" w:rsidRDefault="00337FF0">
            <w:pPr>
              <w:pStyle w:val="Compact"/>
              <w:jc w:val="center"/>
            </w:pPr>
            <w:r>
              <w:t>17</w:t>
            </w:r>
          </w:p>
        </w:tc>
        <w:tc>
          <w:tcPr>
            <w:tcW w:w="0" w:type="auto"/>
          </w:tcPr>
          <w:p w14:paraId="68D8254B" w14:textId="77777777" w:rsidR="00AB78B3" w:rsidRDefault="00337FF0">
            <w:pPr>
              <w:pStyle w:val="Compact"/>
              <w:jc w:val="center"/>
            </w:pPr>
            <w:r>
              <w:t>0.01498</w:t>
            </w:r>
          </w:p>
        </w:tc>
      </w:tr>
      <w:tr w:rsidR="00AB78B3" w14:paraId="33476DAC" w14:textId="77777777">
        <w:tc>
          <w:tcPr>
            <w:tcW w:w="0" w:type="auto"/>
          </w:tcPr>
          <w:p w14:paraId="0987DFE8" w14:textId="77777777" w:rsidR="00AB78B3" w:rsidRDefault="00337FF0">
            <w:pPr>
              <w:pStyle w:val="Compact"/>
              <w:jc w:val="center"/>
            </w:pPr>
            <w:r>
              <w:t>PIURA</w:t>
            </w:r>
          </w:p>
        </w:tc>
        <w:tc>
          <w:tcPr>
            <w:tcW w:w="0" w:type="auto"/>
          </w:tcPr>
          <w:p w14:paraId="3CA56C39" w14:textId="77777777" w:rsidR="00AB78B3" w:rsidRDefault="00337FF0">
            <w:pPr>
              <w:pStyle w:val="Compact"/>
              <w:jc w:val="center"/>
            </w:pPr>
            <w:r>
              <w:t>a30.39</w:t>
            </w:r>
          </w:p>
        </w:tc>
        <w:tc>
          <w:tcPr>
            <w:tcW w:w="0" w:type="auto"/>
          </w:tcPr>
          <w:p w14:paraId="31358F3D" w14:textId="77777777" w:rsidR="00AB78B3" w:rsidRDefault="00337FF0">
            <w:pPr>
              <w:pStyle w:val="Compact"/>
              <w:jc w:val="center"/>
            </w:pPr>
            <w:r>
              <w:t>353</w:t>
            </w:r>
          </w:p>
        </w:tc>
        <w:tc>
          <w:tcPr>
            <w:tcW w:w="0" w:type="auto"/>
          </w:tcPr>
          <w:p w14:paraId="6EC4EA67" w14:textId="77777777" w:rsidR="00AB78B3" w:rsidRDefault="00337FF0">
            <w:pPr>
              <w:pStyle w:val="Compact"/>
              <w:jc w:val="center"/>
            </w:pPr>
            <w:r>
              <w:t>203</w:t>
            </w:r>
          </w:p>
        </w:tc>
        <w:tc>
          <w:tcPr>
            <w:tcW w:w="0" w:type="auto"/>
          </w:tcPr>
          <w:p w14:paraId="13616A0E" w14:textId="77777777" w:rsidR="00AB78B3" w:rsidRDefault="00337FF0">
            <w:pPr>
              <w:pStyle w:val="Compact"/>
              <w:jc w:val="center"/>
            </w:pPr>
            <w:r>
              <w:t>NA</w:t>
            </w:r>
          </w:p>
        </w:tc>
        <w:tc>
          <w:tcPr>
            <w:tcW w:w="0" w:type="auto"/>
          </w:tcPr>
          <w:p w14:paraId="1B2E5FA6" w14:textId="77777777" w:rsidR="00AB78B3" w:rsidRDefault="00337FF0">
            <w:pPr>
              <w:pStyle w:val="Compact"/>
              <w:jc w:val="center"/>
            </w:pPr>
            <w:r>
              <w:t>NA</w:t>
            </w:r>
          </w:p>
        </w:tc>
        <w:tc>
          <w:tcPr>
            <w:tcW w:w="0" w:type="auto"/>
          </w:tcPr>
          <w:p w14:paraId="5D181E7F" w14:textId="77777777" w:rsidR="00AB78B3" w:rsidRDefault="00337FF0">
            <w:pPr>
              <w:pStyle w:val="Compact"/>
              <w:jc w:val="center"/>
            </w:pPr>
            <w:r>
              <w:t>NA</w:t>
            </w:r>
          </w:p>
        </w:tc>
        <w:tc>
          <w:tcPr>
            <w:tcW w:w="0" w:type="auto"/>
          </w:tcPr>
          <w:p w14:paraId="0156DB03" w14:textId="77777777" w:rsidR="00AB78B3" w:rsidRDefault="00337FF0">
            <w:pPr>
              <w:pStyle w:val="Compact"/>
              <w:jc w:val="center"/>
            </w:pPr>
            <w:r>
              <w:t>202.9</w:t>
            </w:r>
          </w:p>
        </w:tc>
        <w:tc>
          <w:tcPr>
            <w:tcW w:w="0" w:type="auto"/>
          </w:tcPr>
          <w:p w14:paraId="7C1CB2A4" w14:textId="77777777" w:rsidR="00AB78B3" w:rsidRDefault="00337FF0">
            <w:pPr>
              <w:pStyle w:val="Compact"/>
              <w:jc w:val="center"/>
            </w:pPr>
            <w:r>
              <w:t>186</w:t>
            </w:r>
          </w:p>
        </w:tc>
        <w:tc>
          <w:tcPr>
            <w:tcW w:w="0" w:type="auto"/>
          </w:tcPr>
          <w:p w14:paraId="73FE3264" w14:textId="77777777" w:rsidR="00AB78B3" w:rsidRDefault="00337FF0">
            <w:pPr>
              <w:pStyle w:val="Compact"/>
              <w:jc w:val="center"/>
            </w:pPr>
            <w:r>
              <w:t>204</w:t>
            </w:r>
          </w:p>
        </w:tc>
        <w:tc>
          <w:tcPr>
            <w:tcW w:w="0" w:type="auto"/>
          </w:tcPr>
          <w:p w14:paraId="79E01299" w14:textId="77777777" w:rsidR="00AB78B3" w:rsidRDefault="00337FF0">
            <w:pPr>
              <w:pStyle w:val="Compact"/>
              <w:jc w:val="center"/>
            </w:pPr>
            <w:r>
              <w:t>0.4254</w:t>
            </w:r>
          </w:p>
        </w:tc>
        <w:tc>
          <w:tcPr>
            <w:tcW w:w="0" w:type="auto"/>
          </w:tcPr>
          <w:p w14:paraId="2436638E" w14:textId="77777777" w:rsidR="00AB78B3" w:rsidRDefault="00337FF0">
            <w:pPr>
              <w:pStyle w:val="Compact"/>
              <w:jc w:val="center"/>
            </w:pPr>
            <w:r>
              <w:t>150.2</w:t>
            </w:r>
          </w:p>
        </w:tc>
        <w:tc>
          <w:tcPr>
            <w:tcW w:w="0" w:type="auto"/>
          </w:tcPr>
          <w:p w14:paraId="55960EAF" w14:textId="77777777" w:rsidR="00AB78B3" w:rsidRDefault="00337FF0">
            <w:pPr>
              <w:pStyle w:val="Compact"/>
              <w:jc w:val="center"/>
            </w:pPr>
            <w:r>
              <w:t>17</w:t>
            </w:r>
          </w:p>
        </w:tc>
        <w:tc>
          <w:tcPr>
            <w:tcW w:w="0" w:type="auto"/>
          </w:tcPr>
          <w:p w14:paraId="78BE3014" w14:textId="77777777" w:rsidR="00AB78B3" w:rsidRDefault="00337FF0">
            <w:pPr>
              <w:pStyle w:val="Compact"/>
              <w:jc w:val="center"/>
            </w:pPr>
            <w:r>
              <w:t>2.269e-23</w:t>
            </w:r>
          </w:p>
        </w:tc>
      </w:tr>
      <w:tr w:rsidR="00AB78B3" w14:paraId="2F8EFB4A" w14:textId="77777777">
        <w:tc>
          <w:tcPr>
            <w:tcW w:w="0" w:type="auto"/>
          </w:tcPr>
          <w:p w14:paraId="56472371" w14:textId="77777777" w:rsidR="00AB78B3" w:rsidRDefault="00337FF0">
            <w:pPr>
              <w:pStyle w:val="Compact"/>
              <w:jc w:val="center"/>
            </w:pPr>
            <w:r>
              <w:t>PIURA</w:t>
            </w:r>
          </w:p>
        </w:tc>
        <w:tc>
          <w:tcPr>
            <w:tcW w:w="0" w:type="auto"/>
          </w:tcPr>
          <w:p w14:paraId="02279C97" w14:textId="77777777" w:rsidR="00AB78B3" w:rsidRDefault="00337FF0">
            <w:pPr>
              <w:pStyle w:val="Compact"/>
              <w:jc w:val="center"/>
            </w:pPr>
            <w:r>
              <w:t>a40.49</w:t>
            </w:r>
          </w:p>
        </w:tc>
        <w:tc>
          <w:tcPr>
            <w:tcW w:w="0" w:type="auto"/>
          </w:tcPr>
          <w:p w14:paraId="44AF0DF8" w14:textId="77777777" w:rsidR="00AB78B3" w:rsidRDefault="00337FF0">
            <w:pPr>
              <w:pStyle w:val="Compact"/>
              <w:jc w:val="center"/>
            </w:pPr>
            <w:r>
              <w:t>899.9</w:t>
            </w:r>
          </w:p>
        </w:tc>
        <w:tc>
          <w:tcPr>
            <w:tcW w:w="0" w:type="auto"/>
          </w:tcPr>
          <w:p w14:paraId="0AB7B705" w14:textId="77777777" w:rsidR="00AB78B3" w:rsidRDefault="00337FF0">
            <w:pPr>
              <w:pStyle w:val="Compact"/>
              <w:jc w:val="center"/>
            </w:pPr>
            <w:r>
              <w:t>203</w:t>
            </w:r>
          </w:p>
        </w:tc>
        <w:tc>
          <w:tcPr>
            <w:tcW w:w="0" w:type="auto"/>
          </w:tcPr>
          <w:p w14:paraId="44F4EFB7" w14:textId="77777777" w:rsidR="00AB78B3" w:rsidRDefault="00337FF0">
            <w:pPr>
              <w:pStyle w:val="Compact"/>
              <w:jc w:val="center"/>
            </w:pPr>
            <w:r>
              <w:t>NA</w:t>
            </w:r>
          </w:p>
        </w:tc>
        <w:tc>
          <w:tcPr>
            <w:tcW w:w="0" w:type="auto"/>
          </w:tcPr>
          <w:p w14:paraId="039D2277" w14:textId="77777777" w:rsidR="00AB78B3" w:rsidRDefault="00337FF0">
            <w:pPr>
              <w:pStyle w:val="Compact"/>
              <w:jc w:val="center"/>
            </w:pPr>
            <w:r>
              <w:t>NA</w:t>
            </w:r>
          </w:p>
        </w:tc>
        <w:tc>
          <w:tcPr>
            <w:tcW w:w="0" w:type="auto"/>
          </w:tcPr>
          <w:p w14:paraId="3E3FE0AF" w14:textId="77777777" w:rsidR="00AB78B3" w:rsidRDefault="00337FF0">
            <w:pPr>
              <w:pStyle w:val="Compact"/>
              <w:jc w:val="center"/>
            </w:pPr>
            <w:r>
              <w:t>NA</w:t>
            </w:r>
          </w:p>
        </w:tc>
        <w:tc>
          <w:tcPr>
            <w:tcW w:w="0" w:type="auto"/>
          </w:tcPr>
          <w:p w14:paraId="339B6EEB" w14:textId="77777777" w:rsidR="00AB78B3" w:rsidRDefault="00337FF0">
            <w:pPr>
              <w:pStyle w:val="Compact"/>
              <w:jc w:val="center"/>
            </w:pPr>
            <w:r>
              <w:t>314</w:t>
            </w:r>
          </w:p>
        </w:tc>
        <w:tc>
          <w:tcPr>
            <w:tcW w:w="0" w:type="auto"/>
          </w:tcPr>
          <w:p w14:paraId="6CFB02F0" w14:textId="77777777" w:rsidR="00AB78B3" w:rsidRDefault="00337FF0">
            <w:pPr>
              <w:pStyle w:val="Compact"/>
              <w:jc w:val="center"/>
            </w:pPr>
            <w:r>
              <w:t>186</w:t>
            </w:r>
          </w:p>
        </w:tc>
        <w:tc>
          <w:tcPr>
            <w:tcW w:w="0" w:type="auto"/>
          </w:tcPr>
          <w:p w14:paraId="74AC9BA8" w14:textId="77777777" w:rsidR="00AB78B3" w:rsidRDefault="00337FF0">
            <w:pPr>
              <w:pStyle w:val="Compact"/>
              <w:jc w:val="center"/>
            </w:pPr>
            <w:r>
              <w:t>204</w:t>
            </w:r>
          </w:p>
        </w:tc>
        <w:tc>
          <w:tcPr>
            <w:tcW w:w="0" w:type="auto"/>
          </w:tcPr>
          <w:p w14:paraId="1CDC8095" w14:textId="77777777" w:rsidR="00AB78B3" w:rsidRDefault="00337FF0">
            <w:pPr>
              <w:pStyle w:val="Compact"/>
              <w:jc w:val="center"/>
            </w:pPr>
            <w:r>
              <w:t>0.651</w:t>
            </w:r>
          </w:p>
        </w:tc>
        <w:tc>
          <w:tcPr>
            <w:tcW w:w="0" w:type="auto"/>
          </w:tcPr>
          <w:p w14:paraId="523D940B" w14:textId="77777777" w:rsidR="00AB78B3" w:rsidRDefault="00337FF0">
            <w:pPr>
              <w:pStyle w:val="Compact"/>
              <w:jc w:val="center"/>
            </w:pPr>
            <w:r>
              <w:t>585.9</w:t>
            </w:r>
          </w:p>
        </w:tc>
        <w:tc>
          <w:tcPr>
            <w:tcW w:w="0" w:type="auto"/>
          </w:tcPr>
          <w:p w14:paraId="1F654184" w14:textId="77777777" w:rsidR="00AB78B3" w:rsidRDefault="00337FF0">
            <w:pPr>
              <w:pStyle w:val="Compact"/>
              <w:jc w:val="center"/>
            </w:pPr>
            <w:r>
              <w:t>17</w:t>
            </w:r>
          </w:p>
        </w:tc>
        <w:tc>
          <w:tcPr>
            <w:tcW w:w="0" w:type="auto"/>
          </w:tcPr>
          <w:p w14:paraId="0A8F1E6D" w14:textId="77777777" w:rsidR="00AB78B3" w:rsidRDefault="00337FF0">
            <w:pPr>
              <w:pStyle w:val="Compact"/>
              <w:jc w:val="center"/>
            </w:pPr>
            <w:r>
              <w:t>1.383e-113</w:t>
            </w:r>
          </w:p>
        </w:tc>
      </w:tr>
      <w:tr w:rsidR="00AB78B3" w14:paraId="453BB8FD" w14:textId="77777777">
        <w:tc>
          <w:tcPr>
            <w:tcW w:w="0" w:type="auto"/>
          </w:tcPr>
          <w:p w14:paraId="1B4B087F" w14:textId="77777777" w:rsidR="00AB78B3" w:rsidRDefault="00337FF0">
            <w:pPr>
              <w:pStyle w:val="Compact"/>
              <w:jc w:val="center"/>
            </w:pPr>
            <w:r>
              <w:t>PIURA</w:t>
            </w:r>
          </w:p>
        </w:tc>
        <w:tc>
          <w:tcPr>
            <w:tcW w:w="0" w:type="auto"/>
          </w:tcPr>
          <w:p w14:paraId="2891B5F9" w14:textId="77777777" w:rsidR="00AB78B3" w:rsidRDefault="00337FF0">
            <w:pPr>
              <w:pStyle w:val="Compact"/>
              <w:jc w:val="center"/>
            </w:pPr>
            <w:r>
              <w:t>a50.59</w:t>
            </w:r>
          </w:p>
        </w:tc>
        <w:tc>
          <w:tcPr>
            <w:tcW w:w="0" w:type="auto"/>
          </w:tcPr>
          <w:p w14:paraId="78FED005" w14:textId="77777777" w:rsidR="00AB78B3" w:rsidRDefault="00337FF0">
            <w:pPr>
              <w:pStyle w:val="Compact"/>
              <w:jc w:val="center"/>
            </w:pPr>
            <w:r>
              <w:t>1575</w:t>
            </w:r>
          </w:p>
        </w:tc>
        <w:tc>
          <w:tcPr>
            <w:tcW w:w="0" w:type="auto"/>
          </w:tcPr>
          <w:p w14:paraId="627F435B" w14:textId="77777777" w:rsidR="00AB78B3" w:rsidRDefault="00337FF0">
            <w:pPr>
              <w:pStyle w:val="Compact"/>
              <w:jc w:val="center"/>
            </w:pPr>
            <w:r>
              <w:t>206</w:t>
            </w:r>
          </w:p>
        </w:tc>
        <w:tc>
          <w:tcPr>
            <w:tcW w:w="0" w:type="auto"/>
          </w:tcPr>
          <w:p w14:paraId="4747D77E" w14:textId="77777777" w:rsidR="00AB78B3" w:rsidRDefault="00337FF0">
            <w:pPr>
              <w:pStyle w:val="Compact"/>
              <w:jc w:val="center"/>
            </w:pPr>
            <w:r>
              <w:t>NA</w:t>
            </w:r>
          </w:p>
        </w:tc>
        <w:tc>
          <w:tcPr>
            <w:tcW w:w="0" w:type="auto"/>
          </w:tcPr>
          <w:p w14:paraId="2A22EA05" w14:textId="77777777" w:rsidR="00AB78B3" w:rsidRDefault="00337FF0">
            <w:pPr>
              <w:pStyle w:val="Compact"/>
              <w:jc w:val="center"/>
            </w:pPr>
            <w:r>
              <w:t>NA</w:t>
            </w:r>
          </w:p>
        </w:tc>
        <w:tc>
          <w:tcPr>
            <w:tcW w:w="0" w:type="auto"/>
          </w:tcPr>
          <w:p w14:paraId="18789537" w14:textId="77777777" w:rsidR="00AB78B3" w:rsidRDefault="00337FF0">
            <w:pPr>
              <w:pStyle w:val="Compact"/>
              <w:jc w:val="center"/>
            </w:pPr>
            <w:r>
              <w:t>NA</w:t>
            </w:r>
          </w:p>
        </w:tc>
        <w:tc>
          <w:tcPr>
            <w:tcW w:w="0" w:type="auto"/>
          </w:tcPr>
          <w:p w14:paraId="650118D3" w14:textId="77777777" w:rsidR="00AB78B3" w:rsidRDefault="00337FF0">
            <w:pPr>
              <w:pStyle w:val="Compact"/>
              <w:jc w:val="center"/>
            </w:pPr>
            <w:r>
              <w:t>311</w:t>
            </w:r>
          </w:p>
        </w:tc>
        <w:tc>
          <w:tcPr>
            <w:tcW w:w="0" w:type="auto"/>
          </w:tcPr>
          <w:p w14:paraId="7622392E" w14:textId="77777777" w:rsidR="00AB78B3" w:rsidRDefault="00337FF0">
            <w:pPr>
              <w:pStyle w:val="Compact"/>
              <w:jc w:val="center"/>
            </w:pPr>
            <w:r>
              <w:t>189</w:t>
            </w:r>
          </w:p>
        </w:tc>
        <w:tc>
          <w:tcPr>
            <w:tcW w:w="0" w:type="auto"/>
          </w:tcPr>
          <w:p w14:paraId="19F89472" w14:textId="77777777" w:rsidR="00AB78B3" w:rsidRDefault="00337FF0">
            <w:pPr>
              <w:pStyle w:val="Compact"/>
              <w:jc w:val="center"/>
            </w:pPr>
            <w:r>
              <w:t>207</w:t>
            </w:r>
          </w:p>
        </w:tc>
        <w:tc>
          <w:tcPr>
            <w:tcW w:w="0" w:type="auto"/>
          </w:tcPr>
          <w:p w14:paraId="7063A145" w14:textId="77777777" w:rsidR="00AB78B3" w:rsidRDefault="00337FF0">
            <w:pPr>
              <w:pStyle w:val="Compact"/>
              <w:jc w:val="center"/>
            </w:pPr>
            <w:r>
              <w:t>0.8025</w:t>
            </w:r>
          </w:p>
        </w:tc>
        <w:tc>
          <w:tcPr>
            <w:tcW w:w="0" w:type="auto"/>
          </w:tcPr>
          <w:p w14:paraId="392EB553" w14:textId="77777777" w:rsidR="00AB78B3" w:rsidRDefault="00337FF0">
            <w:pPr>
              <w:pStyle w:val="Compact"/>
              <w:jc w:val="center"/>
            </w:pPr>
            <w:r>
              <w:t>1263</w:t>
            </w:r>
          </w:p>
        </w:tc>
        <w:tc>
          <w:tcPr>
            <w:tcW w:w="0" w:type="auto"/>
          </w:tcPr>
          <w:p w14:paraId="4FEF024D" w14:textId="77777777" w:rsidR="00AB78B3" w:rsidRDefault="00337FF0">
            <w:pPr>
              <w:pStyle w:val="Compact"/>
              <w:jc w:val="center"/>
            </w:pPr>
            <w:r>
              <w:t>17</w:t>
            </w:r>
          </w:p>
        </w:tc>
        <w:tc>
          <w:tcPr>
            <w:tcW w:w="0" w:type="auto"/>
          </w:tcPr>
          <w:p w14:paraId="1F3812F3" w14:textId="77777777" w:rsidR="00AB78B3" w:rsidRDefault="00337FF0">
            <w:pPr>
              <w:pStyle w:val="Compact"/>
              <w:jc w:val="center"/>
            </w:pPr>
            <w:r>
              <w:t>3.151e-258</w:t>
            </w:r>
          </w:p>
        </w:tc>
      </w:tr>
      <w:tr w:rsidR="00AB78B3" w14:paraId="324F181B" w14:textId="77777777">
        <w:tc>
          <w:tcPr>
            <w:tcW w:w="0" w:type="auto"/>
          </w:tcPr>
          <w:p w14:paraId="1F348B0B" w14:textId="77777777" w:rsidR="00AB78B3" w:rsidRDefault="00337FF0">
            <w:pPr>
              <w:pStyle w:val="Compact"/>
              <w:jc w:val="center"/>
            </w:pPr>
            <w:r>
              <w:t>PIURA</w:t>
            </w:r>
          </w:p>
        </w:tc>
        <w:tc>
          <w:tcPr>
            <w:tcW w:w="0" w:type="auto"/>
          </w:tcPr>
          <w:p w14:paraId="3DC6E343" w14:textId="77777777" w:rsidR="00AB78B3" w:rsidRDefault="00337FF0">
            <w:pPr>
              <w:pStyle w:val="Compact"/>
              <w:jc w:val="center"/>
            </w:pPr>
            <w:r>
              <w:t>a60.69</w:t>
            </w:r>
          </w:p>
        </w:tc>
        <w:tc>
          <w:tcPr>
            <w:tcW w:w="0" w:type="auto"/>
          </w:tcPr>
          <w:p w14:paraId="12095902" w14:textId="77777777" w:rsidR="00AB78B3" w:rsidRDefault="00337FF0">
            <w:pPr>
              <w:pStyle w:val="Compact"/>
              <w:jc w:val="center"/>
            </w:pPr>
            <w:r>
              <w:t>3123</w:t>
            </w:r>
          </w:p>
        </w:tc>
        <w:tc>
          <w:tcPr>
            <w:tcW w:w="0" w:type="auto"/>
          </w:tcPr>
          <w:p w14:paraId="0BA86923" w14:textId="77777777" w:rsidR="00AB78B3" w:rsidRDefault="00337FF0">
            <w:pPr>
              <w:pStyle w:val="Compact"/>
              <w:jc w:val="center"/>
            </w:pPr>
            <w:r>
              <w:t>206</w:t>
            </w:r>
          </w:p>
        </w:tc>
        <w:tc>
          <w:tcPr>
            <w:tcW w:w="0" w:type="auto"/>
          </w:tcPr>
          <w:p w14:paraId="56D61B29" w14:textId="77777777" w:rsidR="00AB78B3" w:rsidRDefault="00337FF0">
            <w:pPr>
              <w:pStyle w:val="Compact"/>
              <w:jc w:val="center"/>
            </w:pPr>
            <w:r>
              <w:t>NA</w:t>
            </w:r>
          </w:p>
        </w:tc>
        <w:tc>
          <w:tcPr>
            <w:tcW w:w="0" w:type="auto"/>
          </w:tcPr>
          <w:p w14:paraId="6EDCDD9E" w14:textId="77777777" w:rsidR="00AB78B3" w:rsidRDefault="00337FF0">
            <w:pPr>
              <w:pStyle w:val="Compact"/>
              <w:jc w:val="center"/>
            </w:pPr>
            <w:r>
              <w:t>NA</w:t>
            </w:r>
          </w:p>
        </w:tc>
        <w:tc>
          <w:tcPr>
            <w:tcW w:w="0" w:type="auto"/>
          </w:tcPr>
          <w:p w14:paraId="2A2EDB8E" w14:textId="77777777" w:rsidR="00AB78B3" w:rsidRDefault="00337FF0">
            <w:pPr>
              <w:pStyle w:val="Compact"/>
              <w:jc w:val="center"/>
            </w:pPr>
            <w:r>
              <w:t>NA</w:t>
            </w:r>
          </w:p>
        </w:tc>
        <w:tc>
          <w:tcPr>
            <w:tcW w:w="0" w:type="auto"/>
          </w:tcPr>
          <w:p w14:paraId="62A99274" w14:textId="77777777" w:rsidR="00AB78B3" w:rsidRDefault="00337FF0">
            <w:pPr>
              <w:pStyle w:val="Compact"/>
              <w:jc w:val="center"/>
            </w:pPr>
            <w:r>
              <w:t>398.1</w:t>
            </w:r>
          </w:p>
        </w:tc>
        <w:tc>
          <w:tcPr>
            <w:tcW w:w="0" w:type="auto"/>
          </w:tcPr>
          <w:p w14:paraId="1E644B01" w14:textId="77777777" w:rsidR="00AB78B3" w:rsidRDefault="00337FF0">
            <w:pPr>
              <w:pStyle w:val="Compact"/>
              <w:jc w:val="center"/>
            </w:pPr>
            <w:r>
              <w:t>189</w:t>
            </w:r>
          </w:p>
        </w:tc>
        <w:tc>
          <w:tcPr>
            <w:tcW w:w="0" w:type="auto"/>
          </w:tcPr>
          <w:p w14:paraId="089E1732" w14:textId="77777777" w:rsidR="00AB78B3" w:rsidRDefault="00337FF0">
            <w:pPr>
              <w:pStyle w:val="Compact"/>
              <w:jc w:val="center"/>
            </w:pPr>
            <w:r>
              <w:t>207</w:t>
            </w:r>
          </w:p>
        </w:tc>
        <w:tc>
          <w:tcPr>
            <w:tcW w:w="0" w:type="auto"/>
          </w:tcPr>
          <w:p w14:paraId="33EC84A0" w14:textId="77777777" w:rsidR="00AB78B3" w:rsidRDefault="00337FF0">
            <w:pPr>
              <w:pStyle w:val="Compact"/>
              <w:jc w:val="center"/>
            </w:pPr>
            <w:r>
              <w:t>0.8725</w:t>
            </w:r>
          </w:p>
        </w:tc>
        <w:tc>
          <w:tcPr>
            <w:tcW w:w="0" w:type="auto"/>
          </w:tcPr>
          <w:p w14:paraId="13A8AF17" w14:textId="77777777" w:rsidR="00AB78B3" w:rsidRDefault="00337FF0">
            <w:pPr>
              <w:pStyle w:val="Compact"/>
              <w:jc w:val="center"/>
            </w:pPr>
            <w:r>
              <w:t>2725</w:t>
            </w:r>
          </w:p>
        </w:tc>
        <w:tc>
          <w:tcPr>
            <w:tcW w:w="0" w:type="auto"/>
          </w:tcPr>
          <w:p w14:paraId="4951CB57" w14:textId="77777777" w:rsidR="00AB78B3" w:rsidRDefault="00337FF0">
            <w:pPr>
              <w:pStyle w:val="Compact"/>
              <w:jc w:val="center"/>
            </w:pPr>
            <w:r>
              <w:t>17</w:t>
            </w:r>
          </w:p>
        </w:tc>
        <w:tc>
          <w:tcPr>
            <w:tcW w:w="0" w:type="auto"/>
          </w:tcPr>
          <w:p w14:paraId="61F2951B" w14:textId="77777777" w:rsidR="00AB78B3" w:rsidRDefault="00337FF0">
            <w:pPr>
              <w:pStyle w:val="Compact"/>
              <w:jc w:val="center"/>
            </w:pPr>
            <w:r>
              <w:t>0</w:t>
            </w:r>
          </w:p>
        </w:tc>
      </w:tr>
      <w:tr w:rsidR="00AB78B3" w14:paraId="06CA0ACC" w14:textId="77777777">
        <w:tc>
          <w:tcPr>
            <w:tcW w:w="0" w:type="auto"/>
          </w:tcPr>
          <w:p w14:paraId="1F5CA1D9" w14:textId="77777777" w:rsidR="00AB78B3" w:rsidRDefault="00337FF0">
            <w:pPr>
              <w:pStyle w:val="Compact"/>
              <w:jc w:val="center"/>
            </w:pPr>
            <w:r>
              <w:t>PIURA</w:t>
            </w:r>
          </w:p>
        </w:tc>
        <w:tc>
          <w:tcPr>
            <w:tcW w:w="0" w:type="auto"/>
          </w:tcPr>
          <w:p w14:paraId="3FB9B3BC" w14:textId="77777777" w:rsidR="00AB78B3" w:rsidRDefault="00337FF0">
            <w:pPr>
              <w:pStyle w:val="Compact"/>
              <w:jc w:val="center"/>
            </w:pPr>
            <w:r>
              <w:t>a70.79</w:t>
            </w:r>
          </w:p>
        </w:tc>
        <w:tc>
          <w:tcPr>
            <w:tcW w:w="0" w:type="auto"/>
          </w:tcPr>
          <w:p w14:paraId="52310C16" w14:textId="77777777" w:rsidR="00AB78B3" w:rsidRDefault="00337FF0">
            <w:pPr>
              <w:pStyle w:val="Compact"/>
              <w:jc w:val="center"/>
            </w:pPr>
            <w:r>
              <w:t>2392</w:t>
            </w:r>
          </w:p>
        </w:tc>
        <w:tc>
          <w:tcPr>
            <w:tcW w:w="0" w:type="auto"/>
          </w:tcPr>
          <w:p w14:paraId="3EA98B33" w14:textId="77777777" w:rsidR="00AB78B3" w:rsidRDefault="00337FF0">
            <w:pPr>
              <w:pStyle w:val="Compact"/>
              <w:jc w:val="center"/>
            </w:pPr>
            <w:r>
              <w:t>206</w:t>
            </w:r>
          </w:p>
        </w:tc>
        <w:tc>
          <w:tcPr>
            <w:tcW w:w="0" w:type="auto"/>
          </w:tcPr>
          <w:p w14:paraId="094DE9E4" w14:textId="77777777" w:rsidR="00AB78B3" w:rsidRDefault="00337FF0">
            <w:pPr>
              <w:pStyle w:val="Compact"/>
              <w:jc w:val="center"/>
            </w:pPr>
            <w:r>
              <w:t>NA</w:t>
            </w:r>
          </w:p>
        </w:tc>
        <w:tc>
          <w:tcPr>
            <w:tcW w:w="0" w:type="auto"/>
          </w:tcPr>
          <w:p w14:paraId="0D127273" w14:textId="77777777" w:rsidR="00AB78B3" w:rsidRDefault="00337FF0">
            <w:pPr>
              <w:pStyle w:val="Compact"/>
              <w:jc w:val="center"/>
            </w:pPr>
            <w:r>
              <w:t>NA</w:t>
            </w:r>
          </w:p>
        </w:tc>
        <w:tc>
          <w:tcPr>
            <w:tcW w:w="0" w:type="auto"/>
          </w:tcPr>
          <w:p w14:paraId="17BD561C" w14:textId="77777777" w:rsidR="00AB78B3" w:rsidRDefault="00337FF0">
            <w:pPr>
              <w:pStyle w:val="Compact"/>
              <w:jc w:val="center"/>
            </w:pPr>
            <w:r>
              <w:t>NA</w:t>
            </w:r>
          </w:p>
        </w:tc>
        <w:tc>
          <w:tcPr>
            <w:tcW w:w="0" w:type="auto"/>
          </w:tcPr>
          <w:p w14:paraId="559D29B7" w14:textId="77777777" w:rsidR="00AB78B3" w:rsidRDefault="00337FF0">
            <w:pPr>
              <w:pStyle w:val="Compact"/>
              <w:jc w:val="center"/>
            </w:pPr>
            <w:r>
              <w:t>420.1</w:t>
            </w:r>
          </w:p>
        </w:tc>
        <w:tc>
          <w:tcPr>
            <w:tcW w:w="0" w:type="auto"/>
          </w:tcPr>
          <w:p w14:paraId="09563E81" w14:textId="77777777" w:rsidR="00AB78B3" w:rsidRDefault="00337FF0">
            <w:pPr>
              <w:pStyle w:val="Compact"/>
              <w:jc w:val="center"/>
            </w:pPr>
            <w:r>
              <w:t>189</w:t>
            </w:r>
          </w:p>
        </w:tc>
        <w:tc>
          <w:tcPr>
            <w:tcW w:w="0" w:type="auto"/>
          </w:tcPr>
          <w:p w14:paraId="4CA8995A" w14:textId="77777777" w:rsidR="00AB78B3" w:rsidRDefault="00337FF0">
            <w:pPr>
              <w:pStyle w:val="Compact"/>
              <w:jc w:val="center"/>
            </w:pPr>
            <w:r>
              <w:t>207</w:t>
            </w:r>
          </w:p>
        </w:tc>
        <w:tc>
          <w:tcPr>
            <w:tcW w:w="0" w:type="auto"/>
          </w:tcPr>
          <w:p w14:paraId="7B0FFE43" w14:textId="77777777" w:rsidR="00AB78B3" w:rsidRDefault="00337FF0">
            <w:pPr>
              <w:pStyle w:val="Compact"/>
              <w:jc w:val="center"/>
            </w:pPr>
            <w:r>
              <w:t>0.8244</w:t>
            </w:r>
          </w:p>
        </w:tc>
        <w:tc>
          <w:tcPr>
            <w:tcW w:w="0" w:type="auto"/>
          </w:tcPr>
          <w:p w14:paraId="2F9A581C" w14:textId="77777777" w:rsidR="00AB78B3" w:rsidRDefault="00337FF0">
            <w:pPr>
              <w:pStyle w:val="Compact"/>
              <w:jc w:val="center"/>
            </w:pPr>
            <w:r>
              <w:t>1972</w:t>
            </w:r>
          </w:p>
        </w:tc>
        <w:tc>
          <w:tcPr>
            <w:tcW w:w="0" w:type="auto"/>
          </w:tcPr>
          <w:p w14:paraId="4F33091B" w14:textId="77777777" w:rsidR="00AB78B3" w:rsidRDefault="00337FF0">
            <w:pPr>
              <w:pStyle w:val="Compact"/>
              <w:jc w:val="center"/>
            </w:pPr>
            <w:r>
              <w:t>17</w:t>
            </w:r>
          </w:p>
        </w:tc>
        <w:tc>
          <w:tcPr>
            <w:tcW w:w="0" w:type="auto"/>
          </w:tcPr>
          <w:p w14:paraId="73F12FF7" w14:textId="77777777" w:rsidR="00AB78B3" w:rsidRDefault="00337FF0">
            <w:pPr>
              <w:pStyle w:val="Compact"/>
              <w:jc w:val="center"/>
            </w:pPr>
            <w:r>
              <w:t>0</w:t>
            </w:r>
          </w:p>
        </w:tc>
      </w:tr>
      <w:tr w:rsidR="00AB78B3" w14:paraId="2FD41694" w14:textId="77777777">
        <w:tc>
          <w:tcPr>
            <w:tcW w:w="0" w:type="auto"/>
          </w:tcPr>
          <w:p w14:paraId="100CF586" w14:textId="77777777" w:rsidR="00AB78B3" w:rsidRDefault="00337FF0">
            <w:pPr>
              <w:pStyle w:val="Compact"/>
              <w:jc w:val="center"/>
            </w:pPr>
            <w:r>
              <w:t>PIURA</w:t>
            </w:r>
          </w:p>
        </w:tc>
        <w:tc>
          <w:tcPr>
            <w:tcW w:w="0" w:type="auto"/>
          </w:tcPr>
          <w:p w14:paraId="5C33DF1C" w14:textId="77777777" w:rsidR="00AB78B3" w:rsidRDefault="00337FF0">
            <w:pPr>
              <w:pStyle w:val="Compact"/>
              <w:jc w:val="center"/>
            </w:pPr>
            <w:r>
              <w:t>a80</w:t>
            </w:r>
          </w:p>
        </w:tc>
        <w:tc>
          <w:tcPr>
            <w:tcW w:w="0" w:type="auto"/>
          </w:tcPr>
          <w:p w14:paraId="4D030F4F" w14:textId="77777777" w:rsidR="00AB78B3" w:rsidRDefault="00337FF0">
            <w:pPr>
              <w:pStyle w:val="Compact"/>
              <w:jc w:val="center"/>
            </w:pPr>
            <w:r>
              <w:t>1749</w:t>
            </w:r>
          </w:p>
        </w:tc>
        <w:tc>
          <w:tcPr>
            <w:tcW w:w="0" w:type="auto"/>
          </w:tcPr>
          <w:p w14:paraId="096F373F" w14:textId="77777777" w:rsidR="00AB78B3" w:rsidRDefault="00337FF0">
            <w:pPr>
              <w:pStyle w:val="Compact"/>
              <w:jc w:val="center"/>
            </w:pPr>
            <w:r>
              <w:t>206</w:t>
            </w:r>
          </w:p>
        </w:tc>
        <w:tc>
          <w:tcPr>
            <w:tcW w:w="0" w:type="auto"/>
          </w:tcPr>
          <w:p w14:paraId="0AA734CC" w14:textId="77777777" w:rsidR="00AB78B3" w:rsidRDefault="00337FF0">
            <w:pPr>
              <w:pStyle w:val="Compact"/>
              <w:jc w:val="center"/>
            </w:pPr>
            <w:r>
              <w:t>NA</w:t>
            </w:r>
          </w:p>
        </w:tc>
        <w:tc>
          <w:tcPr>
            <w:tcW w:w="0" w:type="auto"/>
          </w:tcPr>
          <w:p w14:paraId="4BA11F78" w14:textId="77777777" w:rsidR="00AB78B3" w:rsidRDefault="00337FF0">
            <w:pPr>
              <w:pStyle w:val="Compact"/>
              <w:jc w:val="center"/>
            </w:pPr>
            <w:r>
              <w:t>NA</w:t>
            </w:r>
          </w:p>
        </w:tc>
        <w:tc>
          <w:tcPr>
            <w:tcW w:w="0" w:type="auto"/>
          </w:tcPr>
          <w:p w14:paraId="7F41229F" w14:textId="77777777" w:rsidR="00AB78B3" w:rsidRDefault="00337FF0">
            <w:pPr>
              <w:pStyle w:val="Compact"/>
              <w:jc w:val="center"/>
            </w:pPr>
            <w:r>
              <w:t>NA</w:t>
            </w:r>
          </w:p>
        </w:tc>
        <w:tc>
          <w:tcPr>
            <w:tcW w:w="0" w:type="auto"/>
          </w:tcPr>
          <w:p w14:paraId="00DA1A69" w14:textId="77777777" w:rsidR="00AB78B3" w:rsidRDefault="00337FF0">
            <w:pPr>
              <w:pStyle w:val="Compact"/>
              <w:jc w:val="center"/>
            </w:pPr>
            <w:r>
              <w:t>423.6</w:t>
            </w:r>
          </w:p>
        </w:tc>
        <w:tc>
          <w:tcPr>
            <w:tcW w:w="0" w:type="auto"/>
          </w:tcPr>
          <w:p w14:paraId="4A33F04E" w14:textId="77777777" w:rsidR="00AB78B3" w:rsidRDefault="00337FF0">
            <w:pPr>
              <w:pStyle w:val="Compact"/>
              <w:jc w:val="center"/>
            </w:pPr>
            <w:r>
              <w:t>189</w:t>
            </w:r>
          </w:p>
        </w:tc>
        <w:tc>
          <w:tcPr>
            <w:tcW w:w="0" w:type="auto"/>
          </w:tcPr>
          <w:p w14:paraId="4596C916" w14:textId="77777777" w:rsidR="00AB78B3" w:rsidRDefault="00337FF0">
            <w:pPr>
              <w:pStyle w:val="Compact"/>
              <w:jc w:val="center"/>
            </w:pPr>
            <w:r>
              <w:t>207</w:t>
            </w:r>
          </w:p>
        </w:tc>
        <w:tc>
          <w:tcPr>
            <w:tcW w:w="0" w:type="auto"/>
          </w:tcPr>
          <w:p w14:paraId="44AD33BF" w14:textId="77777777" w:rsidR="00AB78B3" w:rsidRDefault="00337FF0">
            <w:pPr>
              <w:pStyle w:val="Compact"/>
              <w:jc w:val="center"/>
            </w:pPr>
            <w:r>
              <w:t>0.7578</w:t>
            </w:r>
          </w:p>
        </w:tc>
        <w:tc>
          <w:tcPr>
            <w:tcW w:w="0" w:type="auto"/>
          </w:tcPr>
          <w:p w14:paraId="43A70FA9" w14:textId="77777777" w:rsidR="00AB78B3" w:rsidRDefault="00337FF0">
            <w:pPr>
              <w:pStyle w:val="Compact"/>
              <w:jc w:val="center"/>
            </w:pPr>
            <w:r>
              <w:t>1325</w:t>
            </w:r>
          </w:p>
        </w:tc>
        <w:tc>
          <w:tcPr>
            <w:tcW w:w="0" w:type="auto"/>
          </w:tcPr>
          <w:p w14:paraId="7B10A819" w14:textId="77777777" w:rsidR="00AB78B3" w:rsidRDefault="00337FF0">
            <w:pPr>
              <w:pStyle w:val="Compact"/>
              <w:jc w:val="center"/>
            </w:pPr>
            <w:r>
              <w:t>17</w:t>
            </w:r>
          </w:p>
        </w:tc>
        <w:tc>
          <w:tcPr>
            <w:tcW w:w="0" w:type="auto"/>
          </w:tcPr>
          <w:p w14:paraId="490DC1E4" w14:textId="77777777" w:rsidR="00AB78B3" w:rsidRDefault="00337FF0">
            <w:pPr>
              <w:pStyle w:val="Compact"/>
              <w:jc w:val="center"/>
            </w:pPr>
            <w:r>
              <w:t>1.728e-271</w:t>
            </w:r>
          </w:p>
        </w:tc>
      </w:tr>
      <w:tr w:rsidR="00AB78B3" w14:paraId="4DD700E5" w14:textId="77777777">
        <w:tc>
          <w:tcPr>
            <w:tcW w:w="0" w:type="auto"/>
          </w:tcPr>
          <w:p w14:paraId="767301EE" w14:textId="77777777" w:rsidR="00AB78B3" w:rsidRDefault="00337FF0">
            <w:pPr>
              <w:pStyle w:val="Compact"/>
              <w:jc w:val="center"/>
            </w:pPr>
            <w:r>
              <w:t>PUNO</w:t>
            </w:r>
          </w:p>
        </w:tc>
        <w:tc>
          <w:tcPr>
            <w:tcW w:w="0" w:type="auto"/>
          </w:tcPr>
          <w:p w14:paraId="351E0352" w14:textId="77777777" w:rsidR="00AB78B3" w:rsidRDefault="00337FF0">
            <w:pPr>
              <w:pStyle w:val="Compact"/>
              <w:jc w:val="center"/>
            </w:pPr>
            <w:r>
              <w:t>a0.9</w:t>
            </w:r>
          </w:p>
        </w:tc>
        <w:tc>
          <w:tcPr>
            <w:tcW w:w="0" w:type="auto"/>
          </w:tcPr>
          <w:p w14:paraId="5B721E01" w14:textId="77777777" w:rsidR="00AB78B3" w:rsidRDefault="00337FF0">
            <w:pPr>
              <w:pStyle w:val="Compact"/>
              <w:jc w:val="center"/>
            </w:pPr>
            <w:r>
              <w:t>225.3</w:t>
            </w:r>
          </w:p>
        </w:tc>
        <w:tc>
          <w:tcPr>
            <w:tcW w:w="0" w:type="auto"/>
          </w:tcPr>
          <w:p w14:paraId="43F5F590" w14:textId="77777777" w:rsidR="00AB78B3" w:rsidRDefault="00337FF0">
            <w:pPr>
              <w:pStyle w:val="Compact"/>
              <w:jc w:val="center"/>
            </w:pPr>
            <w:r>
              <w:t>205</w:t>
            </w:r>
          </w:p>
        </w:tc>
        <w:tc>
          <w:tcPr>
            <w:tcW w:w="0" w:type="auto"/>
          </w:tcPr>
          <w:p w14:paraId="4DDA700D" w14:textId="77777777" w:rsidR="00AB78B3" w:rsidRDefault="00337FF0">
            <w:pPr>
              <w:pStyle w:val="Compact"/>
              <w:jc w:val="center"/>
            </w:pPr>
            <w:r>
              <w:t>NA</w:t>
            </w:r>
          </w:p>
        </w:tc>
        <w:tc>
          <w:tcPr>
            <w:tcW w:w="0" w:type="auto"/>
          </w:tcPr>
          <w:p w14:paraId="50097B4A" w14:textId="77777777" w:rsidR="00AB78B3" w:rsidRDefault="00337FF0">
            <w:pPr>
              <w:pStyle w:val="Compact"/>
              <w:jc w:val="center"/>
            </w:pPr>
            <w:r>
              <w:t>NA</w:t>
            </w:r>
          </w:p>
        </w:tc>
        <w:tc>
          <w:tcPr>
            <w:tcW w:w="0" w:type="auto"/>
          </w:tcPr>
          <w:p w14:paraId="16CB9430" w14:textId="77777777" w:rsidR="00AB78B3" w:rsidRDefault="00337FF0">
            <w:pPr>
              <w:pStyle w:val="Compact"/>
              <w:jc w:val="center"/>
            </w:pPr>
            <w:r>
              <w:t>NA</w:t>
            </w:r>
          </w:p>
        </w:tc>
        <w:tc>
          <w:tcPr>
            <w:tcW w:w="0" w:type="auto"/>
          </w:tcPr>
          <w:p w14:paraId="1B00A1CC" w14:textId="77777777" w:rsidR="00AB78B3" w:rsidRDefault="00337FF0">
            <w:pPr>
              <w:pStyle w:val="Compact"/>
              <w:jc w:val="center"/>
            </w:pPr>
            <w:r>
              <w:t>164.4</w:t>
            </w:r>
          </w:p>
        </w:tc>
        <w:tc>
          <w:tcPr>
            <w:tcW w:w="0" w:type="auto"/>
          </w:tcPr>
          <w:p w14:paraId="024BD6F8" w14:textId="77777777" w:rsidR="00AB78B3" w:rsidRDefault="00337FF0">
            <w:pPr>
              <w:pStyle w:val="Compact"/>
              <w:jc w:val="center"/>
            </w:pPr>
            <w:r>
              <w:t>188</w:t>
            </w:r>
          </w:p>
        </w:tc>
        <w:tc>
          <w:tcPr>
            <w:tcW w:w="0" w:type="auto"/>
          </w:tcPr>
          <w:p w14:paraId="3282A2FD" w14:textId="77777777" w:rsidR="00AB78B3" w:rsidRDefault="00337FF0">
            <w:pPr>
              <w:pStyle w:val="Compact"/>
              <w:jc w:val="center"/>
            </w:pPr>
            <w:r>
              <w:t>206</w:t>
            </w:r>
          </w:p>
        </w:tc>
        <w:tc>
          <w:tcPr>
            <w:tcW w:w="0" w:type="auto"/>
          </w:tcPr>
          <w:p w14:paraId="58B394E9" w14:textId="77777777" w:rsidR="00AB78B3" w:rsidRDefault="00337FF0">
            <w:pPr>
              <w:pStyle w:val="Compact"/>
              <w:jc w:val="center"/>
            </w:pPr>
            <w:r>
              <w:t>0.2704</w:t>
            </w:r>
          </w:p>
        </w:tc>
        <w:tc>
          <w:tcPr>
            <w:tcW w:w="0" w:type="auto"/>
          </w:tcPr>
          <w:p w14:paraId="7C6486AF" w14:textId="77777777" w:rsidR="00AB78B3" w:rsidRDefault="00337FF0">
            <w:pPr>
              <w:pStyle w:val="Compact"/>
              <w:jc w:val="center"/>
            </w:pPr>
            <w:r>
              <w:t>60.93</w:t>
            </w:r>
          </w:p>
        </w:tc>
        <w:tc>
          <w:tcPr>
            <w:tcW w:w="0" w:type="auto"/>
          </w:tcPr>
          <w:p w14:paraId="378FD1D3" w14:textId="77777777" w:rsidR="00AB78B3" w:rsidRDefault="00337FF0">
            <w:pPr>
              <w:pStyle w:val="Compact"/>
              <w:jc w:val="center"/>
            </w:pPr>
            <w:r>
              <w:t>17</w:t>
            </w:r>
          </w:p>
        </w:tc>
        <w:tc>
          <w:tcPr>
            <w:tcW w:w="0" w:type="auto"/>
          </w:tcPr>
          <w:p w14:paraId="23715502" w14:textId="77777777" w:rsidR="00AB78B3" w:rsidRDefault="00337FF0">
            <w:pPr>
              <w:pStyle w:val="Compact"/>
              <w:jc w:val="center"/>
            </w:pPr>
            <w:r>
              <w:t>7.387e-07</w:t>
            </w:r>
          </w:p>
        </w:tc>
      </w:tr>
      <w:tr w:rsidR="00AB78B3" w14:paraId="24A04E31" w14:textId="77777777">
        <w:tc>
          <w:tcPr>
            <w:tcW w:w="0" w:type="auto"/>
          </w:tcPr>
          <w:p w14:paraId="4C4A42DB" w14:textId="77777777" w:rsidR="00AB78B3" w:rsidRDefault="00337FF0">
            <w:pPr>
              <w:pStyle w:val="Compact"/>
              <w:jc w:val="center"/>
            </w:pPr>
            <w:r>
              <w:t>PUNO</w:t>
            </w:r>
          </w:p>
        </w:tc>
        <w:tc>
          <w:tcPr>
            <w:tcW w:w="0" w:type="auto"/>
          </w:tcPr>
          <w:p w14:paraId="57F3BA74" w14:textId="77777777" w:rsidR="00AB78B3" w:rsidRDefault="00337FF0">
            <w:pPr>
              <w:pStyle w:val="Compact"/>
              <w:jc w:val="center"/>
            </w:pPr>
            <w:r>
              <w:t>a10.19</w:t>
            </w:r>
          </w:p>
        </w:tc>
        <w:tc>
          <w:tcPr>
            <w:tcW w:w="0" w:type="auto"/>
          </w:tcPr>
          <w:p w14:paraId="3C44C763" w14:textId="77777777" w:rsidR="00AB78B3" w:rsidRDefault="00337FF0">
            <w:pPr>
              <w:pStyle w:val="Compact"/>
              <w:jc w:val="center"/>
            </w:pPr>
            <w:r>
              <w:t>126.6</w:t>
            </w:r>
          </w:p>
        </w:tc>
        <w:tc>
          <w:tcPr>
            <w:tcW w:w="0" w:type="auto"/>
          </w:tcPr>
          <w:p w14:paraId="35A1F33D" w14:textId="77777777" w:rsidR="00AB78B3" w:rsidRDefault="00337FF0">
            <w:pPr>
              <w:pStyle w:val="Compact"/>
              <w:jc w:val="center"/>
            </w:pPr>
            <w:r>
              <w:t>180</w:t>
            </w:r>
          </w:p>
        </w:tc>
        <w:tc>
          <w:tcPr>
            <w:tcW w:w="0" w:type="auto"/>
          </w:tcPr>
          <w:p w14:paraId="20FD2F92" w14:textId="77777777" w:rsidR="00AB78B3" w:rsidRDefault="00337FF0">
            <w:pPr>
              <w:pStyle w:val="Compact"/>
              <w:jc w:val="center"/>
            </w:pPr>
            <w:r>
              <w:t>NA</w:t>
            </w:r>
          </w:p>
        </w:tc>
        <w:tc>
          <w:tcPr>
            <w:tcW w:w="0" w:type="auto"/>
          </w:tcPr>
          <w:p w14:paraId="2C16C7A9" w14:textId="77777777" w:rsidR="00AB78B3" w:rsidRDefault="00337FF0">
            <w:pPr>
              <w:pStyle w:val="Compact"/>
              <w:jc w:val="center"/>
            </w:pPr>
            <w:r>
              <w:t>NA</w:t>
            </w:r>
          </w:p>
        </w:tc>
        <w:tc>
          <w:tcPr>
            <w:tcW w:w="0" w:type="auto"/>
          </w:tcPr>
          <w:p w14:paraId="00F66D26" w14:textId="77777777" w:rsidR="00AB78B3" w:rsidRDefault="00337FF0">
            <w:pPr>
              <w:pStyle w:val="Compact"/>
              <w:jc w:val="center"/>
            </w:pPr>
            <w:r>
              <w:t>NA</w:t>
            </w:r>
          </w:p>
        </w:tc>
        <w:tc>
          <w:tcPr>
            <w:tcW w:w="0" w:type="auto"/>
          </w:tcPr>
          <w:p w14:paraId="08C5FA9D" w14:textId="77777777" w:rsidR="00AB78B3" w:rsidRDefault="00337FF0">
            <w:pPr>
              <w:pStyle w:val="Compact"/>
              <w:jc w:val="center"/>
            </w:pPr>
            <w:r>
              <w:t>115.1</w:t>
            </w:r>
          </w:p>
        </w:tc>
        <w:tc>
          <w:tcPr>
            <w:tcW w:w="0" w:type="auto"/>
          </w:tcPr>
          <w:p w14:paraId="2E2C082B" w14:textId="77777777" w:rsidR="00AB78B3" w:rsidRDefault="00337FF0">
            <w:pPr>
              <w:pStyle w:val="Compact"/>
              <w:jc w:val="center"/>
            </w:pPr>
            <w:r>
              <w:t>163</w:t>
            </w:r>
          </w:p>
        </w:tc>
        <w:tc>
          <w:tcPr>
            <w:tcW w:w="0" w:type="auto"/>
          </w:tcPr>
          <w:p w14:paraId="6A422243" w14:textId="77777777" w:rsidR="00AB78B3" w:rsidRDefault="00337FF0">
            <w:pPr>
              <w:pStyle w:val="Compact"/>
              <w:jc w:val="center"/>
            </w:pPr>
            <w:r>
              <w:t>181</w:t>
            </w:r>
          </w:p>
        </w:tc>
        <w:tc>
          <w:tcPr>
            <w:tcW w:w="0" w:type="auto"/>
          </w:tcPr>
          <w:p w14:paraId="06295539" w14:textId="77777777" w:rsidR="00AB78B3" w:rsidRDefault="00337FF0">
            <w:pPr>
              <w:pStyle w:val="Compact"/>
              <w:jc w:val="center"/>
            </w:pPr>
            <w:r>
              <w:t>0.09076</w:t>
            </w:r>
          </w:p>
        </w:tc>
        <w:tc>
          <w:tcPr>
            <w:tcW w:w="0" w:type="auto"/>
          </w:tcPr>
          <w:p w14:paraId="7AB724A6" w14:textId="77777777" w:rsidR="00AB78B3" w:rsidRDefault="00337FF0">
            <w:pPr>
              <w:pStyle w:val="Compact"/>
              <w:jc w:val="center"/>
            </w:pPr>
            <w:r>
              <w:t>11.49</w:t>
            </w:r>
          </w:p>
        </w:tc>
        <w:tc>
          <w:tcPr>
            <w:tcW w:w="0" w:type="auto"/>
          </w:tcPr>
          <w:p w14:paraId="5F05F64E" w14:textId="77777777" w:rsidR="00AB78B3" w:rsidRDefault="00337FF0">
            <w:pPr>
              <w:pStyle w:val="Compact"/>
              <w:jc w:val="center"/>
            </w:pPr>
            <w:r>
              <w:t>17</w:t>
            </w:r>
          </w:p>
        </w:tc>
        <w:tc>
          <w:tcPr>
            <w:tcW w:w="0" w:type="auto"/>
          </w:tcPr>
          <w:p w14:paraId="02C6EDE0" w14:textId="77777777" w:rsidR="00AB78B3" w:rsidRDefault="00337FF0">
            <w:pPr>
              <w:pStyle w:val="Compact"/>
              <w:jc w:val="center"/>
            </w:pPr>
            <w:r>
              <w:t>0.8302</w:t>
            </w:r>
          </w:p>
        </w:tc>
      </w:tr>
      <w:tr w:rsidR="00AB78B3" w14:paraId="2CBD8029" w14:textId="77777777">
        <w:tc>
          <w:tcPr>
            <w:tcW w:w="0" w:type="auto"/>
          </w:tcPr>
          <w:p w14:paraId="34E480E6" w14:textId="77777777" w:rsidR="00AB78B3" w:rsidRDefault="00337FF0">
            <w:pPr>
              <w:pStyle w:val="Compact"/>
              <w:jc w:val="center"/>
            </w:pPr>
            <w:r>
              <w:t>PUNO</w:t>
            </w:r>
          </w:p>
        </w:tc>
        <w:tc>
          <w:tcPr>
            <w:tcW w:w="0" w:type="auto"/>
          </w:tcPr>
          <w:p w14:paraId="3D31D2E5" w14:textId="77777777" w:rsidR="00AB78B3" w:rsidRDefault="00337FF0">
            <w:pPr>
              <w:pStyle w:val="Compact"/>
              <w:jc w:val="center"/>
            </w:pPr>
            <w:r>
              <w:t>a20.29</w:t>
            </w:r>
          </w:p>
        </w:tc>
        <w:tc>
          <w:tcPr>
            <w:tcW w:w="0" w:type="auto"/>
          </w:tcPr>
          <w:p w14:paraId="3B745EC7" w14:textId="77777777" w:rsidR="00AB78B3" w:rsidRDefault="00337FF0">
            <w:pPr>
              <w:pStyle w:val="Compact"/>
              <w:jc w:val="center"/>
            </w:pPr>
            <w:r>
              <w:t>191.2</w:t>
            </w:r>
          </w:p>
        </w:tc>
        <w:tc>
          <w:tcPr>
            <w:tcW w:w="0" w:type="auto"/>
          </w:tcPr>
          <w:p w14:paraId="7A64CBFC" w14:textId="77777777" w:rsidR="00AB78B3" w:rsidRDefault="00337FF0">
            <w:pPr>
              <w:pStyle w:val="Compact"/>
              <w:jc w:val="center"/>
            </w:pPr>
            <w:r>
              <w:t>202</w:t>
            </w:r>
          </w:p>
        </w:tc>
        <w:tc>
          <w:tcPr>
            <w:tcW w:w="0" w:type="auto"/>
          </w:tcPr>
          <w:p w14:paraId="07F27EA2" w14:textId="77777777" w:rsidR="00AB78B3" w:rsidRDefault="00337FF0">
            <w:pPr>
              <w:pStyle w:val="Compact"/>
              <w:jc w:val="center"/>
            </w:pPr>
            <w:r>
              <w:t>NA</w:t>
            </w:r>
          </w:p>
        </w:tc>
        <w:tc>
          <w:tcPr>
            <w:tcW w:w="0" w:type="auto"/>
          </w:tcPr>
          <w:p w14:paraId="7CF0B888" w14:textId="77777777" w:rsidR="00AB78B3" w:rsidRDefault="00337FF0">
            <w:pPr>
              <w:pStyle w:val="Compact"/>
              <w:jc w:val="center"/>
            </w:pPr>
            <w:r>
              <w:t>NA</w:t>
            </w:r>
          </w:p>
        </w:tc>
        <w:tc>
          <w:tcPr>
            <w:tcW w:w="0" w:type="auto"/>
          </w:tcPr>
          <w:p w14:paraId="39E435A3" w14:textId="77777777" w:rsidR="00AB78B3" w:rsidRDefault="00337FF0">
            <w:pPr>
              <w:pStyle w:val="Compact"/>
              <w:jc w:val="center"/>
            </w:pPr>
            <w:r>
              <w:t>NA</w:t>
            </w:r>
          </w:p>
        </w:tc>
        <w:tc>
          <w:tcPr>
            <w:tcW w:w="0" w:type="auto"/>
          </w:tcPr>
          <w:p w14:paraId="02EA8E5A" w14:textId="77777777" w:rsidR="00AB78B3" w:rsidRDefault="00337FF0">
            <w:pPr>
              <w:pStyle w:val="Compact"/>
              <w:jc w:val="center"/>
            </w:pPr>
            <w:r>
              <w:t>172.9</w:t>
            </w:r>
          </w:p>
        </w:tc>
        <w:tc>
          <w:tcPr>
            <w:tcW w:w="0" w:type="auto"/>
          </w:tcPr>
          <w:p w14:paraId="7B63C7E4" w14:textId="77777777" w:rsidR="00AB78B3" w:rsidRDefault="00337FF0">
            <w:pPr>
              <w:pStyle w:val="Compact"/>
              <w:jc w:val="center"/>
            </w:pPr>
            <w:r>
              <w:t>185</w:t>
            </w:r>
          </w:p>
        </w:tc>
        <w:tc>
          <w:tcPr>
            <w:tcW w:w="0" w:type="auto"/>
          </w:tcPr>
          <w:p w14:paraId="3DF874AF" w14:textId="77777777" w:rsidR="00AB78B3" w:rsidRDefault="00337FF0">
            <w:pPr>
              <w:pStyle w:val="Compact"/>
              <w:jc w:val="center"/>
            </w:pPr>
            <w:r>
              <w:t>203</w:t>
            </w:r>
          </w:p>
        </w:tc>
        <w:tc>
          <w:tcPr>
            <w:tcW w:w="0" w:type="auto"/>
          </w:tcPr>
          <w:p w14:paraId="7FA13BE8" w14:textId="77777777" w:rsidR="00AB78B3" w:rsidRDefault="00337FF0">
            <w:pPr>
              <w:pStyle w:val="Compact"/>
              <w:jc w:val="center"/>
            </w:pPr>
            <w:r>
              <w:t>0.09582</w:t>
            </w:r>
          </w:p>
        </w:tc>
        <w:tc>
          <w:tcPr>
            <w:tcW w:w="0" w:type="auto"/>
          </w:tcPr>
          <w:p w14:paraId="6784276B" w14:textId="77777777" w:rsidR="00AB78B3" w:rsidRDefault="00337FF0">
            <w:pPr>
              <w:pStyle w:val="Compact"/>
              <w:jc w:val="center"/>
            </w:pPr>
            <w:r>
              <w:t>18.32</w:t>
            </w:r>
          </w:p>
        </w:tc>
        <w:tc>
          <w:tcPr>
            <w:tcW w:w="0" w:type="auto"/>
          </w:tcPr>
          <w:p w14:paraId="53E922B0" w14:textId="77777777" w:rsidR="00AB78B3" w:rsidRDefault="00337FF0">
            <w:pPr>
              <w:pStyle w:val="Compact"/>
              <w:jc w:val="center"/>
            </w:pPr>
            <w:r>
              <w:t>17</w:t>
            </w:r>
          </w:p>
        </w:tc>
        <w:tc>
          <w:tcPr>
            <w:tcW w:w="0" w:type="auto"/>
          </w:tcPr>
          <w:p w14:paraId="31E4AC94" w14:textId="77777777" w:rsidR="00AB78B3" w:rsidRDefault="00337FF0">
            <w:pPr>
              <w:pStyle w:val="Compact"/>
              <w:jc w:val="center"/>
            </w:pPr>
            <w:r>
              <w:t>0.3689</w:t>
            </w:r>
          </w:p>
        </w:tc>
      </w:tr>
      <w:tr w:rsidR="00AB78B3" w14:paraId="56F7E7AC" w14:textId="77777777">
        <w:tc>
          <w:tcPr>
            <w:tcW w:w="0" w:type="auto"/>
          </w:tcPr>
          <w:p w14:paraId="7CEA68ED" w14:textId="77777777" w:rsidR="00AB78B3" w:rsidRDefault="00337FF0">
            <w:pPr>
              <w:pStyle w:val="Compact"/>
              <w:jc w:val="center"/>
            </w:pPr>
            <w:r>
              <w:t>PUNO</w:t>
            </w:r>
          </w:p>
        </w:tc>
        <w:tc>
          <w:tcPr>
            <w:tcW w:w="0" w:type="auto"/>
          </w:tcPr>
          <w:p w14:paraId="47C8499A" w14:textId="77777777" w:rsidR="00AB78B3" w:rsidRDefault="00337FF0">
            <w:pPr>
              <w:pStyle w:val="Compact"/>
              <w:jc w:val="center"/>
            </w:pPr>
            <w:r>
              <w:t>a30.39</w:t>
            </w:r>
          </w:p>
        </w:tc>
        <w:tc>
          <w:tcPr>
            <w:tcW w:w="0" w:type="auto"/>
          </w:tcPr>
          <w:p w14:paraId="69BC7C5F" w14:textId="77777777" w:rsidR="00AB78B3" w:rsidRDefault="00337FF0">
            <w:pPr>
              <w:pStyle w:val="Compact"/>
              <w:jc w:val="center"/>
            </w:pPr>
            <w:r>
              <w:t>295</w:t>
            </w:r>
          </w:p>
        </w:tc>
        <w:tc>
          <w:tcPr>
            <w:tcW w:w="0" w:type="auto"/>
          </w:tcPr>
          <w:p w14:paraId="7EFC4A22" w14:textId="77777777" w:rsidR="00AB78B3" w:rsidRDefault="00337FF0">
            <w:pPr>
              <w:pStyle w:val="Compact"/>
              <w:jc w:val="center"/>
            </w:pPr>
            <w:r>
              <w:t>206</w:t>
            </w:r>
          </w:p>
        </w:tc>
        <w:tc>
          <w:tcPr>
            <w:tcW w:w="0" w:type="auto"/>
          </w:tcPr>
          <w:p w14:paraId="2FB503B2" w14:textId="77777777" w:rsidR="00AB78B3" w:rsidRDefault="00337FF0">
            <w:pPr>
              <w:pStyle w:val="Compact"/>
              <w:jc w:val="center"/>
            </w:pPr>
            <w:r>
              <w:t>NA</w:t>
            </w:r>
          </w:p>
        </w:tc>
        <w:tc>
          <w:tcPr>
            <w:tcW w:w="0" w:type="auto"/>
          </w:tcPr>
          <w:p w14:paraId="4E5B9B8E" w14:textId="77777777" w:rsidR="00AB78B3" w:rsidRDefault="00337FF0">
            <w:pPr>
              <w:pStyle w:val="Compact"/>
              <w:jc w:val="center"/>
            </w:pPr>
            <w:r>
              <w:t>NA</w:t>
            </w:r>
          </w:p>
        </w:tc>
        <w:tc>
          <w:tcPr>
            <w:tcW w:w="0" w:type="auto"/>
          </w:tcPr>
          <w:p w14:paraId="2B6B72E6" w14:textId="77777777" w:rsidR="00AB78B3" w:rsidRDefault="00337FF0">
            <w:pPr>
              <w:pStyle w:val="Compact"/>
              <w:jc w:val="center"/>
            </w:pPr>
            <w:r>
              <w:t>NA</w:t>
            </w:r>
          </w:p>
        </w:tc>
        <w:tc>
          <w:tcPr>
            <w:tcW w:w="0" w:type="auto"/>
          </w:tcPr>
          <w:p w14:paraId="5423B300" w14:textId="77777777" w:rsidR="00AB78B3" w:rsidRDefault="00337FF0">
            <w:pPr>
              <w:pStyle w:val="Compact"/>
              <w:jc w:val="center"/>
            </w:pPr>
            <w:r>
              <w:t>272</w:t>
            </w:r>
          </w:p>
        </w:tc>
        <w:tc>
          <w:tcPr>
            <w:tcW w:w="0" w:type="auto"/>
          </w:tcPr>
          <w:p w14:paraId="7896F1D8" w14:textId="77777777" w:rsidR="00AB78B3" w:rsidRDefault="00337FF0">
            <w:pPr>
              <w:pStyle w:val="Compact"/>
              <w:jc w:val="center"/>
            </w:pPr>
            <w:r>
              <w:t>189</w:t>
            </w:r>
          </w:p>
        </w:tc>
        <w:tc>
          <w:tcPr>
            <w:tcW w:w="0" w:type="auto"/>
          </w:tcPr>
          <w:p w14:paraId="51C8EC6B" w14:textId="77777777" w:rsidR="00AB78B3" w:rsidRDefault="00337FF0">
            <w:pPr>
              <w:pStyle w:val="Compact"/>
              <w:jc w:val="center"/>
            </w:pPr>
            <w:r>
              <w:t>207</w:t>
            </w:r>
          </w:p>
        </w:tc>
        <w:tc>
          <w:tcPr>
            <w:tcW w:w="0" w:type="auto"/>
          </w:tcPr>
          <w:p w14:paraId="2422B5F1" w14:textId="77777777" w:rsidR="00AB78B3" w:rsidRDefault="00337FF0">
            <w:pPr>
              <w:pStyle w:val="Compact"/>
              <w:jc w:val="center"/>
            </w:pPr>
            <w:r>
              <w:t>0.07794</w:t>
            </w:r>
          </w:p>
        </w:tc>
        <w:tc>
          <w:tcPr>
            <w:tcW w:w="0" w:type="auto"/>
          </w:tcPr>
          <w:p w14:paraId="62AA95B2" w14:textId="77777777" w:rsidR="00AB78B3" w:rsidRDefault="00337FF0">
            <w:pPr>
              <w:pStyle w:val="Compact"/>
              <w:jc w:val="center"/>
            </w:pPr>
            <w:r>
              <w:t>22.99</w:t>
            </w:r>
          </w:p>
        </w:tc>
        <w:tc>
          <w:tcPr>
            <w:tcW w:w="0" w:type="auto"/>
          </w:tcPr>
          <w:p w14:paraId="453DC1E1" w14:textId="77777777" w:rsidR="00AB78B3" w:rsidRDefault="00337FF0">
            <w:pPr>
              <w:pStyle w:val="Compact"/>
              <w:jc w:val="center"/>
            </w:pPr>
            <w:r>
              <w:t>17</w:t>
            </w:r>
          </w:p>
        </w:tc>
        <w:tc>
          <w:tcPr>
            <w:tcW w:w="0" w:type="auto"/>
          </w:tcPr>
          <w:p w14:paraId="6D43A403" w14:textId="77777777" w:rsidR="00AB78B3" w:rsidRDefault="00337FF0">
            <w:pPr>
              <w:pStyle w:val="Compact"/>
              <w:jc w:val="center"/>
            </w:pPr>
            <w:r>
              <w:t>0.1496</w:t>
            </w:r>
          </w:p>
        </w:tc>
      </w:tr>
      <w:tr w:rsidR="00AB78B3" w14:paraId="34409381" w14:textId="77777777">
        <w:tc>
          <w:tcPr>
            <w:tcW w:w="0" w:type="auto"/>
          </w:tcPr>
          <w:p w14:paraId="7F7F9091" w14:textId="77777777" w:rsidR="00AB78B3" w:rsidRDefault="00337FF0">
            <w:pPr>
              <w:pStyle w:val="Compact"/>
              <w:jc w:val="center"/>
            </w:pPr>
            <w:r>
              <w:t>PUNO</w:t>
            </w:r>
          </w:p>
        </w:tc>
        <w:tc>
          <w:tcPr>
            <w:tcW w:w="0" w:type="auto"/>
          </w:tcPr>
          <w:p w14:paraId="5BD9F7C5" w14:textId="77777777" w:rsidR="00AB78B3" w:rsidRDefault="00337FF0">
            <w:pPr>
              <w:pStyle w:val="Compact"/>
              <w:jc w:val="center"/>
            </w:pPr>
            <w:r>
              <w:t>a40.49</w:t>
            </w:r>
          </w:p>
        </w:tc>
        <w:tc>
          <w:tcPr>
            <w:tcW w:w="0" w:type="auto"/>
          </w:tcPr>
          <w:p w14:paraId="54032C63" w14:textId="77777777" w:rsidR="00AB78B3" w:rsidRDefault="00337FF0">
            <w:pPr>
              <w:pStyle w:val="Compact"/>
              <w:jc w:val="center"/>
            </w:pPr>
            <w:r>
              <w:t>370.5</w:t>
            </w:r>
          </w:p>
        </w:tc>
        <w:tc>
          <w:tcPr>
            <w:tcW w:w="0" w:type="auto"/>
          </w:tcPr>
          <w:p w14:paraId="18CABA6B" w14:textId="77777777" w:rsidR="00AB78B3" w:rsidRDefault="00337FF0">
            <w:pPr>
              <w:pStyle w:val="Compact"/>
              <w:jc w:val="center"/>
            </w:pPr>
            <w:r>
              <w:t>206</w:t>
            </w:r>
          </w:p>
        </w:tc>
        <w:tc>
          <w:tcPr>
            <w:tcW w:w="0" w:type="auto"/>
          </w:tcPr>
          <w:p w14:paraId="345E564A" w14:textId="77777777" w:rsidR="00AB78B3" w:rsidRDefault="00337FF0">
            <w:pPr>
              <w:pStyle w:val="Compact"/>
              <w:jc w:val="center"/>
            </w:pPr>
            <w:r>
              <w:t>NA</w:t>
            </w:r>
          </w:p>
        </w:tc>
        <w:tc>
          <w:tcPr>
            <w:tcW w:w="0" w:type="auto"/>
          </w:tcPr>
          <w:p w14:paraId="2221304C" w14:textId="77777777" w:rsidR="00AB78B3" w:rsidRDefault="00337FF0">
            <w:pPr>
              <w:pStyle w:val="Compact"/>
              <w:jc w:val="center"/>
            </w:pPr>
            <w:r>
              <w:t>NA</w:t>
            </w:r>
          </w:p>
        </w:tc>
        <w:tc>
          <w:tcPr>
            <w:tcW w:w="0" w:type="auto"/>
          </w:tcPr>
          <w:p w14:paraId="6E469E29" w14:textId="77777777" w:rsidR="00AB78B3" w:rsidRDefault="00337FF0">
            <w:pPr>
              <w:pStyle w:val="Compact"/>
              <w:jc w:val="center"/>
            </w:pPr>
            <w:r>
              <w:t>NA</w:t>
            </w:r>
          </w:p>
        </w:tc>
        <w:tc>
          <w:tcPr>
            <w:tcW w:w="0" w:type="auto"/>
          </w:tcPr>
          <w:p w14:paraId="262E80D5" w14:textId="77777777" w:rsidR="00AB78B3" w:rsidRDefault="00337FF0">
            <w:pPr>
              <w:pStyle w:val="Compact"/>
              <w:jc w:val="center"/>
            </w:pPr>
            <w:r>
              <w:t>246.3</w:t>
            </w:r>
          </w:p>
        </w:tc>
        <w:tc>
          <w:tcPr>
            <w:tcW w:w="0" w:type="auto"/>
          </w:tcPr>
          <w:p w14:paraId="6111419F" w14:textId="77777777" w:rsidR="00AB78B3" w:rsidRDefault="00337FF0">
            <w:pPr>
              <w:pStyle w:val="Compact"/>
              <w:jc w:val="center"/>
            </w:pPr>
            <w:r>
              <w:t>189</w:t>
            </w:r>
          </w:p>
        </w:tc>
        <w:tc>
          <w:tcPr>
            <w:tcW w:w="0" w:type="auto"/>
          </w:tcPr>
          <w:p w14:paraId="6E0F4D39" w14:textId="77777777" w:rsidR="00AB78B3" w:rsidRDefault="00337FF0">
            <w:pPr>
              <w:pStyle w:val="Compact"/>
              <w:jc w:val="center"/>
            </w:pPr>
            <w:r>
              <w:t>207</w:t>
            </w:r>
          </w:p>
        </w:tc>
        <w:tc>
          <w:tcPr>
            <w:tcW w:w="0" w:type="auto"/>
          </w:tcPr>
          <w:p w14:paraId="5C126317" w14:textId="77777777" w:rsidR="00AB78B3" w:rsidRDefault="00337FF0">
            <w:pPr>
              <w:pStyle w:val="Compact"/>
              <w:jc w:val="center"/>
            </w:pPr>
            <w:r>
              <w:t>0.3351</w:t>
            </w:r>
          </w:p>
        </w:tc>
        <w:tc>
          <w:tcPr>
            <w:tcW w:w="0" w:type="auto"/>
          </w:tcPr>
          <w:p w14:paraId="48704C09" w14:textId="77777777" w:rsidR="00AB78B3" w:rsidRDefault="00337FF0">
            <w:pPr>
              <w:pStyle w:val="Compact"/>
              <w:jc w:val="center"/>
            </w:pPr>
            <w:r>
              <w:t>124.1</w:t>
            </w:r>
          </w:p>
        </w:tc>
        <w:tc>
          <w:tcPr>
            <w:tcW w:w="0" w:type="auto"/>
          </w:tcPr>
          <w:p w14:paraId="1721D794" w14:textId="77777777" w:rsidR="00AB78B3" w:rsidRDefault="00337FF0">
            <w:pPr>
              <w:pStyle w:val="Compact"/>
              <w:jc w:val="center"/>
            </w:pPr>
            <w:r>
              <w:t>17</w:t>
            </w:r>
          </w:p>
        </w:tc>
        <w:tc>
          <w:tcPr>
            <w:tcW w:w="0" w:type="auto"/>
          </w:tcPr>
          <w:p w14:paraId="0858083C" w14:textId="77777777" w:rsidR="00AB78B3" w:rsidRDefault="00337FF0">
            <w:pPr>
              <w:pStyle w:val="Compact"/>
              <w:jc w:val="center"/>
            </w:pPr>
            <w:r>
              <w:t>2.49e-18</w:t>
            </w:r>
          </w:p>
        </w:tc>
      </w:tr>
      <w:tr w:rsidR="00AB78B3" w14:paraId="09939415" w14:textId="77777777">
        <w:tc>
          <w:tcPr>
            <w:tcW w:w="0" w:type="auto"/>
          </w:tcPr>
          <w:p w14:paraId="2C678E10" w14:textId="77777777" w:rsidR="00AB78B3" w:rsidRDefault="00337FF0">
            <w:pPr>
              <w:pStyle w:val="Compact"/>
              <w:jc w:val="center"/>
            </w:pPr>
            <w:r>
              <w:t>PUNO</w:t>
            </w:r>
          </w:p>
        </w:tc>
        <w:tc>
          <w:tcPr>
            <w:tcW w:w="0" w:type="auto"/>
          </w:tcPr>
          <w:p w14:paraId="1BC1B942" w14:textId="77777777" w:rsidR="00AB78B3" w:rsidRDefault="00337FF0">
            <w:pPr>
              <w:pStyle w:val="Compact"/>
              <w:jc w:val="center"/>
            </w:pPr>
            <w:r>
              <w:t>a50.59</w:t>
            </w:r>
          </w:p>
        </w:tc>
        <w:tc>
          <w:tcPr>
            <w:tcW w:w="0" w:type="auto"/>
          </w:tcPr>
          <w:p w14:paraId="71ECCA5A" w14:textId="77777777" w:rsidR="00AB78B3" w:rsidRDefault="00337FF0">
            <w:pPr>
              <w:pStyle w:val="Compact"/>
              <w:jc w:val="center"/>
            </w:pPr>
            <w:r>
              <w:t>730.5</w:t>
            </w:r>
          </w:p>
        </w:tc>
        <w:tc>
          <w:tcPr>
            <w:tcW w:w="0" w:type="auto"/>
          </w:tcPr>
          <w:p w14:paraId="241BD370" w14:textId="77777777" w:rsidR="00AB78B3" w:rsidRDefault="00337FF0">
            <w:pPr>
              <w:pStyle w:val="Compact"/>
              <w:jc w:val="center"/>
            </w:pPr>
            <w:r>
              <w:t>206</w:t>
            </w:r>
          </w:p>
        </w:tc>
        <w:tc>
          <w:tcPr>
            <w:tcW w:w="0" w:type="auto"/>
          </w:tcPr>
          <w:p w14:paraId="5A8B2329" w14:textId="77777777" w:rsidR="00AB78B3" w:rsidRDefault="00337FF0">
            <w:pPr>
              <w:pStyle w:val="Compact"/>
              <w:jc w:val="center"/>
            </w:pPr>
            <w:r>
              <w:t>NA</w:t>
            </w:r>
          </w:p>
        </w:tc>
        <w:tc>
          <w:tcPr>
            <w:tcW w:w="0" w:type="auto"/>
          </w:tcPr>
          <w:p w14:paraId="26D0D3EE" w14:textId="77777777" w:rsidR="00AB78B3" w:rsidRDefault="00337FF0">
            <w:pPr>
              <w:pStyle w:val="Compact"/>
              <w:jc w:val="center"/>
            </w:pPr>
            <w:r>
              <w:t>NA</w:t>
            </w:r>
          </w:p>
        </w:tc>
        <w:tc>
          <w:tcPr>
            <w:tcW w:w="0" w:type="auto"/>
          </w:tcPr>
          <w:p w14:paraId="345F2ADA" w14:textId="77777777" w:rsidR="00AB78B3" w:rsidRDefault="00337FF0">
            <w:pPr>
              <w:pStyle w:val="Compact"/>
              <w:jc w:val="center"/>
            </w:pPr>
            <w:r>
              <w:t>NA</w:t>
            </w:r>
          </w:p>
        </w:tc>
        <w:tc>
          <w:tcPr>
            <w:tcW w:w="0" w:type="auto"/>
          </w:tcPr>
          <w:p w14:paraId="41FBBB6C" w14:textId="77777777" w:rsidR="00AB78B3" w:rsidRDefault="00337FF0">
            <w:pPr>
              <w:pStyle w:val="Compact"/>
              <w:jc w:val="center"/>
            </w:pPr>
            <w:r>
              <w:t>323.8</w:t>
            </w:r>
          </w:p>
        </w:tc>
        <w:tc>
          <w:tcPr>
            <w:tcW w:w="0" w:type="auto"/>
          </w:tcPr>
          <w:p w14:paraId="7151E9FC" w14:textId="77777777" w:rsidR="00AB78B3" w:rsidRDefault="00337FF0">
            <w:pPr>
              <w:pStyle w:val="Compact"/>
              <w:jc w:val="center"/>
            </w:pPr>
            <w:r>
              <w:t>189</w:t>
            </w:r>
          </w:p>
        </w:tc>
        <w:tc>
          <w:tcPr>
            <w:tcW w:w="0" w:type="auto"/>
          </w:tcPr>
          <w:p w14:paraId="6E8A5AE3" w14:textId="77777777" w:rsidR="00AB78B3" w:rsidRDefault="00337FF0">
            <w:pPr>
              <w:pStyle w:val="Compact"/>
              <w:jc w:val="center"/>
            </w:pPr>
            <w:r>
              <w:t>207</w:t>
            </w:r>
          </w:p>
        </w:tc>
        <w:tc>
          <w:tcPr>
            <w:tcW w:w="0" w:type="auto"/>
          </w:tcPr>
          <w:p w14:paraId="4CCD977F" w14:textId="77777777" w:rsidR="00AB78B3" w:rsidRDefault="00337FF0">
            <w:pPr>
              <w:pStyle w:val="Compact"/>
              <w:jc w:val="center"/>
            </w:pPr>
            <w:r>
              <w:t>0.5568</w:t>
            </w:r>
          </w:p>
        </w:tc>
        <w:tc>
          <w:tcPr>
            <w:tcW w:w="0" w:type="auto"/>
          </w:tcPr>
          <w:p w14:paraId="0639C5AC" w14:textId="77777777" w:rsidR="00AB78B3" w:rsidRDefault="00337FF0">
            <w:pPr>
              <w:pStyle w:val="Compact"/>
              <w:jc w:val="center"/>
            </w:pPr>
            <w:r>
              <w:t>406.7</w:t>
            </w:r>
          </w:p>
        </w:tc>
        <w:tc>
          <w:tcPr>
            <w:tcW w:w="0" w:type="auto"/>
          </w:tcPr>
          <w:p w14:paraId="7161057D" w14:textId="77777777" w:rsidR="00AB78B3" w:rsidRDefault="00337FF0">
            <w:pPr>
              <w:pStyle w:val="Compact"/>
              <w:jc w:val="center"/>
            </w:pPr>
            <w:r>
              <w:t>17</w:t>
            </w:r>
          </w:p>
        </w:tc>
        <w:tc>
          <w:tcPr>
            <w:tcW w:w="0" w:type="auto"/>
          </w:tcPr>
          <w:p w14:paraId="321C7A7B" w14:textId="77777777" w:rsidR="00AB78B3" w:rsidRDefault="00337FF0">
            <w:pPr>
              <w:pStyle w:val="Compact"/>
              <w:jc w:val="center"/>
            </w:pPr>
            <w:r>
              <w:t>7.225e-76</w:t>
            </w:r>
          </w:p>
        </w:tc>
      </w:tr>
      <w:tr w:rsidR="00AB78B3" w14:paraId="346F54D2" w14:textId="77777777">
        <w:tc>
          <w:tcPr>
            <w:tcW w:w="0" w:type="auto"/>
          </w:tcPr>
          <w:p w14:paraId="7DA4A378" w14:textId="77777777" w:rsidR="00AB78B3" w:rsidRDefault="00337FF0">
            <w:pPr>
              <w:pStyle w:val="Compact"/>
              <w:jc w:val="center"/>
            </w:pPr>
            <w:r>
              <w:t>PUNO</w:t>
            </w:r>
          </w:p>
        </w:tc>
        <w:tc>
          <w:tcPr>
            <w:tcW w:w="0" w:type="auto"/>
          </w:tcPr>
          <w:p w14:paraId="30203B7D" w14:textId="77777777" w:rsidR="00AB78B3" w:rsidRDefault="00337FF0">
            <w:pPr>
              <w:pStyle w:val="Compact"/>
              <w:jc w:val="center"/>
            </w:pPr>
            <w:r>
              <w:t>a60.69</w:t>
            </w:r>
          </w:p>
        </w:tc>
        <w:tc>
          <w:tcPr>
            <w:tcW w:w="0" w:type="auto"/>
          </w:tcPr>
          <w:p w14:paraId="5F96FEDA" w14:textId="77777777" w:rsidR="00AB78B3" w:rsidRDefault="00337FF0">
            <w:pPr>
              <w:pStyle w:val="Compact"/>
              <w:jc w:val="center"/>
            </w:pPr>
            <w:r>
              <w:t>959.1</w:t>
            </w:r>
          </w:p>
        </w:tc>
        <w:tc>
          <w:tcPr>
            <w:tcW w:w="0" w:type="auto"/>
          </w:tcPr>
          <w:p w14:paraId="3EBBE63C" w14:textId="77777777" w:rsidR="00AB78B3" w:rsidRDefault="00337FF0">
            <w:pPr>
              <w:pStyle w:val="Compact"/>
              <w:jc w:val="center"/>
            </w:pPr>
            <w:r>
              <w:t>206</w:t>
            </w:r>
          </w:p>
        </w:tc>
        <w:tc>
          <w:tcPr>
            <w:tcW w:w="0" w:type="auto"/>
          </w:tcPr>
          <w:p w14:paraId="497C5AFF" w14:textId="77777777" w:rsidR="00AB78B3" w:rsidRDefault="00337FF0">
            <w:pPr>
              <w:pStyle w:val="Compact"/>
              <w:jc w:val="center"/>
            </w:pPr>
            <w:r>
              <w:t>NA</w:t>
            </w:r>
          </w:p>
        </w:tc>
        <w:tc>
          <w:tcPr>
            <w:tcW w:w="0" w:type="auto"/>
          </w:tcPr>
          <w:p w14:paraId="42BBC240" w14:textId="77777777" w:rsidR="00AB78B3" w:rsidRDefault="00337FF0">
            <w:pPr>
              <w:pStyle w:val="Compact"/>
              <w:jc w:val="center"/>
            </w:pPr>
            <w:r>
              <w:t>NA</w:t>
            </w:r>
          </w:p>
        </w:tc>
        <w:tc>
          <w:tcPr>
            <w:tcW w:w="0" w:type="auto"/>
          </w:tcPr>
          <w:p w14:paraId="3817F462" w14:textId="77777777" w:rsidR="00AB78B3" w:rsidRDefault="00337FF0">
            <w:pPr>
              <w:pStyle w:val="Compact"/>
              <w:jc w:val="center"/>
            </w:pPr>
            <w:r>
              <w:t>NA</w:t>
            </w:r>
          </w:p>
        </w:tc>
        <w:tc>
          <w:tcPr>
            <w:tcW w:w="0" w:type="auto"/>
          </w:tcPr>
          <w:p w14:paraId="0A0712FF" w14:textId="77777777" w:rsidR="00AB78B3" w:rsidRDefault="00337FF0">
            <w:pPr>
              <w:pStyle w:val="Compact"/>
              <w:jc w:val="center"/>
            </w:pPr>
            <w:r>
              <w:t>288.5</w:t>
            </w:r>
          </w:p>
        </w:tc>
        <w:tc>
          <w:tcPr>
            <w:tcW w:w="0" w:type="auto"/>
          </w:tcPr>
          <w:p w14:paraId="4C706760" w14:textId="77777777" w:rsidR="00AB78B3" w:rsidRDefault="00337FF0">
            <w:pPr>
              <w:pStyle w:val="Compact"/>
              <w:jc w:val="center"/>
            </w:pPr>
            <w:r>
              <w:t>189</w:t>
            </w:r>
          </w:p>
        </w:tc>
        <w:tc>
          <w:tcPr>
            <w:tcW w:w="0" w:type="auto"/>
          </w:tcPr>
          <w:p w14:paraId="0F3AA432" w14:textId="77777777" w:rsidR="00AB78B3" w:rsidRDefault="00337FF0">
            <w:pPr>
              <w:pStyle w:val="Compact"/>
              <w:jc w:val="center"/>
            </w:pPr>
            <w:r>
              <w:t>207</w:t>
            </w:r>
          </w:p>
        </w:tc>
        <w:tc>
          <w:tcPr>
            <w:tcW w:w="0" w:type="auto"/>
          </w:tcPr>
          <w:p w14:paraId="57B9CF3B" w14:textId="77777777" w:rsidR="00AB78B3" w:rsidRDefault="00337FF0">
            <w:pPr>
              <w:pStyle w:val="Compact"/>
              <w:jc w:val="center"/>
            </w:pPr>
            <w:r>
              <w:t>0.6992</w:t>
            </w:r>
          </w:p>
        </w:tc>
        <w:tc>
          <w:tcPr>
            <w:tcW w:w="0" w:type="auto"/>
          </w:tcPr>
          <w:p w14:paraId="0E4FE5B3" w14:textId="77777777" w:rsidR="00AB78B3" w:rsidRDefault="00337FF0">
            <w:pPr>
              <w:pStyle w:val="Compact"/>
              <w:jc w:val="center"/>
            </w:pPr>
            <w:r>
              <w:t>670.7</w:t>
            </w:r>
          </w:p>
        </w:tc>
        <w:tc>
          <w:tcPr>
            <w:tcW w:w="0" w:type="auto"/>
          </w:tcPr>
          <w:p w14:paraId="2A2BC0A5" w14:textId="77777777" w:rsidR="00AB78B3" w:rsidRDefault="00337FF0">
            <w:pPr>
              <w:pStyle w:val="Compact"/>
              <w:jc w:val="center"/>
            </w:pPr>
            <w:r>
              <w:t>17</w:t>
            </w:r>
          </w:p>
        </w:tc>
        <w:tc>
          <w:tcPr>
            <w:tcW w:w="0" w:type="auto"/>
          </w:tcPr>
          <w:p w14:paraId="6B8A51C1" w14:textId="77777777" w:rsidR="00AB78B3" w:rsidRDefault="00337FF0">
            <w:pPr>
              <w:pStyle w:val="Compact"/>
              <w:jc w:val="center"/>
            </w:pPr>
            <w:r>
              <w:t>1.484e-131</w:t>
            </w:r>
          </w:p>
        </w:tc>
      </w:tr>
      <w:tr w:rsidR="00AB78B3" w14:paraId="25AE6606" w14:textId="77777777">
        <w:tc>
          <w:tcPr>
            <w:tcW w:w="0" w:type="auto"/>
          </w:tcPr>
          <w:p w14:paraId="2E15D1EF" w14:textId="77777777" w:rsidR="00AB78B3" w:rsidRDefault="00337FF0">
            <w:pPr>
              <w:pStyle w:val="Compact"/>
              <w:jc w:val="center"/>
            </w:pPr>
            <w:r>
              <w:t>PUNO</w:t>
            </w:r>
          </w:p>
        </w:tc>
        <w:tc>
          <w:tcPr>
            <w:tcW w:w="0" w:type="auto"/>
          </w:tcPr>
          <w:p w14:paraId="162388E8" w14:textId="77777777" w:rsidR="00AB78B3" w:rsidRDefault="00337FF0">
            <w:pPr>
              <w:pStyle w:val="Compact"/>
              <w:jc w:val="center"/>
            </w:pPr>
            <w:r>
              <w:t>a70.79</w:t>
            </w:r>
          </w:p>
        </w:tc>
        <w:tc>
          <w:tcPr>
            <w:tcW w:w="0" w:type="auto"/>
          </w:tcPr>
          <w:p w14:paraId="6C47DFE8" w14:textId="77777777" w:rsidR="00AB78B3" w:rsidRDefault="00337FF0">
            <w:pPr>
              <w:pStyle w:val="Compact"/>
              <w:jc w:val="center"/>
            </w:pPr>
            <w:r>
              <w:t>863.2</w:t>
            </w:r>
          </w:p>
        </w:tc>
        <w:tc>
          <w:tcPr>
            <w:tcW w:w="0" w:type="auto"/>
          </w:tcPr>
          <w:p w14:paraId="1C65A6E4" w14:textId="77777777" w:rsidR="00AB78B3" w:rsidRDefault="00337FF0">
            <w:pPr>
              <w:pStyle w:val="Compact"/>
              <w:jc w:val="center"/>
            </w:pPr>
            <w:r>
              <w:t>206</w:t>
            </w:r>
          </w:p>
        </w:tc>
        <w:tc>
          <w:tcPr>
            <w:tcW w:w="0" w:type="auto"/>
          </w:tcPr>
          <w:p w14:paraId="02C049FB" w14:textId="77777777" w:rsidR="00AB78B3" w:rsidRDefault="00337FF0">
            <w:pPr>
              <w:pStyle w:val="Compact"/>
              <w:jc w:val="center"/>
            </w:pPr>
            <w:r>
              <w:t>NA</w:t>
            </w:r>
          </w:p>
        </w:tc>
        <w:tc>
          <w:tcPr>
            <w:tcW w:w="0" w:type="auto"/>
          </w:tcPr>
          <w:p w14:paraId="25E2CACC" w14:textId="77777777" w:rsidR="00AB78B3" w:rsidRDefault="00337FF0">
            <w:pPr>
              <w:pStyle w:val="Compact"/>
              <w:jc w:val="center"/>
            </w:pPr>
            <w:r>
              <w:t>NA</w:t>
            </w:r>
          </w:p>
        </w:tc>
        <w:tc>
          <w:tcPr>
            <w:tcW w:w="0" w:type="auto"/>
          </w:tcPr>
          <w:p w14:paraId="088AB8D3" w14:textId="77777777" w:rsidR="00AB78B3" w:rsidRDefault="00337FF0">
            <w:pPr>
              <w:pStyle w:val="Compact"/>
              <w:jc w:val="center"/>
            </w:pPr>
            <w:r>
              <w:t>NA</w:t>
            </w:r>
          </w:p>
        </w:tc>
        <w:tc>
          <w:tcPr>
            <w:tcW w:w="0" w:type="auto"/>
          </w:tcPr>
          <w:p w14:paraId="4CE1306C" w14:textId="77777777" w:rsidR="00AB78B3" w:rsidRDefault="00337FF0">
            <w:pPr>
              <w:pStyle w:val="Compact"/>
              <w:jc w:val="center"/>
            </w:pPr>
            <w:r>
              <w:t>289.2</w:t>
            </w:r>
          </w:p>
        </w:tc>
        <w:tc>
          <w:tcPr>
            <w:tcW w:w="0" w:type="auto"/>
          </w:tcPr>
          <w:p w14:paraId="760B7ACB" w14:textId="77777777" w:rsidR="00AB78B3" w:rsidRDefault="00337FF0">
            <w:pPr>
              <w:pStyle w:val="Compact"/>
              <w:jc w:val="center"/>
            </w:pPr>
            <w:r>
              <w:t>189</w:t>
            </w:r>
          </w:p>
        </w:tc>
        <w:tc>
          <w:tcPr>
            <w:tcW w:w="0" w:type="auto"/>
          </w:tcPr>
          <w:p w14:paraId="3172BC9A" w14:textId="77777777" w:rsidR="00AB78B3" w:rsidRDefault="00337FF0">
            <w:pPr>
              <w:pStyle w:val="Compact"/>
              <w:jc w:val="center"/>
            </w:pPr>
            <w:r>
              <w:t>207</w:t>
            </w:r>
          </w:p>
        </w:tc>
        <w:tc>
          <w:tcPr>
            <w:tcW w:w="0" w:type="auto"/>
          </w:tcPr>
          <w:p w14:paraId="19BA275B" w14:textId="77777777" w:rsidR="00AB78B3" w:rsidRDefault="00337FF0">
            <w:pPr>
              <w:pStyle w:val="Compact"/>
              <w:jc w:val="center"/>
            </w:pPr>
            <w:r>
              <w:t>0.665</w:t>
            </w:r>
          </w:p>
        </w:tc>
        <w:tc>
          <w:tcPr>
            <w:tcW w:w="0" w:type="auto"/>
          </w:tcPr>
          <w:p w14:paraId="15848582" w14:textId="77777777" w:rsidR="00AB78B3" w:rsidRDefault="00337FF0">
            <w:pPr>
              <w:pStyle w:val="Compact"/>
              <w:jc w:val="center"/>
            </w:pPr>
            <w:r>
              <w:t>574</w:t>
            </w:r>
          </w:p>
        </w:tc>
        <w:tc>
          <w:tcPr>
            <w:tcW w:w="0" w:type="auto"/>
          </w:tcPr>
          <w:p w14:paraId="18028F97" w14:textId="77777777" w:rsidR="00AB78B3" w:rsidRDefault="00337FF0">
            <w:pPr>
              <w:pStyle w:val="Compact"/>
              <w:jc w:val="center"/>
            </w:pPr>
            <w:r>
              <w:t>17</w:t>
            </w:r>
          </w:p>
        </w:tc>
        <w:tc>
          <w:tcPr>
            <w:tcW w:w="0" w:type="auto"/>
          </w:tcPr>
          <w:p w14:paraId="354B52A5" w14:textId="77777777" w:rsidR="00AB78B3" w:rsidRDefault="00337FF0">
            <w:pPr>
              <w:pStyle w:val="Compact"/>
              <w:jc w:val="center"/>
            </w:pPr>
            <w:r>
              <w:t>4.525e-111</w:t>
            </w:r>
          </w:p>
        </w:tc>
      </w:tr>
      <w:tr w:rsidR="00AB78B3" w14:paraId="085805E2" w14:textId="77777777">
        <w:tc>
          <w:tcPr>
            <w:tcW w:w="0" w:type="auto"/>
          </w:tcPr>
          <w:p w14:paraId="2E8CC51B" w14:textId="77777777" w:rsidR="00AB78B3" w:rsidRDefault="00337FF0">
            <w:pPr>
              <w:pStyle w:val="Compact"/>
              <w:jc w:val="center"/>
            </w:pPr>
            <w:r>
              <w:t>PUNO</w:t>
            </w:r>
          </w:p>
        </w:tc>
        <w:tc>
          <w:tcPr>
            <w:tcW w:w="0" w:type="auto"/>
          </w:tcPr>
          <w:p w14:paraId="697256E0" w14:textId="77777777" w:rsidR="00AB78B3" w:rsidRDefault="00337FF0">
            <w:pPr>
              <w:pStyle w:val="Compact"/>
              <w:jc w:val="center"/>
            </w:pPr>
            <w:r>
              <w:t>a80</w:t>
            </w:r>
          </w:p>
        </w:tc>
        <w:tc>
          <w:tcPr>
            <w:tcW w:w="0" w:type="auto"/>
          </w:tcPr>
          <w:p w14:paraId="627BC6CF" w14:textId="77777777" w:rsidR="00AB78B3" w:rsidRDefault="00337FF0">
            <w:pPr>
              <w:pStyle w:val="Compact"/>
              <w:jc w:val="center"/>
            </w:pPr>
            <w:r>
              <w:t>703.8</w:t>
            </w:r>
          </w:p>
        </w:tc>
        <w:tc>
          <w:tcPr>
            <w:tcW w:w="0" w:type="auto"/>
          </w:tcPr>
          <w:p w14:paraId="4186E192" w14:textId="77777777" w:rsidR="00AB78B3" w:rsidRDefault="00337FF0">
            <w:pPr>
              <w:pStyle w:val="Compact"/>
              <w:jc w:val="center"/>
            </w:pPr>
            <w:r>
              <w:t>206</w:t>
            </w:r>
          </w:p>
        </w:tc>
        <w:tc>
          <w:tcPr>
            <w:tcW w:w="0" w:type="auto"/>
          </w:tcPr>
          <w:p w14:paraId="6E8866DE" w14:textId="77777777" w:rsidR="00AB78B3" w:rsidRDefault="00337FF0">
            <w:pPr>
              <w:pStyle w:val="Compact"/>
              <w:jc w:val="center"/>
            </w:pPr>
            <w:r>
              <w:t>NA</w:t>
            </w:r>
          </w:p>
        </w:tc>
        <w:tc>
          <w:tcPr>
            <w:tcW w:w="0" w:type="auto"/>
          </w:tcPr>
          <w:p w14:paraId="01DF41C5" w14:textId="77777777" w:rsidR="00AB78B3" w:rsidRDefault="00337FF0">
            <w:pPr>
              <w:pStyle w:val="Compact"/>
              <w:jc w:val="center"/>
            </w:pPr>
            <w:r>
              <w:t>NA</w:t>
            </w:r>
          </w:p>
        </w:tc>
        <w:tc>
          <w:tcPr>
            <w:tcW w:w="0" w:type="auto"/>
          </w:tcPr>
          <w:p w14:paraId="6CEAE46D" w14:textId="77777777" w:rsidR="00AB78B3" w:rsidRDefault="00337FF0">
            <w:pPr>
              <w:pStyle w:val="Compact"/>
              <w:jc w:val="center"/>
            </w:pPr>
            <w:r>
              <w:t>NA</w:t>
            </w:r>
          </w:p>
        </w:tc>
        <w:tc>
          <w:tcPr>
            <w:tcW w:w="0" w:type="auto"/>
          </w:tcPr>
          <w:p w14:paraId="0A4A1CD8" w14:textId="77777777" w:rsidR="00AB78B3" w:rsidRDefault="00337FF0">
            <w:pPr>
              <w:pStyle w:val="Compact"/>
              <w:jc w:val="center"/>
            </w:pPr>
            <w:r>
              <w:t>312.5</w:t>
            </w:r>
          </w:p>
        </w:tc>
        <w:tc>
          <w:tcPr>
            <w:tcW w:w="0" w:type="auto"/>
          </w:tcPr>
          <w:p w14:paraId="58413C98" w14:textId="77777777" w:rsidR="00AB78B3" w:rsidRDefault="00337FF0">
            <w:pPr>
              <w:pStyle w:val="Compact"/>
              <w:jc w:val="center"/>
            </w:pPr>
            <w:r>
              <w:t>189</w:t>
            </w:r>
          </w:p>
        </w:tc>
        <w:tc>
          <w:tcPr>
            <w:tcW w:w="0" w:type="auto"/>
          </w:tcPr>
          <w:p w14:paraId="59BE80EA" w14:textId="77777777" w:rsidR="00AB78B3" w:rsidRDefault="00337FF0">
            <w:pPr>
              <w:pStyle w:val="Compact"/>
              <w:jc w:val="center"/>
            </w:pPr>
            <w:r>
              <w:t>207</w:t>
            </w:r>
          </w:p>
        </w:tc>
        <w:tc>
          <w:tcPr>
            <w:tcW w:w="0" w:type="auto"/>
          </w:tcPr>
          <w:p w14:paraId="7C6467D9" w14:textId="77777777" w:rsidR="00AB78B3" w:rsidRDefault="00337FF0">
            <w:pPr>
              <w:pStyle w:val="Compact"/>
              <w:jc w:val="center"/>
            </w:pPr>
            <w:r>
              <w:t>0.556</w:t>
            </w:r>
          </w:p>
        </w:tc>
        <w:tc>
          <w:tcPr>
            <w:tcW w:w="0" w:type="auto"/>
          </w:tcPr>
          <w:p w14:paraId="32F0DDAE" w14:textId="77777777" w:rsidR="00AB78B3" w:rsidRDefault="00337FF0">
            <w:pPr>
              <w:pStyle w:val="Compact"/>
              <w:jc w:val="center"/>
            </w:pPr>
            <w:r>
              <w:t>391.3</w:t>
            </w:r>
          </w:p>
        </w:tc>
        <w:tc>
          <w:tcPr>
            <w:tcW w:w="0" w:type="auto"/>
          </w:tcPr>
          <w:p w14:paraId="5D751AC6" w14:textId="77777777" w:rsidR="00AB78B3" w:rsidRDefault="00337FF0">
            <w:pPr>
              <w:pStyle w:val="Compact"/>
              <w:jc w:val="center"/>
            </w:pPr>
            <w:r>
              <w:t>17</w:t>
            </w:r>
          </w:p>
        </w:tc>
        <w:tc>
          <w:tcPr>
            <w:tcW w:w="0" w:type="auto"/>
          </w:tcPr>
          <w:p w14:paraId="70911177" w14:textId="77777777" w:rsidR="00AB78B3" w:rsidRDefault="00337FF0">
            <w:pPr>
              <w:pStyle w:val="Compact"/>
              <w:jc w:val="center"/>
            </w:pPr>
            <w:r>
              <w:t>1.203e-72</w:t>
            </w:r>
          </w:p>
        </w:tc>
      </w:tr>
      <w:tr w:rsidR="00AB78B3" w14:paraId="3586F75C" w14:textId="77777777">
        <w:tc>
          <w:tcPr>
            <w:tcW w:w="0" w:type="auto"/>
          </w:tcPr>
          <w:p w14:paraId="33E66820" w14:textId="77777777" w:rsidR="00AB78B3" w:rsidRDefault="00337FF0">
            <w:pPr>
              <w:pStyle w:val="Compact"/>
              <w:jc w:val="center"/>
            </w:pPr>
            <w:r>
              <w:t>SAN MARTIN</w:t>
            </w:r>
          </w:p>
        </w:tc>
        <w:tc>
          <w:tcPr>
            <w:tcW w:w="0" w:type="auto"/>
          </w:tcPr>
          <w:p w14:paraId="29354FDE" w14:textId="77777777" w:rsidR="00AB78B3" w:rsidRDefault="00337FF0">
            <w:pPr>
              <w:pStyle w:val="Compact"/>
              <w:jc w:val="center"/>
            </w:pPr>
            <w:r>
              <w:t>a0.9</w:t>
            </w:r>
          </w:p>
        </w:tc>
        <w:tc>
          <w:tcPr>
            <w:tcW w:w="0" w:type="auto"/>
          </w:tcPr>
          <w:p w14:paraId="7D45D2FC" w14:textId="77777777" w:rsidR="00AB78B3" w:rsidRDefault="00337FF0">
            <w:pPr>
              <w:pStyle w:val="Compact"/>
              <w:jc w:val="center"/>
            </w:pPr>
            <w:r>
              <w:t>239.4</w:t>
            </w:r>
          </w:p>
        </w:tc>
        <w:tc>
          <w:tcPr>
            <w:tcW w:w="0" w:type="auto"/>
          </w:tcPr>
          <w:p w14:paraId="7ABBF77E" w14:textId="77777777" w:rsidR="00AB78B3" w:rsidRDefault="00337FF0">
            <w:pPr>
              <w:pStyle w:val="Compact"/>
              <w:jc w:val="center"/>
            </w:pPr>
            <w:r>
              <w:t>203</w:t>
            </w:r>
          </w:p>
        </w:tc>
        <w:tc>
          <w:tcPr>
            <w:tcW w:w="0" w:type="auto"/>
          </w:tcPr>
          <w:p w14:paraId="181296FC" w14:textId="77777777" w:rsidR="00AB78B3" w:rsidRDefault="00337FF0">
            <w:pPr>
              <w:pStyle w:val="Compact"/>
              <w:jc w:val="center"/>
            </w:pPr>
            <w:r>
              <w:t>NA</w:t>
            </w:r>
          </w:p>
        </w:tc>
        <w:tc>
          <w:tcPr>
            <w:tcW w:w="0" w:type="auto"/>
          </w:tcPr>
          <w:p w14:paraId="1C36FEEA" w14:textId="77777777" w:rsidR="00AB78B3" w:rsidRDefault="00337FF0">
            <w:pPr>
              <w:pStyle w:val="Compact"/>
              <w:jc w:val="center"/>
            </w:pPr>
            <w:r>
              <w:t>NA</w:t>
            </w:r>
          </w:p>
        </w:tc>
        <w:tc>
          <w:tcPr>
            <w:tcW w:w="0" w:type="auto"/>
          </w:tcPr>
          <w:p w14:paraId="04DE27C9" w14:textId="77777777" w:rsidR="00AB78B3" w:rsidRDefault="00337FF0">
            <w:pPr>
              <w:pStyle w:val="Compact"/>
              <w:jc w:val="center"/>
            </w:pPr>
            <w:r>
              <w:t>NA</w:t>
            </w:r>
          </w:p>
        </w:tc>
        <w:tc>
          <w:tcPr>
            <w:tcW w:w="0" w:type="auto"/>
          </w:tcPr>
          <w:p w14:paraId="59A8F627" w14:textId="77777777" w:rsidR="00AB78B3" w:rsidRDefault="00337FF0">
            <w:pPr>
              <w:pStyle w:val="Compact"/>
              <w:jc w:val="center"/>
            </w:pPr>
            <w:r>
              <w:t>191.9</w:t>
            </w:r>
          </w:p>
        </w:tc>
        <w:tc>
          <w:tcPr>
            <w:tcW w:w="0" w:type="auto"/>
          </w:tcPr>
          <w:p w14:paraId="41F80F7C" w14:textId="77777777" w:rsidR="00AB78B3" w:rsidRDefault="00337FF0">
            <w:pPr>
              <w:pStyle w:val="Compact"/>
              <w:jc w:val="center"/>
            </w:pPr>
            <w:r>
              <w:t>186</w:t>
            </w:r>
          </w:p>
        </w:tc>
        <w:tc>
          <w:tcPr>
            <w:tcW w:w="0" w:type="auto"/>
          </w:tcPr>
          <w:p w14:paraId="6476CF4D" w14:textId="77777777" w:rsidR="00AB78B3" w:rsidRDefault="00337FF0">
            <w:pPr>
              <w:pStyle w:val="Compact"/>
              <w:jc w:val="center"/>
            </w:pPr>
            <w:r>
              <w:t>204</w:t>
            </w:r>
          </w:p>
        </w:tc>
        <w:tc>
          <w:tcPr>
            <w:tcW w:w="0" w:type="auto"/>
          </w:tcPr>
          <w:p w14:paraId="3CFBB336" w14:textId="77777777" w:rsidR="00AB78B3" w:rsidRDefault="00337FF0">
            <w:pPr>
              <w:pStyle w:val="Compact"/>
              <w:jc w:val="center"/>
            </w:pPr>
            <w:r>
              <w:t>0.1986</w:t>
            </w:r>
          </w:p>
        </w:tc>
        <w:tc>
          <w:tcPr>
            <w:tcW w:w="0" w:type="auto"/>
          </w:tcPr>
          <w:p w14:paraId="1F16EA39" w14:textId="77777777" w:rsidR="00AB78B3" w:rsidRDefault="00337FF0">
            <w:pPr>
              <w:pStyle w:val="Compact"/>
              <w:jc w:val="center"/>
            </w:pPr>
            <w:r>
              <w:t>47.55</w:t>
            </w:r>
          </w:p>
        </w:tc>
        <w:tc>
          <w:tcPr>
            <w:tcW w:w="0" w:type="auto"/>
          </w:tcPr>
          <w:p w14:paraId="4D244ABF" w14:textId="77777777" w:rsidR="00AB78B3" w:rsidRDefault="00337FF0">
            <w:pPr>
              <w:pStyle w:val="Compact"/>
              <w:jc w:val="center"/>
            </w:pPr>
            <w:r>
              <w:t>17</w:t>
            </w:r>
          </w:p>
        </w:tc>
        <w:tc>
          <w:tcPr>
            <w:tcW w:w="0" w:type="auto"/>
          </w:tcPr>
          <w:p w14:paraId="04546A84" w14:textId="77777777" w:rsidR="00AB78B3" w:rsidRDefault="00337FF0">
            <w:pPr>
              <w:pStyle w:val="Compact"/>
              <w:jc w:val="center"/>
            </w:pPr>
            <w:r>
              <w:t>0.0001007</w:t>
            </w:r>
          </w:p>
        </w:tc>
      </w:tr>
      <w:tr w:rsidR="00AB78B3" w14:paraId="07CDA83F" w14:textId="77777777">
        <w:tc>
          <w:tcPr>
            <w:tcW w:w="0" w:type="auto"/>
          </w:tcPr>
          <w:p w14:paraId="15CC611C" w14:textId="77777777" w:rsidR="00AB78B3" w:rsidRDefault="00337FF0">
            <w:pPr>
              <w:pStyle w:val="Compact"/>
              <w:jc w:val="center"/>
            </w:pPr>
            <w:r>
              <w:t>SAN MARTIN</w:t>
            </w:r>
          </w:p>
        </w:tc>
        <w:tc>
          <w:tcPr>
            <w:tcW w:w="0" w:type="auto"/>
          </w:tcPr>
          <w:p w14:paraId="5CB63D19" w14:textId="77777777" w:rsidR="00AB78B3" w:rsidRDefault="00337FF0">
            <w:pPr>
              <w:pStyle w:val="Compact"/>
              <w:jc w:val="center"/>
            </w:pPr>
            <w:r>
              <w:t>a10.19</w:t>
            </w:r>
          </w:p>
        </w:tc>
        <w:tc>
          <w:tcPr>
            <w:tcW w:w="0" w:type="auto"/>
          </w:tcPr>
          <w:p w14:paraId="5652BE53" w14:textId="77777777" w:rsidR="00AB78B3" w:rsidRDefault="00337FF0">
            <w:pPr>
              <w:pStyle w:val="Compact"/>
              <w:jc w:val="center"/>
            </w:pPr>
            <w:r>
              <w:t>95.83</w:t>
            </w:r>
          </w:p>
        </w:tc>
        <w:tc>
          <w:tcPr>
            <w:tcW w:w="0" w:type="auto"/>
          </w:tcPr>
          <w:p w14:paraId="3F5C529D" w14:textId="77777777" w:rsidR="00AB78B3" w:rsidRDefault="00337FF0">
            <w:pPr>
              <w:pStyle w:val="Compact"/>
              <w:jc w:val="center"/>
            </w:pPr>
            <w:r>
              <w:t>149</w:t>
            </w:r>
          </w:p>
        </w:tc>
        <w:tc>
          <w:tcPr>
            <w:tcW w:w="0" w:type="auto"/>
          </w:tcPr>
          <w:p w14:paraId="53DA306B" w14:textId="77777777" w:rsidR="00AB78B3" w:rsidRDefault="00337FF0">
            <w:pPr>
              <w:pStyle w:val="Compact"/>
              <w:jc w:val="center"/>
            </w:pPr>
            <w:r>
              <w:t>NA</w:t>
            </w:r>
          </w:p>
        </w:tc>
        <w:tc>
          <w:tcPr>
            <w:tcW w:w="0" w:type="auto"/>
          </w:tcPr>
          <w:p w14:paraId="74805B79" w14:textId="77777777" w:rsidR="00AB78B3" w:rsidRDefault="00337FF0">
            <w:pPr>
              <w:pStyle w:val="Compact"/>
              <w:jc w:val="center"/>
            </w:pPr>
            <w:r>
              <w:t>NA</w:t>
            </w:r>
          </w:p>
        </w:tc>
        <w:tc>
          <w:tcPr>
            <w:tcW w:w="0" w:type="auto"/>
          </w:tcPr>
          <w:p w14:paraId="7B4232A8" w14:textId="77777777" w:rsidR="00AB78B3" w:rsidRDefault="00337FF0">
            <w:pPr>
              <w:pStyle w:val="Compact"/>
              <w:jc w:val="center"/>
            </w:pPr>
            <w:r>
              <w:t>NA</w:t>
            </w:r>
          </w:p>
        </w:tc>
        <w:tc>
          <w:tcPr>
            <w:tcW w:w="0" w:type="auto"/>
          </w:tcPr>
          <w:p w14:paraId="359E410E" w14:textId="77777777" w:rsidR="00AB78B3" w:rsidRDefault="00337FF0">
            <w:pPr>
              <w:pStyle w:val="Compact"/>
              <w:jc w:val="center"/>
            </w:pPr>
            <w:r>
              <w:t>70.97</w:t>
            </w:r>
          </w:p>
        </w:tc>
        <w:tc>
          <w:tcPr>
            <w:tcW w:w="0" w:type="auto"/>
          </w:tcPr>
          <w:p w14:paraId="133290D4" w14:textId="77777777" w:rsidR="00AB78B3" w:rsidRDefault="00337FF0">
            <w:pPr>
              <w:pStyle w:val="Compact"/>
              <w:jc w:val="center"/>
            </w:pPr>
            <w:r>
              <w:t>132</w:t>
            </w:r>
          </w:p>
        </w:tc>
        <w:tc>
          <w:tcPr>
            <w:tcW w:w="0" w:type="auto"/>
          </w:tcPr>
          <w:p w14:paraId="15EAC738" w14:textId="77777777" w:rsidR="00AB78B3" w:rsidRDefault="00337FF0">
            <w:pPr>
              <w:pStyle w:val="Compact"/>
              <w:jc w:val="center"/>
            </w:pPr>
            <w:r>
              <w:t>150</w:t>
            </w:r>
          </w:p>
        </w:tc>
        <w:tc>
          <w:tcPr>
            <w:tcW w:w="0" w:type="auto"/>
          </w:tcPr>
          <w:p w14:paraId="6AE97DA4" w14:textId="77777777" w:rsidR="00AB78B3" w:rsidRDefault="00337FF0">
            <w:pPr>
              <w:pStyle w:val="Compact"/>
              <w:jc w:val="center"/>
            </w:pPr>
            <w:r>
              <w:t>0.2594</w:t>
            </w:r>
          </w:p>
        </w:tc>
        <w:tc>
          <w:tcPr>
            <w:tcW w:w="0" w:type="auto"/>
          </w:tcPr>
          <w:p w14:paraId="1A85F5AA" w14:textId="77777777" w:rsidR="00AB78B3" w:rsidRDefault="00337FF0">
            <w:pPr>
              <w:pStyle w:val="Compact"/>
              <w:jc w:val="center"/>
            </w:pPr>
            <w:r>
              <w:t>24.86</w:t>
            </w:r>
          </w:p>
        </w:tc>
        <w:tc>
          <w:tcPr>
            <w:tcW w:w="0" w:type="auto"/>
          </w:tcPr>
          <w:p w14:paraId="202E429E" w14:textId="77777777" w:rsidR="00AB78B3" w:rsidRDefault="00337FF0">
            <w:pPr>
              <w:pStyle w:val="Compact"/>
              <w:jc w:val="center"/>
            </w:pPr>
            <w:r>
              <w:t>17</w:t>
            </w:r>
          </w:p>
        </w:tc>
        <w:tc>
          <w:tcPr>
            <w:tcW w:w="0" w:type="auto"/>
          </w:tcPr>
          <w:p w14:paraId="29BE624B" w14:textId="77777777" w:rsidR="00AB78B3" w:rsidRDefault="00337FF0">
            <w:pPr>
              <w:pStyle w:val="Compact"/>
              <w:jc w:val="center"/>
            </w:pPr>
            <w:r>
              <w:t>0.09781</w:t>
            </w:r>
          </w:p>
        </w:tc>
      </w:tr>
      <w:tr w:rsidR="00AB78B3" w14:paraId="0B5E6608" w14:textId="77777777">
        <w:tc>
          <w:tcPr>
            <w:tcW w:w="0" w:type="auto"/>
          </w:tcPr>
          <w:p w14:paraId="77BC39EC" w14:textId="77777777" w:rsidR="00AB78B3" w:rsidRDefault="00337FF0">
            <w:pPr>
              <w:pStyle w:val="Compact"/>
              <w:jc w:val="center"/>
            </w:pPr>
            <w:r>
              <w:t>SAN MARTIN</w:t>
            </w:r>
          </w:p>
        </w:tc>
        <w:tc>
          <w:tcPr>
            <w:tcW w:w="0" w:type="auto"/>
          </w:tcPr>
          <w:p w14:paraId="0B07060D" w14:textId="77777777" w:rsidR="00AB78B3" w:rsidRDefault="00337FF0">
            <w:pPr>
              <w:pStyle w:val="Compact"/>
              <w:jc w:val="center"/>
            </w:pPr>
            <w:r>
              <w:t>a20.29</w:t>
            </w:r>
          </w:p>
        </w:tc>
        <w:tc>
          <w:tcPr>
            <w:tcW w:w="0" w:type="auto"/>
          </w:tcPr>
          <w:p w14:paraId="277FE92E" w14:textId="77777777" w:rsidR="00AB78B3" w:rsidRDefault="00337FF0">
            <w:pPr>
              <w:pStyle w:val="Compact"/>
              <w:jc w:val="center"/>
            </w:pPr>
            <w:r>
              <w:t>125.7</w:t>
            </w:r>
          </w:p>
        </w:tc>
        <w:tc>
          <w:tcPr>
            <w:tcW w:w="0" w:type="auto"/>
          </w:tcPr>
          <w:p w14:paraId="712155FC" w14:textId="77777777" w:rsidR="00AB78B3" w:rsidRDefault="00337FF0">
            <w:pPr>
              <w:pStyle w:val="Compact"/>
              <w:jc w:val="center"/>
            </w:pPr>
            <w:r>
              <w:t>191</w:t>
            </w:r>
          </w:p>
        </w:tc>
        <w:tc>
          <w:tcPr>
            <w:tcW w:w="0" w:type="auto"/>
          </w:tcPr>
          <w:p w14:paraId="26ECA14E" w14:textId="77777777" w:rsidR="00AB78B3" w:rsidRDefault="00337FF0">
            <w:pPr>
              <w:pStyle w:val="Compact"/>
              <w:jc w:val="center"/>
            </w:pPr>
            <w:r>
              <w:t>NA</w:t>
            </w:r>
          </w:p>
        </w:tc>
        <w:tc>
          <w:tcPr>
            <w:tcW w:w="0" w:type="auto"/>
          </w:tcPr>
          <w:p w14:paraId="5EF4F172" w14:textId="77777777" w:rsidR="00AB78B3" w:rsidRDefault="00337FF0">
            <w:pPr>
              <w:pStyle w:val="Compact"/>
              <w:jc w:val="center"/>
            </w:pPr>
            <w:r>
              <w:t>NA</w:t>
            </w:r>
          </w:p>
        </w:tc>
        <w:tc>
          <w:tcPr>
            <w:tcW w:w="0" w:type="auto"/>
          </w:tcPr>
          <w:p w14:paraId="75DF8085" w14:textId="77777777" w:rsidR="00AB78B3" w:rsidRDefault="00337FF0">
            <w:pPr>
              <w:pStyle w:val="Compact"/>
              <w:jc w:val="center"/>
            </w:pPr>
            <w:r>
              <w:t>NA</w:t>
            </w:r>
          </w:p>
        </w:tc>
        <w:tc>
          <w:tcPr>
            <w:tcW w:w="0" w:type="auto"/>
          </w:tcPr>
          <w:p w14:paraId="1A5273EB" w14:textId="77777777" w:rsidR="00AB78B3" w:rsidRDefault="00337FF0">
            <w:pPr>
              <w:pStyle w:val="Compact"/>
              <w:jc w:val="center"/>
            </w:pPr>
            <w:r>
              <w:t>106.8</w:t>
            </w:r>
          </w:p>
        </w:tc>
        <w:tc>
          <w:tcPr>
            <w:tcW w:w="0" w:type="auto"/>
          </w:tcPr>
          <w:p w14:paraId="6835ACC0" w14:textId="77777777" w:rsidR="00AB78B3" w:rsidRDefault="00337FF0">
            <w:pPr>
              <w:pStyle w:val="Compact"/>
              <w:jc w:val="center"/>
            </w:pPr>
            <w:r>
              <w:t>174</w:t>
            </w:r>
          </w:p>
        </w:tc>
        <w:tc>
          <w:tcPr>
            <w:tcW w:w="0" w:type="auto"/>
          </w:tcPr>
          <w:p w14:paraId="6E312C4C" w14:textId="77777777" w:rsidR="00AB78B3" w:rsidRDefault="00337FF0">
            <w:pPr>
              <w:pStyle w:val="Compact"/>
              <w:jc w:val="center"/>
            </w:pPr>
            <w:r>
              <w:t>192</w:t>
            </w:r>
          </w:p>
        </w:tc>
        <w:tc>
          <w:tcPr>
            <w:tcW w:w="0" w:type="auto"/>
          </w:tcPr>
          <w:p w14:paraId="6F7D44AF" w14:textId="77777777" w:rsidR="00AB78B3" w:rsidRDefault="00337FF0">
            <w:pPr>
              <w:pStyle w:val="Compact"/>
              <w:jc w:val="center"/>
            </w:pPr>
            <w:r>
              <w:t>0.1509</w:t>
            </w:r>
          </w:p>
        </w:tc>
        <w:tc>
          <w:tcPr>
            <w:tcW w:w="0" w:type="auto"/>
          </w:tcPr>
          <w:p w14:paraId="33C0EF20" w14:textId="77777777" w:rsidR="00AB78B3" w:rsidRDefault="00337FF0">
            <w:pPr>
              <w:pStyle w:val="Compact"/>
              <w:jc w:val="center"/>
            </w:pPr>
            <w:r>
              <w:t>18.98</w:t>
            </w:r>
          </w:p>
        </w:tc>
        <w:tc>
          <w:tcPr>
            <w:tcW w:w="0" w:type="auto"/>
          </w:tcPr>
          <w:p w14:paraId="0BA27AB7" w14:textId="77777777" w:rsidR="00AB78B3" w:rsidRDefault="00337FF0">
            <w:pPr>
              <w:pStyle w:val="Compact"/>
              <w:jc w:val="center"/>
            </w:pPr>
            <w:r>
              <w:t>17</w:t>
            </w:r>
          </w:p>
        </w:tc>
        <w:tc>
          <w:tcPr>
            <w:tcW w:w="0" w:type="auto"/>
          </w:tcPr>
          <w:p w14:paraId="734A7B05" w14:textId="77777777" w:rsidR="00AB78B3" w:rsidRDefault="00337FF0">
            <w:pPr>
              <w:pStyle w:val="Compact"/>
              <w:jc w:val="center"/>
            </w:pPr>
            <w:r>
              <w:t>0.3299</w:t>
            </w:r>
          </w:p>
        </w:tc>
      </w:tr>
      <w:tr w:rsidR="00AB78B3" w14:paraId="7D44CF3C" w14:textId="77777777">
        <w:tc>
          <w:tcPr>
            <w:tcW w:w="0" w:type="auto"/>
          </w:tcPr>
          <w:p w14:paraId="3F7CF415" w14:textId="77777777" w:rsidR="00AB78B3" w:rsidRDefault="00337FF0">
            <w:pPr>
              <w:pStyle w:val="Compact"/>
              <w:jc w:val="center"/>
            </w:pPr>
            <w:r>
              <w:t>SAN MARTIN</w:t>
            </w:r>
          </w:p>
        </w:tc>
        <w:tc>
          <w:tcPr>
            <w:tcW w:w="0" w:type="auto"/>
          </w:tcPr>
          <w:p w14:paraId="37ACA5CB" w14:textId="77777777" w:rsidR="00AB78B3" w:rsidRDefault="00337FF0">
            <w:pPr>
              <w:pStyle w:val="Compact"/>
              <w:jc w:val="center"/>
            </w:pPr>
            <w:r>
              <w:t>a30.39</w:t>
            </w:r>
          </w:p>
        </w:tc>
        <w:tc>
          <w:tcPr>
            <w:tcW w:w="0" w:type="auto"/>
          </w:tcPr>
          <w:p w14:paraId="75612041" w14:textId="77777777" w:rsidR="00AB78B3" w:rsidRDefault="00337FF0">
            <w:pPr>
              <w:pStyle w:val="Compact"/>
              <w:jc w:val="center"/>
            </w:pPr>
            <w:r>
              <w:t>204.8</w:t>
            </w:r>
          </w:p>
        </w:tc>
        <w:tc>
          <w:tcPr>
            <w:tcW w:w="0" w:type="auto"/>
          </w:tcPr>
          <w:p w14:paraId="2A1F50B4" w14:textId="77777777" w:rsidR="00AB78B3" w:rsidRDefault="00337FF0">
            <w:pPr>
              <w:pStyle w:val="Compact"/>
              <w:jc w:val="center"/>
            </w:pPr>
            <w:r>
              <w:t>198</w:t>
            </w:r>
          </w:p>
        </w:tc>
        <w:tc>
          <w:tcPr>
            <w:tcW w:w="0" w:type="auto"/>
          </w:tcPr>
          <w:p w14:paraId="0E67E33C" w14:textId="77777777" w:rsidR="00AB78B3" w:rsidRDefault="00337FF0">
            <w:pPr>
              <w:pStyle w:val="Compact"/>
              <w:jc w:val="center"/>
            </w:pPr>
            <w:r>
              <w:t>NA</w:t>
            </w:r>
          </w:p>
        </w:tc>
        <w:tc>
          <w:tcPr>
            <w:tcW w:w="0" w:type="auto"/>
          </w:tcPr>
          <w:p w14:paraId="4285201B" w14:textId="77777777" w:rsidR="00AB78B3" w:rsidRDefault="00337FF0">
            <w:pPr>
              <w:pStyle w:val="Compact"/>
              <w:jc w:val="center"/>
            </w:pPr>
            <w:r>
              <w:t>NA</w:t>
            </w:r>
          </w:p>
        </w:tc>
        <w:tc>
          <w:tcPr>
            <w:tcW w:w="0" w:type="auto"/>
          </w:tcPr>
          <w:p w14:paraId="082D8534" w14:textId="77777777" w:rsidR="00AB78B3" w:rsidRDefault="00337FF0">
            <w:pPr>
              <w:pStyle w:val="Compact"/>
              <w:jc w:val="center"/>
            </w:pPr>
            <w:r>
              <w:t>NA</w:t>
            </w:r>
          </w:p>
        </w:tc>
        <w:tc>
          <w:tcPr>
            <w:tcW w:w="0" w:type="auto"/>
          </w:tcPr>
          <w:p w14:paraId="555BC3C0" w14:textId="77777777" w:rsidR="00AB78B3" w:rsidRDefault="00337FF0">
            <w:pPr>
              <w:pStyle w:val="Compact"/>
              <w:jc w:val="center"/>
            </w:pPr>
            <w:r>
              <w:t>166.7</w:t>
            </w:r>
          </w:p>
        </w:tc>
        <w:tc>
          <w:tcPr>
            <w:tcW w:w="0" w:type="auto"/>
          </w:tcPr>
          <w:p w14:paraId="3C718EDE" w14:textId="77777777" w:rsidR="00AB78B3" w:rsidRDefault="00337FF0">
            <w:pPr>
              <w:pStyle w:val="Compact"/>
              <w:jc w:val="center"/>
            </w:pPr>
            <w:r>
              <w:t>181</w:t>
            </w:r>
          </w:p>
        </w:tc>
        <w:tc>
          <w:tcPr>
            <w:tcW w:w="0" w:type="auto"/>
          </w:tcPr>
          <w:p w14:paraId="6B82A6A0" w14:textId="77777777" w:rsidR="00AB78B3" w:rsidRDefault="00337FF0">
            <w:pPr>
              <w:pStyle w:val="Compact"/>
              <w:jc w:val="center"/>
            </w:pPr>
            <w:r>
              <w:t>199</w:t>
            </w:r>
          </w:p>
        </w:tc>
        <w:tc>
          <w:tcPr>
            <w:tcW w:w="0" w:type="auto"/>
          </w:tcPr>
          <w:p w14:paraId="0E3F2903" w14:textId="77777777" w:rsidR="00AB78B3" w:rsidRDefault="00337FF0">
            <w:pPr>
              <w:pStyle w:val="Compact"/>
              <w:jc w:val="center"/>
            </w:pPr>
            <w:r>
              <w:t>0.1858</w:t>
            </w:r>
          </w:p>
        </w:tc>
        <w:tc>
          <w:tcPr>
            <w:tcW w:w="0" w:type="auto"/>
          </w:tcPr>
          <w:p w14:paraId="28150653" w14:textId="77777777" w:rsidR="00AB78B3" w:rsidRDefault="00337FF0">
            <w:pPr>
              <w:pStyle w:val="Compact"/>
              <w:jc w:val="center"/>
            </w:pPr>
            <w:r>
              <w:t>38.05</w:t>
            </w:r>
          </w:p>
        </w:tc>
        <w:tc>
          <w:tcPr>
            <w:tcW w:w="0" w:type="auto"/>
          </w:tcPr>
          <w:p w14:paraId="49A05466" w14:textId="77777777" w:rsidR="00AB78B3" w:rsidRDefault="00337FF0">
            <w:pPr>
              <w:pStyle w:val="Compact"/>
              <w:jc w:val="center"/>
            </w:pPr>
            <w:r>
              <w:t>17</w:t>
            </w:r>
          </w:p>
        </w:tc>
        <w:tc>
          <w:tcPr>
            <w:tcW w:w="0" w:type="auto"/>
          </w:tcPr>
          <w:p w14:paraId="26D2BA60" w14:textId="77777777" w:rsidR="00AB78B3" w:rsidRDefault="00337FF0">
            <w:pPr>
              <w:pStyle w:val="Compact"/>
              <w:jc w:val="center"/>
            </w:pPr>
            <w:r>
              <w:t>0.002418</w:t>
            </w:r>
          </w:p>
        </w:tc>
      </w:tr>
      <w:tr w:rsidR="00AB78B3" w14:paraId="5BAA52BB" w14:textId="77777777">
        <w:tc>
          <w:tcPr>
            <w:tcW w:w="0" w:type="auto"/>
          </w:tcPr>
          <w:p w14:paraId="53CF333F" w14:textId="77777777" w:rsidR="00AB78B3" w:rsidRDefault="00337FF0">
            <w:pPr>
              <w:pStyle w:val="Compact"/>
              <w:jc w:val="center"/>
            </w:pPr>
            <w:r>
              <w:t>SAN MARTIN</w:t>
            </w:r>
          </w:p>
        </w:tc>
        <w:tc>
          <w:tcPr>
            <w:tcW w:w="0" w:type="auto"/>
          </w:tcPr>
          <w:p w14:paraId="4EEDDADE" w14:textId="77777777" w:rsidR="00AB78B3" w:rsidRDefault="00337FF0">
            <w:pPr>
              <w:pStyle w:val="Compact"/>
              <w:jc w:val="center"/>
            </w:pPr>
            <w:r>
              <w:t>a40.49</w:t>
            </w:r>
          </w:p>
        </w:tc>
        <w:tc>
          <w:tcPr>
            <w:tcW w:w="0" w:type="auto"/>
          </w:tcPr>
          <w:p w14:paraId="15F24E78" w14:textId="77777777" w:rsidR="00AB78B3" w:rsidRDefault="00337FF0">
            <w:pPr>
              <w:pStyle w:val="Compact"/>
              <w:jc w:val="center"/>
            </w:pPr>
            <w:r>
              <w:t>313.7</w:t>
            </w:r>
          </w:p>
        </w:tc>
        <w:tc>
          <w:tcPr>
            <w:tcW w:w="0" w:type="auto"/>
          </w:tcPr>
          <w:p w14:paraId="0BB90094" w14:textId="77777777" w:rsidR="00AB78B3" w:rsidRDefault="00337FF0">
            <w:pPr>
              <w:pStyle w:val="Compact"/>
              <w:jc w:val="center"/>
            </w:pPr>
            <w:r>
              <w:t>205</w:t>
            </w:r>
          </w:p>
        </w:tc>
        <w:tc>
          <w:tcPr>
            <w:tcW w:w="0" w:type="auto"/>
          </w:tcPr>
          <w:p w14:paraId="5357DCF8" w14:textId="77777777" w:rsidR="00AB78B3" w:rsidRDefault="00337FF0">
            <w:pPr>
              <w:pStyle w:val="Compact"/>
              <w:jc w:val="center"/>
            </w:pPr>
            <w:r>
              <w:t>NA</w:t>
            </w:r>
          </w:p>
        </w:tc>
        <w:tc>
          <w:tcPr>
            <w:tcW w:w="0" w:type="auto"/>
          </w:tcPr>
          <w:p w14:paraId="6CC50090" w14:textId="77777777" w:rsidR="00AB78B3" w:rsidRDefault="00337FF0">
            <w:pPr>
              <w:pStyle w:val="Compact"/>
              <w:jc w:val="center"/>
            </w:pPr>
            <w:r>
              <w:t>NA</w:t>
            </w:r>
          </w:p>
        </w:tc>
        <w:tc>
          <w:tcPr>
            <w:tcW w:w="0" w:type="auto"/>
          </w:tcPr>
          <w:p w14:paraId="5CB398C9" w14:textId="77777777" w:rsidR="00AB78B3" w:rsidRDefault="00337FF0">
            <w:pPr>
              <w:pStyle w:val="Compact"/>
              <w:jc w:val="center"/>
            </w:pPr>
            <w:r>
              <w:t>NA</w:t>
            </w:r>
          </w:p>
        </w:tc>
        <w:tc>
          <w:tcPr>
            <w:tcW w:w="0" w:type="auto"/>
          </w:tcPr>
          <w:p w14:paraId="70F93640" w14:textId="77777777" w:rsidR="00AB78B3" w:rsidRDefault="00337FF0">
            <w:pPr>
              <w:pStyle w:val="Compact"/>
              <w:jc w:val="center"/>
            </w:pPr>
            <w:r>
              <w:t>207.5</w:t>
            </w:r>
          </w:p>
        </w:tc>
        <w:tc>
          <w:tcPr>
            <w:tcW w:w="0" w:type="auto"/>
          </w:tcPr>
          <w:p w14:paraId="23A33049" w14:textId="77777777" w:rsidR="00AB78B3" w:rsidRDefault="00337FF0">
            <w:pPr>
              <w:pStyle w:val="Compact"/>
              <w:jc w:val="center"/>
            </w:pPr>
            <w:r>
              <w:t>188</w:t>
            </w:r>
          </w:p>
        </w:tc>
        <w:tc>
          <w:tcPr>
            <w:tcW w:w="0" w:type="auto"/>
          </w:tcPr>
          <w:p w14:paraId="46801DE3" w14:textId="77777777" w:rsidR="00AB78B3" w:rsidRDefault="00337FF0">
            <w:pPr>
              <w:pStyle w:val="Compact"/>
              <w:jc w:val="center"/>
            </w:pPr>
            <w:r>
              <w:t>206</w:t>
            </w:r>
          </w:p>
        </w:tc>
        <w:tc>
          <w:tcPr>
            <w:tcW w:w="0" w:type="auto"/>
          </w:tcPr>
          <w:p w14:paraId="3C075E3D" w14:textId="77777777" w:rsidR="00AB78B3" w:rsidRDefault="00337FF0">
            <w:pPr>
              <w:pStyle w:val="Compact"/>
              <w:jc w:val="center"/>
            </w:pPr>
            <w:r>
              <w:t>0.3384</w:t>
            </w:r>
          </w:p>
        </w:tc>
        <w:tc>
          <w:tcPr>
            <w:tcW w:w="0" w:type="auto"/>
          </w:tcPr>
          <w:p w14:paraId="01B71CA9" w14:textId="77777777" w:rsidR="00AB78B3" w:rsidRDefault="00337FF0">
            <w:pPr>
              <w:pStyle w:val="Compact"/>
              <w:jc w:val="center"/>
            </w:pPr>
            <w:r>
              <w:t>106.2</w:t>
            </w:r>
          </w:p>
        </w:tc>
        <w:tc>
          <w:tcPr>
            <w:tcW w:w="0" w:type="auto"/>
          </w:tcPr>
          <w:p w14:paraId="68D33258" w14:textId="77777777" w:rsidR="00AB78B3" w:rsidRDefault="00337FF0">
            <w:pPr>
              <w:pStyle w:val="Compact"/>
              <w:jc w:val="center"/>
            </w:pPr>
            <w:r>
              <w:t>17</w:t>
            </w:r>
          </w:p>
        </w:tc>
        <w:tc>
          <w:tcPr>
            <w:tcW w:w="0" w:type="auto"/>
          </w:tcPr>
          <w:p w14:paraId="093F4798" w14:textId="77777777" w:rsidR="00AB78B3" w:rsidRDefault="00337FF0">
            <w:pPr>
              <w:pStyle w:val="Compact"/>
              <w:jc w:val="center"/>
            </w:pPr>
            <w:r>
              <w:t>6.318e-15</w:t>
            </w:r>
          </w:p>
        </w:tc>
      </w:tr>
      <w:tr w:rsidR="00AB78B3" w14:paraId="77478D76" w14:textId="77777777">
        <w:tc>
          <w:tcPr>
            <w:tcW w:w="0" w:type="auto"/>
          </w:tcPr>
          <w:p w14:paraId="3034B8D6" w14:textId="77777777" w:rsidR="00AB78B3" w:rsidRDefault="00337FF0">
            <w:pPr>
              <w:pStyle w:val="Compact"/>
              <w:jc w:val="center"/>
            </w:pPr>
            <w:r>
              <w:t>SAN MARTIN</w:t>
            </w:r>
          </w:p>
        </w:tc>
        <w:tc>
          <w:tcPr>
            <w:tcW w:w="0" w:type="auto"/>
          </w:tcPr>
          <w:p w14:paraId="71A3A89B" w14:textId="77777777" w:rsidR="00AB78B3" w:rsidRDefault="00337FF0">
            <w:pPr>
              <w:pStyle w:val="Compact"/>
              <w:jc w:val="center"/>
            </w:pPr>
            <w:r>
              <w:t>a50.59</w:t>
            </w:r>
          </w:p>
        </w:tc>
        <w:tc>
          <w:tcPr>
            <w:tcW w:w="0" w:type="auto"/>
          </w:tcPr>
          <w:p w14:paraId="2E882B5C" w14:textId="77777777" w:rsidR="00AB78B3" w:rsidRDefault="00337FF0">
            <w:pPr>
              <w:pStyle w:val="Compact"/>
              <w:jc w:val="center"/>
            </w:pPr>
            <w:r>
              <w:t>487.4</w:t>
            </w:r>
          </w:p>
        </w:tc>
        <w:tc>
          <w:tcPr>
            <w:tcW w:w="0" w:type="auto"/>
          </w:tcPr>
          <w:p w14:paraId="38F43560" w14:textId="77777777" w:rsidR="00AB78B3" w:rsidRDefault="00337FF0">
            <w:pPr>
              <w:pStyle w:val="Compact"/>
              <w:jc w:val="center"/>
            </w:pPr>
            <w:r>
              <w:t>204</w:t>
            </w:r>
          </w:p>
        </w:tc>
        <w:tc>
          <w:tcPr>
            <w:tcW w:w="0" w:type="auto"/>
          </w:tcPr>
          <w:p w14:paraId="0BB06C42" w14:textId="77777777" w:rsidR="00AB78B3" w:rsidRDefault="00337FF0">
            <w:pPr>
              <w:pStyle w:val="Compact"/>
              <w:jc w:val="center"/>
            </w:pPr>
            <w:r>
              <w:t>NA</w:t>
            </w:r>
          </w:p>
        </w:tc>
        <w:tc>
          <w:tcPr>
            <w:tcW w:w="0" w:type="auto"/>
          </w:tcPr>
          <w:p w14:paraId="0A35E54A" w14:textId="77777777" w:rsidR="00AB78B3" w:rsidRDefault="00337FF0">
            <w:pPr>
              <w:pStyle w:val="Compact"/>
              <w:jc w:val="center"/>
            </w:pPr>
            <w:r>
              <w:t>NA</w:t>
            </w:r>
          </w:p>
        </w:tc>
        <w:tc>
          <w:tcPr>
            <w:tcW w:w="0" w:type="auto"/>
          </w:tcPr>
          <w:p w14:paraId="50A9FC08" w14:textId="77777777" w:rsidR="00AB78B3" w:rsidRDefault="00337FF0">
            <w:pPr>
              <w:pStyle w:val="Compact"/>
              <w:jc w:val="center"/>
            </w:pPr>
            <w:r>
              <w:t>NA</w:t>
            </w:r>
          </w:p>
        </w:tc>
        <w:tc>
          <w:tcPr>
            <w:tcW w:w="0" w:type="auto"/>
          </w:tcPr>
          <w:p w14:paraId="2436A8EF" w14:textId="77777777" w:rsidR="00AB78B3" w:rsidRDefault="00337FF0">
            <w:pPr>
              <w:pStyle w:val="Compact"/>
              <w:jc w:val="center"/>
            </w:pPr>
            <w:r>
              <w:t>253.8</w:t>
            </w:r>
          </w:p>
        </w:tc>
        <w:tc>
          <w:tcPr>
            <w:tcW w:w="0" w:type="auto"/>
          </w:tcPr>
          <w:p w14:paraId="5FFB8D1F" w14:textId="77777777" w:rsidR="00AB78B3" w:rsidRDefault="00337FF0">
            <w:pPr>
              <w:pStyle w:val="Compact"/>
              <w:jc w:val="center"/>
            </w:pPr>
            <w:r>
              <w:t>187</w:t>
            </w:r>
          </w:p>
        </w:tc>
        <w:tc>
          <w:tcPr>
            <w:tcW w:w="0" w:type="auto"/>
          </w:tcPr>
          <w:p w14:paraId="5061D639" w14:textId="77777777" w:rsidR="00AB78B3" w:rsidRDefault="00337FF0">
            <w:pPr>
              <w:pStyle w:val="Compact"/>
              <w:jc w:val="center"/>
            </w:pPr>
            <w:r>
              <w:t>205</w:t>
            </w:r>
          </w:p>
        </w:tc>
        <w:tc>
          <w:tcPr>
            <w:tcW w:w="0" w:type="auto"/>
          </w:tcPr>
          <w:p w14:paraId="54641B21" w14:textId="77777777" w:rsidR="00AB78B3" w:rsidRDefault="00337FF0">
            <w:pPr>
              <w:pStyle w:val="Compact"/>
              <w:jc w:val="center"/>
            </w:pPr>
            <w:r>
              <w:t>0.4794</w:t>
            </w:r>
          </w:p>
        </w:tc>
        <w:tc>
          <w:tcPr>
            <w:tcW w:w="0" w:type="auto"/>
          </w:tcPr>
          <w:p w14:paraId="1F719356" w14:textId="77777777" w:rsidR="00AB78B3" w:rsidRDefault="00337FF0">
            <w:pPr>
              <w:pStyle w:val="Compact"/>
              <w:jc w:val="center"/>
            </w:pPr>
            <w:r>
              <w:t>233.6</w:t>
            </w:r>
          </w:p>
        </w:tc>
        <w:tc>
          <w:tcPr>
            <w:tcW w:w="0" w:type="auto"/>
          </w:tcPr>
          <w:p w14:paraId="632E159E" w14:textId="77777777" w:rsidR="00AB78B3" w:rsidRDefault="00337FF0">
            <w:pPr>
              <w:pStyle w:val="Compact"/>
              <w:jc w:val="center"/>
            </w:pPr>
            <w:r>
              <w:t>17</w:t>
            </w:r>
          </w:p>
        </w:tc>
        <w:tc>
          <w:tcPr>
            <w:tcW w:w="0" w:type="auto"/>
          </w:tcPr>
          <w:p w14:paraId="7A004442" w14:textId="77777777" w:rsidR="00AB78B3" w:rsidRDefault="00337FF0">
            <w:pPr>
              <w:pStyle w:val="Compact"/>
              <w:jc w:val="center"/>
            </w:pPr>
            <w:r>
              <w:t>4.51e-40</w:t>
            </w:r>
          </w:p>
        </w:tc>
      </w:tr>
      <w:tr w:rsidR="00AB78B3" w14:paraId="78DACD77" w14:textId="77777777">
        <w:tc>
          <w:tcPr>
            <w:tcW w:w="0" w:type="auto"/>
          </w:tcPr>
          <w:p w14:paraId="0F0AE0E1" w14:textId="77777777" w:rsidR="00AB78B3" w:rsidRDefault="00337FF0">
            <w:pPr>
              <w:pStyle w:val="Compact"/>
              <w:jc w:val="center"/>
            </w:pPr>
            <w:r>
              <w:t>SAN MARTIN</w:t>
            </w:r>
          </w:p>
        </w:tc>
        <w:tc>
          <w:tcPr>
            <w:tcW w:w="0" w:type="auto"/>
          </w:tcPr>
          <w:p w14:paraId="2F61D8B4" w14:textId="77777777" w:rsidR="00AB78B3" w:rsidRDefault="00337FF0">
            <w:pPr>
              <w:pStyle w:val="Compact"/>
              <w:jc w:val="center"/>
            </w:pPr>
            <w:r>
              <w:t>a60.69</w:t>
            </w:r>
          </w:p>
        </w:tc>
        <w:tc>
          <w:tcPr>
            <w:tcW w:w="0" w:type="auto"/>
          </w:tcPr>
          <w:p w14:paraId="57C3375F" w14:textId="77777777" w:rsidR="00AB78B3" w:rsidRDefault="00337FF0">
            <w:pPr>
              <w:pStyle w:val="Compact"/>
              <w:jc w:val="center"/>
            </w:pPr>
            <w:r>
              <w:t>763.5</w:t>
            </w:r>
          </w:p>
        </w:tc>
        <w:tc>
          <w:tcPr>
            <w:tcW w:w="0" w:type="auto"/>
          </w:tcPr>
          <w:p w14:paraId="77302A60" w14:textId="77777777" w:rsidR="00AB78B3" w:rsidRDefault="00337FF0">
            <w:pPr>
              <w:pStyle w:val="Compact"/>
              <w:jc w:val="center"/>
            </w:pPr>
            <w:r>
              <w:t>206</w:t>
            </w:r>
          </w:p>
        </w:tc>
        <w:tc>
          <w:tcPr>
            <w:tcW w:w="0" w:type="auto"/>
          </w:tcPr>
          <w:p w14:paraId="0DD6902D" w14:textId="77777777" w:rsidR="00AB78B3" w:rsidRDefault="00337FF0">
            <w:pPr>
              <w:pStyle w:val="Compact"/>
              <w:jc w:val="center"/>
            </w:pPr>
            <w:r>
              <w:t>NA</w:t>
            </w:r>
          </w:p>
        </w:tc>
        <w:tc>
          <w:tcPr>
            <w:tcW w:w="0" w:type="auto"/>
          </w:tcPr>
          <w:p w14:paraId="7B65C604" w14:textId="77777777" w:rsidR="00AB78B3" w:rsidRDefault="00337FF0">
            <w:pPr>
              <w:pStyle w:val="Compact"/>
              <w:jc w:val="center"/>
            </w:pPr>
            <w:r>
              <w:t>NA</w:t>
            </w:r>
          </w:p>
        </w:tc>
        <w:tc>
          <w:tcPr>
            <w:tcW w:w="0" w:type="auto"/>
          </w:tcPr>
          <w:p w14:paraId="0A6A8616" w14:textId="77777777" w:rsidR="00AB78B3" w:rsidRDefault="00337FF0">
            <w:pPr>
              <w:pStyle w:val="Compact"/>
              <w:jc w:val="center"/>
            </w:pPr>
            <w:r>
              <w:t>NA</w:t>
            </w:r>
          </w:p>
        </w:tc>
        <w:tc>
          <w:tcPr>
            <w:tcW w:w="0" w:type="auto"/>
          </w:tcPr>
          <w:p w14:paraId="33A6AC92" w14:textId="77777777" w:rsidR="00AB78B3" w:rsidRDefault="00337FF0">
            <w:pPr>
              <w:pStyle w:val="Compact"/>
              <w:jc w:val="center"/>
            </w:pPr>
            <w:r>
              <w:t>284.1</w:t>
            </w:r>
          </w:p>
        </w:tc>
        <w:tc>
          <w:tcPr>
            <w:tcW w:w="0" w:type="auto"/>
          </w:tcPr>
          <w:p w14:paraId="1C3727D2" w14:textId="77777777" w:rsidR="00AB78B3" w:rsidRDefault="00337FF0">
            <w:pPr>
              <w:pStyle w:val="Compact"/>
              <w:jc w:val="center"/>
            </w:pPr>
            <w:r>
              <w:t>189</w:t>
            </w:r>
          </w:p>
        </w:tc>
        <w:tc>
          <w:tcPr>
            <w:tcW w:w="0" w:type="auto"/>
          </w:tcPr>
          <w:p w14:paraId="0AFF6168" w14:textId="77777777" w:rsidR="00AB78B3" w:rsidRDefault="00337FF0">
            <w:pPr>
              <w:pStyle w:val="Compact"/>
              <w:jc w:val="center"/>
            </w:pPr>
            <w:r>
              <w:t>207</w:t>
            </w:r>
          </w:p>
        </w:tc>
        <w:tc>
          <w:tcPr>
            <w:tcW w:w="0" w:type="auto"/>
          </w:tcPr>
          <w:p w14:paraId="02489C84" w14:textId="77777777" w:rsidR="00AB78B3" w:rsidRDefault="00337FF0">
            <w:pPr>
              <w:pStyle w:val="Compact"/>
              <w:jc w:val="center"/>
            </w:pPr>
            <w:r>
              <w:t>0.6279</w:t>
            </w:r>
          </w:p>
        </w:tc>
        <w:tc>
          <w:tcPr>
            <w:tcW w:w="0" w:type="auto"/>
          </w:tcPr>
          <w:p w14:paraId="36A91D3D" w14:textId="77777777" w:rsidR="00AB78B3" w:rsidRDefault="00337FF0">
            <w:pPr>
              <w:pStyle w:val="Compact"/>
              <w:jc w:val="center"/>
            </w:pPr>
            <w:r>
              <w:t>479.3</w:t>
            </w:r>
          </w:p>
        </w:tc>
        <w:tc>
          <w:tcPr>
            <w:tcW w:w="0" w:type="auto"/>
          </w:tcPr>
          <w:p w14:paraId="10D38A3A" w14:textId="77777777" w:rsidR="00AB78B3" w:rsidRDefault="00337FF0">
            <w:pPr>
              <w:pStyle w:val="Compact"/>
              <w:jc w:val="center"/>
            </w:pPr>
            <w:r>
              <w:t>17</w:t>
            </w:r>
          </w:p>
        </w:tc>
        <w:tc>
          <w:tcPr>
            <w:tcW w:w="0" w:type="auto"/>
          </w:tcPr>
          <w:p w14:paraId="1E6A8E1E" w14:textId="77777777" w:rsidR="00AB78B3" w:rsidRDefault="00337FF0">
            <w:pPr>
              <w:pStyle w:val="Compact"/>
              <w:jc w:val="center"/>
            </w:pPr>
            <w:r>
              <w:t>4.211e-91</w:t>
            </w:r>
          </w:p>
        </w:tc>
      </w:tr>
      <w:tr w:rsidR="00AB78B3" w14:paraId="7E2EE94F" w14:textId="77777777">
        <w:tc>
          <w:tcPr>
            <w:tcW w:w="0" w:type="auto"/>
          </w:tcPr>
          <w:p w14:paraId="7D0953C0" w14:textId="77777777" w:rsidR="00AB78B3" w:rsidRDefault="00337FF0">
            <w:pPr>
              <w:pStyle w:val="Compact"/>
              <w:jc w:val="center"/>
            </w:pPr>
            <w:r>
              <w:t>SAN MARTIN</w:t>
            </w:r>
          </w:p>
        </w:tc>
        <w:tc>
          <w:tcPr>
            <w:tcW w:w="0" w:type="auto"/>
          </w:tcPr>
          <w:p w14:paraId="69DEE0F6" w14:textId="77777777" w:rsidR="00AB78B3" w:rsidRDefault="00337FF0">
            <w:pPr>
              <w:pStyle w:val="Compact"/>
              <w:jc w:val="center"/>
            </w:pPr>
            <w:r>
              <w:t>a70.79</w:t>
            </w:r>
          </w:p>
        </w:tc>
        <w:tc>
          <w:tcPr>
            <w:tcW w:w="0" w:type="auto"/>
          </w:tcPr>
          <w:p w14:paraId="26693315" w14:textId="77777777" w:rsidR="00AB78B3" w:rsidRDefault="00337FF0">
            <w:pPr>
              <w:pStyle w:val="Compact"/>
              <w:jc w:val="center"/>
            </w:pPr>
            <w:r>
              <w:t>566.7</w:t>
            </w:r>
          </w:p>
        </w:tc>
        <w:tc>
          <w:tcPr>
            <w:tcW w:w="0" w:type="auto"/>
          </w:tcPr>
          <w:p w14:paraId="2CD96DD1" w14:textId="77777777" w:rsidR="00AB78B3" w:rsidRDefault="00337FF0">
            <w:pPr>
              <w:pStyle w:val="Compact"/>
              <w:jc w:val="center"/>
            </w:pPr>
            <w:r>
              <w:t>205</w:t>
            </w:r>
          </w:p>
        </w:tc>
        <w:tc>
          <w:tcPr>
            <w:tcW w:w="0" w:type="auto"/>
          </w:tcPr>
          <w:p w14:paraId="2C56C5D1" w14:textId="77777777" w:rsidR="00AB78B3" w:rsidRDefault="00337FF0">
            <w:pPr>
              <w:pStyle w:val="Compact"/>
              <w:jc w:val="center"/>
            </w:pPr>
            <w:r>
              <w:t>NA</w:t>
            </w:r>
          </w:p>
        </w:tc>
        <w:tc>
          <w:tcPr>
            <w:tcW w:w="0" w:type="auto"/>
          </w:tcPr>
          <w:p w14:paraId="17EFA311" w14:textId="77777777" w:rsidR="00AB78B3" w:rsidRDefault="00337FF0">
            <w:pPr>
              <w:pStyle w:val="Compact"/>
              <w:jc w:val="center"/>
            </w:pPr>
            <w:r>
              <w:t>NA</w:t>
            </w:r>
          </w:p>
        </w:tc>
        <w:tc>
          <w:tcPr>
            <w:tcW w:w="0" w:type="auto"/>
          </w:tcPr>
          <w:p w14:paraId="5F4F893B" w14:textId="77777777" w:rsidR="00AB78B3" w:rsidRDefault="00337FF0">
            <w:pPr>
              <w:pStyle w:val="Compact"/>
              <w:jc w:val="center"/>
            </w:pPr>
            <w:r>
              <w:t>NA</w:t>
            </w:r>
          </w:p>
        </w:tc>
        <w:tc>
          <w:tcPr>
            <w:tcW w:w="0" w:type="auto"/>
          </w:tcPr>
          <w:p w14:paraId="09509645" w14:textId="77777777" w:rsidR="00AB78B3" w:rsidRDefault="00337FF0">
            <w:pPr>
              <w:pStyle w:val="Compact"/>
              <w:jc w:val="center"/>
            </w:pPr>
            <w:r>
              <w:t>255.3</w:t>
            </w:r>
          </w:p>
        </w:tc>
        <w:tc>
          <w:tcPr>
            <w:tcW w:w="0" w:type="auto"/>
          </w:tcPr>
          <w:p w14:paraId="73A195E0" w14:textId="77777777" w:rsidR="00AB78B3" w:rsidRDefault="00337FF0">
            <w:pPr>
              <w:pStyle w:val="Compact"/>
              <w:jc w:val="center"/>
            </w:pPr>
            <w:r>
              <w:t>188</w:t>
            </w:r>
          </w:p>
        </w:tc>
        <w:tc>
          <w:tcPr>
            <w:tcW w:w="0" w:type="auto"/>
          </w:tcPr>
          <w:p w14:paraId="18FFB727" w14:textId="77777777" w:rsidR="00AB78B3" w:rsidRDefault="00337FF0">
            <w:pPr>
              <w:pStyle w:val="Compact"/>
              <w:jc w:val="center"/>
            </w:pPr>
            <w:r>
              <w:t>206</w:t>
            </w:r>
          </w:p>
        </w:tc>
        <w:tc>
          <w:tcPr>
            <w:tcW w:w="0" w:type="auto"/>
          </w:tcPr>
          <w:p w14:paraId="2522018D" w14:textId="77777777" w:rsidR="00AB78B3" w:rsidRDefault="00337FF0">
            <w:pPr>
              <w:pStyle w:val="Compact"/>
              <w:jc w:val="center"/>
            </w:pPr>
            <w:r>
              <w:t>0.5496</w:t>
            </w:r>
          </w:p>
        </w:tc>
        <w:tc>
          <w:tcPr>
            <w:tcW w:w="0" w:type="auto"/>
          </w:tcPr>
          <w:p w14:paraId="24A24269" w14:textId="77777777" w:rsidR="00AB78B3" w:rsidRDefault="00337FF0">
            <w:pPr>
              <w:pStyle w:val="Compact"/>
              <w:jc w:val="center"/>
            </w:pPr>
            <w:r>
              <w:t>311.5</w:t>
            </w:r>
          </w:p>
        </w:tc>
        <w:tc>
          <w:tcPr>
            <w:tcW w:w="0" w:type="auto"/>
          </w:tcPr>
          <w:p w14:paraId="7FDA74DB" w14:textId="77777777" w:rsidR="00AB78B3" w:rsidRDefault="00337FF0">
            <w:pPr>
              <w:pStyle w:val="Compact"/>
              <w:jc w:val="center"/>
            </w:pPr>
            <w:r>
              <w:t>17</w:t>
            </w:r>
          </w:p>
        </w:tc>
        <w:tc>
          <w:tcPr>
            <w:tcW w:w="0" w:type="auto"/>
          </w:tcPr>
          <w:p w14:paraId="7AC1F708" w14:textId="77777777" w:rsidR="00AB78B3" w:rsidRDefault="00337FF0">
            <w:pPr>
              <w:pStyle w:val="Compact"/>
              <w:jc w:val="center"/>
            </w:pPr>
            <w:r>
              <w:t>4.821e-56</w:t>
            </w:r>
          </w:p>
        </w:tc>
      </w:tr>
      <w:tr w:rsidR="00AB78B3" w14:paraId="6820CC82" w14:textId="77777777">
        <w:tc>
          <w:tcPr>
            <w:tcW w:w="0" w:type="auto"/>
          </w:tcPr>
          <w:p w14:paraId="68B98231" w14:textId="77777777" w:rsidR="00AB78B3" w:rsidRDefault="00337FF0">
            <w:pPr>
              <w:pStyle w:val="Compact"/>
              <w:jc w:val="center"/>
            </w:pPr>
            <w:r>
              <w:t>SAN MARTIN</w:t>
            </w:r>
          </w:p>
        </w:tc>
        <w:tc>
          <w:tcPr>
            <w:tcW w:w="0" w:type="auto"/>
          </w:tcPr>
          <w:p w14:paraId="2FC493CD" w14:textId="77777777" w:rsidR="00AB78B3" w:rsidRDefault="00337FF0">
            <w:pPr>
              <w:pStyle w:val="Compact"/>
              <w:jc w:val="center"/>
            </w:pPr>
            <w:r>
              <w:t>a80</w:t>
            </w:r>
          </w:p>
        </w:tc>
        <w:tc>
          <w:tcPr>
            <w:tcW w:w="0" w:type="auto"/>
          </w:tcPr>
          <w:p w14:paraId="2366FEEF" w14:textId="77777777" w:rsidR="00AB78B3" w:rsidRDefault="00337FF0">
            <w:pPr>
              <w:pStyle w:val="Compact"/>
              <w:jc w:val="center"/>
            </w:pPr>
            <w:r>
              <w:t>743.5</w:t>
            </w:r>
          </w:p>
        </w:tc>
        <w:tc>
          <w:tcPr>
            <w:tcW w:w="0" w:type="auto"/>
          </w:tcPr>
          <w:p w14:paraId="414EDA09" w14:textId="77777777" w:rsidR="00AB78B3" w:rsidRDefault="00337FF0">
            <w:pPr>
              <w:pStyle w:val="Compact"/>
              <w:jc w:val="center"/>
            </w:pPr>
            <w:r>
              <w:t>206</w:t>
            </w:r>
          </w:p>
        </w:tc>
        <w:tc>
          <w:tcPr>
            <w:tcW w:w="0" w:type="auto"/>
          </w:tcPr>
          <w:p w14:paraId="090F627D" w14:textId="77777777" w:rsidR="00AB78B3" w:rsidRDefault="00337FF0">
            <w:pPr>
              <w:pStyle w:val="Compact"/>
              <w:jc w:val="center"/>
            </w:pPr>
            <w:r>
              <w:t>NA</w:t>
            </w:r>
          </w:p>
        </w:tc>
        <w:tc>
          <w:tcPr>
            <w:tcW w:w="0" w:type="auto"/>
          </w:tcPr>
          <w:p w14:paraId="2E42195F" w14:textId="77777777" w:rsidR="00AB78B3" w:rsidRDefault="00337FF0">
            <w:pPr>
              <w:pStyle w:val="Compact"/>
              <w:jc w:val="center"/>
            </w:pPr>
            <w:r>
              <w:t>NA</w:t>
            </w:r>
          </w:p>
        </w:tc>
        <w:tc>
          <w:tcPr>
            <w:tcW w:w="0" w:type="auto"/>
          </w:tcPr>
          <w:p w14:paraId="38D421B0" w14:textId="77777777" w:rsidR="00AB78B3" w:rsidRDefault="00337FF0">
            <w:pPr>
              <w:pStyle w:val="Compact"/>
              <w:jc w:val="center"/>
            </w:pPr>
            <w:r>
              <w:t>NA</w:t>
            </w:r>
          </w:p>
        </w:tc>
        <w:tc>
          <w:tcPr>
            <w:tcW w:w="0" w:type="auto"/>
          </w:tcPr>
          <w:p w14:paraId="3D1D1E0D" w14:textId="77777777" w:rsidR="00AB78B3" w:rsidRDefault="00337FF0">
            <w:pPr>
              <w:pStyle w:val="Compact"/>
              <w:jc w:val="center"/>
            </w:pPr>
            <w:r>
              <w:t>316.8</w:t>
            </w:r>
          </w:p>
        </w:tc>
        <w:tc>
          <w:tcPr>
            <w:tcW w:w="0" w:type="auto"/>
          </w:tcPr>
          <w:p w14:paraId="2116ACA5" w14:textId="77777777" w:rsidR="00AB78B3" w:rsidRDefault="00337FF0">
            <w:pPr>
              <w:pStyle w:val="Compact"/>
              <w:jc w:val="center"/>
            </w:pPr>
            <w:r>
              <w:t>189</w:t>
            </w:r>
          </w:p>
        </w:tc>
        <w:tc>
          <w:tcPr>
            <w:tcW w:w="0" w:type="auto"/>
          </w:tcPr>
          <w:p w14:paraId="7DE9FA33" w14:textId="77777777" w:rsidR="00AB78B3" w:rsidRDefault="00337FF0">
            <w:pPr>
              <w:pStyle w:val="Compact"/>
              <w:jc w:val="center"/>
            </w:pPr>
            <w:r>
              <w:t>207</w:t>
            </w:r>
          </w:p>
        </w:tc>
        <w:tc>
          <w:tcPr>
            <w:tcW w:w="0" w:type="auto"/>
          </w:tcPr>
          <w:p w14:paraId="14306294" w14:textId="77777777" w:rsidR="00AB78B3" w:rsidRDefault="00337FF0">
            <w:pPr>
              <w:pStyle w:val="Compact"/>
              <w:jc w:val="center"/>
            </w:pPr>
            <w:r>
              <w:t>0.5739</w:t>
            </w:r>
          </w:p>
        </w:tc>
        <w:tc>
          <w:tcPr>
            <w:tcW w:w="0" w:type="auto"/>
          </w:tcPr>
          <w:p w14:paraId="1F42788C" w14:textId="77777777" w:rsidR="00AB78B3" w:rsidRDefault="00337FF0">
            <w:pPr>
              <w:pStyle w:val="Compact"/>
              <w:jc w:val="center"/>
            </w:pPr>
            <w:r>
              <w:t>426.7</w:t>
            </w:r>
          </w:p>
        </w:tc>
        <w:tc>
          <w:tcPr>
            <w:tcW w:w="0" w:type="auto"/>
          </w:tcPr>
          <w:p w14:paraId="54174FDA" w14:textId="77777777" w:rsidR="00AB78B3" w:rsidRDefault="00337FF0">
            <w:pPr>
              <w:pStyle w:val="Compact"/>
              <w:jc w:val="center"/>
            </w:pPr>
            <w:r>
              <w:t>17</w:t>
            </w:r>
          </w:p>
        </w:tc>
        <w:tc>
          <w:tcPr>
            <w:tcW w:w="0" w:type="auto"/>
          </w:tcPr>
          <w:p w14:paraId="1D5F327E" w14:textId="77777777" w:rsidR="00AB78B3" w:rsidRDefault="00337FF0">
            <w:pPr>
              <w:pStyle w:val="Compact"/>
              <w:jc w:val="center"/>
            </w:pPr>
            <w:r>
              <w:t>4.739e-80</w:t>
            </w:r>
          </w:p>
        </w:tc>
      </w:tr>
      <w:tr w:rsidR="00AB78B3" w14:paraId="49B6390A" w14:textId="77777777">
        <w:tc>
          <w:tcPr>
            <w:tcW w:w="0" w:type="auto"/>
          </w:tcPr>
          <w:p w14:paraId="4D529508" w14:textId="77777777" w:rsidR="00AB78B3" w:rsidRDefault="00337FF0">
            <w:pPr>
              <w:pStyle w:val="Compact"/>
              <w:jc w:val="center"/>
            </w:pPr>
            <w:r>
              <w:t>TACNA</w:t>
            </w:r>
          </w:p>
        </w:tc>
        <w:tc>
          <w:tcPr>
            <w:tcW w:w="0" w:type="auto"/>
          </w:tcPr>
          <w:p w14:paraId="742C2CC5" w14:textId="77777777" w:rsidR="00AB78B3" w:rsidRDefault="00337FF0">
            <w:pPr>
              <w:pStyle w:val="Compact"/>
              <w:jc w:val="center"/>
            </w:pPr>
            <w:r>
              <w:t>a0.9</w:t>
            </w:r>
          </w:p>
        </w:tc>
        <w:tc>
          <w:tcPr>
            <w:tcW w:w="0" w:type="auto"/>
          </w:tcPr>
          <w:p w14:paraId="5DBE6BBD" w14:textId="77777777" w:rsidR="00AB78B3" w:rsidRDefault="00337FF0">
            <w:pPr>
              <w:pStyle w:val="Compact"/>
              <w:jc w:val="center"/>
            </w:pPr>
            <w:r>
              <w:t>54.54</w:t>
            </w:r>
          </w:p>
        </w:tc>
        <w:tc>
          <w:tcPr>
            <w:tcW w:w="0" w:type="auto"/>
          </w:tcPr>
          <w:p w14:paraId="6D381A55" w14:textId="77777777" w:rsidR="00AB78B3" w:rsidRDefault="00337FF0">
            <w:pPr>
              <w:pStyle w:val="Compact"/>
              <w:jc w:val="center"/>
            </w:pPr>
            <w:r>
              <w:t>124</w:t>
            </w:r>
          </w:p>
        </w:tc>
        <w:tc>
          <w:tcPr>
            <w:tcW w:w="0" w:type="auto"/>
          </w:tcPr>
          <w:p w14:paraId="1C572591" w14:textId="77777777" w:rsidR="00AB78B3" w:rsidRDefault="00337FF0">
            <w:pPr>
              <w:pStyle w:val="Compact"/>
              <w:jc w:val="center"/>
            </w:pPr>
            <w:r>
              <w:t>NA</w:t>
            </w:r>
          </w:p>
        </w:tc>
        <w:tc>
          <w:tcPr>
            <w:tcW w:w="0" w:type="auto"/>
          </w:tcPr>
          <w:p w14:paraId="5648FAB9" w14:textId="77777777" w:rsidR="00AB78B3" w:rsidRDefault="00337FF0">
            <w:pPr>
              <w:pStyle w:val="Compact"/>
              <w:jc w:val="center"/>
            </w:pPr>
            <w:r>
              <w:t>NA</w:t>
            </w:r>
          </w:p>
        </w:tc>
        <w:tc>
          <w:tcPr>
            <w:tcW w:w="0" w:type="auto"/>
          </w:tcPr>
          <w:p w14:paraId="48C77D3F" w14:textId="77777777" w:rsidR="00AB78B3" w:rsidRDefault="00337FF0">
            <w:pPr>
              <w:pStyle w:val="Compact"/>
              <w:jc w:val="center"/>
            </w:pPr>
            <w:r>
              <w:t>NA</w:t>
            </w:r>
          </w:p>
        </w:tc>
        <w:tc>
          <w:tcPr>
            <w:tcW w:w="0" w:type="auto"/>
          </w:tcPr>
          <w:p w14:paraId="281CC543" w14:textId="77777777" w:rsidR="00AB78B3" w:rsidRDefault="00337FF0">
            <w:pPr>
              <w:pStyle w:val="Compact"/>
              <w:jc w:val="center"/>
            </w:pPr>
            <w:r>
              <w:t>43.29</w:t>
            </w:r>
          </w:p>
        </w:tc>
        <w:tc>
          <w:tcPr>
            <w:tcW w:w="0" w:type="auto"/>
          </w:tcPr>
          <w:p w14:paraId="72C859FA" w14:textId="77777777" w:rsidR="00AB78B3" w:rsidRDefault="00337FF0">
            <w:pPr>
              <w:pStyle w:val="Compact"/>
              <w:jc w:val="center"/>
            </w:pPr>
            <w:r>
              <w:t>107</w:t>
            </w:r>
          </w:p>
        </w:tc>
        <w:tc>
          <w:tcPr>
            <w:tcW w:w="0" w:type="auto"/>
          </w:tcPr>
          <w:p w14:paraId="0B30C655" w14:textId="77777777" w:rsidR="00AB78B3" w:rsidRDefault="00337FF0">
            <w:pPr>
              <w:pStyle w:val="Compact"/>
              <w:jc w:val="center"/>
            </w:pPr>
            <w:r>
              <w:t>125</w:t>
            </w:r>
          </w:p>
        </w:tc>
        <w:tc>
          <w:tcPr>
            <w:tcW w:w="0" w:type="auto"/>
          </w:tcPr>
          <w:p w14:paraId="69355DC1" w14:textId="77777777" w:rsidR="00AB78B3" w:rsidRDefault="00337FF0">
            <w:pPr>
              <w:pStyle w:val="Compact"/>
              <w:jc w:val="center"/>
            </w:pPr>
            <w:r>
              <w:t>0.2063</w:t>
            </w:r>
          </w:p>
        </w:tc>
        <w:tc>
          <w:tcPr>
            <w:tcW w:w="0" w:type="auto"/>
          </w:tcPr>
          <w:p w14:paraId="3F5A9BC4" w14:textId="77777777" w:rsidR="00AB78B3" w:rsidRDefault="00337FF0">
            <w:pPr>
              <w:pStyle w:val="Compact"/>
              <w:jc w:val="center"/>
            </w:pPr>
            <w:r>
              <w:t>11.25</w:t>
            </w:r>
          </w:p>
        </w:tc>
        <w:tc>
          <w:tcPr>
            <w:tcW w:w="0" w:type="auto"/>
          </w:tcPr>
          <w:p w14:paraId="12168233" w14:textId="77777777" w:rsidR="00AB78B3" w:rsidRDefault="00337FF0">
            <w:pPr>
              <w:pStyle w:val="Compact"/>
              <w:jc w:val="center"/>
            </w:pPr>
            <w:r>
              <w:t>17</w:t>
            </w:r>
          </w:p>
        </w:tc>
        <w:tc>
          <w:tcPr>
            <w:tcW w:w="0" w:type="auto"/>
          </w:tcPr>
          <w:p w14:paraId="048DA9C2" w14:textId="77777777" w:rsidR="00AB78B3" w:rsidRDefault="00337FF0">
            <w:pPr>
              <w:pStyle w:val="Compact"/>
              <w:jc w:val="center"/>
            </w:pPr>
            <w:r>
              <w:t>0.8433</w:t>
            </w:r>
          </w:p>
        </w:tc>
      </w:tr>
      <w:tr w:rsidR="00AB78B3" w14:paraId="6BFCC605" w14:textId="77777777">
        <w:tc>
          <w:tcPr>
            <w:tcW w:w="0" w:type="auto"/>
          </w:tcPr>
          <w:p w14:paraId="6EB70BFF" w14:textId="77777777" w:rsidR="00AB78B3" w:rsidRDefault="00337FF0">
            <w:pPr>
              <w:pStyle w:val="Compact"/>
              <w:jc w:val="center"/>
            </w:pPr>
            <w:r>
              <w:t>TACNA</w:t>
            </w:r>
          </w:p>
        </w:tc>
        <w:tc>
          <w:tcPr>
            <w:tcW w:w="0" w:type="auto"/>
          </w:tcPr>
          <w:p w14:paraId="7F542DE5" w14:textId="77777777" w:rsidR="00AB78B3" w:rsidRDefault="00337FF0">
            <w:pPr>
              <w:pStyle w:val="Compact"/>
              <w:jc w:val="center"/>
            </w:pPr>
            <w:r>
              <w:t>a10.19</w:t>
            </w:r>
          </w:p>
        </w:tc>
        <w:tc>
          <w:tcPr>
            <w:tcW w:w="0" w:type="auto"/>
          </w:tcPr>
          <w:p w14:paraId="5B71988F" w14:textId="77777777" w:rsidR="00AB78B3" w:rsidRDefault="00337FF0">
            <w:pPr>
              <w:pStyle w:val="Compact"/>
              <w:jc w:val="center"/>
            </w:pPr>
            <w:r>
              <w:t>6.653</w:t>
            </w:r>
          </w:p>
        </w:tc>
        <w:tc>
          <w:tcPr>
            <w:tcW w:w="0" w:type="auto"/>
          </w:tcPr>
          <w:p w14:paraId="2FF69538" w14:textId="77777777" w:rsidR="00AB78B3" w:rsidRDefault="00337FF0">
            <w:pPr>
              <w:pStyle w:val="Compact"/>
              <w:jc w:val="center"/>
            </w:pPr>
            <w:r>
              <w:t>61</w:t>
            </w:r>
          </w:p>
        </w:tc>
        <w:tc>
          <w:tcPr>
            <w:tcW w:w="0" w:type="auto"/>
          </w:tcPr>
          <w:p w14:paraId="21C75512" w14:textId="77777777" w:rsidR="00AB78B3" w:rsidRDefault="00337FF0">
            <w:pPr>
              <w:pStyle w:val="Compact"/>
              <w:jc w:val="center"/>
            </w:pPr>
            <w:r>
              <w:t>NA</w:t>
            </w:r>
          </w:p>
        </w:tc>
        <w:tc>
          <w:tcPr>
            <w:tcW w:w="0" w:type="auto"/>
          </w:tcPr>
          <w:p w14:paraId="77175134" w14:textId="77777777" w:rsidR="00AB78B3" w:rsidRDefault="00337FF0">
            <w:pPr>
              <w:pStyle w:val="Compact"/>
              <w:jc w:val="center"/>
            </w:pPr>
            <w:r>
              <w:t>NA</w:t>
            </w:r>
          </w:p>
        </w:tc>
        <w:tc>
          <w:tcPr>
            <w:tcW w:w="0" w:type="auto"/>
          </w:tcPr>
          <w:p w14:paraId="54932489" w14:textId="77777777" w:rsidR="00AB78B3" w:rsidRDefault="00337FF0">
            <w:pPr>
              <w:pStyle w:val="Compact"/>
              <w:jc w:val="center"/>
            </w:pPr>
            <w:r>
              <w:t>NA</w:t>
            </w:r>
          </w:p>
        </w:tc>
        <w:tc>
          <w:tcPr>
            <w:tcW w:w="0" w:type="auto"/>
          </w:tcPr>
          <w:p w14:paraId="2BED844C" w14:textId="77777777" w:rsidR="00AB78B3" w:rsidRDefault="00337FF0">
            <w:pPr>
              <w:pStyle w:val="Compact"/>
              <w:jc w:val="center"/>
            </w:pPr>
            <w:r>
              <w:t>4.698</w:t>
            </w:r>
          </w:p>
        </w:tc>
        <w:tc>
          <w:tcPr>
            <w:tcW w:w="0" w:type="auto"/>
          </w:tcPr>
          <w:p w14:paraId="51F919FF" w14:textId="77777777" w:rsidR="00AB78B3" w:rsidRDefault="00337FF0">
            <w:pPr>
              <w:pStyle w:val="Compact"/>
              <w:jc w:val="center"/>
            </w:pPr>
            <w:r>
              <w:t>44</w:t>
            </w:r>
          </w:p>
        </w:tc>
        <w:tc>
          <w:tcPr>
            <w:tcW w:w="0" w:type="auto"/>
          </w:tcPr>
          <w:p w14:paraId="5C6722ED" w14:textId="77777777" w:rsidR="00AB78B3" w:rsidRDefault="00337FF0">
            <w:pPr>
              <w:pStyle w:val="Compact"/>
              <w:jc w:val="center"/>
            </w:pPr>
            <w:r>
              <w:t>62</w:t>
            </w:r>
          </w:p>
        </w:tc>
        <w:tc>
          <w:tcPr>
            <w:tcW w:w="0" w:type="auto"/>
          </w:tcPr>
          <w:p w14:paraId="7BB3CF63" w14:textId="77777777" w:rsidR="00AB78B3" w:rsidRDefault="00337FF0">
            <w:pPr>
              <w:pStyle w:val="Compact"/>
              <w:jc w:val="center"/>
            </w:pPr>
            <w:r>
              <w:t>0.2939</w:t>
            </w:r>
          </w:p>
        </w:tc>
        <w:tc>
          <w:tcPr>
            <w:tcW w:w="0" w:type="auto"/>
          </w:tcPr>
          <w:p w14:paraId="3C27FB62" w14:textId="77777777" w:rsidR="00AB78B3" w:rsidRDefault="00337FF0">
            <w:pPr>
              <w:pStyle w:val="Compact"/>
              <w:jc w:val="center"/>
            </w:pPr>
            <w:r>
              <w:t>1.955</w:t>
            </w:r>
          </w:p>
        </w:tc>
        <w:tc>
          <w:tcPr>
            <w:tcW w:w="0" w:type="auto"/>
          </w:tcPr>
          <w:p w14:paraId="64E3A029" w14:textId="77777777" w:rsidR="00AB78B3" w:rsidRDefault="00337FF0">
            <w:pPr>
              <w:pStyle w:val="Compact"/>
              <w:jc w:val="center"/>
            </w:pPr>
            <w:r>
              <w:t>17</w:t>
            </w:r>
          </w:p>
        </w:tc>
        <w:tc>
          <w:tcPr>
            <w:tcW w:w="0" w:type="auto"/>
          </w:tcPr>
          <w:p w14:paraId="0B8442A1" w14:textId="77777777" w:rsidR="00AB78B3" w:rsidRDefault="00337FF0">
            <w:pPr>
              <w:pStyle w:val="Compact"/>
              <w:jc w:val="center"/>
            </w:pPr>
            <w:r>
              <w:t>1</w:t>
            </w:r>
          </w:p>
        </w:tc>
      </w:tr>
      <w:tr w:rsidR="00AB78B3" w14:paraId="666D45DF" w14:textId="77777777">
        <w:tc>
          <w:tcPr>
            <w:tcW w:w="0" w:type="auto"/>
          </w:tcPr>
          <w:p w14:paraId="5B459C1C" w14:textId="77777777" w:rsidR="00AB78B3" w:rsidRDefault="00337FF0">
            <w:pPr>
              <w:pStyle w:val="Compact"/>
              <w:jc w:val="center"/>
            </w:pPr>
            <w:r>
              <w:t>TACNA</w:t>
            </w:r>
          </w:p>
        </w:tc>
        <w:tc>
          <w:tcPr>
            <w:tcW w:w="0" w:type="auto"/>
          </w:tcPr>
          <w:p w14:paraId="1882C666" w14:textId="77777777" w:rsidR="00AB78B3" w:rsidRDefault="00337FF0">
            <w:pPr>
              <w:pStyle w:val="Compact"/>
              <w:jc w:val="center"/>
            </w:pPr>
            <w:r>
              <w:t>a20.29</w:t>
            </w:r>
          </w:p>
        </w:tc>
        <w:tc>
          <w:tcPr>
            <w:tcW w:w="0" w:type="auto"/>
          </w:tcPr>
          <w:p w14:paraId="6C0203EE" w14:textId="77777777" w:rsidR="00AB78B3" w:rsidRDefault="00337FF0">
            <w:pPr>
              <w:pStyle w:val="Compact"/>
              <w:jc w:val="center"/>
            </w:pPr>
            <w:r>
              <w:t>47.05</w:t>
            </w:r>
          </w:p>
        </w:tc>
        <w:tc>
          <w:tcPr>
            <w:tcW w:w="0" w:type="auto"/>
          </w:tcPr>
          <w:p w14:paraId="245DA93D" w14:textId="77777777" w:rsidR="00AB78B3" w:rsidRDefault="00337FF0">
            <w:pPr>
              <w:pStyle w:val="Compact"/>
              <w:jc w:val="center"/>
            </w:pPr>
            <w:r>
              <w:t>115</w:t>
            </w:r>
          </w:p>
        </w:tc>
        <w:tc>
          <w:tcPr>
            <w:tcW w:w="0" w:type="auto"/>
          </w:tcPr>
          <w:p w14:paraId="383252AA" w14:textId="77777777" w:rsidR="00AB78B3" w:rsidRDefault="00337FF0">
            <w:pPr>
              <w:pStyle w:val="Compact"/>
              <w:jc w:val="center"/>
            </w:pPr>
            <w:r>
              <w:t>NA</w:t>
            </w:r>
          </w:p>
        </w:tc>
        <w:tc>
          <w:tcPr>
            <w:tcW w:w="0" w:type="auto"/>
          </w:tcPr>
          <w:p w14:paraId="7D9A24DD" w14:textId="77777777" w:rsidR="00AB78B3" w:rsidRDefault="00337FF0">
            <w:pPr>
              <w:pStyle w:val="Compact"/>
              <w:jc w:val="center"/>
            </w:pPr>
            <w:r>
              <w:t>NA</w:t>
            </w:r>
          </w:p>
        </w:tc>
        <w:tc>
          <w:tcPr>
            <w:tcW w:w="0" w:type="auto"/>
          </w:tcPr>
          <w:p w14:paraId="1D851BB6" w14:textId="77777777" w:rsidR="00AB78B3" w:rsidRDefault="00337FF0">
            <w:pPr>
              <w:pStyle w:val="Compact"/>
              <w:jc w:val="center"/>
            </w:pPr>
            <w:r>
              <w:t>NA</w:t>
            </w:r>
          </w:p>
        </w:tc>
        <w:tc>
          <w:tcPr>
            <w:tcW w:w="0" w:type="auto"/>
          </w:tcPr>
          <w:p w14:paraId="1684DE7A" w14:textId="77777777" w:rsidR="00AB78B3" w:rsidRDefault="00337FF0">
            <w:pPr>
              <w:pStyle w:val="Compact"/>
              <w:jc w:val="center"/>
            </w:pPr>
            <w:r>
              <w:t>40.73</w:t>
            </w:r>
          </w:p>
        </w:tc>
        <w:tc>
          <w:tcPr>
            <w:tcW w:w="0" w:type="auto"/>
          </w:tcPr>
          <w:p w14:paraId="02579B22" w14:textId="77777777" w:rsidR="00AB78B3" w:rsidRDefault="00337FF0">
            <w:pPr>
              <w:pStyle w:val="Compact"/>
              <w:jc w:val="center"/>
            </w:pPr>
            <w:r>
              <w:t>98</w:t>
            </w:r>
          </w:p>
        </w:tc>
        <w:tc>
          <w:tcPr>
            <w:tcW w:w="0" w:type="auto"/>
          </w:tcPr>
          <w:p w14:paraId="75E70C4A" w14:textId="77777777" w:rsidR="00AB78B3" w:rsidRDefault="00337FF0">
            <w:pPr>
              <w:pStyle w:val="Compact"/>
              <w:jc w:val="center"/>
            </w:pPr>
            <w:r>
              <w:t>116</w:t>
            </w:r>
          </w:p>
        </w:tc>
        <w:tc>
          <w:tcPr>
            <w:tcW w:w="0" w:type="auto"/>
          </w:tcPr>
          <w:p w14:paraId="3BCF61C8" w14:textId="77777777" w:rsidR="00AB78B3" w:rsidRDefault="00337FF0">
            <w:pPr>
              <w:pStyle w:val="Compact"/>
              <w:jc w:val="center"/>
            </w:pPr>
            <w:r>
              <w:t>0.1344</w:t>
            </w:r>
          </w:p>
        </w:tc>
        <w:tc>
          <w:tcPr>
            <w:tcW w:w="0" w:type="auto"/>
          </w:tcPr>
          <w:p w14:paraId="1DE6F99E" w14:textId="77777777" w:rsidR="00AB78B3" w:rsidRDefault="00337FF0">
            <w:pPr>
              <w:pStyle w:val="Compact"/>
              <w:jc w:val="center"/>
            </w:pPr>
            <w:r>
              <w:t>6.322</w:t>
            </w:r>
          </w:p>
        </w:tc>
        <w:tc>
          <w:tcPr>
            <w:tcW w:w="0" w:type="auto"/>
          </w:tcPr>
          <w:p w14:paraId="4102F292" w14:textId="77777777" w:rsidR="00AB78B3" w:rsidRDefault="00337FF0">
            <w:pPr>
              <w:pStyle w:val="Compact"/>
              <w:jc w:val="center"/>
            </w:pPr>
            <w:r>
              <w:t>17</w:t>
            </w:r>
          </w:p>
        </w:tc>
        <w:tc>
          <w:tcPr>
            <w:tcW w:w="0" w:type="auto"/>
          </w:tcPr>
          <w:p w14:paraId="2920B284" w14:textId="77777777" w:rsidR="00AB78B3" w:rsidRDefault="00337FF0">
            <w:pPr>
              <w:pStyle w:val="Compact"/>
              <w:jc w:val="center"/>
            </w:pPr>
            <w:r>
              <w:t>0.9907</w:t>
            </w:r>
          </w:p>
        </w:tc>
      </w:tr>
      <w:tr w:rsidR="00AB78B3" w14:paraId="7978C3E7" w14:textId="77777777">
        <w:tc>
          <w:tcPr>
            <w:tcW w:w="0" w:type="auto"/>
          </w:tcPr>
          <w:p w14:paraId="091E66A3" w14:textId="77777777" w:rsidR="00AB78B3" w:rsidRDefault="00337FF0">
            <w:pPr>
              <w:pStyle w:val="Compact"/>
              <w:jc w:val="center"/>
            </w:pPr>
            <w:r>
              <w:t>TACNA</w:t>
            </w:r>
          </w:p>
        </w:tc>
        <w:tc>
          <w:tcPr>
            <w:tcW w:w="0" w:type="auto"/>
          </w:tcPr>
          <w:p w14:paraId="6E5440E5" w14:textId="77777777" w:rsidR="00AB78B3" w:rsidRDefault="00337FF0">
            <w:pPr>
              <w:pStyle w:val="Compact"/>
              <w:jc w:val="center"/>
            </w:pPr>
            <w:r>
              <w:t>a30.39</w:t>
            </w:r>
          </w:p>
        </w:tc>
        <w:tc>
          <w:tcPr>
            <w:tcW w:w="0" w:type="auto"/>
          </w:tcPr>
          <w:p w14:paraId="314A8E8C" w14:textId="77777777" w:rsidR="00AB78B3" w:rsidRDefault="00337FF0">
            <w:pPr>
              <w:pStyle w:val="Compact"/>
              <w:jc w:val="center"/>
            </w:pPr>
            <w:r>
              <w:t>83.11</w:t>
            </w:r>
          </w:p>
        </w:tc>
        <w:tc>
          <w:tcPr>
            <w:tcW w:w="0" w:type="auto"/>
          </w:tcPr>
          <w:p w14:paraId="144B665B" w14:textId="77777777" w:rsidR="00AB78B3" w:rsidRDefault="00337FF0">
            <w:pPr>
              <w:pStyle w:val="Compact"/>
              <w:jc w:val="center"/>
            </w:pPr>
            <w:r>
              <w:t>154</w:t>
            </w:r>
          </w:p>
        </w:tc>
        <w:tc>
          <w:tcPr>
            <w:tcW w:w="0" w:type="auto"/>
          </w:tcPr>
          <w:p w14:paraId="2BA26E34" w14:textId="77777777" w:rsidR="00AB78B3" w:rsidRDefault="00337FF0">
            <w:pPr>
              <w:pStyle w:val="Compact"/>
              <w:jc w:val="center"/>
            </w:pPr>
            <w:r>
              <w:t>NA</w:t>
            </w:r>
          </w:p>
        </w:tc>
        <w:tc>
          <w:tcPr>
            <w:tcW w:w="0" w:type="auto"/>
          </w:tcPr>
          <w:p w14:paraId="116A7CC3" w14:textId="77777777" w:rsidR="00AB78B3" w:rsidRDefault="00337FF0">
            <w:pPr>
              <w:pStyle w:val="Compact"/>
              <w:jc w:val="center"/>
            </w:pPr>
            <w:r>
              <w:t>NA</w:t>
            </w:r>
          </w:p>
        </w:tc>
        <w:tc>
          <w:tcPr>
            <w:tcW w:w="0" w:type="auto"/>
          </w:tcPr>
          <w:p w14:paraId="3D40FD56" w14:textId="77777777" w:rsidR="00AB78B3" w:rsidRDefault="00337FF0">
            <w:pPr>
              <w:pStyle w:val="Compact"/>
              <w:jc w:val="center"/>
            </w:pPr>
            <w:r>
              <w:t>NA</w:t>
            </w:r>
          </w:p>
        </w:tc>
        <w:tc>
          <w:tcPr>
            <w:tcW w:w="0" w:type="auto"/>
          </w:tcPr>
          <w:p w14:paraId="0143A470" w14:textId="77777777" w:rsidR="00AB78B3" w:rsidRDefault="00337FF0">
            <w:pPr>
              <w:pStyle w:val="Compact"/>
              <w:jc w:val="center"/>
            </w:pPr>
            <w:r>
              <w:t>74.56</w:t>
            </w:r>
          </w:p>
        </w:tc>
        <w:tc>
          <w:tcPr>
            <w:tcW w:w="0" w:type="auto"/>
          </w:tcPr>
          <w:p w14:paraId="1B080826" w14:textId="77777777" w:rsidR="00AB78B3" w:rsidRDefault="00337FF0">
            <w:pPr>
              <w:pStyle w:val="Compact"/>
              <w:jc w:val="center"/>
            </w:pPr>
            <w:r>
              <w:t>137</w:t>
            </w:r>
          </w:p>
        </w:tc>
        <w:tc>
          <w:tcPr>
            <w:tcW w:w="0" w:type="auto"/>
          </w:tcPr>
          <w:p w14:paraId="1E2D5AC5" w14:textId="77777777" w:rsidR="00AB78B3" w:rsidRDefault="00337FF0">
            <w:pPr>
              <w:pStyle w:val="Compact"/>
              <w:jc w:val="center"/>
            </w:pPr>
            <w:r>
              <w:t>155</w:t>
            </w:r>
          </w:p>
        </w:tc>
        <w:tc>
          <w:tcPr>
            <w:tcW w:w="0" w:type="auto"/>
          </w:tcPr>
          <w:p w14:paraId="4D00090D" w14:textId="77777777" w:rsidR="00AB78B3" w:rsidRDefault="00337FF0">
            <w:pPr>
              <w:pStyle w:val="Compact"/>
              <w:jc w:val="center"/>
            </w:pPr>
            <w:r>
              <w:t>0.1029</w:t>
            </w:r>
          </w:p>
        </w:tc>
        <w:tc>
          <w:tcPr>
            <w:tcW w:w="0" w:type="auto"/>
          </w:tcPr>
          <w:p w14:paraId="156812E0" w14:textId="77777777" w:rsidR="00AB78B3" w:rsidRDefault="00337FF0">
            <w:pPr>
              <w:pStyle w:val="Compact"/>
              <w:jc w:val="center"/>
            </w:pPr>
            <w:r>
              <w:t>8.555</w:t>
            </w:r>
          </w:p>
        </w:tc>
        <w:tc>
          <w:tcPr>
            <w:tcW w:w="0" w:type="auto"/>
          </w:tcPr>
          <w:p w14:paraId="54A8E0C2" w14:textId="77777777" w:rsidR="00AB78B3" w:rsidRDefault="00337FF0">
            <w:pPr>
              <w:pStyle w:val="Compact"/>
              <w:jc w:val="center"/>
            </w:pPr>
            <w:r>
              <w:t>17</w:t>
            </w:r>
          </w:p>
        </w:tc>
        <w:tc>
          <w:tcPr>
            <w:tcW w:w="0" w:type="auto"/>
          </w:tcPr>
          <w:p w14:paraId="6DC353F5" w14:textId="77777777" w:rsidR="00AB78B3" w:rsidRDefault="00337FF0">
            <w:pPr>
              <w:pStyle w:val="Compact"/>
              <w:jc w:val="center"/>
            </w:pPr>
            <w:r>
              <w:t>0.9532</w:t>
            </w:r>
          </w:p>
        </w:tc>
      </w:tr>
      <w:tr w:rsidR="00AB78B3" w14:paraId="249CCE25" w14:textId="77777777">
        <w:tc>
          <w:tcPr>
            <w:tcW w:w="0" w:type="auto"/>
          </w:tcPr>
          <w:p w14:paraId="29007652" w14:textId="77777777" w:rsidR="00AB78B3" w:rsidRDefault="00337FF0">
            <w:pPr>
              <w:pStyle w:val="Compact"/>
              <w:jc w:val="center"/>
            </w:pPr>
            <w:r>
              <w:t>TACNA</w:t>
            </w:r>
          </w:p>
        </w:tc>
        <w:tc>
          <w:tcPr>
            <w:tcW w:w="0" w:type="auto"/>
          </w:tcPr>
          <w:p w14:paraId="11C7F5F1" w14:textId="77777777" w:rsidR="00AB78B3" w:rsidRDefault="00337FF0">
            <w:pPr>
              <w:pStyle w:val="Compact"/>
              <w:jc w:val="center"/>
            </w:pPr>
            <w:r>
              <w:t>a40.49</w:t>
            </w:r>
          </w:p>
        </w:tc>
        <w:tc>
          <w:tcPr>
            <w:tcW w:w="0" w:type="auto"/>
          </w:tcPr>
          <w:p w14:paraId="3F32E356" w14:textId="77777777" w:rsidR="00AB78B3" w:rsidRDefault="00337FF0">
            <w:pPr>
              <w:pStyle w:val="Compact"/>
              <w:jc w:val="center"/>
            </w:pPr>
            <w:r>
              <w:t>156.1</w:t>
            </w:r>
          </w:p>
        </w:tc>
        <w:tc>
          <w:tcPr>
            <w:tcW w:w="0" w:type="auto"/>
          </w:tcPr>
          <w:p w14:paraId="1E482A58" w14:textId="77777777" w:rsidR="00AB78B3" w:rsidRDefault="00337FF0">
            <w:pPr>
              <w:pStyle w:val="Compact"/>
              <w:jc w:val="center"/>
            </w:pPr>
            <w:r>
              <w:t>172</w:t>
            </w:r>
          </w:p>
        </w:tc>
        <w:tc>
          <w:tcPr>
            <w:tcW w:w="0" w:type="auto"/>
          </w:tcPr>
          <w:p w14:paraId="518D2C1D" w14:textId="77777777" w:rsidR="00AB78B3" w:rsidRDefault="00337FF0">
            <w:pPr>
              <w:pStyle w:val="Compact"/>
              <w:jc w:val="center"/>
            </w:pPr>
            <w:r>
              <w:t>NA</w:t>
            </w:r>
          </w:p>
        </w:tc>
        <w:tc>
          <w:tcPr>
            <w:tcW w:w="0" w:type="auto"/>
          </w:tcPr>
          <w:p w14:paraId="2FE22C94" w14:textId="77777777" w:rsidR="00AB78B3" w:rsidRDefault="00337FF0">
            <w:pPr>
              <w:pStyle w:val="Compact"/>
              <w:jc w:val="center"/>
            </w:pPr>
            <w:r>
              <w:t>NA</w:t>
            </w:r>
          </w:p>
        </w:tc>
        <w:tc>
          <w:tcPr>
            <w:tcW w:w="0" w:type="auto"/>
          </w:tcPr>
          <w:p w14:paraId="12D4EDA7" w14:textId="77777777" w:rsidR="00AB78B3" w:rsidRDefault="00337FF0">
            <w:pPr>
              <w:pStyle w:val="Compact"/>
              <w:jc w:val="center"/>
            </w:pPr>
            <w:r>
              <w:t>NA</w:t>
            </w:r>
          </w:p>
        </w:tc>
        <w:tc>
          <w:tcPr>
            <w:tcW w:w="0" w:type="auto"/>
          </w:tcPr>
          <w:p w14:paraId="0DADE8E0" w14:textId="77777777" w:rsidR="00AB78B3" w:rsidRDefault="00337FF0">
            <w:pPr>
              <w:pStyle w:val="Compact"/>
              <w:jc w:val="center"/>
            </w:pPr>
            <w:r>
              <w:t>109.6</w:t>
            </w:r>
          </w:p>
        </w:tc>
        <w:tc>
          <w:tcPr>
            <w:tcW w:w="0" w:type="auto"/>
          </w:tcPr>
          <w:p w14:paraId="63CB9E9B" w14:textId="77777777" w:rsidR="00AB78B3" w:rsidRDefault="00337FF0">
            <w:pPr>
              <w:pStyle w:val="Compact"/>
              <w:jc w:val="center"/>
            </w:pPr>
            <w:r>
              <w:t>155</w:t>
            </w:r>
          </w:p>
        </w:tc>
        <w:tc>
          <w:tcPr>
            <w:tcW w:w="0" w:type="auto"/>
          </w:tcPr>
          <w:p w14:paraId="15909A38" w14:textId="77777777" w:rsidR="00AB78B3" w:rsidRDefault="00337FF0">
            <w:pPr>
              <w:pStyle w:val="Compact"/>
              <w:jc w:val="center"/>
            </w:pPr>
            <w:r>
              <w:t>173</w:t>
            </w:r>
          </w:p>
        </w:tc>
        <w:tc>
          <w:tcPr>
            <w:tcW w:w="0" w:type="auto"/>
          </w:tcPr>
          <w:p w14:paraId="67791E1F" w14:textId="77777777" w:rsidR="00AB78B3" w:rsidRDefault="00337FF0">
            <w:pPr>
              <w:pStyle w:val="Compact"/>
              <w:jc w:val="center"/>
            </w:pPr>
            <w:r>
              <w:t>0.298</w:t>
            </w:r>
          </w:p>
        </w:tc>
        <w:tc>
          <w:tcPr>
            <w:tcW w:w="0" w:type="auto"/>
          </w:tcPr>
          <w:p w14:paraId="2C858BEA" w14:textId="77777777" w:rsidR="00AB78B3" w:rsidRDefault="00337FF0">
            <w:pPr>
              <w:pStyle w:val="Compact"/>
              <w:jc w:val="center"/>
            </w:pPr>
            <w:r>
              <w:t>46.52</w:t>
            </w:r>
          </w:p>
        </w:tc>
        <w:tc>
          <w:tcPr>
            <w:tcW w:w="0" w:type="auto"/>
          </w:tcPr>
          <w:p w14:paraId="1A556521" w14:textId="77777777" w:rsidR="00AB78B3" w:rsidRDefault="00337FF0">
            <w:pPr>
              <w:pStyle w:val="Compact"/>
              <w:jc w:val="center"/>
            </w:pPr>
            <w:r>
              <w:t>17</w:t>
            </w:r>
          </w:p>
        </w:tc>
        <w:tc>
          <w:tcPr>
            <w:tcW w:w="0" w:type="auto"/>
          </w:tcPr>
          <w:p w14:paraId="591563A6" w14:textId="77777777" w:rsidR="00AB78B3" w:rsidRDefault="00337FF0">
            <w:pPr>
              <w:pStyle w:val="Compact"/>
              <w:jc w:val="center"/>
            </w:pPr>
            <w:r>
              <w:t>0.0001442</w:t>
            </w:r>
          </w:p>
        </w:tc>
      </w:tr>
      <w:tr w:rsidR="00AB78B3" w14:paraId="209C8F77" w14:textId="77777777">
        <w:tc>
          <w:tcPr>
            <w:tcW w:w="0" w:type="auto"/>
          </w:tcPr>
          <w:p w14:paraId="2E9D1811" w14:textId="77777777" w:rsidR="00AB78B3" w:rsidRDefault="00337FF0">
            <w:pPr>
              <w:pStyle w:val="Compact"/>
              <w:jc w:val="center"/>
            </w:pPr>
            <w:r>
              <w:t>TACNA</w:t>
            </w:r>
          </w:p>
        </w:tc>
        <w:tc>
          <w:tcPr>
            <w:tcW w:w="0" w:type="auto"/>
          </w:tcPr>
          <w:p w14:paraId="5BB1079C" w14:textId="77777777" w:rsidR="00AB78B3" w:rsidRDefault="00337FF0">
            <w:pPr>
              <w:pStyle w:val="Compact"/>
              <w:jc w:val="center"/>
            </w:pPr>
            <w:r>
              <w:t>a50.59</w:t>
            </w:r>
          </w:p>
        </w:tc>
        <w:tc>
          <w:tcPr>
            <w:tcW w:w="0" w:type="auto"/>
          </w:tcPr>
          <w:p w14:paraId="317DD7CB" w14:textId="77777777" w:rsidR="00AB78B3" w:rsidRDefault="00337FF0">
            <w:pPr>
              <w:pStyle w:val="Compact"/>
              <w:jc w:val="center"/>
            </w:pPr>
            <w:r>
              <w:t>329.6</w:t>
            </w:r>
          </w:p>
        </w:tc>
        <w:tc>
          <w:tcPr>
            <w:tcW w:w="0" w:type="auto"/>
          </w:tcPr>
          <w:p w14:paraId="43CC64B5" w14:textId="77777777" w:rsidR="00AB78B3" w:rsidRDefault="00337FF0">
            <w:pPr>
              <w:pStyle w:val="Compact"/>
              <w:jc w:val="center"/>
            </w:pPr>
            <w:r>
              <w:t>186</w:t>
            </w:r>
          </w:p>
        </w:tc>
        <w:tc>
          <w:tcPr>
            <w:tcW w:w="0" w:type="auto"/>
          </w:tcPr>
          <w:p w14:paraId="1340450E" w14:textId="77777777" w:rsidR="00AB78B3" w:rsidRDefault="00337FF0">
            <w:pPr>
              <w:pStyle w:val="Compact"/>
              <w:jc w:val="center"/>
            </w:pPr>
            <w:r>
              <w:t>NA</w:t>
            </w:r>
          </w:p>
        </w:tc>
        <w:tc>
          <w:tcPr>
            <w:tcW w:w="0" w:type="auto"/>
          </w:tcPr>
          <w:p w14:paraId="23A5E0A3" w14:textId="77777777" w:rsidR="00AB78B3" w:rsidRDefault="00337FF0">
            <w:pPr>
              <w:pStyle w:val="Compact"/>
              <w:jc w:val="center"/>
            </w:pPr>
            <w:r>
              <w:t>NA</w:t>
            </w:r>
          </w:p>
        </w:tc>
        <w:tc>
          <w:tcPr>
            <w:tcW w:w="0" w:type="auto"/>
          </w:tcPr>
          <w:p w14:paraId="2DA789AF" w14:textId="77777777" w:rsidR="00AB78B3" w:rsidRDefault="00337FF0">
            <w:pPr>
              <w:pStyle w:val="Compact"/>
              <w:jc w:val="center"/>
            </w:pPr>
            <w:r>
              <w:t>NA</w:t>
            </w:r>
          </w:p>
        </w:tc>
        <w:tc>
          <w:tcPr>
            <w:tcW w:w="0" w:type="auto"/>
          </w:tcPr>
          <w:p w14:paraId="0F59C875" w14:textId="77777777" w:rsidR="00AB78B3" w:rsidRDefault="00337FF0">
            <w:pPr>
              <w:pStyle w:val="Compact"/>
              <w:jc w:val="center"/>
            </w:pPr>
            <w:r>
              <w:t>210</w:t>
            </w:r>
          </w:p>
        </w:tc>
        <w:tc>
          <w:tcPr>
            <w:tcW w:w="0" w:type="auto"/>
          </w:tcPr>
          <w:p w14:paraId="026BE7BB" w14:textId="77777777" w:rsidR="00AB78B3" w:rsidRDefault="00337FF0">
            <w:pPr>
              <w:pStyle w:val="Compact"/>
              <w:jc w:val="center"/>
            </w:pPr>
            <w:r>
              <w:t>169</w:t>
            </w:r>
          </w:p>
        </w:tc>
        <w:tc>
          <w:tcPr>
            <w:tcW w:w="0" w:type="auto"/>
          </w:tcPr>
          <w:p w14:paraId="00A59F65" w14:textId="77777777" w:rsidR="00AB78B3" w:rsidRDefault="00337FF0">
            <w:pPr>
              <w:pStyle w:val="Compact"/>
              <w:jc w:val="center"/>
            </w:pPr>
            <w:r>
              <w:t>187</w:t>
            </w:r>
          </w:p>
        </w:tc>
        <w:tc>
          <w:tcPr>
            <w:tcW w:w="0" w:type="auto"/>
          </w:tcPr>
          <w:p w14:paraId="6CE08A7B" w14:textId="77777777" w:rsidR="00AB78B3" w:rsidRDefault="00337FF0">
            <w:pPr>
              <w:pStyle w:val="Compact"/>
              <w:jc w:val="center"/>
            </w:pPr>
            <w:r>
              <w:t>0.3628</w:t>
            </w:r>
          </w:p>
        </w:tc>
        <w:tc>
          <w:tcPr>
            <w:tcW w:w="0" w:type="auto"/>
          </w:tcPr>
          <w:p w14:paraId="7D2D88A2" w14:textId="77777777" w:rsidR="00AB78B3" w:rsidRDefault="00337FF0">
            <w:pPr>
              <w:pStyle w:val="Compact"/>
              <w:jc w:val="center"/>
            </w:pPr>
            <w:r>
              <w:t>119.6</w:t>
            </w:r>
          </w:p>
        </w:tc>
        <w:tc>
          <w:tcPr>
            <w:tcW w:w="0" w:type="auto"/>
          </w:tcPr>
          <w:p w14:paraId="56DFBAE4" w14:textId="77777777" w:rsidR="00AB78B3" w:rsidRDefault="00337FF0">
            <w:pPr>
              <w:pStyle w:val="Compact"/>
              <w:jc w:val="center"/>
            </w:pPr>
            <w:r>
              <w:t>17</w:t>
            </w:r>
          </w:p>
        </w:tc>
        <w:tc>
          <w:tcPr>
            <w:tcW w:w="0" w:type="auto"/>
          </w:tcPr>
          <w:p w14:paraId="6011A966" w14:textId="77777777" w:rsidR="00AB78B3" w:rsidRDefault="00337FF0">
            <w:pPr>
              <w:pStyle w:val="Compact"/>
              <w:jc w:val="center"/>
            </w:pPr>
            <w:r>
              <w:t>1.863e-17</w:t>
            </w:r>
          </w:p>
        </w:tc>
      </w:tr>
      <w:tr w:rsidR="00AB78B3" w14:paraId="1CF4FE19" w14:textId="77777777">
        <w:tc>
          <w:tcPr>
            <w:tcW w:w="0" w:type="auto"/>
          </w:tcPr>
          <w:p w14:paraId="313880CD" w14:textId="77777777" w:rsidR="00AB78B3" w:rsidRDefault="00337FF0">
            <w:pPr>
              <w:pStyle w:val="Compact"/>
              <w:jc w:val="center"/>
            </w:pPr>
            <w:r>
              <w:t>TACNA</w:t>
            </w:r>
          </w:p>
        </w:tc>
        <w:tc>
          <w:tcPr>
            <w:tcW w:w="0" w:type="auto"/>
          </w:tcPr>
          <w:p w14:paraId="5FB217A1" w14:textId="77777777" w:rsidR="00AB78B3" w:rsidRDefault="00337FF0">
            <w:pPr>
              <w:pStyle w:val="Compact"/>
              <w:jc w:val="center"/>
            </w:pPr>
            <w:r>
              <w:t>a60.69</w:t>
            </w:r>
          </w:p>
        </w:tc>
        <w:tc>
          <w:tcPr>
            <w:tcW w:w="0" w:type="auto"/>
          </w:tcPr>
          <w:p w14:paraId="4E416F8D" w14:textId="77777777" w:rsidR="00AB78B3" w:rsidRDefault="00337FF0">
            <w:pPr>
              <w:pStyle w:val="Compact"/>
              <w:jc w:val="center"/>
            </w:pPr>
            <w:r>
              <w:t>610.7</w:t>
            </w:r>
          </w:p>
        </w:tc>
        <w:tc>
          <w:tcPr>
            <w:tcW w:w="0" w:type="auto"/>
          </w:tcPr>
          <w:p w14:paraId="3F615BEC" w14:textId="77777777" w:rsidR="00AB78B3" w:rsidRDefault="00337FF0">
            <w:pPr>
              <w:pStyle w:val="Compact"/>
              <w:jc w:val="center"/>
            </w:pPr>
            <w:r>
              <w:t>201</w:t>
            </w:r>
          </w:p>
        </w:tc>
        <w:tc>
          <w:tcPr>
            <w:tcW w:w="0" w:type="auto"/>
          </w:tcPr>
          <w:p w14:paraId="15105590" w14:textId="77777777" w:rsidR="00AB78B3" w:rsidRDefault="00337FF0">
            <w:pPr>
              <w:pStyle w:val="Compact"/>
              <w:jc w:val="center"/>
            </w:pPr>
            <w:r>
              <w:t>NA</w:t>
            </w:r>
          </w:p>
        </w:tc>
        <w:tc>
          <w:tcPr>
            <w:tcW w:w="0" w:type="auto"/>
          </w:tcPr>
          <w:p w14:paraId="2EAF2D36" w14:textId="77777777" w:rsidR="00AB78B3" w:rsidRDefault="00337FF0">
            <w:pPr>
              <w:pStyle w:val="Compact"/>
              <w:jc w:val="center"/>
            </w:pPr>
            <w:r>
              <w:t>NA</w:t>
            </w:r>
          </w:p>
        </w:tc>
        <w:tc>
          <w:tcPr>
            <w:tcW w:w="0" w:type="auto"/>
          </w:tcPr>
          <w:p w14:paraId="1166376D" w14:textId="77777777" w:rsidR="00AB78B3" w:rsidRDefault="00337FF0">
            <w:pPr>
              <w:pStyle w:val="Compact"/>
              <w:jc w:val="center"/>
            </w:pPr>
            <w:r>
              <w:t>NA</w:t>
            </w:r>
          </w:p>
        </w:tc>
        <w:tc>
          <w:tcPr>
            <w:tcW w:w="0" w:type="auto"/>
          </w:tcPr>
          <w:p w14:paraId="19691D07" w14:textId="77777777" w:rsidR="00AB78B3" w:rsidRDefault="00337FF0">
            <w:pPr>
              <w:pStyle w:val="Compact"/>
              <w:jc w:val="center"/>
            </w:pPr>
            <w:r>
              <w:t>263.6</w:t>
            </w:r>
          </w:p>
        </w:tc>
        <w:tc>
          <w:tcPr>
            <w:tcW w:w="0" w:type="auto"/>
          </w:tcPr>
          <w:p w14:paraId="708B5382" w14:textId="77777777" w:rsidR="00AB78B3" w:rsidRDefault="00337FF0">
            <w:pPr>
              <w:pStyle w:val="Compact"/>
              <w:jc w:val="center"/>
            </w:pPr>
            <w:r>
              <w:t>184</w:t>
            </w:r>
          </w:p>
        </w:tc>
        <w:tc>
          <w:tcPr>
            <w:tcW w:w="0" w:type="auto"/>
          </w:tcPr>
          <w:p w14:paraId="2C0F8462" w14:textId="77777777" w:rsidR="00AB78B3" w:rsidRDefault="00337FF0">
            <w:pPr>
              <w:pStyle w:val="Compact"/>
              <w:jc w:val="center"/>
            </w:pPr>
            <w:r>
              <w:t>202</w:t>
            </w:r>
          </w:p>
        </w:tc>
        <w:tc>
          <w:tcPr>
            <w:tcW w:w="0" w:type="auto"/>
          </w:tcPr>
          <w:p w14:paraId="6A567BA4" w14:textId="77777777" w:rsidR="00AB78B3" w:rsidRDefault="00337FF0">
            <w:pPr>
              <w:pStyle w:val="Compact"/>
              <w:jc w:val="center"/>
            </w:pPr>
            <w:r>
              <w:t>0.5684</w:t>
            </w:r>
          </w:p>
        </w:tc>
        <w:tc>
          <w:tcPr>
            <w:tcW w:w="0" w:type="auto"/>
          </w:tcPr>
          <w:p w14:paraId="12D22CD4" w14:textId="77777777" w:rsidR="00AB78B3" w:rsidRDefault="00337FF0">
            <w:pPr>
              <w:pStyle w:val="Compact"/>
              <w:jc w:val="center"/>
            </w:pPr>
            <w:r>
              <w:t>347.1</w:t>
            </w:r>
          </w:p>
        </w:tc>
        <w:tc>
          <w:tcPr>
            <w:tcW w:w="0" w:type="auto"/>
          </w:tcPr>
          <w:p w14:paraId="240E8A39" w14:textId="77777777" w:rsidR="00AB78B3" w:rsidRDefault="00337FF0">
            <w:pPr>
              <w:pStyle w:val="Compact"/>
              <w:jc w:val="center"/>
            </w:pPr>
            <w:r>
              <w:t>17</w:t>
            </w:r>
          </w:p>
        </w:tc>
        <w:tc>
          <w:tcPr>
            <w:tcW w:w="0" w:type="auto"/>
          </w:tcPr>
          <w:p w14:paraId="5CD971F0" w14:textId="77777777" w:rsidR="00AB78B3" w:rsidRDefault="00337FF0">
            <w:pPr>
              <w:pStyle w:val="Compact"/>
              <w:jc w:val="center"/>
            </w:pPr>
            <w:r>
              <w:t>2e-63</w:t>
            </w:r>
          </w:p>
        </w:tc>
      </w:tr>
      <w:tr w:rsidR="00AB78B3" w14:paraId="34B2FEF2" w14:textId="77777777">
        <w:tc>
          <w:tcPr>
            <w:tcW w:w="0" w:type="auto"/>
          </w:tcPr>
          <w:p w14:paraId="7DC4CCDC" w14:textId="77777777" w:rsidR="00AB78B3" w:rsidRDefault="00337FF0">
            <w:pPr>
              <w:pStyle w:val="Compact"/>
              <w:jc w:val="center"/>
            </w:pPr>
            <w:r>
              <w:t>TACNA</w:t>
            </w:r>
          </w:p>
        </w:tc>
        <w:tc>
          <w:tcPr>
            <w:tcW w:w="0" w:type="auto"/>
          </w:tcPr>
          <w:p w14:paraId="01F41494" w14:textId="77777777" w:rsidR="00AB78B3" w:rsidRDefault="00337FF0">
            <w:pPr>
              <w:pStyle w:val="Compact"/>
              <w:jc w:val="center"/>
            </w:pPr>
            <w:r>
              <w:t>a70.79</w:t>
            </w:r>
          </w:p>
        </w:tc>
        <w:tc>
          <w:tcPr>
            <w:tcW w:w="0" w:type="auto"/>
          </w:tcPr>
          <w:p w14:paraId="0BC62099" w14:textId="77777777" w:rsidR="00AB78B3" w:rsidRDefault="00337FF0">
            <w:pPr>
              <w:pStyle w:val="Compact"/>
              <w:jc w:val="center"/>
            </w:pPr>
            <w:r>
              <w:t>464.9</w:t>
            </w:r>
          </w:p>
        </w:tc>
        <w:tc>
          <w:tcPr>
            <w:tcW w:w="0" w:type="auto"/>
          </w:tcPr>
          <w:p w14:paraId="4ADD5537" w14:textId="77777777" w:rsidR="00AB78B3" w:rsidRDefault="00337FF0">
            <w:pPr>
              <w:pStyle w:val="Compact"/>
              <w:jc w:val="center"/>
            </w:pPr>
            <w:r>
              <w:t>204</w:t>
            </w:r>
          </w:p>
        </w:tc>
        <w:tc>
          <w:tcPr>
            <w:tcW w:w="0" w:type="auto"/>
          </w:tcPr>
          <w:p w14:paraId="281B0254" w14:textId="77777777" w:rsidR="00AB78B3" w:rsidRDefault="00337FF0">
            <w:pPr>
              <w:pStyle w:val="Compact"/>
              <w:jc w:val="center"/>
            </w:pPr>
            <w:r>
              <w:t>NA</w:t>
            </w:r>
          </w:p>
        </w:tc>
        <w:tc>
          <w:tcPr>
            <w:tcW w:w="0" w:type="auto"/>
          </w:tcPr>
          <w:p w14:paraId="2F351587" w14:textId="77777777" w:rsidR="00AB78B3" w:rsidRDefault="00337FF0">
            <w:pPr>
              <w:pStyle w:val="Compact"/>
              <w:jc w:val="center"/>
            </w:pPr>
            <w:r>
              <w:t>NA</w:t>
            </w:r>
          </w:p>
        </w:tc>
        <w:tc>
          <w:tcPr>
            <w:tcW w:w="0" w:type="auto"/>
          </w:tcPr>
          <w:p w14:paraId="22879AAF" w14:textId="77777777" w:rsidR="00AB78B3" w:rsidRDefault="00337FF0">
            <w:pPr>
              <w:pStyle w:val="Compact"/>
              <w:jc w:val="center"/>
            </w:pPr>
            <w:r>
              <w:t>NA</w:t>
            </w:r>
          </w:p>
        </w:tc>
        <w:tc>
          <w:tcPr>
            <w:tcW w:w="0" w:type="auto"/>
          </w:tcPr>
          <w:p w14:paraId="4745FFB8" w14:textId="77777777" w:rsidR="00AB78B3" w:rsidRDefault="00337FF0">
            <w:pPr>
              <w:pStyle w:val="Compact"/>
              <w:jc w:val="center"/>
            </w:pPr>
            <w:r>
              <w:t>287.4</w:t>
            </w:r>
          </w:p>
        </w:tc>
        <w:tc>
          <w:tcPr>
            <w:tcW w:w="0" w:type="auto"/>
          </w:tcPr>
          <w:p w14:paraId="63700F02" w14:textId="77777777" w:rsidR="00AB78B3" w:rsidRDefault="00337FF0">
            <w:pPr>
              <w:pStyle w:val="Compact"/>
              <w:jc w:val="center"/>
            </w:pPr>
            <w:r>
              <w:t>187</w:t>
            </w:r>
          </w:p>
        </w:tc>
        <w:tc>
          <w:tcPr>
            <w:tcW w:w="0" w:type="auto"/>
          </w:tcPr>
          <w:p w14:paraId="5CFC9F69" w14:textId="77777777" w:rsidR="00AB78B3" w:rsidRDefault="00337FF0">
            <w:pPr>
              <w:pStyle w:val="Compact"/>
              <w:jc w:val="center"/>
            </w:pPr>
            <w:r>
              <w:t>205</w:t>
            </w:r>
          </w:p>
        </w:tc>
        <w:tc>
          <w:tcPr>
            <w:tcW w:w="0" w:type="auto"/>
          </w:tcPr>
          <w:p w14:paraId="627C5742" w14:textId="77777777" w:rsidR="00AB78B3" w:rsidRDefault="00337FF0">
            <w:pPr>
              <w:pStyle w:val="Compact"/>
              <w:jc w:val="center"/>
            </w:pPr>
            <w:r>
              <w:t>0.3818</w:t>
            </w:r>
          </w:p>
        </w:tc>
        <w:tc>
          <w:tcPr>
            <w:tcW w:w="0" w:type="auto"/>
          </w:tcPr>
          <w:p w14:paraId="572C7031" w14:textId="77777777" w:rsidR="00AB78B3" w:rsidRDefault="00337FF0">
            <w:pPr>
              <w:pStyle w:val="Compact"/>
              <w:jc w:val="center"/>
            </w:pPr>
            <w:r>
              <w:t>177.5</w:t>
            </w:r>
          </w:p>
        </w:tc>
        <w:tc>
          <w:tcPr>
            <w:tcW w:w="0" w:type="auto"/>
          </w:tcPr>
          <w:p w14:paraId="5ED8F33F" w14:textId="77777777" w:rsidR="00AB78B3" w:rsidRDefault="00337FF0">
            <w:pPr>
              <w:pStyle w:val="Compact"/>
              <w:jc w:val="center"/>
            </w:pPr>
            <w:r>
              <w:t>17</w:t>
            </w:r>
          </w:p>
        </w:tc>
        <w:tc>
          <w:tcPr>
            <w:tcW w:w="0" w:type="auto"/>
          </w:tcPr>
          <w:p w14:paraId="43F8A3DC" w14:textId="77777777" w:rsidR="00AB78B3" w:rsidRDefault="00337FF0">
            <w:pPr>
              <w:pStyle w:val="Compact"/>
              <w:jc w:val="center"/>
            </w:pPr>
            <w:r>
              <w:t>9.067e-29</w:t>
            </w:r>
          </w:p>
        </w:tc>
      </w:tr>
      <w:tr w:rsidR="00AB78B3" w14:paraId="6F415DC7" w14:textId="77777777">
        <w:tc>
          <w:tcPr>
            <w:tcW w:w="0" w:type="auto"/>
          </w:tcPr>
          <w:p w14:paraId="51EB6374" w14:textId="77777777" w:rsidR="00AB78B3" w:rsidRDefault="00337FF0">
            <w:pPr>
              <w:pStyle w:val="Compact"/>
              <w:jc w:val="center"/>
            </w:pPr>
            <w:r>
              <w:t>TACNA</w:t>
            </w:r>
          </w:p>
        </w:tc>
        <w:tc>
          <w:tcPr>
            <w:tcW w:w="0" w:type="auto"/>
          </w:tcPr>
          <w:p w14:paraId="4E53354D" w14:textId="77777777" w:rsidR="00AB78B3" w:rsidRDefault="00337FF0">
            <w:pPr>
              <w:pStyle w:val="Compact"/>
              <w:jc w:val="center"/>
            </w:pPr>
            <w:r>
              <w:t>a80</w:t>
            </w:r>
          </w:p>
        </w:tc>
        <w:tc>
          <w:tcPr>
            <w:tcW w:w="0" w:type="auto"/>
          </w:tcPr>
          <w:p w14:paraId="6930B4D8" w14:textId="77777777" w:rsidR="00AB78B3" w:rsidRDefault="00337FF0">
            <w:pPr>
              <w:pStyle w:val="Compact"/>
              <w:jc w:val="center"/>
            </w:pPr>
            <w:r>
              <w:t>358.3</w:t>
            </w:r>
          </w:p>
        </w:tc>
        <w:tc>
          <w:tcPr>
            <w:tcW w:w="0" w:type="auto"/>
          </w:tcPr>
          <w:p w14:paraId="0C96B590" w14:textId="77777777" w:rsidR="00AB78B3" w:rsidRDefault="00337FF0">
            <w:pPr>
              <w:pStyle w:val="Compact"/>
              <w:jc w:val="center"/>
            </w:pPr>
            <w:r>
              <w:t>206</w:t>
            </w:r>
          </w:p>
        </w:tc>
        <w:tc>
          <w:tcPr>
            <w:tcW w:w="0" w:type="auto"/>
          </w:tcPr>
          <w:p w14:paraId="0CC008CB" w14:textId="77777777" w:rsidR="00AB78B3" w:rsidRDefault="00337FF0">
            <w:pPr>
              <w:pStyle w:val="Compact"/>
              <w:jc w:val="center"/>
            </w:pPr>
            <w:r>
              <w:t>NA</w:t>
            </w:r>
          </w:p>
        </w:tc>
        <w:tc>
          <w:tcPr>
            <w:tcW w:w="0" w:type="auto"/>
          </w:tcPr>
          <w:p w14:paraId="3E1DFF0E" w14:textId="77777777" w:rsidR="00AB78B3" w:rsidRDefault="00337FF0">
            <w:pPr>
              <w:pStyle w:val="Compact"/>
              <w:jc w:val="center"/>
            </w:pPr>
            <w:r>
              <w:t>NA</w:t>
            </w:r>
          </w:p>
        </w:tc>
        <w:tc>
          <w:tcPr>
            <w:tcW w:w="0" w:type="auto"/>
          </w:tcPr>
          <w:p w14:paraId="1FCE957A" w14:textId="77777777" w:rsidR="00AB78B3" w:rsidRDefault="00337FF0">
            <w:pPr>
              <w:pStyle w:val="Compact"/>
              <w:jc w:val="center"/>
            </w:pPr>
            <w:r>
              <w:t>NA</w:t>
            </w:r>
          </w:p>
        </w:tc>
        <w:tc>
          <w:tcPr>
            <w:tcW w:w="0" w:type="auto"/>
          </w:tcPr>
          <w:p w14:paraId="5349378B" w14:textId="77777777" w:rsidR="00AB78B3" w:rsidRDefault="00337FF0">
            <w:pPr>
              <w:pStyle w:val="Compact"/>
              <w:jc w:val="center"/>
            </w:pPr>
            <w:r>
              <w:t>306.6</w:t>
            </w:r>
          </w:p>
        </w:tc>
        <w:tc>
          <w:tcPr>
            <w:tcW w:w="0" w:type="auto"/>
          </w:tcPr>
          <w:p w14:paraId="3AE4C19D" w14:textId="77777777" w:rsidR="00AB78B3" w:rsidRDefault="00337FF0">
            <w:pPr>
              <w:pStyle w:val="Compact"/>
              <w:jc w:val="center"/>
            </w:pPr>
            <w:r>
              <w:t>189</w:t>
            </w:r>
          </w:p>
        </w:tc>
        <w:tc>
          <w:tcPr>
            <w:tcW w:w="0" w:type="auto"/>
          </w:tcPr>
          <w:p w14:paraId="74E47002" w14:textId="77777777" w:rsidR="00AB78B3" w:rsidRDefault="00337FF0">
            <w:pPr>
              <w:pStyle w:val="Compact"/>
              <w:jc w:val="center"/>
            </w:pPr>
            <w:r>
              <w:t>207</w:t>
            </w:r>
          </w:p>
        </w:tc>
        <w:tc>
          <w:tcPr>
            <w:tcW w:w="0" w:type="auto"/>
          </w:tcPr>
          <w:p w14:paraId="7AAA03F8" w14:textId="77777777" w:rsidR="00AB78B3" w:rsidRDefault="00337FF0">
            <w:pPr>
              <w:pStyle w:val="Compact"/>
              <w:jc w:val="center"/>
            </w:pPr>
            <w:r>
              <w:t>0.1443</w:t>
            </w:r>
          </w:p>
        </w:tc>
        <w:tc>
          <w:tcPr>
            <w:tcW w:w="0" w:type="auto"/>
          </w:tcPr>
          <w:p w14:paraId="67673C0D" w14:textId="77777777" w:rsidR="00AB78B3" w:rsidRDefault="00337FF0">
            <w:pPr>
              <w:pStyle w:val="Compact"/>
              <w:jc w:val="center"/>
            </w:pPr>
            <w:r>
              <w:t>51.7</w:t>
            </w:r>
          </w:p>
        </w:tc>
        <w:tc>
          <w:tcPr>
            <w:tcW w:w="0" w:type="auto"/>
          </w:tcPr>
          <w:p w14:paraId="7E779B68" w14:textId="77777777" w:rsidR="00AB78B3" w:rsidRDefault="00337FF0">
            <w:pPr>
              <w:pStyle w:val="Compact"/>
              <w:jc w:val="center"/>
            </w:pPr>
            <w:r>
              <w:t>17</w:t>
            </w:r>
          </w:p>
        </w:tc>
        <w:tc>
          <w:tcPr>
            <w:tcW w:w="0" w:type="auto"/>
          </w:tcPr>
          <w:p w14:paraId="4D91D912" w14:textId="77777777" w:rsidR="00AB78B3" w:rsidRDefault="00337FF0">
            <w:pPr>
              <w:pStyle w:val="Compact"/>
              <w:jc w:val="center"/>
            </w:pPr>
            <w:r>
              <w:t>0.00002288</w:t>
            </w:r>
          </w:p>
        </w:tc>
      </w:tr>
      <w:tr w:rsidR="00AB78B3" w14:paraId="2558E001" w14:textId="77777777">
        <w:tc>
          <w:tcPr>
            <w:tcW w:w="0" w:type="auto"/>
          </w:tcPr>
          <w:p w14:paraId="39B79E1E" w14:textId="77777777" w:rsidR="00AB78B3" w:rsidRDefault="00337FF0">
            <w:pPr>
              <w:pStyle w:val="Compact"/>
              <w:jc w:val="center"/>
            </w:pPr>
            <w:r>
              <w:t>TUMBES</w:t>
            </w:r>
          </w:p>
        </w:tc>
        <w:tc>
          <w:tcPr>
            <w:tcW w:w="0" w:type="auto"/>
          </w:tcPr>
          <w:p w14:paraId="5439C46E" w14:textId="77777777" w:rsidR="00AB78B3" w:rsidRDefault="00337FF0">
            <w:pPr>
              <w:pStyle w:val="Compact"/>
              <w:jc w:val="center"/>
            </w:pPr>
            <w:r>
              <w:t>a0.9</w:t>
            </w:r>
          </w:p>
        </w:tc>
        <w:tc>
          <w:tcPr>
            <w:tcW w:w="0" w:type="auto"/>
          </w:tcPr>
          <w:p w14:paraId="4731A081" w14:textId="77777777" w:rsidR="00AB78B3" w:rsidRDefault="00337FF0">
            <w:pPr>
              <w:pStyle w:val="Compact"/>
              <w:jc w:val="center"/>
            </w:pPr>
            <w:r>
              <w:t>53.94</w:t>
            </w:r>
          </w:p>
        </w:tc>
        <w:tc>
          <w:tcPr>
            <w:tcW w:w="0" w:type="auto"/>
          </w:tcPr>
          <w:p w14:paraId="55E747F5" w14:textId="77777777" w:rsidR="00AB78B3" w:rsidRDefault="00337FF0">
            <w:pPr>
              <w:pStyle w:val="Compact"/>
              <w:jc w:val="center"/>
            </w:pPr>
            <w:r>
              <w:t>133</w:t>
            </w:r>
          </w:p>
        </w:tc>
        <w:tc>
          <w:tcPr>
            <w:tcW w:w="0" w:type="auto"/>
          </w:tcPr>
          <w:p w14:paraId="24C06CB4" w14:textId="77777777" w:rsidR="00AB78B3" w:rsidRDefault="00337FF0">
            <w:pPr>
              <w:pStyle w:val="Compact"/>
              <w:jc w:val="center"/>
            </w:pPr>
            <w:r>
              <w:t>NA</w:t>
            </w:r>
          </w:p>
        </w:tc>
        <w:tc>
          <w:tcPr>
            <w:tcW w:w="0" w:type="auto"/>
          </w:tcPr>
          <w:p w14:paraId="0517020C" w14:textId="77777777" w:rsidR="00AB78B3" w:rsidRDefault="00337FF0">
            <w:pPr>
              <w:pStyle w:val="Compact"/>
              <w:jc w:val="center"/>
            </w:pPr>
            <w:r>
              <w:t>NA</w:t>
            </w:r>
          </w:p>
        </w:tc>
        <w:tc>
          <w:tcPr>
            <w:tcW w:w="0" w:type="auto"/>
          </w:tcPr>
          <w:p w14:paraId="5EB632DE" w14:textId="77777777" w:rsidR="00AB78B3" w:rsidRDefault="00337FF0">
            <w:pPr>
              <w:pStyle w:val="Compact"/>
              <w:jc w:val="center"/>
            </w:pPr>
            <w:r>
              <w:t>NA</w:t>
            </w:r>
          </w:p>
        </w:tc>
        <w:tc>
          <w:tcPr>
            <w:tcW w:w="0" w:type="auto"/>
          </w:tcPr>
          <w:p w14:paraId="0ECA4472" w14:textId="77777777" w:rsidR="00AB78B3" w:rsidRDefault="00337FF0">
            <w:pPr>
              <w:pStyle w:val="Compact"/>
              <w:jc w:val="center"/>
            </w:pPr>
            <w:r>
              <w:t>46.3</w:t>
            </w:r>
          </w:p>
        </w:tc>
        <w:tc>
          <w:tcPr>
            <w:tcW w:w="0" w:type="auto"/>
          </w:tcPr>
          <w:p w14:paraId="00B07C12" w14:textId="77777777" w:rsidR="00AB78B3" w:rsidRDefault="00337FF0">
            <w:pPr>
              <w:pStyle w:val="Compact"/>
              <w:jc w:val="center"/>
            </w:pPr>
            <w:r>
              <w:t>116</w:t>
            </w:r>
          </w:p>
        </w:tc>
        <w:tc>
          <w:tcPr>
            <w:tcW w:w="0" w:type="auto"/>
          </w:tcPr>
          <w:p w14:paraId="0D9469ED" w14:textId="77777777" w:rsidR="00AB78B3" w:rsidRDefault="00337FF0">
            <w:pPr>
              <w:pStyle w:val="Compact"/>
              <w:jc w:val="center"/>
            </w:pPr>
            <w:r>
              <w:t>134</w:t>
            </w:r>
          </w:p>
        </w:tc>
        <w:tc>
          <w:tcPr>
            <w:tcW w:w="0" w:type="auto"/>
          </w:tcPr>
          <w:p w14:paraId="11B06319" w14:textId="77777777" w:rsidR="00AB78B3" w:rsidRDefault="00337FF0">
            <w:pPr>
              <w:pStyle w:val="Compact"/>
              <w:jc w:val="center"/>
            </w:pPr>
            <w:r>
              <w:t>0.1416</w:t>
            </w:r>
          </w:p>
        </w:tc>
        <w:tc>
          <w:tcPr>
            <w:tcW w:w="0" w:type="auto"/>
          </w:tcPr>
          <w:p w14:paraId="36D66553" w14:textId="77777777" w:rsidR="00AB78B3" w:rsidRDefault="00337FF0">
            <w:pPr>
              <w:pStyle w:val="Compact"/>
              <w:jc w:val="center"/>
            </w:pPr>
            <w:r>
              <w:t>7.64</w:t>
            </w:r>
          </w:p>
        </w:tc>
        <w:tc>
          <w:tcPr>
            <w:tcW w:w="0" w:type="auto"/>
          </w:tcPr>
          <w:p w14:paraId="59F9FBED" w14:textId="77777777" w:rsidR="00AB78B3" w:rsidRDefault="00337FF0">
            <w:pPr>
              <w:pStyle w:val="Compact"/>
              <w:jc w:val="center"/>
            </w:pPr>
            <w:r>
              <w:t>17</w:t>
            </w:r>
          </w:p>
        </w:tc>
        <w:tc>
          <w:tcPr>
            <w:tcW w:w="0" w:type="auto"/>
          </w:tcPr>
          <w:p w14:paraId="6642A24A" w14:textId="77777777" w:rsidR="00AB78B3" w:rsidRDefault="00337FF0">
            <w:pPr>
              <w:pStyle w:val="Compact"/>
              <w:jc w:val="center"/>
            </w:pPr>
            <w:r>
              <w:t>0.9737</w:t>
            </w:r>
          </w:p>
        </w:tc>
      </w:tr>
      <w:tr w:rsidR="00AB78B3" w14:paraId="42541396" w14:textId="77777777">
        <w:tc>
          <w:tcPr>
            <w:tcW w:w="0" w:type="auto"/>
          </w:tcPr>
          <w:p w14:paraId="5D964826" w14:textId="77777777" w:rsidR="00AB78B3" w:rsidRDefault="00337FF0">
            <w:pPr>
              <w:pStyle w:val="Compact"/>
              <w:jc w:val="center"/>
            </w:pPr>
            <w:r>
              <w:t>TUMBES</w:t>
            </w:r>
          </w:p>
        </w:tc>
        <w:tc>
          <w:tcPr>
            <w:tcW w:w="0" w:type="auto"/>
          </w:tcPr>
          <w:p w14:paraId="695AC613" w14:textId="77777777" w:rsidR="00AB78B3" w:rsidRDefault="00337FF0">
            <w:pPr>
              <w:pStyle w:val="Compact"/>
              <w:jc w:val="center"/>
            </w:pPr>
            <w:r>
              <w:t>a10.19</w:t>
            </w:r>
          </w:p>
        </w:tc>
        <w:tc>
          <w:tcPr>
            <w:tcW w:w="0" w:type="auto"/>
          </w:tcPr>
          <w:p w14:paraId="5A6DB2CC" w14:textId="77777777" w:rsidR="00AB78B3" w:rsidRDefault="00337FF0">
            <w:pPr>
              <w:pStyle w:val="Compact"/>
              <w:jc w:val="center"/>
            </w:pPr>
            <w:r>
              <w:t>5.624</w:t>
            </w:r>
          </w:p>
        </w:tc>
        <w:tc>
          <w:tcPr>
            <w:tcW w:w="0" w:type="auto"/>
          </w:tcPr>
          <w:p w14:paraId="3D712B87" w14:textId="77777777" w:rsidR="00AB78B3" w:rsidRDefault="00337FF0">
            <w:pPr>
              <w:pStyle w:val="Compact"/>
              <w:jc w:val="center"/>
            </w:pPr>
            <w:r>
              <w:t>57</w:t>
            </w:r>
          </w:p>
        </w:tc>
        <w:tc>
          <w:tcPr>
            <w:tcW w:w="0" w:type="auto"/>
          </w:tcPr>
          <w:p w14:paraId="399FB7B4" w14:textId="77777777" w:rsidR="00AB78B3" w:rsidRDefault="00337FF0">
            <w:pPr>
              <w:pStyle w:val="Compact"/>
              <w:jc w:val="center"/>
            </w:pPr>
            <w:r>
              <w:t>NA</w:t>
            </w:r>
          </w:p>
        </w:tc>
        <w:tc>
          <w:tcPr>
            <w:tcW w:w="0" w:type="auto"/>
          </w:tcPr>
          <w:p w14:paraId="3F57502E" w14:textId="77777777" w:rsidR="00AB78B3" w:rsidRDefault="00337FF0">
            <w:pPr>
              <w:pStyle w:val="Compact"/>
              <w:jc w:val="center"/>
            </w:pPr>
            <w:r>
              <w:t>NA</w:t>
            </w:r>
          </w:p>
        </w:tc>
        <w:tc>
          <w:tcPr>
            <w:tcW w:w="0" w:type="auto"/>
          </w:tcPr>
          <w:p w14:paraId="13ABBBBF" w14:textId="77777777" w:rsidR="00AB78B3" w:rsidRDefault="00337FF0">
            <w:pPr>
              <w:pStyle w:val="Compact"/>
              <w:jc w:val="center"/>
            </w:pPr>
            <w:r>
              <w:t>NA</w:t>
            </w:r>
          </w:p>
        </w:tc>
        <w:tc>
          <w:tcPr>
            <w:tcW w:w="0" w:type="auto"/>
          </w:tcPr>
          <w:p w14:paraId="3E4E495B" w14:textId="77777777" w:rsidR="00AB78B3" w:rsidRDefault="00337FF0">
            <w:pPr>
              <w:pStyle w:val="Compact"/>
              <w:jc w:val="center"/>
            </w:pPr>
            <w:r>
              <w:t>4.239</w:t>
            </w:r>
          </w:p>
        </w:tc>
        <w:tc>
          <w:tcPr>
            <w:tcW w:w="0" w:type="auto"/>
          </w:tcPr>
          <w:p w14:paraId="5C610006" w14:textId="77777777" w:rsidR="00AB78B3" w:rsidRDefault="00337FF0">
            <w:pPr>
              <w:pStyle w:val="Compact"/>
              <w:jc w:val="center"/>
            </w:pPr>
            <w:r>
              <w:t>40</w:t>
            </w:r>
          </w:p>
        </w:tc>
        <w:tc>
          <w:tcPr>
            <w:tcW w:w="0" w:type="auto"/>
          </w:tcPr>
          <w:p w14:paraId="104AC977" w14:textId="77777777" w:rsidR="00AB78B3" w:rsidRDefault="00337FF0">
            <w:pPr>
              <w:pStyle w:val="Compact"/>
              <w:jc w:val="center"/>
            </w:pPr>
            <w:r>
              <w:t>58</w:t>
            </w:r>
          </w:p>
        </w:tc>
        <w:tc>
          <w:tcPr>
            <w:tcW w:w="0" w:type="auto"/>
          </w:tcPr>
          <w:p w14:paraId="201F8132" w14:textId="77777777" w:rsidR="00AB78B3" w:rsidRDefault="00337FF0">
            <w:pPr>
              <w:pStyle w:val="Compact"/>
              <w:jc w:val="center"/>
            </w:pPr>
            <w:r>
              <w:t>0.2462</w:t>
            </w:r>
          </w:p>
        </w:tc>
        <w:tc>
          <w:tcPr>
            <w:tcW w:w="0" w:type="auto"/>
          </w:tcPr>
          <w:p w14:paraId="73AC2005" w14:textId="77777777" w:rsidR="00AB78B3" w:rsidRDefault="00337FF0">
            <w:pPr>
              <w:pStyle w:val="Compact"/>
              <w:jc w:val="center"/>
            </w:pPr>
            <w:r>
              <w:t>1.385</w:t>
            </w:r>
          </w:p>
        </w:tc>
        <w:tc>
          <w:tcPr>
            <w:tcW w:w="0" w:type="auto"/>
          </w:tcPr>
          <w:p w14:paraId="2D555D3F" w14:textId="77777777" w:rsidR="00AB78B3" w:rsidRDefault="00337FF0">
            <w:pPr>
              <w:pStyle w:val="Compact"/>
              <w:jc w:val="center"/>
            </w:pPr>
            <w:r>
              <w:t>17</w:t>
            </w:r>
          </w:p>
        </w:tc>
        <w:tc>
          <w:tcPr>
            <w:tcW w:w="0" w:type="auto"/>
          </w:tcPr>
          <w:p w14:paraId="3EE7166C" w14:textId="77777777" w:rsidR="00AB78B3" w:rsidRDefault="00337FF0">
            <w:pPr>
              <w:pStyle w:val="Compact"/>
              <w:jc w:val="center"/>
            </w:pPr>
            <w:r>
              <w:t>1</w:t>
            </w:r>
          </w:p>
        </w:tc>
      </w:tr>
      <w:tr w:rsidR="00AB78B3" w14:paraId="555F009F" w14:textId="77777777">
        <w:tc>
          <w:tcPr>
            <w:tcW w:w="0" w:type="auto"/>
          </w:tcPr>
          <w:p w14:paraId="2E803FFA" w14:textId="77777777" w:rsidR="00AB78B3" w:rsidRDefault="00337FF0">
            <w:pPr>
              <w:pStyle w:val="Compact"/>
              <w:jc w:val="center"/>
            </w:pPr>
            <w:r>
              <w:t>TUMBES</w:t>
            </w:r>
          </w:p>
        </w:tc>
        <w:tc>
          <w:tcPr>
            <w:tcW w:w="0" w:type="auto"/>
          </w:tcPr>
          <w:p w14:paraId="09233589" w14:textId="77777777" w:rsidR="00AB78B3" w:rsidRDefault="00337FF0">
            <w:pPr>
              <w:pStyle w:val="Compact"/>
              <w:jc w:val="center"/>
            </w:pPr>
            <w:r>
              <w:t>a20.29</w:t>
            </w:r>
          </w:p>
        </w:tc>
        <w:tc>
          <w:tcPr>
            <w:tcW w:w="0" w:type="auto"/>
          </w:tcPr>
          <w:p w14:paraId="26C988D6" w14:textId="77777777" w:rsidR="00AB78B3" w:rsidRDefault="00337FF0">
            <w:pPr>
              <w:pStyle w:val="Compact"/>
              <w:jc w:val="center"/>
            </w:pPr>
            <w:r>
              <w:t>26.32</w:t>
            </w:r>
          </w:p>
        </w:tc>
        <w:tc>
          <w:tcPr>
            <w:tcW w:w="0" w:type="auto"/>
          </w:tcPr>
          <w:p w14:paraId="1C9338D6" w14:textId="77777777" w:rsidR="00AB78B3" w:rsidRDefault="00337FF0">
            <w:pPr>
              <w:pStyle w:val="Compact"/>
              <w:jc w:val="center"/>
            </w:pPr>
            <w:r>
              <w:t>107</w:t>
            </w:r>
          </w:p>
        </w:tc>
        <w:tc>
          <w:tcPr>
            <w:tcW w:w="0" w:type="auto"/>
          </w:tcPr>
          <w:p w14:paraId="56F81AF8" w14:textId="77777777" w:rsidR="00AB78B3" w:rsidRDefault="00337FF0">
            <w:pPr>
              <w:pStyle w:val="Compact"/>
              <w:jc w:val="center"/>
            </w:pPr>
            <w:r>
              <w:t>NA</w:t>
            </w:r>
          </w:p>
        </w:tc>
        <w:tc>
          <w:tcPr>
            <w:tcW w:w="0" w:type="auto"/>
          </w:tcPr>
          <w:p w14:paraId="072F82E6" w14:textId="77777777" w:rsidR="00AB78B3" w:rsidRDefault="00337FF0">
            <w:pPr>
              <w:pStyle w:val="Compact"/>
              <w:jc w:val="center"/>
            </w:pPr>
            <w:r>
              <w:t>NA</w:t>
            </w:r>
          </w:p>
        </w:tc>
        <w:tc>
          <w:tcPr>
            <w:tcW w:w="0" w:type="auto"/>
          </w:tcPr>
          <w:p w14:paraId="44BD6D1F" w14:textId="77777777" w:rsidR="00AB78B3" w:rsidRDefault="00337FF0">
            <w:pPr>
              <w:pStyle w:val="Compact"/>
              <w:jc w:val="center"/>
            </w:pPr>
            <w:r>
              <w:t>NA</w:t>
            </w:r>
          </w:p>
        </w:tc>
        <w:tc>
          <w:tcPr>
            <w:tcW w:w="0" w:type="auto"/>
          </w:tcPr>
          <w:p w14:paraId="3210279D" w14:textId="77777777" w:rsidR="00AB78B3" w:rsidRDefault="00337FF0">
            <w:pPr>
              <w:pStyle w:val="Compact"/>
              <w:jc w:val="center"/>
            </w:pPr>
            <w:r>
              <w:t>22.29</w:t>
            </w:r>
          </w:p>
        </w:tc>
        <w:tc>
          <w:tcPr>
            <w:tcW w:w="0" w:type="auto"/>
          </w:tcPr>
          <w:p w14:paraId="30CC7459" w14:textId="77777777" w:rsidR="00AB78B3" w:rsidRDefault="00337FF0">
            <w:pPr>
              <w:pStyle w:val="Compact"/>
              <w:jc w:val="center"/>
            </w:pPr>
            <w:r>
              <w:t>90</w:t>
            </w:r>
          </w:p>
        </w:tc>
        <w:tc>
          <w:tcPr>
            <w:tcW w:w="0" w:type="auto"/>
          </w:tcPr>
          <w:p w14:paraId="2E984AA8" w14:textId="77777777" w:rsidR="00AB78B3" w:rsidRDefault="00337FF0">
            <w:pPr>
              <w:pStyle w:val="Compact"/>
              <w:jc w:val="center"/>
            </w:pPr>
            <w:r>
              <w:t>108</w:t>
            </w:r>
          </w:p>
        </w:tc>
        <w:tc>
          <w:tcPr>
            <w:tcW w:w="0" w:type="auto"/>
          </w:tcPr>
          <w:p w14:paraId="2374DE15" w14:textId="77777777" w:rsidR="00AB78B3" w:rsidRDefault="00337FF0">
            <w:pPr>
              <w:pStyle w:val="Compact"/>
              <w:jc w:val="center"/>
            </w:pPr>
            <w:r>
              <w:t>0.1531</w:t>
            </w:r>
          </w:p>
        </w:tc>
        <w:tc>
          <w:tcPr>
            <w:tcW w:w="0" w:type="auto"/>
          </w:tcPr>
          <w:p w14:paraId="5578974E" w14:textId="77777777" w:rsidR="00AB78B3" w:rsidRDefault="00337FF0">
            <w:pPr>
              <w:pStyle w:val="Compact"/>
              <w:jc w:val="center"/>
            </w:pPr>
            <w:r>
              <w:t>4.029</w:t>
            </w:r>
          </w:p>
        </w:tc>
        <w:tc>
          <w:tcPr>
            <w:tcW w:w="0" w:type="auto"/>
          </w:tcPr>
          <w:p w14:paraId="0E5176B6" w14:textId="77777777" w:rsidR="00AB78B3" w:rsidRDefault="00337FF0">
            <w:pPr>
              <w:pStyle w:val="Compact"/>
              <w:jc w:val="center"/>
            </w:pPr>
            <w:r>
              <w:t>17</w:t>
            </w:r>
          </w:p>
        </w:tc>
        <w:tc>
          <w:tcPr>
            <w:tcW w:w="0" w:type="auto"/>
          </w:tcPr>
          <w:p w14:paraId="6643E2C1" w14:textId="77777777" w:rsidR="00AB78B3" w:rsidRDefault="00337FF0">
            <w:pPr>
              <w:pStyle w:val="Compact"/>
              <w:jc w:val="center"/>
            </w:pPr>
            <w:r>
              <w:t>0.9995</w:t>
            </w:r>
          </w:p>
        </w:tc>
      </w:tr>
      <w:tr w:rsidR="00AB78B3" w14:paraId="17559919" w14:textId="77777777">
        <w:tc>
          <w:tcPr>
            <w:tcW w:w="0" w:type="auto"/>
          </w:tcPr>
          <w:p w14:paraId="38A7ACED" w14:textId="77777777" w:rsidR="00AB78B3" w:rsidRDefault="00337FF0">
            <w:pPr>
              <w:pStyle w:val="Compact"/>
              <w:jc w:val="center"/>
            </w:pPr>
            <w:r>
              <w:t>TUMBES</w:t>
            </w:r>
          </w:p>
        </w:tc>
        <w:tc>
          <w:tcPr>
            <w:tcW w:w="0" w:type="auto"/>
          </w:tcPr>
          <w:p w14:paraId="13A1DFC9" w14:textId="77777777" w:rsidR="00AB78B3" w:rsidRDefault="00337FF0">
            <w:pPr>
              <w:pStyle w:val="Compact"/>
              <w:jc w:val="center"/>
            </w:pPr>
            <w:r>
              <w:t>a30.39</w:t>
            </w:r>
          </w:p>
        </w:tc>
        <w:tc>
          <w:tcPr>
            <w:tcW w:w="0" w:type="auto"/>
          </w:tcPr>
          <w:p w14:paraId="4412D3C6" w14:textId="77777777" w:rsidR="00AB78B3" w:rsidRDefault="00337FF0">
            <w:pPr>
              <w:pStyle w:val="Compact"/>
              <w:jc w:val="center"/>
            </w:pPr>
            <w:r>
              <w:t>52.44</w:t>
            </w:r>
          </w:p>
        </w:tc>
        <w:tc>
          <w:tcPr>
            <w:tcW w:w="0" w:type="auto"/>
          </w:tcPr>
          <w:p w14:paraId="21531DC9" w14:textId="77777777" w:rsidR="00AB78B3" w:rsidRDefault="00337FF0">
            <w:pPr>
              <w:pStyle w:val="Compact"/>
              <w:jc w:val="center"/>
            </w:pPr>
            <w:r>
              <w:t>136</w:t>
            </w:r>
          </w:p>
        </w:tc>
        <w:tc>
          <w:tcPr>
            <w:tcW w:w="0" w:type="auto"/>
          </w:tcPr>
          <w:p w14:paraId="0CAA6D1B" w14:textId="77777777" w:rsidR="00AB78B3" w:rsidRDefault="00337FF0">
            <w:pPr>
              <w:pStyle w:val="Compact"/>
              <w:jc w:val="center"/>
            </w:pPr>
            <w:r>
              <w:t>NA</w:t>
            </w:r>
          </w:p>
        </w:tc>
        <w:tc>
          <w:tcPr>
            <w:tcW w:w="0" w:type="auto"/>
          </w:tcPr>
          <w:p w14:paraId="01286A6C" w14:textId="77777777" w:rsidR="00AB78B3" w:rsidRDefault="00337FF0">
            <w:pPr>
              <w:pStyle w:val="Compact"/>
              <w:jc w:val="center"/>
            </w:pPr>
            <w:r>
              <w:t>NA</w:t>
            </w:r>
          </w:p>
        </w:tc>
        <w:tc>
          <w:tcPr>
            <w:tcW w:w="0" w:type="auto"/>
          </w:tcPr>
          <w:p w14:paraId="06875AE6" w14:textId="77777777" w:rsidR="00AB78B3" w:rsidRDefault="00337FF0">
            <w:pPr>
              <w:pStyle w:val="Compact"/>
              <w:jc w:val="center"/>
            </w:pPr>
            <w:r>
              <w:t>NA</w:t>
            </w:r>
          </w:p>
        </w:tc>
        <w:tc>
          <w:tcPr>
            <w:tcW w:w="0" w:type="auto"/>
          </w:tcPr>
          <w:p w14:paraId="11B6DCBC" w14:textId="77777777" w:rsidR="00AB78B3" w:rsidRDefault="00337FF0">
            <w:pPr>
              <w:pStyle w:val="Compact"/>
              <w:jc w:val="center"/>
            </w:pPr>
            <w:r>
              <w:t>42.63</w:t>
            </w:r>
          </w:p>
        </w:tc>
        <w:tc>
          <w:tcPr>
            <w:tcW w:w="0" w:type="auto"/>
          </w:tcPr>
          <w:p w14:paraId="2F3ED998" w14:textId="77777777" w:rsidR="00AB78B3" w:rsidRDefault="00337FF0">
            <w:pPr>
              <w:pStyle w:val="Compact"/>
              <w:jc w:val="center"/>
            </w:pPr>
            <w:r>
              <w:t>119</w:t>
            </w:r>
          </w:p>
        </w:tc>
        <w:tc>
          <w:tcPr>
            <w:tcW w:w="0" w:type="auto"/>
          </w:tcPr>
          <w:p w14:paraId="192E66C2" w14:textId="77777777" w:rsidR="00AB78B3" w:rsidRDefault="00337FF0">
            <w:pPr>
              <w:pStyle w:val="Compact"/>
              <w:jc w:val="center"/>
            </w:pPr>
            <w:r>
              <w:t>137</w:t>
            </w:r>
          </w:p>
        </w:tc>
        <w:tc>
          <w:tcPr>
            <w:tcW w:w="0" w:type="auto"/>
          </w:tcPr>
          <w:p w14:paraId="2428D18E" w14:textId="77777777" w:rsidR="00AB78B3" w:rsidRDefault="00337FF0">
            <w:pPr>
              <w:pStyle w:val="Compact"/>
              <w:jc w:val="center"/>
            </w:pPr>
            <w:r>
              <w:t>0.1871</w:t>
            </w:r>
          </w:p>
        </w:tc>
        <w:tc>
          <w:tcPr>
            <w:tcW w:w="0" w:type="auto"/>
          </w:tcPr>
          <w:p w14:paraId="4CFC0D73" w14:textId="77777777" w:rsidR="00AB78B3" w:rsidRDefault="00337FF0">
            <w:pPr>
              <w:pStyle w:val="Compact"/>
              <w:jc w:val="center"/>
            </w:pPr>
            <w:r>
              <w:t>9.812</w:t>
            </w:r>
          </w:p>
        </w:tc>
        <w:tc>
          <w:tcPr>
            <w:tcW w:w="0" w:type="auto"/>
          </w:tcPr>
          <w:p w14:paraId="7C9CDEF3" w14:textId="77777777" w:rsidR="00AB78B3" w:rsidRDefault="00337FF0">
            <w:pPr>
              <w:pStyle w:val="Compact"/>
              <w:jc w:val="center"/>
            </w:pPr>
            <w:r>
              <w:t>17</w:t>
            </w:r>
          </w:p>
        </w:tc>
        <w:tc>
          <w:tcPr>
            <w:tcW w:w="0" w:type="auto"/>
          </w:tcPr>
          <w:p w14:paraId="2921F8E1" w14:textId="77777777" w:rsidR="00AB78B3" w:rsidRDefault="00337FF0">
            <w:pPr>
              <w:pStyle w:val="Compact"/>
              <w:jc w:val="center"/>
            </w:pPr>
            <w:r>
              <w:t>0.9113</w:t>
            </w:r>
          </w:p>
        </w:tc>
      </w:tr>
      <w:tr w:rsidR="00AB78B3" w14:paraId="5F4A0E94" w14:textId="77777777">
        <w:tc>
          <w:tcPr>
            <w:tcW w:w="0" w:type="auto"/>
          </w:tcPr>
          <w:p w14:paraId="49DF00E4" w14:textId="77777777" w:rsidR="00AB78B3" w:rsidRDefault="00337FF0">
            <w:pPr>
              <w:pStyle w:val="Compact"/>
              <w:jc w:val="center"/>
            </w:pPr>
            <w:r>
              <w:t>TUMBES</w:t>
            </w:r>
          </w:p>
        </w:tc>
        <w:tc>
          <w:tcPr>
            <w:tcW w:w="0" w:type="auto"/>
          </w:tcPr>
          <w:p w14:paraId="0B31F622" w14:textId="77777777" w:rsidR="00AB78B3" w:rsidRDefault="00337FF0">
            <w:pPr>
              <w:pStyle w:val="Compact"/>
              <w:jc w:val="center"/>
            </w:pPr>
            <w:r>
              <w:t>a40.49</w:t>
            </w:r>
          </w:p>
        </w:tc>
        <w:tc>
          <w:tcPr>
            <w:tcW w:w="0" w:type="auto"/>
          </w:tcPr>
          <w:p w14:paraId="16BC3EE3" w14:textId="77777777" w:rsidR="00AB78B3" w:rsidRDefault="00337FF0">
            <w:pPr>
              <w:pStyle w:val="Compact"/>
              <w:jc w:val="center"/>
            </w:pPr>
            <w:r>
              <w:t>93.67</w:t>
            </w:r>
          </w:p>
        </w:tc>
        <w:tc>
          <w:tcPr>
            <w:tcW w:w="0" w:type="auto"/>
          </w:tcPr>
          <w:p w14:paraId="4EC53759" w14:textId="77777777" w:rsidR="00AB78B3" w:rsidRDefault="00337FF0">
            <w:pPr>
              <w:pStyle w:val="Compact"/>
              <w:jc w:val="center"/>
            </w:pPr>
            <w:r>
              <w:t>152</w:t>
            </w:r>
          </w:p>
        </w:tc>
        <w:tc>
          <w:tcPr>
            <w:tcW w:w="0" w:type="auto"/>
          </w:tcPr>
          <w:p w14:paraId="7EE9239A" w14:textId="77777777" w:rsidR="00AB78B3" w:rsidRDefault="00337FF0">
            <w:pPr>
              <w:pStyle w:val="Compact"/>
              <w:jc w:val="center"/>
            </w:pPr>
            <w:r>
              <w:t>NA</w:t>
            </w:r>
          </w:p>
        </w:tc>
        <w:tc>
          <w:tcPr>
            <w:tcW w:w="0" w:type="auto"/>
          </w:tcPr>
          <w:p w14:paraId="5107B5B8" w14:textId="77777777" w:rsidR="00AB78B3" w:rsidRDefault="00337FF0">
            <w:pPr>
              <w:pStyle w:val="Compact"/>
              <w:jc w:val="center"/>
            </w:pPr>
            <w:r>
              <w:t>NA</w:t>
            </w:r>
          </w:p>
        </w:tc>
        <w:tc>
          <w:tcPr>
            <w:tcW w:w="0" w:type="auto"/>
          </w:tcPr>
          <w:p w14:paraId="2FD3278A" w14:textId="77777777" w:rsidR="00AB78B3" w:rsidRDefault="00337FF0">
            <w:pPr>
              <w:pStyle w:val="Compact"/>
              <w:jc w:val="center"/>
            </w:pPr>
            <w:r>
              <w:t>NA</w:t>
            </w:r>
          </w:p>
        </w:tc>
        <w:tc>
          <w:tcPr>
            <w:tcW w:w="0" w:type="auto"/>
          </w:tcPr>
          <w:p w14:paraId="52A0AEDA" w14:textId="77777777" w:rsidR="00AB78B3" w:rsidRDefault="00337FF0">
            <w:pPr>
              <w:pStyle w:val="Compact"/>
              <w:jc w:val="center"/>
            </w:pPr>
            <w:r>
              <w:t>68.08</w:t>
            </w:r>
          </w:p>
        </w:tc>
        <w:tc>
          <w:tcPr>
            <w:tcW w:w="0" w:type="auto"/>
          </w:tcPr>
          <w:p w14:paraId="7960B33D" w14:textId="77777777" w:rsidR="00AB78B3" w:rsidRDefault="00337FF0">
            <w:pPr>
              <w:pStyle w:val="Compact"/>
              <w:jc w:val="center"/>
            </w:pPr>
            <w:r>
              <w:t>135</w:t>
            </w:r>
          </w:p>
        </w:tc>
        <w:tc>
          <w:tcPr>
            <w:tcW w:w="0" w:type="auto"/>
          </w:tcPr>
          <w:p w14:paraId="0DC92765" w14:textId="77777777" w:rsidR="00AB78B3" w:rsidRDefault="00337FF0">
            <w:pPr>
              <w:pStyle w:val="Compact"/>
              <w:jc w:val="center"/>
            </w:pPr>
            <w:r>
              <w:t>153</w:t>
            </w:r>
          </w:p>
        </w:tc>
        <w:tc>
          <w:tcPr>
            <w:tcW w:w="0" w:type="auto"/>
          </w:tcPr>
          <w:p w14:paraId="78F90775" w14:textId="77777777" w:rsidR="00AB78B3" w:rsidRDefault="00337FF0">
            <w:pPr>
              <w:pStyle w:val="Compact"/>
              <w:jc w:val="center"/>
            </w:pPr>
            <w:r>
              <w:t>0.2732</w:t>
            </w:r>
          </w:p>
        </w:tc>
        <w:tc>
          <w:tcPr>
            <w:tcW w:w="0" w:type="auto"/>
          </w:tcPr>
          <w:p w14:paraId="04A0156F" w14:textId="77777777" w:rsidR="00AB78B3" w:rsidRDefault="00337FF0">
            <w:pPr>
              <w:pStyle w:val="Compact"/>
              <w:jc w:val="center"/>
            </w:pPr>
            <w:r>
              <w:t>25.59</w:t>
            </w:r>
          </w:p>
        </w:tc>
        <w:tc>
          <w:tcPr>
            <w:tcW w:w="0" w:type="auto"/>
          </w:tcPr>
          <w:p w14:paraId="0C62F59B" w14:textId="77777777" w:rsidR="00AB78B3" w:rsidRDefault="00337FF0">
            <w:pPr>
              <w:pStyle w:val="Compact"/>
              <w:jc w:val="center"/>
            </w:pPr>
            <w:r>
              <w:t>17</w:t>
            </w:r>
          </w:p>
        </w:tc>
        <w:tc>
          <w:tcPr>
            <w:tcW w:w="0" w:type="auto"/>
          </w:tcPr>
          <w:p w14:paraId="4B74EA37" w14:textId="77777777" w:rsidR="00AB78B3" w:rsidRDefault="00337FF0">
            <w:pPr>
              <w:pStyle w:val="Compact"/>
              <w:jc w:val="center"/>
            </w:pPr>
            <w:r>
              <w:t>0.08216</w:t>
            </w:r>
          </w:p>
        </w:tc>
      </w:tr>
      <w:tr w:rsidR="00AB78B3" w14:paraId="200D3016" w14:textId="77777777">
        <w:tc>
          <w:tcPr>
            <w:tcW w:w="0" w:type="auto"/>
          </w:tcPr>
          <w:p w14:paraId="371E325C" w14:textId="77777777" w:rsidR="00AB78B3" w:rsidRDefault="00337FF0">
            <w:pPr>
              <w:pStyle w:val="Compact"/>
              <w:jc w:val="center"/>
            </w:pPr>
            <w:r>
              <w:t>TUMBES</w:t>
            </w:r>
          </w:p>
        </w:tc>
        <w:tc>
          <w:tcPr>
            <w:tcW w:w="0" w:type="auto"/>
          </w:tcPr>
          <w:p w14:paraId="1C7ED129" w14:textId="77777777" w:rsidR="00AB78B3" w:rsidRDefault="00337FF0">
            <w:pPr>
              <w:pStyle w:val="Compact"/>
              <w:jc w:val="center"/>
            </w:pPr>
            <w:r>
              <w:t>a50.59</w:t>
            </w:r>
          </w:p>
        </w:tc>
        <w:tc>
          <w:tcPr>
            <w:tcW w:w="0" w:type="auto"/>
          </w:tcPr>
          <w:p w14:paraId="482ACE49" w14:textId="77777777" w:rsidR="00AB78B3" w:rsidRDefault="00337FF0">
            <w:pPr>
              <w:pStyle w:val="Compact"/>
              <w:jc w:val="center"/>
            </w:pPr>
            <w:r>
              <w:t>267.8</w:t>
            </w:r>
          </w:p>
        </w:tc>
        <w:tc>
          <w:tcPr>
            <w:tcW w:w="0" w:type="auto"/>
          </w:tcPr>
          <w:p w14:paraId="2D38AFCC" w14:textId="77777777" w:rsidR="00AB78B3" w:rsidRDefault="00337FF0">
            <w:pPr>
              <w:pStyle w:val="Compact"/>
              <w:jc w:val="center"/>
            </w:pPr>
            <w:r>
              <w:t>174</w:t>
            </w:r>
          </w:p>
        </w:tc>
        <w:tc>
          <w:tcPr>
            <w:tcW w:w="0" w:type="auto"/>
          </w:tcPr>
          <w:p w14:paraId="72BCE073" w14:textId="77777777" w:rsidR="00AB78B3" w:rsidRDefault="00337FF0">
            <w:pPr>
              <w:pStyle w:val="Compact"/>
              <w:jc w:val="center"/>
            </w:pPr>
            <w:r>
              <w:t>NA</w:t>
            </w:r>
          </w:p>
        </w:tc>
        <w:tc>
          <w:tcPr>
            <w:tcW w:w="0" w:type="auto"/>
          </w:tcPr>
          <w:p w14:paraId="52FB9696" w14:textId="77777777" w:rsidR="00AB78B3" w:rsidRDefault="00337FF0">
            <w:pPr>
              <w:pStyle w:val="Compact"/>
              <w:jc w:val="center"/>
            </w:pPr>
            <w:r>
              <w:t>NA</w:t>
            </w:r>
          </w:p>
        </w:tc>
        <w:tc>
          <w:tcPr>
            <w:tcW w:w="0" w:type="auto"/>
          </w:tcPr>
          <w:p w14:paraId="18CCC73F" w14:textId="77777777" w:rsidR="00AB78B3" w:rsidRDefault="00337FF0">
            <w:pPr>
              <w:pStyle w:val="Compact"/>
              <w:jc w:val="center"/>
            </w:pPr>
            <w:r>
              <w:t>NA</w:t>
            </w:r>
          </w:p>
        </w:tc>
        <w:tc>
          <w:tcPr>
            <w:tcW w:w="0" w:type="auto"/>
          </w:tcPr>
          <w:p w14:paraId="03046BB2" w14:textId="77777777" w:rsidR="00AB78B3" w:rsidRDefault="00337FF0">
            <w:pPr>
              <w:pStyle w:val="Compact"/>
              <w:jc w:val="center"/>
            </w:pPr>
            <w:r>
              <w:t>130.7</w:t>
            </w:r>
          </w:p>
        </w:tc>
        <w:tc>
          <w:tcPr>
            <w:tcW w:w="0" w:type="auto"/>
          </w:tcPr>
          <w:p w14:paraId="5BA43ACB" w14:textId="77777777" w:rsidR="00AB78B3" w:rsidRDefault="00337FF0">
            <w:pPr>
              <w:pStyle w:val="Compact"/>
              <w:jc w:val="center"/>
            </w:pPr>
            <w:r>
              <w:t>157</w:t>
            </w:r>
          </w:p>
        </w:tc>
        <w:tc>
          <w:tcPr>
            <w:tcW w:w="0" w:type="auto"/>
          </w:tcPr>
          <w:p w14:paraId="46706141" w14:textId="77777777" w:rsidR="00AB78B3" w:rsidRDefault="00337FF0">
            <w:pPr>
              <w:pStyle w:val="Compact"/>
              <w:jc w:val="center"/>
            </w:pPr>
            <w:r>
              <w:t>175</w:t>
            </w:r>
          </w:p>
        </w:tc>
        <w:tc>
          <w:tcPr>
            <w:tcW w:w="0" w:type="auto"/>
          </w:tcPr>
          <w:p w14:paraId="604FCD7B" w14:textId="77777777" w:rsidR="00AB78B3" w:rsidRDefault="00337FF0">
            <w:pPr>
              <w:pStyle w:val="Compact"/>
              <w:jc w:val="center"/>
            </w:pPr>
            <w:r>
              <w:t>0.5118</w:t>
            </w:r>
          </w:p>
        </w:tc>
        <w:tc>
          <w:tcPr>
            <w:tcW w:w="0" w:type="auto"/>
          </w:tcPr>
          <w:p w14:paraId="708AE3D6" w14:textId="77777777" w:rsidR="00AB78B3" w:rsidRDefault="00337FF0">
            <w:pPr>
              <w:pStyle w:val="Compact"/>
              <w:jc w:val="center"/>
            </w:pPr>
            <w:r>
              <w:t>137</w:t>
            </w:r>
          </w:p>
        </w:tc>
        <w:tc>
          <w:tcPr>
            <w:tcW w:w="0" w:type="auto"/>
          </w:tcPr>
          <w:p w14:paraId="1B53881F" w14:textId="77777777" w:rsidR="00AB78B3" w:rsidRDefault="00337FF0">
            <w:pPr>
              <w:pStyle w:val="Compact"/>
              <w:jc w:val="center"/>
            </w:pPr>
            <w:r>
              <w:t>17</w:t>
            </w:r>
          </w:p>
        </w:tc>
        <w:tc>
          <w:tcPr>
            <w:tcW w:w="0" w:type="auto"/>
          </w:tcPr>
          <w:p w14:paraId="6E99DF02" w14:textId="77777777" w:rsidR="00AB78B3" w:rsidRDefault="00337FF0">
            <w:pPr>
              <w:pStyle w:val="Compact"/>
              <w:jc w:val="center"/>
            </w:pPr>
            <w:r>
              <w:t>8.15e-21</w:t>
            </w:r>
          </w:p>
        </w:tc>
      </w:tr>
      <w:tr w:rsidR="00AB78B3" w14:paraId="31969705" w14:textId="77777777">
        <w:tc>
          <w:tcPr>
            <w:tcW w:w="0" w:type="auto"/>
          </w:tcPr>
          <w:p w14:paraId="34FA863F" w14:textId="77777777" w:rsidR="00AB78B3" w:rsidRDefault="00337FF0">
            <w:pPr>
              <w:pStyle w:val="Compact"/>
              <w:jc w:val="center"/>
            </w:pPr>
            <w:r>
              <w:t>TUMBES</w:t>
            </w:r>
          </w:p>
        </w:tc>
        <w:tc>
          <w:tcPr>
            <w:tcW w:w="0" w:type="auto"/>
          </w:tcPr>
          <w:p w14:paraId="09FCF8F4" w14:textId="77777777" w:rsidR="00AB78B3" w:rsidRDefault="00337FF0">
            <w:pPr>
              <w:pStyle w:val="Compact"/>
              <w:jc w:val="center"/>
            </w:pPr>
            <w:r>
              <w:t>a60.69</w:t>
            </w:r>
          </w:p>
        </w:tc>
        <w:tc>
          <w:tcPr>
            <w:tcW w:w="0" w:type="auto"/>
          </w:tcPr>
          <w:p w14:paraId="48E768DB" w14:textId="77777777" w:rsidR="00AB78B3" w:rsidRDefault="00337FF0">
            <w:pPr>
              <w:pStyle w:val="Compact"/>
              <w:jc w:val="center"/>
            </w:pPr>
            <w:r>
              <w:t>491.9</w:t>
            </w:r>
          </w:p>
        </w:tc>
        <w:tc>
          <w:tcPr>
            <w:tcW w:w="0" w:type="auto"/>
          </w:tcPr>
          <w:p w14:paraId="70AE6695" w14:textId="77777777" w:rsidR="00AB78B3" w:rsidRDefault="00337FF0">
            <w:pPr>
              <w:pStyle w:val="Compact"/>
              <w:jc w:val="center"/>
            </w:pPr>
            <w:r>
              <w:t>195</w:t>
            </w:r>
          </w:p>
        </w:tc>
        <w:tc>
          <w:tcPr>
            <w:tcW w:w="0" w:type="auto"/>
          </w:tcPr>
          <w:p w14:paraId="6DA257D7" w14:textId="77777777" w:rsidR="00AB78B3" w:rsidRDefault="00337FF0">
            <w:pPr>
              <w:pStyle w:val="Compact"/>
              <w:jc w:val="center"/>
            </w:pPr>
            <w:r>
              <w:t>NA</w:t>
            </w:r>
          </w:p>
        </w:tc>
        <w:tc>
          <w:tcPr>
            <w:tcW w:w="0" w:type="auto"/>
          </w:tcPr>
          <w:p w14:paraId="0810BABC" w14:textId="77777777" w:rsidR="00AB78B3" w:rsidRDefault="00337FF0">
            <w:pPr>
              <w:pStyle w:val="Compact"/>
              <w:jc w:val="center"/>
            </w:pPr>
            <w:r>
              <w:t>NA</w:t>
            </w:r>
          </w:p>
        </w:tc>
        <w:tc>
          <w:tcPr>
            <w:tcW w:w="0" w:type="auto"/>
          </w:tcPr>
          <w:p w14:paraId="04D879DE" w14:textId="77777777" w:rsidR="00AB78B3" w:rsidRDefault="00337FF0">
            <w:pPr>
              <w:pStyle w:val="Compact"/>
              <w:jc w:val="center"/>
            </w:pPr>
            <w:r>
              <w:t>NA</w:t>
            </w:r>
          </w:p>
        </w:tc>
        <w:tc>
          <w:tcPr>
            <w:tcW w:w="0" w:type="auto"/>
          </w:tcPr>
          <w:p w14:paraId="7FC7FCA1" w14:textId="77777777" w:rsidR="00AB78B3" w:rsidRDefault="00337FF0">
            <w:pPr>
              <w:pStyle w:val="Compact"/>
              <w:jc w:val="center"/>
            </w:pPr>
            <w:r>
              <w:t>198.8</w:t>
            </w:r>
          </w:p>
        </w:tc>
        <w:tc>
          <w:tcPr>
            <w:tcW w:w="0" w:type="auto"/>
          </w:tcPr>
          <w:p w14:paraId="3633BB87" w14:textId="77777777" w:rsidR="00AB78B3" w:rsidRDefault="00337FF0">
            <w:pPr>
              <w:pStyle w:val="Compact"/>
              <w:jc w:val="center"/>
            </w:pPr>
            <w:r>
              <w:t>178</w:t>
            </w:r>
          </w:p>
        </w:tc>
        <w:tc>
          <w:tcPr>
            <w:tcW w:w="0" w:type="auto"/>
          </w:tcPr>
          <w:p w14:paraId="79ADFA70" w14:textId="77777777" w:rsidR="00AB78B3" w:rsidRDefault="00337FF0">
            <w:pPr>
              <w:pStyle w:val="Compact"/>
              <w:jc w:val="center"/>
            </w:pPr>
            <w:r>
              <w:t>196</w:t>
            </w:r>
          </w:p>
        </w:tc>
        <w:tc>
          <w:tcPr>
            <w:tcW w:w="0" w:type="auto"/>
          </w:tcPr>
          <w:p w14:paraId="226D9712" w14:textId="77777777" w:rsidR="00AB78B3" w:rsidRDefault="00337FF0">
            <w:pPr>
              <w:pStyle w:val="Compact"/>
              <w:jc w:val="center"/>
            </w:pPr>
            <w:r>
              <w:t>0.5957</w:t>
            </w:r>
          </w:p>
        </w:tc>
        <w:tc>
          <w:tcPr>
            <w:tcW w:w="0" w:type="auto"/>
          </w:tcPr>
          <w:p w14:paraId="61495518" w14:textId="77777777" w:rsidR="00AB78B3" w:rsidRDefault="00337FF0">
            <w:pPr>
              <w:pStyle w:val="Compact"/>
              <w:jc w:val="center"/>
            </w:pPr>
            <w:r>
              <w:t>293</w:t>
            </w:r>
          </w:p>
        </w:tc>
        <w:tc>
          <w:tcPr>
            <w:tcW w:w="0" w:type="auto"/>
          </w:tcPr>
          <w:p w14:paraId="55526577" w14:textId="77777777" w:rsidR="00AB78B3" w:rsidRDefault="00337FF0">
            <w:pPr>
              <w:pStyle w:val="Compact"/>
              <w:jc w:val="center"/>
            </w:pPr>
            <w:r>
              <w:t>17</w:t>
            </w:r>
          </w:p>
        </w:tc>
        <w:tc>
          <w:tcPr>
            <w:tcW w:w="0" w:type="auto"/>
          </w:tcPr>
          <w:p w14:paraId="550B67B6" w14:textId="77777777" w:rsidR="00AB78B3" w:rsidRDefault="00337FF0">
            <w:pPr>
              <w:pStyle w:val="Compact"/>
              <w:jc w:val="center"/>
            </w:pPr>
            <w:r>
              <w:t>3.091e-52</w:t>
            </w:r>
          </w:p>
        </w:tc>
      </w:tr>
      <w:tr w:rsidR="00AB78B3" w14:paraId="68934A05" w14:textId="77777777">
        <w:tc>
          <w:tcPr>
            <w:tcW w:w="0" w:type="auto"/>
          </w:tcPr>
          <w:p w14:paraId="792C75DA" w14:textId="77777777" w:rsidR="00AB78B3" w:rsidRDefault="00337FF0">
            <w:pPr>
              <w:pStyle w:val="Compact"/>
              <w:jc w:val="center"/>
            </w:pPr>
            <w:r>
              <w:t>TUMBES</w:t>
            </w:r>
          </w:p>
        </w:tc>
        <w:tc>
          <w:tcPr>
            <w:tcW w:w="0" w:type="auto"/>
          </w:tcPr>
          <w:p w14:paraId="39B220A2" w14:textId="77777777" w:rsidR="00AB78B3" w:rsidRDefault="00337FF0">
            <w:pPr>
              <w:pStyle w:val="Compact"/>
              <w:jc w:val="center"/>
            </w:pPr>
            <w:r>
              <w:t>a70.79</w:t>
            </w:r>
          </w:p>
        </w:tc>
        <w:tc>
          <w:tcPr>
            <w:tcW w:w="0" w:type="auto"/>
          </w:tcPr>
          <w:p w14:paraId="019ACB2F" w14:textId="77777777" w:rsidR="00AB78B3" w:rsidRDefault="00337FF0">
            <w:pPr>
              <w:pStyle w:val="Compact"/>
              <w:jc w:val="center"/>
            </w:pPr>
            <w:r>
              <w:t>368.9</w:t>
            </w:r>
          </w:p>
        </w:tc>
        <w:tc>
          <w:tcPr>
            <w:tcW w:w="0" w:type="auto"/>
          </w:tcPr>
          <w:p w14:paraId="2A7185DE" w14:textId="77777777" w:rsidR="00AB78B3" w:rsidRDefault="00337FF0">
            <w:pPr>
              <w:pStyle w:val="Compact"/>
              <w:jc w:val="center"/>
            </w:pPr>
            <w:r>
              <w:t>195</w:t>
            </w:r>
          </w:p>
        </w:tc>
        <w:tc>
          <w:tcPr>
            <w:tcW w:w="0" w:type="auto"/>
          </w:tcPr>
          <w:p w14:paraId="60296D8A" w14:textId="77777777" w:rsidR="00AB78B3" w:rsidRDefault="00337FF0">
            <w:pPr>
              <w:pStyle w:val="Compact"/>
              <w:jc w:val="center"/>
            </w:pPr>
            <w:r>
              <w:t>NA</w:t>
            </w:r>
          </w:p>
        </w:tc>
        <w:tc>
          <w:tcPr>
            <w:tcW w:w="0" w:type="auto"/>
          </w:tcPr>
          <w:p w14:paraId="305C2EF2" w14:textId="77777777" w:rsidR="00AB78B3" w:rsidRDefault="00337FF0">
            <w:pPr>
              <w:pStyle w:val="Compact"/>
              <w:jc w:val="center"/>
            </w:pPr>
            <w:r>
              <w:t>NA</w:t>
            </w:r>
          </w:p>
        </w:tc>
        <w:tc>
          <w:tcPr>
            <w:tcW w:w="0" w:type="auto"/>
          </w:tcPr>
          <w:p w14:paraId="5B81D9F9" w14:textId="77777777" w:rsidR="00AB78B3" w:rsidRDefault="00337FF0">
            <w:pPr>
              <w:pStyle w:val="Compact"/>
              <w:jc w:val="center"/>
            </w:pPr>
            <w:r>
              <w:t>NA</w:t>
            </w:r>
          </w:p>
        </w:tc>
        <w:tc>
          <w:tcPr>
            <w:tcW w:w="0" w:type="auto"/>
          </w:tcPr>
          <w:p w14:paraId="1F93FA0E" w14:textId="77777777" w:rsidR="00AB78B3" w:rsidRDefault="00337FF0">
            <w:pPr>
              <w:pStyle w:val="Compact"/>
              <w:jc w:val="center"/>
            </w:pPr>
            <w:r>
              <w:t>196.5</w:t>
            </w:r>
          </w:p>
        </w:tc>
        <w:tc>
          <w:tcPr>
            <w:tcW w:w="0" w:type="auto"/>
          </w:tcPr>
          <w:p w14:paraId="0AECA156" w14:textId="77777777" w:rsidR="00AB78B3" w:rsidRDefault="00337FF0">
            <w:pPr>
              <w:pStyle w:val="Compact"/>
              <w:jc w:val="center"/>
            </w:pPr>
            <w:r>
              <w:t>178</w:t>
            </w:r>
          </w:p>
        </w:tc>
        <w:tc>
          <w:tcPr>
            <w:tcW w:w="0" w:type="auto"/>
          </w:tcPr>
          <w:p w14:paraId="32F62733" w14:textId="77777777" w:rsidR="00AB78B3" w:rsidRDefault="00337FF0">
            <w:pPr>
              <w:pStyle w:val="Compact"/>
              <w:jc w:val="center"/>
            </w:pPr>
            <w:r>
              <w:t>196</w:t>
            </w:r>
          </w:p>
        </w:tc>
        <w:tc>
          <w:tcPr>
            <w:tcW w:w="0" w:type="auto"/>
          </w:tcPr>
          <w:p w14:paraId="284AA9E5" w14:textId="77777777" w:rsidR="00AB78B3" w:rsidRDefault="00337FF0">
            <w:pPr>
              <w:pStyle w:val="Compact"/>
              <w:jc w:val="center"/>
            </w:pPr>
            <w:r>
              <w:t>0.4673</w:t>
            </w:r>
          </w:p>
        </w:tc>
        <w:tc>
          <w:tcPr>
            <w:tcW w:w="0" w:type="auto"/>
          </w:tcPr>
          <w:p w14:paraId="53646BEA" w14:textId="77777777" w:rsidR="00AB78B3" w:rsidRDefault="00337FF0">
            <w:pPr>
              <w:pStyle w:val="Compact"/>
              <w:jc w:val="center"/>
            </w:pPr>
            <w:r>
              <w:t>172.4</w:t>
            </w:r>
          </w:p>
        </w:tc>
        <w:tc>
          <w:tcPr>
            <w:tcW w:w="0" w:type="auto"/>
          </w:tcPr>
          <w:p w14:paraId="4E8CD2EA" w14:textId="77777777" w:rsidR="00AB78B3" w:rsidRDefault="00337FF0">
            <w:pPr>
              <w:pStyle w:val="Compact"/>
              <w:jc w:val="center"/>
            </w:pPr>
            <w:r>
              <w:t>17</w:t>
            </w:r>
          </w:p>
        </w:tc>
        <w:tc>
          <w:tcPr>
            <w:tcW w:w="0" w:type="auto"/>
          </w:tcPr>
          <w:p w14:paraId="0B842BDC" w14:textId="77777777" w:rsidR="00AB78B3" w:rsidRDefault="00337FF0">
            <w:pPr>
              <w:pStyle w:val="Compact"/>
              <w:jc w:val="center"/>
            </w:pPr>
            <w:r>
              <w:t>9.323e-28</w:t>
            </w:r>
          </w:p>
        </w:tc>
      </w:tr>
      <w:tr w:rsidR="00AB78B3" w14:paraId="50B05BF4" w14:textId="77777777">
        <w:tc>
          <w:tcPr>
            <w:tcW w:w="0" w:type="auto"/>
          </w:tcPr>
          <w:p w14:paraId="758B9D5F" w14:textId="77777777" w:rsidR="00AB78B3" w:rsidRDefault="00337FF0">
            <w:pPr>
              <w:pStyle w:val="Compact"/>
              <w:jc w:val="center"/>
            </w:pPr>
            <w:r>
              <w:t>TUMBES</w:t>
            </w:r>
          </w:p>
        </w:tc>
        <w:tc>
          <w:tcPr>
            <w:tcW w:w="0" w:type="auto"/>
          </w:tcPr>
          <w:p w14:paraId="08213383" w14:textId="77777777" w:rsidR="00AB78B3" w:rsidRDefault="00337FF0">
            <w:pPr>
              <w:pStyle w:val="Compact"/>
              <w:jc w:val="center"/>
            </w:pPr>
            <w:r>
              <w:t>a80</w:t>
            </w:r>
          </w:p>
        </w:tc>
        <w:tc>
          <w:tcPr>
            <w:tcW w:w="0" w:type="auto"/>
          </w:tcPr>
          <w:p w14:paraId="7CC1CE93" w14:textId="77777777" w:rsidR="00AB78B3" w:rsidRDefault="00337FF0">
            <w:pPr>
              <w:pStyle w:val="Compact"/>
              <w:jc w:val="center"/>
            </w:pPr>
            <w:r>
              <w:t>384.6</w:t>
            </w:r>
          </w:p>
        </w:tc>
        <w:tc>
          <w:tcPr>
            <w:tcW w:w="0" w:type="auto"/>
          </w:tcPr>
          <w:p w14:paraId="321EE121" w14:textId="77777777" w:rsidR="00AB78B3" w:rsidRDefault="00337FF0">
            <w:pPr>
              <w:pStyle w:val="Compact"/>
              <w:jc w:val="center"/>
            </w:pPr>
            <w:r>
              <w:t>205</w:t>
            </w:r>
          </w:p>
        </w:tc>
        <w:tc>
          <w:tcPr>
            <w:tcW w:w="0" w:type="auto"/>
          </w:tcPr>
          <w:p w14:paraId="65AF6F0D" w14:textId="77777777" w:rsidR="00AB78B3" w:rsidRDefault="00337FF0">
            <w:pPr>
              <w:pStyle w:val="Compact"/>
              <w:jc w:val="center"/>
            </w:pPr>
            <w:r>
              <w:t>NA</w:t>
            </w:r>
          </w:p>
        </w:tc>
        <w:tc>
          <w:tcPr>
            <w:tcW w:w="0" w:type="auto"/>
          </w:tcPr>
          <w:p w14:paraId="16442B2E" w14:textId="77777777" w:rsidR="00AB78B3" w:rsidRDefault="00337FF0">
            <w:pPr>
              <w:pStyle w:val="Compact"/>
              <w:jc w:val="center"/>
            </w:pPr>
            <w:r>
              <w:t>NA</w:t>
            </w:r>
          </w:p>
        </w:tc>
        <w:tc>
          <w:tcPr>
            <w:tcW w:w="0" w:type="auto"/>
          </w:tcPr>
          <w:p w14:paraId="503934F0" w14:textId="77777777" w:rsidR="00AB78B3" w:rsidRDefault="00337FF0">
            <w:pPr>
              <w:pStyle w:val="Compact"/>
              <w:jc w:val="center"/>
            </w:pPr>
            <w:r>
              <w:t>NA</w:t>
            </w:r>
          </w:p>
        </w:tc>
        <w:tc>
          <w:tcPr>
            <w:tcW w:w="0" w:type="auto"/>
          </w:tcPr>
          <w:p w14:paraId="3DB0C1FD" w14:textId="77777777" w:rsidR="00AB78B3" w:rsidRDefault="00337FF0">
            <w:pPr>
              <w:pStyle w:val="Compact"/>
              <w:jc w:val="center"/>
            </w:pPr>
            <w:r>
              <w:t>235.3</w:t>
            </w:r>
          </w:p>
        </w:tc>
        <w:tc>
          <w:tcPr>
            <w:tcW w:w="0" w:type="auto"/>
          </w:tcPr>
          <w:p w14:paraId="410EE8D7" w14:textId="77777777" w:rsidR="00AB78B3" w:rsidRDefault="00337FF0">
            <w:pPr>
              <w:pStyle w:val="Compact"/>
              <w:jc w:val="center"/>
            </w:pPr>
            <w:r>
              <w:t>188</w:t>
            </w:r>
          </w:p>
        </w:tc>
        <w:tc>
          <w:tcPr>
            <w:tcW w:w="0" w:type="auto"/>
          </w:tcPr>
          <w:p w14:paraId="74076974" w14:textId="77777777" w:rsidR="00AB78B3" w:rsidRDefault="00337FF0">
            <w:pPr>
              <w:pStyle w:val="Compact"/>
              <w:jc w:val="center"/>
            </w:pPr>
            <w:r>
              <w:t>206</w:t>
            </w:r>
          </w:p>
        </w:tc>
        <w:tc>
          <w:tcPr>
            <w:tcW w:w="0" w:type="auto"/>
          </w:tcPr>
          <w:p w14:paraId="5B656FD0" w14:textId="77777777" w:rsidR="00AB78B3" w:rsidRDefault="00337FF0">
            <w:pPr>
              <w:pStyle w:val="Compact"/>
              <w:jc w:val="center"/>
            </w:pPr>
            <w:r>
              <w:t>0.388</w:t>
            </w:r>
          </w:p>
        </w:tc>
        <w:tc>
          <w:tcPr>
            <w:tcW w:w="0" w:type="auto"/>
          </w:tcPr>
          <w:p w14:paraId="5D7F7553" w14:textId="77777777" w:rsidR="00AB78B3" w:rsidRDefault="00337FF0">
            <w:pPr>
              <w:pStyle w:val="Compact"/>
              <w:jc w:val="center"/>
            </w:pPr>
            <w:r>
              <w:t>149.2</w:t>
            </w:r>
          </w:p>
        </w:tc>
        <w:tc>
          <w:tcPr>
            <w:tcW w:w="0" w:type="auto"/>
          </w:tcPr>
          <w:p w14:paraId="7DC4C72B" w14:textId="77777777" w:rsidR="00AB78B3" w:rsidRDefault="00337FF0">
            <w:pPr>
              <w:pStyle w:val="Compact"/>
              <w:jc w:val="center"/>
            </w:pPr>
            <w:r>
              <w:t>17</w:t>
            </w:r>
          </w:p>
        </w:tc>
        <w:tc>
          <w:tcPr>
            <w:tcW w:w="0" w:type="auto"/>
          </w:tcPr>
          <w:p w14:paraId="0119AA8C" w14:textId="77777777" w:rsidR="00AB78B3" w:rsidRDefault="00337FF0">
            <w:pPr>
              <w:pStyle w:val="Compact"/>
              <w:jc w:val="center"/>
            </w:pPr>
            <w:r>
              <w:t>3.464e-23</w:t>
            </w:r>
          </w:p>
        </w:tc>
      </w:tr>
      <w:tr w:rsidR="00AB78B3" w14:paraId="2811A820" w14:textId="77777777">
        <w:tc>
          <w:tcPr>
            <w:tcW w:w="0" w:type="auto"/>
          </w:tcPr>
          <w:p w14:paraId="18C48818" w14:textId="77777777" w:rsidR="00AB78B3" w:rsidRDefault="00337FF0">
            <w:pPr>
              <w:pStyle w:val="Compact"/>
              <w:jc w:val="center"/>
            </w:pPr>
            <w:r>
              <w:t>UCAYALI</w:t>
            </w:r>
          </w:p>
        </w:tc>
        <w:tc>
          <w:tcPr>
            <w:tcW w:w="0" w:type="auto"/>
          </w:tcPr>
          <w:p w14:paraId="46A5C79A" w14:textId="77777777" w:rsidR="00AB78B3" w:rsidRDefault="00337FF0">
            <w:pPr>
              <w:pStyle w:val="Compact"/>
              <w:jc w:val="center"/>
            </w:pPr>
            <w:r>
              <w:t>a0.9</w:t>
            </w:r>
          </w:p>
        </w:tc>
        <w:tc>
          <w:tcPr>
            <w:tcW w:w="0" w:type="auto"/>
          </w:tcPr>
          <w:p w14:paraId="60E73257" w14:textId="77777777" w:rsidR="00AB78B3" w:rsidRDefault="00337FF0">
            <w:pPr>
              <w:pStyle w:val="Compact"/>
              <w:jc w:val="center"/>
            </w:pPr>
            <w:r>
              <w:t>199.1</w:t>
            </w:r>
          </w:p>
        </w:tc>
        <w:tc>
          <w:tcPr>
            <w:tcW w:w="0" w:type="auto"/>
          </w:tcPr>
          <w:p w14:paraId="208313D1" w14:textId="77777777" w:rsidR="00AB78B3" w:rsidRDefault="00337FF0">
            <w:pPr>
              <w:pStyle w:val="Compact"/>
              <w:jc w:val="center"/>
            </w:pPr>
            <w:r>
              <w:t>192</w:t>
            </w:r>
          </w:p>
        </w:tc>
        <w:tc>
          <w:tcPr>
            <w:tcW w:w="0" w:type="auto"/>
          </w:tcPr>
          <w:p w14:paraId="5F9BF517" w14:textId="77777777" w:rsidR="00AB78B3" w:rsidRDefault="00337FF0">
            <w:pPr>
              <w:pStyle w:val="Compact"/>
              <w:jc w:val="center"/>
            </w:pPr>
            <w:r>
              <w:t>NA</w:t>
            </w:r>
          </w:p>
        </w:tc>
        <w:tc>
          <w:tcPr>
            <w:tcW w:w="0" w:type="auto"/>
          </w:tcPr>
          <w:p w14:paraId="7D166E16" w14:textId="77777777" w:rsidR="00AB78B3" w:rsidRDefault="00337FF0">
            <w:pPr>
              <w:pStyle w:val="Compact"/>
              <w:jc w:val="center"/>
            </w:pPr>
            <w:r>
              <w:t>NA</w:t>
            </w:r>
          </w:p>
        </w:tc>
        <w:tc>
          <w:tcPr>
            <w:tcW w:w="0" w:type="auto"/>
          </w:tcPr>
          <w:p w14:paraId="608A300F" w14:textId="77777777" w:rsidR="00AB78B3" w:rsidRDefault="00337FF0">
            <w:pPr>
              <w:pStyle w:val="Compact"/>
              <w:jc w:val="center"/>
            </w:pPr>
            <w:r>
              <w:t>NA</w:t>
            </w:r>
          </w:p>
        </w:tc>
        <w:tc>
          <w:tcPr>
            <w:tcW w:w="0" w:type="auto"/>
          </w:tcPr>
          <w:p w14:paraId="3062A935" w14:textId="77777777" w:rsidR="00AB78B3" w:rsidRDefault="00337FF0">
            <w:pPr>
              <w:pStyle w:val="Compact"/>
              <w:jc w:val="center"/>
            </w:pPr>
            <w:r>
              <w:t>155.9</w:t>
            </w:r>
          </w:p>
        </w:tc>
        <w:tc>
          <w:tcPr>
            <w:tcW w:w="0" w:type="auto"/>
          </w:tcPr>
          <w:p w14:paraId="54023676" w14:textId="77777777" w:rsidR="00AB78B3" w:rsidRDefault="00337FF0">
            <w:pPr>
              <w:pStyle w:val="Compact"/>
              <w:jc w:val="center"/>
            </w:pPr>
            <w:r>
              <w:t>175</w:t>
            </w:r>
          </w:p>
        </w:tc>
        <w:tc>
          <w:tcPr>
            <w:tcW w:w="0" w:type="auto"/>
          </w:tcPr>
          <w:p w14:paraId="73F02F65" w14:textId="77777777" w:rsidR="00AB78B3" w:rsidRDefault="00337FF0">
            <w:pPr>
              <w:pStyle w:val="Compact"/>
              <w:jc w:val="center"/>
            </w:pPr>
            <w:r>
              <w:t>193</w:t>
            </w:r>
          </w:p>
        </w:tc>
        <w:tc>
          <w:tcPr>
            <w:tcW w:w="0" w:type="auto"/>
          </w:tcPr>
          <w:p w14:paraId="6057306C" w14:textId="77777777" w:rsidR="00AB78B3" w:rsidRDefault="00337FF0">
            <w:pPr>
              <w:pStyle w:val="Compact"/>
              <w:jc w:val="center"/>
            </w:pPr>
            <w:r>
              <w:t>0.2173</w:t>
            </w:r>
          </w:p>
        </w:tc>
        <w:tc>
          <w:tcPr>
            <w:tcW w:w="0" w:type="auto"/>
          </w:tcPr>
          <w:p w14:paraId="0BE98D75" w14:textId="77777777" w:rsidR="00AB78B3" w:rsidRDefault="00337FF0">
            <w:pPr>
              <w:pStyle w:val="Compact"/>
              <w:jc w:val="center"/>
            </w:pPr>
            <w:r>
              <w:t>43.27</w:t>
            </w:r>
          </w:p>
        </w:tc>
        <w:tc>
          <w:tcPr>
            <w:tcW w:w="0" w:type="auto"/>
          </w:tcPr>
          <w:p w14:paraId="19E47C66" w14:textId="77777777" w:rsidR="00AB78B3" w:rsidRDefault="00337FF0">
            <w:pPr>
              <w:pStyle w:val="Compact"/>
              <w:jc w:val="center"/>
            </w:pPr>
            <w:r>
              <w:t>17</w:t>
            </w:r>
          </w:p>
        </w:tc>
        <w:tc>
          <w:tcPr>
            <w:tcW w:w="0" w:type="auto"/>
          </w:tcPr>
          <w:p w14:paraId="6D85260D" w14:textId="77777777" w:rsidR="00AB78B3" w:rsidRDefault="00337FF0">
            <w:pPr>
              <w:pStyle w:val="Compact"/>
              <w:jc w:val="center"/>
            </w:pPr>
            <w:r>
              <w:t>0.0004387</w:t>
            </w:r>
          </w:p>
        </w:tc>
      </w:tr>
      <w:tr w:rsidR="00AB78B3" w14:paraId="71513D16" w14:textId="77777777">
        <w:tc>
          <w:tcPr>
            <w:tcW w:w="0" w:type="auto"/>
          </w:tcPr>
          <w:p w14:paraId="486BA093" w14:textId="77777777" w:rsidR="00AB78B3" w:rsidRDefault="00337FF0">
            <w:pPr>
              <w:pStyle w:val="Compact"/>
              <w:jc w:val="center"/>
            </w:pPr>
            <w:r>
              <w:t>UCAYALI</w:t>
            </w:r>
          </w:p>
        </w:tc>
        <w:tc>
          <w:tcPr>
            <w:tcW w:w="0" w:type="auto"/>
          </w:tcPr>
          <w:p w14:paraId="63FC1625" w14:textId="77777777" w:rsidR="00AB78B3" w:rsidRDefault="00337FF0">
            <w:pPr>
              <w:pStyle w:val="Compact"/>
              <w:jc w:val="center"/>
            </w:pPr>
            <w:r>
              <w:t>a10.19</w:t>
            </w:r>
          </w:p>
        </w:tc>
        <w:tc>
          <w:tcPr>
            <w:tcW w:w="0" w:type="auto"/>
          </w:tcPr>
          <w:p w14:paraId="58EA751D" w14:textId="77777777" w:rsidR="00AB78B3" w:rsidRDefault="00337FF0">
            <w:pPr>
              <w:pStyle w:val="Compact"/>
              <w:jc w:val="center"/>
            </w:pPr>
            <w:r>
              <w:t>45.36</w:t>
            </w:r>
          </w:p>
        </w:tc>
        <w:tc>
          <w:tcPr>
            <w:tcW w:w="0" w:type="auto"/>
          </w:tcPr>
          <w:p w14:paraId="359BB40D" w14:textId="77777777" w:rsidR="00AB78B3" w:rsidRDefault="00337FF0">
            <w:pPr>
              <w:pStyle w:val="Compact"/>
              <w:jc w:val="center"/>
            </w:pPr>
            <w:r>
              <w:t>123</w:t>
            </w:r>
          </w:p>
        </w:tc>
        <w:tc>
          <w:tcPr>
            <w:tcW w:w="0" w:type="auto"/>
          </w:tcPr>
          <w:p w14:paraId="31571A62" w14:textId="77777777" w:rsidR="00AB78B3" w:rsidRDefault="00337FF0">
            <w:pPr>
              <w:pStyle w:val="Compact"/>
              <w:jc w:val="center"/>
            </w:pPr>
            <w:r>
              <w:t>NA</w:t>
            </w:r>
          </w:p>
        </w:tc>
        <w:tc>
          <w:tcPr>
            <w:tcW w:w="0" w:type="auto"/>
          </w:tcPr>
          <w:p w14:paraId="759BFC43" w14:textId="77777777" w:rsidR="00AB78B3" w:rsidRDefault="00337FF0">
            <w:pPr>
              <w:pStyle w:val="Compact"/>
              <w:jc w:val="center"/>
            </w:pPr>
            <w:r>
              <w:t>NA</w:t>
            </w:r>
          </w:p>
        </w:tc>
        <w:tc>
          <w:tcPr>
            <w:tcW w:w="0" w:type="auto"/>
          </w:tcPr>
          <w:p w14:paraId="7C298E4C" w14:textId="77777777" w:rsidR="00AB78B3" w:rsidRDefault="00337FF0">
            <w:pPr>
              <w:pStyle w:val="Compact"/>
              <w:jc w:val="center"/>
            </w:pPr>
            <w:r>
              <w:t>NA</w:t>
            </w:r>
          </w:p>
        </w:tc>
        <w:tc>
          <w:tcPr>
            <w:tcW w:w="0" w:type="auto"/>
          </w:tcPr>
          <w:p w14:paraId="6144F278" w14:textId="77777777" w:rsidR="00AB78B3" w:rsidRDefault="00337FF0">
            <w:pPr>
              <w:pStyle w:val="Compact"/>
              <w:jc w:val="center"/>
            </w:pPr>
            <w:r>
              <w:t>38.54</w:t>
            </w:r>
          </w:p>
        </w:tc>
        <w:tc>
          <w:tcPr>
            <w:tcW w:w="0" w:type="auto"/>
          </w:tcPr>
          <w:p w14:paraId="2D16BEFC" w14:textId="77777777" w:rsidR="00AB78B3" w:rsidRDefault="00337FF0">
            <w:pPr>
              <w:pStyle w:val="Compact"/>
              <w:jc w:val="center"/>
            </w:pPr>
            <w:r>
              <w:t>106</w:t>
            </w:r>
          </w:p>
        </w:tc>
        <w:tc>
          <w:tcPr>
            <w:tcW w:w="0" w:type="auto"/>
          </w:tcPr>
          <w:p w14:paraId="5CA997C5" w14:textId="77777777" w:rsidR="00AB78B3" w:rsidRDefault="00337FF0">
            <w:pPr>
              <w:pStyle w:val="Compact"/>
              <w:jc w:val="center"/>
            </w:pPr>
            <w:r>
              <w:t>124</w:t>
            </w:r>
          </w:p>
        </w:tc>
        <w:tc>
          <w:tcPr>
            <w:tcW w:w="0" w:type="auto"/>
          </w:tcPr>
          <w:p w14:paraId="713052AE" w14:textId="77777777" w:rsidR="00AB78B3" w:rsidRDefault="00337FF0">
            <w:pPr>
              <w:pStyle w:val="Compact"/>
              <w:jc w:val="center"/>
            </w:pPr>
            <w:r>
              <w:t>0.1504</w:t>
            </w:r>
          </w:p>
        </w:tc>
        <w:tc>
          <w:tcPr>
            <w:tcW w:w="0" w:type="auto"/>
          </w:tcPr>
          <w:p w14:paraId="65E0CF8D" w14:textId="77777777" w:rsidR="00AB78B3" w:rsidRDefault="00337FF0">
            <w:pPr>
              <w:pStyle w:val="Compact"/>
              <w:jc w:val="center"/>
            </w:pPr>
            <w:r>
              <w:t>6.824</w:t>
            </w:r>
          </w:p>
        </w:tc>
        <w:tc>
          <w:tcPr>
            <w:tcW w:w="0" w:type="auto"/>
          </w:tcPr>
          <w:p w14:paraId="7C873540" w14:textId="77777777" w:rsidR="00AB78B3" w:rsidRDefault="00337FF0">
            <w:pPr>
              <w:pStyle w:val="Compact"/>
              <w:jc w:val="center"/>
            </w:pPr>
            <w:r>
              <w:t>17</w:t>
            </w:r>
          </w:p>
        </w:tc>
        <w:tc>
          <w:tcPr>
            <w:tcW w:w="0" w:type="auto"/>
          </w:tcPr>
          <w:p w14:paraId="6A12E111" w14:textId="77777777" w:rsidR="00AB78B3" w:rsidRDefault="00337FF0">
            <w:pPr>
              <w:pStyle w:val="Compact"/>
              <w:jc w:val="center"/>
            </w:pPr>
            <w:r>
              <w:t>0.9857</w:t>
            </w:r>
          </w:p>
        </w:tc>
      </w:tr>
      <w:tr w:rsidR="00AB78B3" w14:paraId="2365A101" w14:textId="77777777">
        <w:tc>
          <w:tcPr>
            <w:tcW w:w="0" w:type="auto"/>
          </w:tcPr>
          <w:p w14:paraId="54A1751E" w14:textId="77777777" w:rsidR="00AB78B3" w:rsidRDefault="00337FF0">
            <w:pPr>
              <w:pStyle w:val="Compact"/>
              <w:jc w:val="center"/>
            </w:pPr>
            <w:r>
              <w:t>UCAYALI</w:t>
            </w:r>
          </w:p>
        </w:tc>
        <w:tc>
          <w:tcPr>
            <w:tcW w:w="0" w:type="auto"/>
          </w:tcPr>
          <w:p w14:paraId="5116F11D" w14:textId="77777777" w:rsidR="00AB78B3" w:rsidRDefault="00337FF0">
            <w:pPr>
              <w:pStyle w:val="Compact"/>
              <w:jc w:val="center"/>
            </w:pPr>
            <w:r>
              <w:t>a20.29</w:t>
            </w:r>
          </w:p>
        </w:tc>
        <w:tc>
          <w:tcPr>
            <w:tcW w:w="0" w:type="auto"/>
          </w:tcPr>
          <w:p w14:paraId="782CD0FB" w14:textId="77777777" w:rsidR="00AB78B3" w:rsidRDefault="00337FF0">
            <w:pPr>
              <w:pStyle w:val="Compact"/>
              <w:jc w:val="center"/>
            </w:pPr>
            <w:r>
              <w:t>167.7</w:t>
            </w:r>
          </w:p>
        </w:tc>
        <w:tc>
          <w:tcPr>
            <w:tcW w:w="0" w:type="auto"/>
          </w:tcPr>
          <w:p w14:paraId="6A5A1927" w14:textId="77777777" w:rsidR="00AB78B3" w:rsidRDefault="00337FF0">
            <w:pPr>
              <w:pStyle w:val="Compact"/>
              <w:jc w:val="center"/>
            </w:pPr>
            <w:r>
              <w:t>176</w:t>
            </w:r>
          </w:p>
        </w:tc>
        <w:tc>
          <w:tcPr>
            <w:tcW w:w="0" w:type="auto"/>
          </w:tcPr>
          <w:p w14:paraId="1D83E3A2" w14:textId="77777777" w:rsidR="00AB78B3" w:rsidRDefault="00337FF0">
            <w:pPr>
              <w:pStyle w:val="Compact"/>
              <w:jc w:val="center"/>
            </w:pPr>
            <w:r>
              <w:t>NA</w:t>
            </w:r>
          </w:p>
        </w:tc>
        <w:tc>
          <w:tcPr>
            <w:tcW w:w="0" w:type="auto"/>
          </w:tcPr>
          <w:p w14:paraId="67C077FE" w14:textId="77777777" w:rsidR="00AB78B3" w:rsidRDefault="00337FF0">
            <w:pPr>
              <w:pStyle w:val="Compact"/>
              <w:jc w:val="center"/>
            </w:pPr>
            <w:r>
              <w:t>NA</w:t>
            </w:r>
          </w:p>
        </w:tc>
        <w:tc>
          <w:tcPr>
            <w:tcW w:w="0" w:type="auto"/>
          </w:tcPr>
          <w:p w14:paraId="5DC849AD" w14:textId="77777777" w:rsidR="00AB78B3" w:rsidRDefault="00337FF0">
            <w:pPr>
              <w:pStyle w:val="Compact"/>
              <w:jc w:val="center"/>
            </w:pPr>
            <w:r>
              <w:t>NA</w:t>
            </w:r>
          </w:p>
        </w:tc>
        <w:tc>
          <w:tcPr>
            <w:tcW w:w="0" w:type="auto"/>
          </w:tcPr>
          <w:p w14:paraId="67BF5C18" w14:textId="77777777" w:rsidR="00AB78B3" w:rsidRDefault="00337FF0">
            <w:pPr>
              <w:pStyle w:val="Compact"/>
              <w:jc w:val="center"/>
            </w:pPr>
            <w:r>
              <w:t>147.8</w:t>
            </w:r>
          </w:p>
        </w:tc>
        <w:tc>
          <w:tcPr>
            <w:tcW w:w="0" w:type="auto"/>
          </w:tcPr>
          <w:p w14:paraId="333CF44A" w14:textId="77777777" w:rsidR="00AB78B3" w:rsidRDefault="00337FF0">
            <w:pPr>
              <w:pStyle w:val="Compact"/>
              <w:jc w:val="center"/>
            </w:pPr>
            <w:r>
              <w:t>159</w:t>
            </w:r>
          </w:p>
        </w:tc>
        <w:tc>
          <w:tcPr>
            <w:tcW w:w="0" w:type="auto"/>
          </w:tcPr>
          <w:p w14:paraId="4474801E" w14:textId="77777777" w:rsidR="00AB78B3" w:rsidRDefault="00337FF0">
            <w:pPr>
              <w:pStyle w:val="Compact"/>
              <w:jc w:val="center"/>
            </w:pPr>
            <w:r>
              <w:t>177</w:t>
            </w:r>
          </w:p>
        </w:tc>
        <w:tc>
          <w:tcPr>
            <w:tcW w:w="0" w:type="auto"/>
          </w:tcPr>
          <w:p w14:paraId="4463D272" w14:textId="77777777" w:rsidR="00AB78B3" w:rsidRDefault="00337FF0">
            <w:pPr>
              <w:pStyle w:val="Compact"/>
              <w:jc w:val="center"/>
            </w:pPr>
            <w:r>
              <w:t>0.1186</w:t>
            </w:r>
          </w:p>
        </w:tc>
        <w:tc>
          <w:tcPr>
            <w:tcW w:w="0" w:type="auto"/>
          </w:tcPr>
          <w:p w14:paraId="448D2732" w14:textId="77777777" w:rsidR="00AB78B3" w:rsidRDefault="00337FF0">
            <w:pPr>
              <w:pStyle w:val="Compact"/>
              <w:jc w:val="center"/>
            </w:pPr>
            <w:r>
              <w:t>19.9</w:t>
            </w:r>
          </w:p>
        </w:tc>
        <w:tc>
          <w:tcPr>
            <w:tcW w:w="0" w:type="auto"/>
          </w:tcPr>
          <w:p w14:paraId="76258373" w14:textId="77777777" w:rsidR="00AB78B3" w:rsidRDefault="00337FF0">
            <w:pPr>
              <w:pStyle w:val="Compact"/>
              <w:jc w:val="center"/>
            </w:pPr>
            <w:r>
              <w:t>17</w:t>
            </w:r>
          </w:p>
        </w:tc>
        <w:tc>
          <w:tcPr>
            <w:tcW w:w="0" w:type="auto"/>
          </w:tcPr>
          <w:p w14:paraId="1830CE43" w14:textId="77777777" w:rsidR="00AB78B3" w:rsidRDefault="00337FF0">
            <w:pPr>
              <w:pStyle w:val="Compact"/>
              <w:jc w:val="center"/>
            </w:pPr>
            <w:r>
              <w:t>0.2796</w:t>
            </w:r>
          </w:p>
        </w:tc>
      </w:tr>
      <w:tr w:rsidR="00AB78B3" w14:paraId="51A71EB0" w14:textId="77777777">
        <w:tc>
          <w:tcPr>
            <w:tcW w:w="0" w:type="auto"/>
          </w:tcPr>
          <w:p w14:paraId="0CDE73D7" w14:textId="77777777" w:rsidR="00AB78B3" w:rsidRDefault="00337FF0">
            <w:pPr>
              <w:pStyle w:val="Compact"/>
              <w:jc w:val="center"/>
            </w:pPr>
            <w:r>
              <w:t>UCAYALI</w:t>
            </w:r>
          </w:p>
        </w:tc>
        <w:tc>
          <w:tcPr>
            <w:tcW w:w="0" w:type="auto"/>
          </w:tcPr>
          <w:p w14:paraId="4D0EB5BA" w14:textId="77777777" w:rsidR="00AB78B3" w:rsidRDefault="00337FF0">
            <w:pPr>
              <w:pStyle w:val="Compact"/>
              <w:jc w:val="center"/>
            </w:pPr>
            <w:r>
              <w:t>a30.39</w:t>
            </w:r>
          </w:p>
        </w:tc>
        <w:tc>
          <w:tcPr>
            <w:tcW w:w="0" w:type="auto"/>
          </w:tcPr>
          <w:p w14:paraId="485E8A5E" w14:textId="77777777" w:rsidR="00AB78B3" w:rsidRDefault="00337FF0">
            <w:pPr>
              <w:pStyle w:val="Compact"/>
              <w:jc w:val="center"/>
            </w:pPr>
            <w:r>
              <w:t>173.3</w:t>
            </w:r>
          </w:p>
        </w:tc>
        <w:tc>
          <w:tcPr>
            <w:tcW w:w="0" w:type="auto"/>
          </w:tcPr>
          <w:p w14:paraId="6DEF2444" w14:textId="77777777" w:rsidR="00AB78B3" w:rsidRDefault="00337FF0">
            <w:pPr>
              <w:pStyle w:val="Compact"/>
              <w:jc w:val="center"/>
            </w:pPr>
            <w:r>
              <w:t>176</w:t>
            </w:r>
          </w:p>
        </w:tc>
        <w:tc>
          <w:tcPr>
            <w:tcW w:w="0" w:type="auto"/>
          </w:tcPr>
          <w:p w14:paraId="0A4F4908" w14:textId="77777777" w:rsidR="00AB78B3" w:rsidRDefault="00337FF0">
            <w:pPr>
              <w:pStyle w:val="Compact"/>
              <w:jc w:val="center"/>
            </w:pPr>
            <w:r>
              <w:t>NA</w:t>
            </w:r>
          </w:p>
        </w:tc>
        <w:tc>
          <w:tcPr>
            <w:tcW w:w="0" w:type="auto"/>
          </w:tcPr>
          <w:p w14:paraId="1EB162FE" w14:textId="77777777" w:rsidR="00AB78B3" w:rsidRDefault="00337FF0">
            <w:pPr>
              <w:pStyle w:val="Compact"/>
              <w:jc w:val="center"/>
            </w:pPr>
            <w:r>
              <w:t>NA</w:t>
            </w:r>
          </w:p>
        </w:tc>
        <w:tc>
          <w:tcPr>
            <w:tcW w:w="0" w:type="auto"/>
          </w:tcPr>
          <w:p w14:paraId="162F6EC3" w14:textId="77777777" w:rsidR="00AB78B3" w:rsidRDefault="00337FF0">
            <w:pPr>
              <w:pStyle w:val="Compact"/>
              <w:jc w:val="center"/>
            </w:pPr>
            <w:r>
              <w:t>NA</w:t>
            </w:r>
          </w:p>
        </w:tc>
        <w:tc>
          <w:tcPr>
            <w:tcW w:w="0" w:type="auto"/>
          </w:tcPr>
          <w:p w14:paraId="34B8E311" w14:textId="77777777" w:rsidR="00AB78B3" w:rsidRDefault="00337FF0">
            <w:pPr>
              <w:pStyle w:val="Compact"/>
              <w:jc w:val="center"/>
            </w:pPr>
            <w:r>
              <w:t>133.6</w:t>
            </w:r>
          </w:p>
        </w:tc>
        <w:tc>
          <w:tcPr>
            <w:tcW w:w="0" w:type="auto"/>
          </w:tcPr>
          <w:p w14:paraId="33EBCDCE" w14:textId="77777777" w:rsidR="00AB78B3" w:rsidRDefault="00337FF0">
            <w:pPr>
              <w:pStyle w:val="Compact"/>
              <w:jc w:val="center"/>
            </w:pPr>
            <w:r>
              <w:t>159</w:t>
            </w:r>
          </w:p>
        </w:tc>
        <w:tc>
          <w:tcPr>
            <w:tcW w:w="0" w:type="auto"/>
          </w:tcPr>
          <w:p w14:paraId="78432E60" w14:textId="77777777" w:rsidR="00AB78B3" w:rsidRDefault="00337FF0">
            <w:pPr>
              <w:pStyle w:val="Compact"/>
              <w:jc w:val="center"/>
            </w:pPr>
            <w:r>
              <w:t>177</w:t>
            </w:r>
          </w:p>
        </w:tc>
        <w:tc>
          <w:tcPr>
            <w:tcW w:w="0" w:type="auto"/>
          </w:tcPr>
          <w:p w14:paraId="44571136" w14:textId="77777777" w:rsidR="00AB78B3" w:rsidRDefault="00337FF0">
            <w:pPr>
              <w:pStyle w:val="Compact"/>
              <w:jc w:val="center"/>
            </w:pPr>
            <w:r>
              <w:t>0.2292</w:t>
            </w:r>
          </w:p>
        </w:tc>
        <w:tc>
          <w:tcPr>
            <w:tcW w:w="0" w:type="auto"/>
          </w:tcPr>
          <w:p w14:paraId="5B3C13AA" w14:textId="77777777" w:rsidR="00AB78B3" w:rsidRDefault="00337FF0">
            <w:pPr>
              <w:pStyle w:val="Compact"/>
              <w:jc w:val="center"/>
            </w:pPr>
            <w:r>
              <w:t>39.72</w:t>
            </w:r>
          </w:p>
        </w:tc>
        <w:tc>
          <w:tcPr>
            <w:tcW w:w="0" w:type="auto"/>
          </w:tcPr>
          <w:p w14:paraId="2ACB52CD" w14:textId="77777777" w:rsidR="00AB78B3" w:rsidRDefault="00337FF0">
            <w:pPr>
              <w:pStyle w:val="Compact"/>
              <w:jc w:val="center"/>
            </w:pPr>
            <w:r>
              <w:t>17</w:t>
            </w:r>
          </w:p>
        </w:tc>
        <w:tc>
          <w:tcPr>
            <w:tcW w:w="0" w:type="auto"/>
          </w:tcPr>
          <w:p w14:paraId="5534477B" w14:textId="77777777" w:rsidR="00AB78B3" w:rsidRDefault="00337FF0">
            <w:pPr>
              <w:pStyle w:val="Compact"/>
              <w:jc w:val="center"/>
            </w:pPr>
            <w:r>
              <w:t>0.001416</w:t>
            </w:r>
          </w:p>
        </w:tc>
      </w:tr>
      <w:tr w:rsidR="00AB78B3" w14:paraId="408DE1FA" w14:textId="77777777">
        <w:tc>
          <w:tcPr>
            <w:tcW w:w="0" w:type="auto"/>
          </w:tcPr>
          <w:p w14:paraId="13511A16" w14:textId="77777777" w:rsidR="00AB78B3" w:rsidRDefault="00337FF0">
            <w:pPr>
              <w:pStyle w:val="Compact"/>
              <w:jc w:val="center"/>
            </w:pPr>
            <w:r>
              <w:t>UCAYALI</w:t>
            </w:r>
          </w:p>
        </w:tc>
        <w:tc>
          <w:tcPr>
            <w:tcW w:w="0" w:type="auto"/>
          </w:tcPr>
          <w:p w14:paraId="296270CC" w14:textId="77777777" w:rsidR="00AB78B3" w:rsidRDefault="00337FF0">
            <w:pPr>
              <w:pStyle w:val="Compact"/>
              <w:jc w:val="center"/>
            </w:pPr>
            <w:r>
              <w:t>a40.49</w:t>
            </w:r>
          </w:p>
        </w:tc>
        <w:tc>
          <w:tcPr>
            <w:tcW w:w="0" w:type="auto"/>
          </w:tcPr>
          <w:p w14:paraId="408DFB6E" w14:textId="77777777" w:rsidR="00AB78B3" w:rsidRDefault="00337FF0">
            <w:pPr>
              <w:pStyle w:val="Compact"/>
              <w:jc w:val="center"/>
            </w:pPr>
            <w:r>
              <w:t>242</w:t>
            </w:r>
          </w:p>
        </w:tc>
        <w:tc>
          <w:tcPr>
            <w:tcW w:w="0" w:type="auto"/>
          </w:tcPr>
          <w:p w14:paraId="21F38314" w14:textId="77777777" w:rsidR="00AB78B3" w:rsidRDefault="00337FF0">
            <w:pPr>
              <w:pStyle w:val="Compact"/>
              <w:jc w:val="center"/>
            </w:pPr>
            <w:r>
              <w:t>198</w:t>
            </w:r>
          </w:p>
        </w:tc>
        <w:tc>
          <w:tcPr>
            <w:tcW w:w="0" w:type="auto"/>
          </w:tcPr>
          <w:p w14:paraId="15F8611F" w14:textId="77777777" w:rsidR="00AB78B3" w:rsidRDefault="00337FF0">
            <w:pPr>
              <w:pStyle w:val="Compact"/>
              <w:jc w:val="center"/>
            </w:pPr>
            <w:r>
              <w:t>NA</w:t>
            </w:r>
          </w:p>
        </w:tc>
        <w:tc>
          <w:tcPr>
            <w:tcW w:w="0" w:type="auto"/>
          </w:tcPr>
          <w:p w14:paraId="74B2A758" w14:textId="77777777" w:rsidR="00AB78B3" w:rsidRDefault="00337FF0">
            <w:pPr>
              <w:pStyle w:val="Compact"/>
              <w:jc w:val="center"/>
            </w:pPr>
            <w:r>
              <w:t>NA</w:t>
            </w:r>
          </w:p>
        </w:tc>
        <w:tc>
          <w:tcPr>
            <w:tcW w:w="0" w:type="auto"/>
          </w:tcPr>
          <w:p w14:paraId="04CAC6F2" w14:textId="77777777" w:rsidR="00AB78B3" w:rsidRDefault="00337FF0">
            <w:pPr>
              <w:pStyle w:val="Compact"/>
              <w:jc w:val="center"/>
            </w:pPr>
            <w:r>
              <w:t>NA</w:t>
            </w:r>
          </w:p>
        </w:tc>
        <w:tc>
          <w:tcPr>
            <w:tcW w:w="0" w:type="auto"/>
          </w:tcPr>
          <w:p w14:paraId="723EDBA5" w14:textId="77777777" w:rsidR="00AB78B3" w:rsidRDefault="00337FF0">
            <w:pPr>
              <w:pStyle w:val="Compact"/>
              <w:jc w:val="center"/>
            </w:pPr>
            <w:r>
              <w:t>187.2</w:t>
            </w:r>
          </w:p>
        </w:tc>
        <w:tc>
          <w:tcPr>
            <w:tcW w:w="0" w:type="auto"/>
          </w:tcPr>
          <w:p w14:paraId="707D4FCF" w14:textId="77777777" w:rsidR="00AB78B3" w:rsidRDefault="00337FF0">
            <w:pPr>
              <w:pStyle w:val="Compact"/>
              <w:jc w:val="center"/>
            </w:pPr>
            <w:r>
              <w:t>181</w:t>
            </w:r>
          </w:p>
        </w:tc>
        <w:tc>
          <w:tcPr>
            <w:tcW w:w="0" w:type="auto"/>
          </w:tcPr>
          <w:p w14:paraId="126BB69B" w14:textId="77777777" w:rsidR="00AB78B3" w:rsidRDefault="00337FF0">
            <w:pPr>
              <w:pStyle w:val="Compact"/>
              <w:jc w:val="center"/>
            </w:pPr>
            <w:r>
              <w:t>199</w:t>
            </w:r>
          </w:p>
        </w:tc>
        <w:tc>
          <w:tcPr>
            <w:tcW w:w="0" w:type="auto"/>
          </w:tcPr>
          <w:p w14:paraId="49491C45" w14:textId="77777777" w:rsidR="00AB78B3" w:rsidRDefault="00337FF0">
            <w:pPr>
              <w:pStyle w:val="Compact"/>
              <w:jc w:val="center"/>
            </w:pPr>
            <w:r>
              <w:t>0.2266</w:t>
            </w:r>
          </w:p>
        </w:tc>
        <w:tc>
          <w:tcPr>
            <w:tcW w:w="0" w:type="auto"/>
          </w:tcPr>
          <w:p w14:paraId="14CE533E" w14:textId="77777777" w:rsidR="00AB78B3" w:rsidRDefault="00337FF0">
            <w:pPr>
              <w:pStyle w:val="Compact"/>
              <w:jc w:val="center"/>
            </w:pPr>
            <w:r>
              <w:t>54.85</w:t>
            </w:r>
          </w:p>
        </w:tc>
        <w:tc>
          <w:tcPr>
            <w:tcW w:w="0" w:type="auto"/>
          </w:tcPr>
          <w:p w14:paraId="4A5C32A3" w14:textId="77777777" w:rsidR="00AB78B3" w:rsidRDefault="00337FF0">
            <w:pPr>
              <w:pStyle w:val="Compact"/>
              <w:jc w:val="center"/>
            </w:pPr>
            <w:r>
              <w:t>17</w:t>
            </w:r>
          </w:p>
        </w:tc>
        <w:tc>
          <w:tcPr>
            <w:tcW w:w="0" w:type="auto"/>
          </w:tcPr>
          <w:p w14:paraId="4E0F6B22" w14:textId="77777777" w:rsidR="00AB78B3" w:rsidRDefault="00337FF0">
            <w:pPr>
              <w:pStyle w:val="Compact"/>
              <w:jc w:val="center"/>
            </w:pPr>
            <w:r>
              <w:t>7.247e-06</w:t>
            </w:r>
          </w:p>
        </w:tc>
      </w:tr>
      <w:tr w:rsidR="00AB78B3" w14:paraId="7CACA533" w14:textId="77777777">
        <w:tc>
          <w:tcPr>
            <w:tcW w:w="0" w:type="auto"/>
          </w:tcPr>
          <w:p w14:paraId="1E22F982" w14:textId="77777777" w:rsidR="00AB78B3" w:rsidRDefault="00337FF0">
            <w:pPr>
              <w:pStyle w:val="Compact"/>
              <w:jc w:val="center"/>
            </w:pPr>
            <w:r>
              <w:t>UCAYALI</w:t>
            </w:r>
          </w:p>
        </w:tc>
        <w:tc>
          <w:tcPr>
            <w:tcW w:w="0" w:type="auto"/>
          </w:tcPr>
          <w:p w14:paraId="3ECAA0DB" w14:textId="77777777" w:rsidR="00AB78B3" w:rsidRDefault="00337FF0">
            <w:pPr>
              <w:pStyle w:val="Compact"/>
              <w:jc w:val="center"/>
            </w:pPr>
            <w:r>
              <w:t>a50.59</w:t>
            </w:r>
          </w:p>
        </w:tc>
        <w:tc>
          <w:tcPr>
            <w:tcW w:w="0" w:type="auto"/>
          </w:tcPr>
          <w:p w14:paraId="7E89C6F9" w14:textId="77777777" w:rsidR="00AB78B3" w:rsidRDefault="00337FF0">
            <w:pPr>
              <w:pStyle w:val="Compact"/>
              <w:jc w:val="center"/>
            </w:pPr>
            <w:r>
              <w:t>483.2</w:t>
            </w:r>
          </w:p>
        </w:tc>
        <w:tc>
          <w:tcPr>
            <w:tcW w:w="0" w:type="auto"/>
          </w:tcPr>
          <w:p w14:paraId="06A3415C" w14:textId="77777777" w:rsidR="00AB78B3" w:rsidRDefault="00337FF0">
            <w:pPr>
              <w:pStyle w:val="Compact"/>
              <w:jc w:val="center"/>
            </w:pPr>
            <w:r>
              <w:t>200</w:t>
            </w:r>
          </w:p>
        </w:tc>
        <w:tc>
          <w:tcPr>
            <w:tcW w:w="0" w:type="auto"/>
          </w:tcPr>
          <w:p w14:paraId="400F267C" w14:textId="77777777" w:rsidR="00AB78B3" w:rsidRDefault="00337FF0">
            <w:pPr>
              <w:pStyle w:val="Compact"/>
              <w:jc w:val="center"/>
            </w:pPr>
            <w:r>
              <w:t>NA</w:t>
            </w:r>
          </w:p>
        </w:tc>
        <w:tc>
          <w:tcPr>
            <w:tcW w:w="0" w:type="auto"/>
          </w:tcPr>
          <w:p w14:paraId="20444881" w14:textId="77777777" w:rsidR="00AB78B3" w:rsidRDefault="00337FF0">
            <w:pPr>
              <w:pStyle w:val="Compact"/>
              <w:jc w:val="center"/>
            </w:pPr>
            <w:r>
              <w:t>NA</w:t>
            </w:r>
          </w:p>
        </w:tc>
        <w:tc>
          <w:tcPr>
            <w:tcW w:w="0" w:type="auto"/>
          </w:tcPr>
          <w:p w14:paraId="769E2E17" w14:textId="77777777" w:rsidR="00AB78B3" w:rsidRDefault="00337FF0">
            <w:pPr>
              <w:pStyle w:val="Compact"/>
              <w:jc w:val="center"/>
            </w:pPr>
            <w:r>
              <w:t>NA</w:t>
            </w:r>
          </w:p>
        </w:tc>
        <w:tc>
          <w:tcPr>
            <w:tcW w:w="0" w:type="auto"/>
          </w:tcPr>
          <w:p w14:paraId="2D5B0F29" w14:textId="77777777" w:rsidR="00AB78B3" w:rsidRDefault="00337FF0">
            <w:pPr>
              <w:pStyle w:val="Compact"/>
              <w:jc w:val="center"/>
            </w:pPr>
            <w:r>
              <w:t>247.9</w:t>
            </w:r>
          </w:p>
        </w:tc>
        <w:tc>
          <w:tcPr>
            <w:tcW w:w="0" w:type="auto"/>
          </w:tcPr>
          <w:p w14:paraId="19615377" w14:textId="77777777" w:rsidR="00AB78B3" w:rsidRDefault="00337FF0">
            <w:pPr>
              <w:pStyle w:val="Compact"/>
              <w:jc w:val="center"/>
            </w:pPr>
            <w:r>
              <w:t>183</w:t>
            </w:r>
          </w:p>
        </w:tc>
        <w:tc>
          <w:tcPr>
            <w:tcW w:w="0" w:type="auto"/>
          </w:tcPr>
          <w:p w14:paraId="45CBBF37" w14:textId="77777777" w:rsidR="00AB78B3" w:rsidRDefault="00337FF0">
            <w:pPr>
              <w:pStyle w:val="Compact"/>
              <w:jc w:val="center"/>
            </w:pPr>
            <w:r>
              <w:t>201</w:t>
            </w:r>
          </w:p>
        </w:tc>
        <w:tc>
          <w:tcPr>
            <w:tcW w:w="0" w:type="auto"/>
          </w:tcPr>
          <w:p w14:paraId="347389A8" w14:textId="77777777" w:rsidR="00AB78B3" w:rsidRDefault="00337FF0">
            <w:pPr>
              <w:pStyle w:val="Compact"/>
              <w:jc w:val="center"/>
            </w:pPr>
            <w:r>
              <w:t>0.487</w:t>
            </w:r>
          </w:p>
        </w:tc>
        <w:tc>
          <w:tcPr>
            <w:tcW w:w="0" w:type="auto"/>
          </w:tcPr>
          <w:p w14:paraId="4F74C25B" w14:textId="77777777" w:rsidR="00AB78B3" w:rsidRDefault="00337FF0">
            <w:pPr>
              <w:pStyle w:val="Compact"/>
              <w:jc w:val="center"/>
            </w:pPr>
            <w:r>
              <w:t>235.3</w:t>
            </w:r>
          </w:p>
        </w:tc>
        <w:tc>
          <w:tcPr>
            <w:tcW w:w="0" w:type="auto"/>
          </w:tcPr>
          <w:p w14:paraId="4D50EC1C" w14:textId="77777777" w:rsidR="00AB78B3" w:rsidRDefault="00337FF0">
            <w:pPr>
              <w:pStyle w:val="Compact"/>
              <w:jc w:val="center"/>
            </w:pPr>
            <w:r>
              <w:t>17</w:t>
            </w:r>
          </w:p>
        </w:tc>
        <w:tc>
          <w:tcPr>
            <w:tcW w:w="0" w:type="auto"/>
          </w:tcPr>
          <w:p w14:paraId="347EB9DA" w14:textId="77777777" w:rsidR="00AB78B3" w:rsidRDefault="00337FF0">
            <w:pPr>
              <w:pStyle w:val="Compact"/>
              <w:jc w:val="center"/>
            </w:pPr>
            <w:r>
              <w:t>2.07e-40</w:t>
            </w:r>
          </w:p>
        </w:tc>
      </w:tr>
      <w:tr w:rsidR="00AB78B3" w14:paraId="2A914CE5" w14:textId="77777777">
        <w:tc>
          <w:tcPr>
            <w:tcW w:w="0" w:type="auto"/>
          </w:tcPr>
          <w:p w14:paraId="064AA0E6" w14:textId="77777777" w:rsidR="00AB78B3" w:rsidRDefault="00337FF0">
            <w:pPr>
              <w:pStyle w:val="Compact"/>
              <w:jc w:val="center"/>
            </w:pPr>
            <w:r>
              <w:t>UCAYALI</w:t>
            </w:r>
          </w:p>
        </w:tc>
        <w:tc>
          <w:tcPr>
            <w:tcW w:w="0" w:type="auto"/>
          </w:tcPr>
          <w:p w14:paraId="780B4555" w14:textId="77777777" w:rsidR="00AB78B3" w:rsidRDefault="00337FF0">
            <w:pPr>
              <w:pStyle w:val="Compact"/>
              <w:jc w:val="center"/>
            </w:pPr>
            <w:r>
              <w:t>a60.69</w:t>
            </w:r>
          </w:p>
        </w:tc>
        <w:tc>
          <w:tcPr>
            <w:tcW w:w="0" w:type="auto"/>
          </w:tcPr>
          <w:p w14:paraId="636FCD68" w14:textId="77777777" w:rsidR="00AB78B3" w:rsidRDefault="00337FF0">
            <w:pPr>
              <w:pStyle w:val="Compact"/>
              <w:jc w:val="center"/>
            </w:pPr>
            <w:r>
              <w:t>701.2</w:t>
            </w:r>
          </w:p>
        </w:tc>
        <w:tc>
          <w:tcPr>
            <w:tcW w:w="0" w:type="auto"/>
          </w:tcPr>
          <w:p w14:paraId="5327EE9D" w14:textId="77777777" w:rsidR="00AB78B3" w:rsidRDefault="00337FF0">
            <w:pPr>
              <w:pStyle w:val="Compact"/>
              <w:jc w:val="center"/>
            </w:pPr>
            <w:r>
              <w:t>206</w:t>
            </w:r>
          </w:p>
        </w:tc>
        <w:tc>
          <w:tcPr>
            <w:tcW w:w="0" w:type="auto"/>
          </w:tcPr>
          <w:p w14:paraId="3DF9E317" w14:textId="77777777" w:rsidR="00AB78B3" w:rsidRDefault="00337FF0">
            <w:pPr>
              <w:pStyle w:val="Compact"/>
              <w:jc w:val="center"/>
            </w:pPr>
            <w:r>
              <w:t>NA</w:t>
            </w:r>
          </w:p>
        </w:tc>
        <w:tc>
          <w:tcPr>
            <w:tcW w:w="0" w:type="auto"/>
          </w:tcPr>
          <w:p w14:paraId="3689ABF8" w14:textId="77777777" w:rsidR="00AB78B3" w:rsidRDefault="00337FF0">
            <w:pPr>
              <w:pStyle w:val="Compact"/>
              <w:jc w:val="center"/>
            </w:pPr>
            <w:r>
              <w:t>NA</w:t>
            </w:r>
          </w:p>
        </w:tc>
        <w:tc>
          <w:tcPr>
            <w:tcW w:w="0" w:type="auto"/>
          </w:tcPr>
          <w:p w14:paraId="5A970EED" w14:textId="77777777" w:rsidR="00AB78B3" w:rsidRDefault="00337FF0">
            <w:pPr>
              <w:pStyle w:val="Compact"/>
              <w:jc w:val="center"/>
            </w:pPr>
            <w:r>
              <w:t>NA</w:t>
            </w:r>
          </w:p>
        </w:tc>
        <w:tc>
          <w:tcPr>
            <w:tcW w:w="0" w:type="auto"/>
          </w:tcPr>
          <w:p w14:paraId="70247F06" w14:textId="77777777" w:rsidR="00AB78B3" w:rsidRDefault="00337FF0">
            <w:pPr>
              <w:pStyle w:val="Compact"/>
              <w:jc w:val="center"/>
            </w:pPr>
            <w:r>
              <w:t>254.1</w:t>
            </w:r>
          </w:p>
        </w:tc>
        <w:tc>
          <w:tcPr>
            <w:tcW w:w="0" w:type="auto"/>
          </w:tcPr>
          <w:p w14:paraId="4329FCB8" w14:textId="77777777" w:rsidR="00AB78B3" w:rsidRDefault="00337FF0">
            <w:pPr>
              <w:pStyle w:val="Compact"/>
              <w:jc w:val="center"/>
            </w:pPr>
            <w:r>
              <w:t>189</w:t>
            </w:r>
          </w:p>
        </w:tc>
        <w:tc>
          <w:tcPr>
            <w:tcW w:w="0" w:type="auto"/>
          </w:tcPr>
          <w:p w14:paraId="3CD0FC48" w14:textId="77777777" w:rsidR="00AB78B3" w:rsidRDefault="00337FF0">
            <w:pPr>
              <w:pStyle w:val="Compact"/>
              <w:jc w:val="center"/>
            </w:pPr>
            <w:r>
              <w:t>207</w:t>
            </w:r>
          </w:p>
        </w:tc>
        <w:tc>
          <w:tcPr>
            <w:tcW w:w="0" w:type="auto"/>
          </w:tcPr>
          <w:p w14:paraId="386B1D0A" w14:textId="77777777" w:rsidR="00AB78B3" w:rsidRDefault="00337FF0">
            <w:pPr>
              <w:pStyle w:val="Compact"/>
              <w:jc w:val="center"/>
            </w:pPr>
            <w:r>
              <w:t>0.6377</w:t>
            </w:r>
          </w:p>
        </w:tc>
        <w:tc>
          <w:tcPr>
            <w:tcW w:w="0" w:type="auto"/>
          </w:tcPr>
          <w:p w14:paraId="0045DC08" w14:textId="77777777" w:rsidR="00AB78B3" w:rsidRDefault="00337FF0">
            <w:pPr>
              <w:pStyle w:val="Compact"/>
              <w:jc w:val="center"/>
            </w:pPr>
            <w:r>
              <w:t>447.2</w:t>
            </w:r>
          </w:p>
        </w:tc>
        <w:tc>
          <w:tcPr>
            <w:tcW w:w="0" w:type="auto"/>
          </w:tcPr>
          <w:p w14:paraId="1316D8C1" w14:textId="77777777" w:rsidR="00AB78B3" w:rsidRDefault="00337FF0">
            <w:pPr>
              <w:pStyle w:val="Compact"/>
              <w:jc w:val="center"/>
            </w:pPr>
            <w:r>
              <w:t>17</w:t>
            </w:r>
          </w:p>
        </w:tc>
        <w:tc>
          <w:tcPr>
            <w:tcW w:w="0" w:type="auto"/>
          </w:tcPr>
          <w:p w14:paraId="6E862048" w14:textId="77777777" w:rsidR="00AB78B3" w:rsidRDefault="00337FF0">
            <w:pPr>
              <w:pStyle w:val="Compact"/>
              <w:jc w:val="center"/>
            </w:pPr>
            <w:r>
              <w:t>2.435e-84</w:t>
            </w:r>
          </w:p>
        </w:tc>
      </w:tr>
      <w:tr w:rsidR="00AB78B3" w14:paraId="5CBE4682" w14:textId="77777777">
        <w:tc>
          <w:tcPr>
            <w:tcW w:w="0" w:type="auto"/>
          </w:tcPr>
          <w:p w14:paraId="233FB80C" w14:textId="77777777" w:rsidR="00AB78B3" w:rsidRDefault="00337FF0">
            <w:pPr>
              <w:pStyle w:val="Compact"/>
              <w:jc w:val="center"/>
            </w:pPr>
            <w:r>
              <w:t>UCAYALI</w:t>
            </w:r>
          </w:p>
        </w:tc>
        <w:tc>
          <w:tcPr>
            <w:tcW w:w="0" w:type="auto"/>
          </w:tcPr>
          <w:p w14:paraId="5E846971" w14:textId="77777777" w:rsidR="00AB78B3" w:rsidRDefault="00337FF0">
            <w:pPr>
              <w:pStyle w:val="Compact"/>
              <w:jc w:val="center"/>
            </w:pPr>
            <w:r>
              <w:t>a70.79</w:t>
            </w:r>
          </w:p>
        </w:tc>
        <w:tc>
          <w:tcPr>
            <w:tcW w:w="0" w:type="auto"/>
          </w:tcPr>
          <w:p w14:paraId="18CE0006" w14:textId="77777777" w:rsidR="00AB78B3" w:rsidRDefault="00337FF0">
            <w:pPr>
              <w:pStyle w:val="Compact"/>
              <w:jc w:val="center"/>
            </w:pPr>
            <w:r>
              <w:t>915.9</w:t>
            </w:r>
          </w:p>
        </w:tc>
        <w:tc>
          <w:tcPr>
            <w:tcW w:w="0" w:type="auto"/>
          </w:tcPr>
          <w:p w14:paraId="31E3B634" w14:textId="77777777" w:rsidR="00AB78B3" w:rsidRDefault="00337FF0">
            <w:pPr>
              <w:pStyle w:val="Compact"/>
              <w:jc w:val="center"/>
            </w:pPr>
            <w:r>
              <w:t>203</w:t>
            </w:r>
          </w:p>
        </w:tc>
        <w:tc>
          <w:tcPr>
            <w:tcW w:w="0" w:type="auto"/>
          </w:tcPr>
          <w:p w14:paraId="07D1C26F" w14:textId="77777777" w:rsidR="00AB78B3" w:rsidRDefault="00337FF0">
            <w:pPr>
              <w:pStyle w:val="Compact"/>
              <w:jc w:val="center"/>
            </w:pPr>
            <w:r>
              <w:t>NA</w:t>
            </w:r>
          </w:p>
        </w:tc>
        <w:tc>
          <w:tcPr>
            <w:tcW w:w="0" w:type="auto"/>
          </w:tcPr>
          <w:p w14:paraId="151CD220" w14:textId="77777777" w:rsidR="00AB78B3" w:rsidRDefault="00337FF0">
            <w:pPr>
              <w:pStyle w:val="Compact"/>
              <w:jc w:val="center"/>
            </w:pPr>
            <w:r>
              <w:t>NA</w:t>
            </w:r>
          </w:p>
        </w:tc>
        <w:tc>
          <w:tcPr>
            <w:tcW w:w="0" w:type="auto"/>
          </w:tcPr>
          <w:p w14:paraId="0DB5D924" w14:textId="77777777" w:rsidR="00AB78B3" w:rsidRDefault="00337FF0">
            <w:pPr>
              <w:pStyle w:val="Compact"/>
              <w:jc w:val="center"/>
            </w:pPr>
            <w:r>
              <w:t>NA</w:t>
            </w:r>
          </w:p>
        </w:tc>
        <w:tc>
          <w:tcPr>
            <w:tcW w:w="0" w:type="auto"/>
          </w:tcPr>
          <w:p w14:paraId="1457E072" w14:textId="77777777" w:rsidR="00AB78B3" w:rsidRDefault="00337FF0">
            <w:pPr>
              <w:pStyle w:val="Compact"/>
              <w:jc w:val="center"/>
            </w:pPr>
            <w:r>
              <w:t>316.5</w:t>
            </w:r>
          </w:p>
        </w:tc>
        <w:tc>
          <w:tcPr>
            <w:tcW w:w="0" w:type="auto"/>
          </w:tcPr>
          <w:p w14:paraId="0A4A28E5" w14:textId="77777777" w:rsidR="00AB78B3" w:rsidRDefault="00337FF0">
            <w:pPr>
              <w:pStyle w:val="Compact"/>
              <w:jc w:val="center"/>
            </w:pPr>
            <w:r>
              <w:t>186</w:t>
            </w:r>
          </w:p>
        </w:tc>
        <w:tc>
          <w:tcPr>
            <w:tcW w:w="0" w:type="auto"/>
          </w:tcPr>
          <w:p w14:paraId="5A0F8480" w14:textId="77777777" w:rsidR="00AB78B3" w:rsidRDefault="00337FF0">
            <w:pPr>
              <w:pStyle w:val="Compact"/>
              <w:jc w:val="center"/>
            </w:pPr>
            <w:r>
              <w:t>204</w:t>
            </w:r>
          </w:p>
        </w:tc>
        <w:tc>
          <w:tcPr>
            <w:tcW w:w="0" w:type="auto"/>
          </w:tcPr>
          <w:p w14:paraId="205AFBE4" w14:textId="77777777" w:rsidR="00AB78B3" w:rsidRDefault="00337FF0">
            <w:pPr>
              <w:pStyle w:val="Compact"/>
              <w:jc w:val="center"/>
            </w:pPr>
            <w:r>
              <w:t>0.6545</w:t>
            </w:r>
          </w:p>
        </w:tc>
        <w:tc>
          <w:tcPr>
            <w:tcW w:w="0" w:type="auto"/>
          </w:tcPr>
          <w:p w14:paraId="5D7E280D" w14:textId="77777777" w:rsidR="00AB78B3" w:rsidRDefault="00337FF0">
            <w:pPr>
              <w:pStyle w:val="Compact"/>
              <w:jc w:val="center"/>
            </w:pPr>
            <w:r>
              <w:t>599.5</w:t>
            </w:r>
          </w:p>
        </w:tc>
        <w:tc>
          <w:tcPr>
            <w:tcW w:w="0" w:type="auto"/>
          </w:tcPr>
          <w:p w14:paraId="4BD36CD7" w14:textId="77777777" w:rsidR="00AB78B3" w:rsidRDefault="00337FF0">
            <w:pPr>
              <w:pStyle w:val="Compact"/>
              <w:jc w:val="center"/>
            </w:pPr>
            <w:r>
              <w:t>17</w:t>
            </w:r>
          </w:p>
        </w:tc>
        <w:tc>
          <w:tcPr>
            <w:tcW w:w="0" w:type="auto"/>
          </w:tcPr>
          <w:p w14:paraId="09034016" w14:textId="77777777" w:rsidR="00AB78B3" w:rsidRDefault="00337FF0">
            <w:pPr>
              <w:pStyle w:val="Compact"/>
              <w:jc w:val="center"/>
            </w:pPr>
            <w:r>
              <w:t>1.861e-116</w:t>
            </w:r>
          </w:p>
        </w:tc>
      </w:tr>
      <w:tr w:rsidR="00AB78B3" w14:paraId="0A0DDE83" w14:textId="77777777">
        <w:tc>
          <w:tcPr>
            <w:tcW w:w="0" w:type="auto"/>
          </w:tcPr>
          <w:p w14:paraId="0AA3E41D" w14:textId="77777777" w:rsidR="00AB78B3" w:rsidRDefault="00337FF0">
            <w:pPr>
              <w:pStyle w:val="Compact"/>
              <w:jc w:val="center"/>
            </w:pPr>
            <w:r>
              <w:t>UCAYALI</w:t>
            </w:r>
          </w:p>
        </w:tc>
        <w:tc>
          <w:tcPr>
            <w:tcW w:w="0" w:type="auto"/>
          </w:tcPr>
          <w:p w14:paraId="4C72DBD1" w14:textId="77777777" w:rsidR="00AB78B3" w:rsidRDefault="00337FF0">
            <w:pPr>
              <w:pStyle w:val="Compact"/>
              <w:jc w:val="center"/>
            </w:pPr>
            <w:r>
              <w:t>a80</w:t>
            </w:r>
          </w:p>
        </w:tc>
        <w:tc>
          <w:tcPr>
            <w:tcW w:w="0" w:type="auto"/>
          </w:tcPr>
          <w:p w14:paraId="6D67AC00" w14:textId="77777777" w:rsidR="00AB78B3" w:rsidRDefault="00337FF0">
            <w:pPr>
              <w:pStyle w:val="Compact"/>
              <w:jc w:val="center"/>
            </w:pPr>
            <w:r>
              <w:t>613.5</w:t>
            </w:r>
          </w:p>
        </w:tc>
        <w:tc>
          <w:tcPr>
            <w:tcW w:w="0" w:type="auto"/>
          </w:tcPr>
          <w:p w14:paraId="3D3E7C5A" w14:textId="77777777" w:rsidR="00AB78B3" w:rsidRDefault="00337FF0">
            <w:pPr>
              <w:pStyle w:val="Compact"/>
              <w:jc w:val="center"/>
            </w:pPr>
            <w:r>
              <w:t>205</w:t>
            </w:r>
          </w:p>
        </w:tc>
        <w:tc>
          <w:tcPr>
            <w:tcW w:w="0" w:type="auto"/>
          </w:tcPr>
          <w:p w14:paraId="21356862" w14:textId="77777777" w:rsidR="00AB78B3" w:rsidRDefault="00337FF0">
            <w:pPr>
              <w:pStyle w:val="Compact"/>
              <w:jc w:val="center"/>
            </w:pPr>
            <w:r>
              <w:t>NA</w:t>
            </w:r>
          </w:p>
        </w:tc>
        <w:tc>
          <w:tcPr>
            <w:tcW w:w="0" w:type="auto"/>
          </w:tcPr>
          <w:p w14:paraId="18F2295B" w14:textId="77777777" w:rsidR="00AB78B3" w:rsidRDefault="00337FF0">
            <w:pPr>
              <w:pStyle w:val="Compact"/>
              <w:jc w:val="center"/>
            </w:pPr>
            <w:r>
              <w:t>NA</w:t>
            </w:r>
          </w:p>
        </w:tc>
        <w:tc>
          <w:tcPr>
            <w:tcW w:w="0" w:type="auto"/>
          </w:tcPr>
          <w:p w14:paraId="1D2952EA" w14:textId="77777777" w:rsidR="00AB78B3" w:rsidRDefault="00337FF0">
            <w:pPr>
              <w:pStyle w:val="Compact"/>
              <w:jc w:val="center"/>
            </w:pPr>
            <w:r>
              <w:t>NA</w:t>
            </w:r>
          </w:p>
        </w:tc>
        <w:tc>
          <w:tcPr>
            <w:tcW w:w="0" w:type="auto"/>
          </w:tcPr>
          <w:p w14:paraId="555EA017" w14:textId="77777777" w:rsidR="00AB78B3" w:rsidRDefault="00337FF0">
            <w:pPr>
              <w:pStyle w:val="Compact"/>
              <w:jc w:val="center"/>
            </w:pPr>
            <w:r>
              <w:t>313.2</w:t>
            </w:r>
          </w:p>
        </w:tc>
        <w:tc>
          <w:tcPr>
            <w:tcW w:w="0" w:type="auto"/>
          </w:tcPr>
          <w:p w14:paraId="2A307E54" w14:textId="77777777" w:rsidR="00AB78B3" w:rsidRDefault="00337FF0">
            <w:pPr>
              <w:pStyle w:val="Compact"/>
              <w:jc w:val="center"/>
            </w:pPr>
            <w:r>
              <w:t>188</w:t>
            </w:r>
          </w:p>
        </w:tc>
        <w:tc>
          <w:tcPr>
            <w:tcW w:w="0" w:type="auto"/>
          </w:tcPr>
          <w:p w14:paraId="216B2C8B" w14:textId="77777777" w:rsidR="00AB78B3" w:rsidRDefault="00337FF0">
            <w:pPr>
              <w:pStyle w:val="Compact"/>
              <w:jc w:val="center"/>
            </w:pPr>
            <w:r>
              <w:t>206</w:t>
            </w:r>
          </w:p>
        </w:tc>
        <w:tc>
          <w:tcPr>
            <w:tcW w:w="0" w:type="auto"/>
          </w:tcPr>
          <w:p w14:paraId="279883AD" w14:textId="77777777" w:rsidR="00AB78B3" w:rsidRDefault="00337FF0">
            <w:pPr>
              <w:pStyle w:val="Compact"/>
              <w:jc w:val="center"/>
            </w:pPr>
            <w:r>
              <w:t>0.4895</w:t>
            </w:r>
          </w:p>
        </w:tc>
        <w:tc>
          <w:tcPr>
            <w:tcW w:w="0" w:type="auto"/>
          </w:tcPr>
          <w:p w14:paraId="210039A6" w14:textId="77777777" w:rsidR="00AB78B3" w:rsidRDefault="00337FF0">
            <w:pPr>
              <w:pStyle w:val="Compact"/>
              <w:jc w:val="center"/>
            </w:pPr>
            <w:r>
              <w:t>300.3</w:t>
            </w:r>
          </w:p>
        </w:tc>
        <w:tc>
          <w:tcPr>
            <w:tcW w:w="0" w:type="auto"/>
          </w:tcPr>
          <w:p w14:paraId="20B058D1" w14:textId="77777777" w:rsidR="00AB78B3" w:rsidRDefault="00337FF0">
            <w:pPr>
              <w:pStyle w:val="Compact"/>
              <w:jc w:val="center"/>
            </w:pPr>
            <w:r>
              <w:t>17</w:t>
            </w:r>
          </w:p>
        </w:tc>
        <w:tc>
          <w:tcPr>
            <w:tcW w:w="0" w:type="auto"/>
          </w:tcPr>
          <w:p w14:paraId="284C16A7" w14:textId="77777777" w:rsidR="00AB78B3" w:rsidRDefault="00337FF0">
            <w:pPr>
              <w:pStyle w:val="Compact"/>
              <w:jc w:val="center"/>
            </w:pPr>
            <w:r>
              <w:t>9.699e-54</w:t>
            </w:r>
          </w:p>
        </w:tc>
      </w:tr>
    </w:tbl>
    <w:p w14:paraId="511DF2E6" w14:textId="77777777" w:rsidR="00AB78B3" w:rsidRDefault="00337FF0">
      <w:pPr>
        <w:pStyle w:val="Heading3"/>
      </w:pPr>
      <w:bookmarkStart w:id="95" w:name="under-registration-rates"/>
      <w:bookmarkEnd w:id="94"/>
      <w:r>
        <w:t>Under-registration rates</w:t>
      </w:r>
    </w:p>
    <w:p w14:paraId="04FC3AF3" w14:textId="77777777" w:rsidR="00AB78B3" w:rsidRDefault="00337FF0">
      <w:pPr>
        <w:pStyle w:val="TableCaption"/>
      </w:pPr>
      <w:r>
        <w:t>Table 6: Under-registration rates</w:t>
      </w:r>
    </w:p>
    <w:tbl>
      <w:tblPr>
        <w:tblStyle w:val="Table"/>
        <w:tblW w:w="1875" w:type="pct"/>
        <w:tblLook w:val="0020" w:firstRow="1" w:lastRow="0" w:firstColumn="0" w:lastColumn="0" w:noHBand="0" w:noVBand="0"/>
        <w:tblCaption w:val="Table 6: Under-registration rates"/>
      </w:tblPr>
      <w:tblGrid>
        <w:gridCol w:w="2040"/>
        <w:gridCol w:w="1274"/>
      </w:tblGrid>
      <w:tr w:rsidR="00AB78B3" w14:paraId="19F66B5C" w14:textId="77777777">
        <w:tc>
          <w:tcPr>
            <w:tcW w:w="0" w:type="auto"/>
            <w:tcBorders>
              <w:bottom w:val="single" w:sz="0" w:space="0" w:color="auto"/>
            </w:tcBorders>
            <w:vAlign w:val="bottom"/>
          </w:tcPr>
          <w:p w14:paraId="5B6E2423" w14:textId="77777777" w:rsidR="00AB78B3" w:rsidRDefault="00337FF0">
            <w:pPr>
              <w:pStyle w:val="Compact"/>
              <w:jc w:val="center"/>
            </w:pPr>
            <w:proofErr w:type="spellStart"/>
            <w:r>
              <w:t>Departamento</w:t>
            </w:r>
            <w:proofErr w:type="spellEnd"/>
          </w:p>
        </w:tc>
        <w:tc>
          <w:tcPr>
            <w:tcW w:w="0" w:type="auto"/>
            <w:tcBorders>
              <w:bottom w:val="single" w:sz="0" w:space="0" w:color="auto"/>
            </w:tcBorders>
            <w:vAlign w:val="bottom"/>
          </w:tcPr>
          <w:p w14:paraId="2B6D44D5" w14:textId="77777777" w:rsidR="00AB78B3" w:rsidRDefault="00337FF0">
            <w:pPr>
              <w:pStyle w:val="Compact"/>
              <w:jc w:val="center"/>
            </w:pPr>
            <w:proofErr w:type="spellStart"/>
            <w:r>
              <w:t>sub.mean</w:t>
            </w:r>
            <w:proofErr w:type="spellEnd"/>
          </w:p>
        </w:tc>
      </w:tr>
      <w:tr w:rsidR="00AB78B3" w14:paraId="0DB3642F" w14:textId="77777777">
        <w:tc>
          <w:tcPr>
            <w:tcW w:w="0" w:type="auto"/>
          </w:tcPr>
          <w:p w14:paraId="1D8162F1" w14:textId="77777777" w:rsidR="00AB78B3" w:rsidRDefault="00337FF0">
            <w:pPr>
              <w:pStyle w:val="Compact"/>
              <w:jc w:val="center"/>
            </w:pPr>
            <w:r>
              <w:t>ICA</w:t>
            </w:r>
          </w:p>
        </w:tc>
        <w:tc>
          <w:tcPr>
            <w:tcW w:w="0" w:type="auto"/>
          </w:tcPr>
          <w:p w14:paraId="07BD8C13" w14:textId="77777777" w:rsidR="00AB78B3" w:rsidRDefault="00337FF0">
            <w:pPr>
              <w:pStyle w:val="Compact"/>
              <w:jc w:val="center"/>
            </w:pPr>
            <w:r>
              <w:t>99.85</w:t>
            </w:r>
          </w:p>
        </w:tc>
      </w:tr>
      <w:tr w:rsidR="00AB78B3" w14:paraId="1F7B8224" w14:textId="77777777">
        <w:tc>
          <w:tcPr>
            <w:tcW w:w="0" w:type="auto"/>
          </w:tcPr>
          <w:p w14:paraId="36172A27" w14:textId="77777777" w:rsidR="00AB78B3" w:rsidRDefault="00337FF0">
            <w:pPr>
              <w:pStyle w:val="Compact"/>
              <w:jc w:val="center"/>
            </w:pPr>
            <w:r>
              <w:t>MADRE DE DIOS</w:t>
            </w:r>
          </w:p>
        </w:tc>
        <w:tc>
          <w:tcPr>
            <w:tcW w:w="0" w:type="auto"/>
          </w:tcPr>
          <w:p w14:paraId="31B8F428" w14:textId="77777777" w:rsidR="00AB78B3" w:rsidRDefault="00337FF0">
            <w:pPr>
              <w:pStyle w:val="Compact"/>
              <w:jc w:val="center"/>
            </w:pPr>
            <w:r>
              <w:t>99.17</w:t>
            </w:r>
          </w:p>
        </w:tc>
      </w:tr>
      <w:tr w:rsidR="00AB78B3" w14:paraId="61020111" w14:textId="77777777">
        <w:tc>
          <w:tcPr>
            <w:tcW w:w="0" w:type="auto"/>
          </w:tcPr>
          <w:p w14:paraId="603C7039" w14:textId="77777777" w:rsidR="00AB78B3" w:rsidRDefault="00337FF0">
            <w:pPr>
              <w:pStyle w:val="Compact"/>
              <w:jc w:val="center"/>
            </w:pPr>
            <w:r>
              <w:t>AREQUIPA</w:t>
            </w:r>
          </w:p>
        </w:tc>
        <w:tc>
          <w:tcPr>
            <w:tcW w:w="0" w:type="auto"/>
          </w:tcPr>
          <w:p w14:paraId="09AA300C" w14:textId="77777777" w:rsidR="00AB78B3" w:rsidRDefault="00337FF0">
            <w:pPr>
              <w:pStyle w:val="Compact"/>
              <w:jc w:val="center"/>
            </w:pPr>
            <w:r>
              <w:t>94.81</w:t>
            </w:r>
          </w:p>
        </w:tc>
      </w:tr>
      <w:tr w:rsidR="00AB78B3" w14:paraId="6A88296A" w14:textId="77777777">
        <w:tc>
          <w:tcPr>
            <w:tcW w:w="0" w:type="auto"/>
          </w:tcPr>
          <w:p w14:paraId="24EFD8AC" w14:textId="77777777" w:rsidR="00AB78B3" w:rsidRDefault="00337FF0">
            <w:pPr>
              <w:pStyle w:val="Compact"/>
              <w:jc w:val="center"/>
            </w:pPr>
            <w:r>
              <w:t>ANCASH</w:t>
            </w:r>
          </w:p>
        </w:tc>
        <w:tc>
          <w:tcPr>
            <w:tcW w:w="0" w:type="auto"/>
          </w:tcPr>
          <w:p w14:paraId="2057FCC1" w14:textId="77777777" w:rsidR="00AB78B3" w:rsidRDefault="00337FF0">
            <w:pPr>
              <w:pStyle w:val="Compact"/>
              <w:jc w:val="center"/>
            </w:pPr>
            <w:r>
              <w:t>85.12</w:t>
            </w:r>
          </w:p>
        </w:tc>
      </w:tr>
      <w:tr w:rsidR="00AB78B3" w14:paraId="6EB3F7AB" w14:textId="77777777">
        <w:tc>
          <w:tcPr>
            <w:tcW w:w="0" w:type="auto"/>
          </w:tcPr>
          <w:p w14:paraId="04A9B548" w14:textId="77777777" w:rsidR="00AB78B3" w:rsidRDefault="00337FF0">
            <w:pPr>
              <w:pStyle w:val="Compact"/>
              <w:jc w:val="center"/>
            </w:pPr>
            <w:r>
              <w:t>TUMBES</w:t>
            </w:r>
          </w:p>
        </w:tc>
        <w:tc>
          <w:tcPr>
            <w:tcW w:w="0" w:type="auto"/>
          </w:tcPr>
          <w:p w14:paraId="7D9C429A" w14:textId="77777777" w:rsidR="00AB78B3" w:rsidRDefault="00337FF0">
            <w:pPr>
              <w:pStyle w:val="Compact"/>
              <w:jc w:val="center"/>
            </w:pPr>
            <w:r>
              <w:t>85.04</w:t>
            </w:r>
          </w:p>
        </w:tc>
      </w:tr>
      <w:tr w:rsidR="00AB78B3" w14:paraId="2CEC7F46" w14:textId="77777777">
        <w:tc>
          <w:tcPr>
            <w:tcW w:w="0" w:type="auto"/>
          </w:tcPr>
          <w:p w14:paraId="0931405A" w14:textId="77777777" w:rsidR="00AB78B3" w:rsidRDefault="00337FF0">
            <w:pPr>
              <w:pStyle w:val="Compact"/>
              <w:jc w:val="center"/>
            </w:pPr>
            <w:r>
              <w:t>JUNIN</w:t>
            </w:r>
          </w:p>
        </w:tc>
        <w:tc>
          <w:tcPr>
            <w:tcW w:w="0" w:type="auto"/>
          </w:tcPr>
          <w:p w14:paraId="417E7F75" w14:textId="77777777" w:rsidR="00AB78B3" w:rsidRDefault="00337FF0">
            <w:pPr>
              <w:pStyle w:val="Compact"/>
              <w:jc w:val="center"/>
            </w:pPr>
            <w:r>
              <w:t>82.32</w:t>
            </w:r>
          </w:p>
        </w:tc>
      </w:tr>
      <w:tr w:rsidR="00AB78B3" w14:paraId="7B5B35E4" w14:textId="77777777">
        <w:tc>
          <w:tcPr>
            <w:tcW w:w="0" w:type="auto"/>
          </w:tcPr>
          <w:p w14:paraId="07DB7D1F" w14:textId="77777777" w:rsidR="00AB78B3" w:rsidRDefault="00337FF0">
            <w:pPr>
              <w:pStyle w:val="Compact"/>
              <w:jc w:val="center"/>
            </w:pPr>
            <w:r>
              <w:t>MOQUEGUA</w:t>
            </w:r>
          </w:p>
        </w:tc>
        <w:tc>
          <w:tcPr>
            <w:tcW w:w="0" w:type="auto"/>
          </w:tcPr>
          <w:p w14:paraId="0A5BB5D4" w14:textId="77777777" w:rsidR="00AB78B3" w:rsidRDefault="00337FF0">
            <w:pPr>
              <w:pStyle w:val="Compact"/>
              <w:jc w:val="center"/>
            </w:pPr>
            <w:r>
              <w:t>82.15</w:t>
            </w:r>
          </w:p>
        </w:tc>
      </w:tr>
      <w:tr w:rsidR="00AB78B3" w14:paraId="30708125" w14:textId="77777777">
        <w:tc>
          <w:tcPr>
            <w:tcW w:w="0" w:type="auto"/>
          </w:tcPr>
          <w:p w14:paraId="752F6EA6" w14:textId="77777777" w:rsidR="00AB78B3" w:rsidRDefault="00337FF0">
            <w:pPr>
              <w:pStyle w:val="Compact"/>
              <w:jc w:val="center"/>
            </w:pPr>
            <w:r>
              <w:t>CUSCO</w:t>
            </w:r>
          </w:p>
        </w:tc>
        <w:tc>
          <w:tcPr>
            <w:tcW w:w="0" w:type="auto"/>
          </w:tcPr>
          <w:p w14:paraId="37B4DC34" w14:textId="77777777" w:rsidR="00AB78B3" w:rsidRDefault="00337FF0">
            <w:pPr>
              <w:pStyle w:val="Compact"/>
              <w:jc w:val="center"/>
            </w:pPr>
            <w:r>
              <w:t>80.81</w:t>
            </w:r>
          </w:p>
        </w:tc>
      </w:tr>
      <w:tr w:rsidR="00AB78B3" w14:paraId="1991FD14" w14:textId="77777777">
        <w:tc>
          <w:tcPr>
            <w:tcW w:w="0" w:type="auto"/>
          </w:tcPr>
          <w:p w14:paraId="67174281" w14:textId="77777777" w:rsidR="00AB78B3" w:rsidRDefault="00337FF0">
            <w:pPr>
              <w:pStyle w:val="Compact"/>
              <w:jc w:val="center"/>
            </w:pPr>
            <w:r>
              <w:t>LA LIBERTAD</w:t>
            </w:r>
          </w:p>
        </w:tc>
        <w:tc>
          <w:tcPr>
            <w:tcW w:w="0" w:type="auto"/>
          </w:tcPr>
          <w:p w14:paraId="025F3572" w14:textId="77777777" w:rsidR="00AB78B3" w:rsidRDefault="00337FF0">
            <w:pPr>
              <w:pStyle w:val="Compact"/>
              <w:jc w:val="center"/>
            </w:pPr>
            <w:r>
              <w:t>80.42</w:t>
            </w:r>
          </w:p>
        </w:tc>
      </w:tr>
      <w:tr w:rsidR="00AB78B3" w14:paraId="142672AE" w14:textId="77777777">
        <w:tc>
          <w:tcPr>
            <w:tcW w:w="0" w:type="auto"/>
          </w:tcPr>
          <w:p w14:paraId="10A6B79F" w14:textId="77777777" w:rsidR="00AB78B3" w:rsidRDefault="00337FF0">
            <w:pPr>
              <w:pStyle w:val="Compact"/>
              <w:jc w:val="center"/>
            </w:pPr>
            <w:r>
              <w:t>HUANCAVELICA</w:t>
            </w:r>
          </w:p>
        </w:tc>
        <w:tc>
          <w:tcPr>
            <w:tcW w:w="0" w:type="auto"/>
          </w:tcPr>
          <w:p w14:paraId="66DF0096" w14:textId="77777777" w:rsidR="00AB78B3" w:rsidRDefault="00337FF0">
            <w:pPr>
              <w:pStyle w:val="Compact"/>
              <w:jc w:val="center"/>
            </w:pPr>
            <w:r>
              <w:t>77.77</w:t>
            </w:r>
          </w:p>
        </w:tc>
      </w:tr>
      <w:tr w:rsidR="00AB78B3" w14:paraId="62992B61" w14:textId="77777777">
        <w:tc>
          <w:tcPr>
            <w:tcW w:w="0" w:type="auto"/>
          </w:tcPr>
          <w:p w14:paraId="220A3E2D" w14:textId="77777777" w:rsidR="00AB78B3" w:rsidRDefault="00337FF0">
            <w:pPr>
              <w:pStyle w:val="Compact"/>
              <w:jc w:val="center"/>
            </w:pPr>
            <w:r>
              <w:t>CALLAO</w:t>
            </w:r>
          </w:p>
        </w:tc>
        <w:tc>
          <w:tcPr>
            <w:tcW w:w="0" w:type="auto"/>
          </w:tcPr>
          <w:p w14:paraId="7E000A54" w14:textId="77777777" w:rsidR="00AB78B3" w:rsidRDefault="00337FF0">
            <w:pPr>
              <w:pStyle w:val="Compact"/>
              <w:jc w:val="center"/>
            </w:pPr>
            <w:r>
              <w:t>77.49</w:t>
            </w:r>
          </w:p>
        </w:tc>
      </w:tr>
      <w:tr w:rsidR="00AB78B3" w14:paraId="7A59BCFD" w14:textId="77777777">
        <w:tc>
          <w:tcPr>
            <w:tcW w:w="0" w:type="auto"/>
          </w:tcPr>
          <w:p w14:paraId="2922139D" w14:textId="77777777" w:rsidR="00AB78B3" w:rsidRDefault="00337FF0">
            <w:pPr>
              <w:pStyle w:val="Compact"/>
              <w:jc w:val="center"/>
            </w:pPr>
            <w:r>
              <w:t>TACNA</w:t>
            </w:r>
          </w:p>
        </w:tc>
        <w:tc>
          <w:tcPr>
            <w:tcW w:w="0" w:type="auto"/>
          </w:tcPr>
          <w:p w14:paraId="1B572CAE" w14:textId="77777777" w:rsidR="00AB78B3" w:rsidRDefault="00337FF0">
            <w:pPr>
              <w:pStyle w:val="Compact"/>
              <w:jc w:val="center"/>
            </w:pPr>
            <w:r>
              <w:t>74.44</w:t>
            </w:r>
          </w:p>
        </w:tc>
      </w:tr>
      <w:tr w:rsidR="00AB78B3" w14:paraId="1675795F" w14:textId="77777777">
        <w:tc>
          <w:tcPr>
            <w:tcW w:w="0" w:type="auto"/>
          </w:tcPr>
          <w:p w14:paraId="5FB43570" w14:textId="77777777" w:rsidR="00AB78B3" w:rsidRDefault="00337FF0">
            <w:pPr>
              <w:pStyle w:val="Compact"/>
              <w:jc w:val="center"/>
            </w:pPr>
            <w:r>
              <w:t>PUNO</w:t>
            </w:r>
          </w:p>
        </w:tc>
        <w:tc>
          <w:tcPr>
            <w:tcW w:w="0" w:type="auto"/>
          </w:tcPr>
          <w:p w14:paraId="1F72E986" w14:textId="77777777" w:rsidR="00AB78B3" w:rsidRDefault="00337FF0">
            <w:pPr>
              <w:pStyle w:val="Compact"/>
              <w:jc w:val="center"/>
            </w:pPr>
            <w:r>
              <w:t>62.28</w:t>
            </w:r>
          </w:p>
        </w:tc>
      </w:tr>
      <w:tr w:rsidR="00AB78B3" w14:paraId="754EAE6E" w14:textId="77777777">
        <w:tc>
          <w:tcPr>
            <w:tcW w:w="0" w:type="auto"/>
          </w:tcPr>
          <w:p w14:paraId="33BDF420" w14:textId="77777777" w:rsidR="00AB78B3" w:rsidRDefault="00337FF0">
            <w:pPr>
              <w:pStyle w:val="Compact"/>
              <w:jc w:val="center"/>
            </w:pPr>
            <w:r>
              <w:t>UCAYALI</w:t>
            </w:r>
          </w:p>
        </w:tc>
        <w:tc>
          <w:tcPr>
            <w:tcW w:w="0" w:type="auto"/>
          </w:tcPr>
          <w:p w14:paraId="194B3576" w14:textId="77777777" w:rsidR="00AB78B3" w:rsidRDefault="00337FF0">
            <w:pPr>
              <w:pStyle w:val="Compact"/>
              <w:jc w:val="center"/>
            </w:pPr>
            <w:r>
              <w:t>61.8</w:t>
            </w:r>
          </w:p>
        </w:tc>
      </w:tr>
      <w:tr w:rsidR="00AB78B3" w14:paraId="39FF4A12" w14:textId="77777777">
        <w:tc>
          <w:tcPr>
            <w:tcW w:w="0" w:type="auto"/>
          </w:tcPr>
          <w:p w14:paraId="6686A580" w14:textId="77777777" w:rsidR="00AB78B3" w:rsidRDefault="00337FF0">
            <w:pPr>
              <w:pStyle w:val="Compact"/>
              <w:jc w:val="center"/>
            </w:pPr>
            <w:r>
              <w:t>LIMA</w:t>
            </w:r>
          </w:p>
        </w:tc>
        <w:tc>
          <w:tcPr>
            <w:tcW w:w="0" w:type="auto"/>
          </w:tcPr>
          <w:p w14:paraId="5687FCEF" w14:textId="77777777" w:rsidR="00AB78B3" w:rsidRDefault="00337FF0">
            <w:pPr>
              <w:pStyle w:val="Compact"/>
              <w:jc w:val="center"/>
            </w:pPr>
            <w:r>
              <w:t>58.01</w:t>
            </w:r>
          </w:p>
        </w:tc>
      </w:tr>
      <w:tr w:rsidR="00AB78B3" w14:paraId="37314170" w14:textId="77777777">
        <w:tc>
          <w:tcPr>
            <w:tcW w:w="0" w:type="auto"/>
          </w:tcPr>
          <w:p w14:paraId="11C967F0" w14:textId="77777777" w:rsidR="00AB78B3" w:rsidRDefault="00337FF0">
            <w:pPr>
              <w:pStyle w:val="Compact"/>
              <w:jc w:val="center"/>
            </w:pPr>
            <w:r>
              <w:t>APURIMAC</w:t>
            </w:r>
          </w:p>
        </w:tc>
        <w:tc>
          <w:tcPr>
            <w:tcW w:w="0" w:type="auto"/>
          </w:tcPr>
          <w:p w14:paraId="76A51C07" w14:textId="77777777" w:rsidR="00AB78B3" w:rsidRDefault="00337FF0">
            <w:pPr>
              <w:pStyle w:val="Compact"/>
              <w:jc w:val="center"/>
            </w:pPr>
            <w:r>
              <w:t>57</w:t>
            </w:r>
          </w:p>
        </w:tc>
      </w:tr>
      <w:tr w:rsidR="00AB78B3" w14:paraId="04C050E5" w14:textId="77777777">
        <w:tc>
          <w:tcPr>
            <w:tcW w:w="0" w:type="auto"/>
          </w:tcPr>
          <w:p w14:paraId="77A83A21" w14:textId="77777777" w:rsidR="00AB78B3" w:rsidRDefault="00337FF0">
            <w:pPr>
              <w:pStyle w:val="Compact"/>
              <w:jc w:val="center"/>
            </w:pPr>
            <w:r>
              <w:t>SAN MARTIN</w:t>
            </w:r>
          </w:p>
        </w:tc>
        <w:tc>
          <w:tcPr>
            <w:tcW w:w="0" w:type="auto"/>
          </w:tcPr>
          <w:p w14:paraId="0BCAF908" w14:textId="77777777" w:rsidR="00AB78B3" w:rsidRDefault="00337FF0">
            <w:pPr>
              <w:pStyle w:val="Compact"/>
              <w:jc w:val="center"/>
            </w:pPr>
            <w:r>
              <w:t>51.53</w:t>
            </w:r>
          </w:p>
        </w:tc>
      </w:tr>
      <w:tr w:rsidR="00AB78B3" w14:paraId="515DB820" w14:textId="77777777">
        <w:tc>
          <w:tcPr>
            <w:tcW w:w="0" w:type="auto"/>
          </w:tcPr>
          <w:p w14:paraId="60EC2261" w14:textId="77777777" w:rsidR="00AB78B3" w:rsidRDefault="00337FF0">
            <w:pPr>
              <w:pStyle w:val="Compact"/>
              <w:jc w:val="center"/>
            </w:pPr>
            <w:r>
              <w:t>AYACUCHO</w:t>
            </w:r>
          </w:p>
        </w:tc>
        <w:tc>
          <w:tcPr>
            <w:tcW w:w="0" w:type="auto"/>
          </w:tcPr>
          <w:p w14:paraId="5DEFBE20" w14:textId="77777777" w:rsidR="00AB78B3" w:rsidRDefault="00337FF0">
            <w:pPr>
              <w:pStyle w:val="Compact"/>
              <w:jc w:val="center"/>
            </w:pPr>
            <w:r>
              <w:t>50.53</w:t>
            </w:r>
          </w:p>
        </w:tc>
      </w:tr>
      <w:tr w:rsidR="00AB78B3" w14:paraId="2F6C7F31" w14:textId="77777777">
        <w:tc>
          <w:tcPr>
            <w:tcW w:w="0" w:type="auto"/>
          </w:tcPr>
          <w:p w14:paraId="136D900D" w14:textId="77777777" w:rsidR="00AB78B3" w:rsidRDefault="00337FF0">
            <w:pPr>
              <w:pStyle w:val="Compact"/>
              <w:jc w:val="center"/>
            </w:pPr>
            <w:r>
              <w:t>PIURA</w:t>
            </w:r>
          </w:p>
        </w:tc>
        <w:tc>
          <w:tcPr>
            <w:tcW w:w="0" w:type="auto"/>
          </w:tcPr>
          <w:p w14:paraId="6D3BEFD4" w14:textId="77777777" w:rsidR="00AB78B3" w:rsidRDefault="00337FF0">
            <w:pPr>
              <w:pStyle w:val="Compact"/>
              <w:jc w:val="center"/>
            </w:pPr>
            <w:r>
              <w:t>49.41</w:t>
            </w:r>
          </w:p>
        </w:tc>
      </w:tr>
      <w:tr w:rsidR="00AB78B3" w14:paraId="5115BADC" w14:textId="77777777">
        <w:tc>
          <w:tcPr>
            <w:tcW w:w="0" w:type="auto"/>
          </w:tcPr>
          <w:p w14:paraId="70585948" w14:textId="77777777" w:rsidR="00AB78B3" w:rsidRDefault="00337FF0">
            <w:pPr>
              <w:pStyle w:val="Compact"/>
              <w:jc w:val="center"/>
            </w:pPr>
            <w:r>
              <w:t>HUANUCO</w:t>
            </w:r>
          </w:p>
        </w:tc>
        <w:tc>
          <w:tcPr>
            <w:tcW w:w="0" w:type="auto"/>
          </w:tcPr>
          <w:p w14:paraId="0866213C" w14:textId="77777777" w:rsidR="00AB78B3" w:rsidRDefault="00337FF0">
            <w:pPr>
              <w:pStyle w:val="Compact"/>
              <w:jc w:val="center"/>
            </w:pPr>
            <w:r>
              <w:t>46.54</w:t>
            </w:r>
          </w:p>
        </w:tc>
      </w:tr>
      <w:tr w:rsidR="00AB78B3" w14:paraId="7186F508" w14:textId="77777777">
        <w:tc>
          <w:tcPr>
            <w:tcW w:w="0" w:type="auto"/>
          </w:tcPr>
          <w:p w14:paraId="49AE6F60" w14:textId="77777777" w:rsidR="00AB78B3" w:rsidRDefault="00337FF0">
            <w:pPr>
              <w:pStyle w:val="Compact"/>
              <w:jc w:val="center"/>
            </w:pPr>
            <w:r>
              <w:t>PASCO</w:t>
            </w:r>
          </w:p>
        </w:tc>
        <w:tc>
          <w:tcPr>
            <w:tcW w:w="0" w:type="auto"/>
          </w:tcPr>
          <w:p w14:paraId="43F38D77" w14:textId="77777777" w:rsidR="00AB78B3" w:rsidRDefault="00337FF0">
            <w:pPr>
              <w:pStyle w:val="Compact"/>
              <w:jc w:val="center"/>
            </w:pPr>
            <w:r>
              <w:t>40.6</w:t>
            </w:r>
          </w:p>
        </w:tc>
      </w:tr>
      <w:tr w:rsidR="00AB78B3" w14:paraId="4C88E6E7" w14:textId="77777777">
        <w:tc>
          <w:tcPr>
            <w:tcW w:w="0" w:type="auto"/>
          </w:tcPr>
          <w:p w14:paraId="617315D6" w14:textId="77777777" w:rsidR="00AB78B3" w:rsidRDefault="00337FF0">
            <w:pPr>
              <w:pStyle w:val="Compact"/>
              <w:jc w:val="center"/>
            </w:pPr>
            <w:r>
              <w:t>LORETO</w:t>
            </w:r>
          </w:p>
        </w:tc>
        <w:tc>
          <w:tcPr>
            <w:tcW w:w="0" w:type="auto"/>
          </w:tcPr>
          <w:p w14:paraId="17199C2B" w14:textId="77777777" w:rsidR="00AB78B3" w:rsidRDefault="00337FF0">
            <w:pPr>
              <w:pStyle w:val="Compact"/>
              <w:jc w:val="center"/>
            </w:pPr>
            <w:r>
              <w:t>32.09</w:t>
            </w:r>
          </w:p>
        </w:tc>
      </w:tr>
      <w:tr w:rsidR="00AB78B3" w14:paraId="7B8F0417" w14:textId="77777777">
        <w:tc>
          <w:tcPr>
            <w:tcW w:w="0" w:type="auto"/>
          </w:tcPr>
          <w:p w14:paraId="3B0EF81F" w14:textId="77777777" w:rsidR="00AB78B3" w:rsidRDefault="00337FF0">
            <w:pPr>
              <w:pStyle w:val="Compact"/>
              <w:jc w:val="center"/>
            </w:pPr>
            <w:r>
              <w:t>CAJAMARCA</w:t>
            </w:r>
          </w:p>
        </w:tc>
        <w:tc>
          <w:tcPr>
            <w:tcW w:w="0" w:type="auto"/>
          </w:tcPr>
          <w:p w14:paraId="48518CAF" w14:textId="77777777" w:rsidR="00AB78B3" w:rsidRDefault="00337FF0">
            <w:pPr>
              <w:pStyle w:val="Compact"/>
              <w:jc w:val="center"/>
            </w:pPr>
            <w:r>
              <w:t>28.41</w:t>
            </w:r>
          </w:p>
        </w:tc>
      </w:tr>
      <w:tr w:rsidR="00AB78B3" w14:paraId="45ACF060" w14:textId="77777777">
        <w:tc>
          <w:tcPr>
            <w:tcW w:w="0" w:type="auto"/>
          </w:tcPr>
          <w:p w14:paraId="389CE37D" w14:textId="77777777" w:rsidR="00AB78B3" w:rsidRDefault="00337FF0">
            <w:pPr>
              <w:pStyle w:val="Compact"/>
              <w:jc w:val="center"/>
            </w:pPr>
            <w:r>
              <w:t>AMAZONAS</w:t>
            </w:r>
          </w:p>
        </w:tc>
        <w:tc>
          <w:tcPr>
            <w:tcW w:w="0" w:type="auto"/>
          </w:tcPr>
          <w:p w14:paraId="75CFF312" w14:textId="77777777" w:rsidR="00AB78B3" w:rsidRDefault="00337FF0">
            <w:pPr>
              <w:pStyle w:val="Compact"/>
              <w:jc w:val="center"/>
            </w:pPr>
            <w:r>
              <w:t>27.99</w:t>
            </w:r>
          </w:p>
        </w:tc>
      </w:tr>
      <w:tr w:rsidR="00AB78B3" w14:paraId="558E36BF" w14:textId="77777777">
        <w:tc>
          <w:tcPr>
            <w:tcW w:w="0" w:type="auto"/>
          </w:tcPr>
          <w:p w14:paraId="168E7004" w14:textId="77777777" w:rsidR="00AB78B3" w:rsidRDefault="00337FF0">
            <w:pPr>
              <w:pStyle w:val="Compact"/>
              <w:jc w:val="center"/>
            </w:pPr>
            <w:r>
              <w:t>LAMBAYEQUE</w:t>
            </w:r>
          </w:p>
        </w:tc>
        <w:tc>
          <w:tcPr>
            <w:tcW w:w="0" w:type="auto"/>
          </w:tcPr>
          <w:p w14:paraId="716BF476" w14:textId="77777777" w:rsidR="00AB78B3" w:rsidRDefault="00337FF0">
            <w:pPr>
              <w:pStyle w:val="Compact"/>
              <w:jc w:val="center"/>
            </w:pPr>
            <w:r>
              <w:t>11.89</w:t>
            </w:r>
          </w:p>
        </w:tc>
      </w:tr>
    </w:tbl>
    <w:p w14:paraId="4BD71C2C" w14:textId="77777777" w:rsidR="00AB78B3" w:rsidRDefault="00337FF0">
      <w:pPr>
        <w:pStyle w:val="Heading3"/>
      </w:pPr>
      <w:bookmarkStart w:id="96" w:name="age-standardised-deaths-rates"/>
      <w:bookmarkEnd w:id="95"/>
      <w:r>
        <w:t>Age-</w:t>
      </w:r>
      <w:proofErr w:type="spellStart"/>
      <w:r>
        <w:t>standardised</w:t>
      </w:r>
      <w:proofErr w:type="spellEnd"/>
      <w:r>
        <w:t xml:space="preserve"> deaths rates</w:t>
      </w:r>
    </w:p>
    <w:p w14:paraId="16609536" w14:textId="77777777" w:rsidR="00AB78B3" w:rsidRDefault="00337FF0">
      <w:pPr>
        <w:pStyle w:val="TableCaption"/>
      </w:pPr>
      <w:r>
        <w:t>Table 7: Age-</w:t>
      </w:r>
      <w:proofErr w:type="spellStart"/>
      <w:r>
        <w:t>standardised</w:t>
      </w:r>
      <w:proofErr w:type="spellEnd"/>
      <w:r>
        <w:t xml:space="preserve"> deaths rates</w:t>
      </w:r>
    </w:p>
    <w:tbl>
      <w:tblPr>
        <w:tblStyle w:val="Table"/>
        <w:tblW w:w="4999" w:type="pct"/>
        <w:tblLook w:val="0020" w:firstRow="1" w:lastRow="0" w:firstColumn="0" w:lastColumn="0" w:noHBand="0" w:noVBand="0"/>
        <w:tblCaption w:val="Table 7: Age-standardised deaths rates"/>
      </w:tblPr>
      <w:tblGrid>
        <w:gridCol w:w="1986"/>
        <w:gridCol w:w="1028"/>
        <w:gridCol w:w="823"/>
        <w:gridCol w:w="823"/>
        <w:gridCol w:w="1310"/>
        <w:gridCol w:w="773"/>
        <w:gridCol w:w="773"/>
        <w:gridCol w:w="1320"/>
      </w:tblGrid>
      <w:tr w:rsidR="00AB78B3" w14:paraId="7E94D207" w14:textId="77777777">
        <w:tc>
          <w:tcPr>
            <w:tcW w:w="0" w:type="auto"/>
            <w:tcBorders>
              <w:bottom w:val="single" w:sz="0" w:space="0" w:color="auto"/>
            </w:tcBorders>
            <w:vAlign w:val="bottom"/>
          </w:tcPr>
          <w:p w14:paraId="1248E833" w14:textId="77777777" w:rsidR="00AB78B3" w:rsidRDefault="00337FF0">
            <w:pPr>
              <w:pStyle w:val="Compact"/>
              <w:jc w:val="center"/>
            </w:pPr>
            <w:proofErr w:type="spellStart"/>
            <w:r>
              <w:t>Departamento</w:t>
            </w:r>
            <w:proofErr w:type="spellEnd"/>
          </w:p>
        </w:tc>
        <w:tc>
          <w:tcPr>
            <w:tcW w:w="0" w:type="auto"/>
            <w:tcBorders>
              <w:bottom w:val="single" w:sz="0" w:space="0" w:color="auto"/>
            </w:tcBorders>
            <w:vAlign w:val="bottom"/>
          </w:tcPr>
          <w:p w14:paraId="1200AD1E" w14:textId="77777777" w:rsidR="00AB78B3" w:rsidRDefault="00337FF0">
            <w:pPr>
              <w:pStyle w:val="Compact"/>
              <w:jc w:val="center"/>
            </w:pPr>
            <w:proofErr w:type="spellStart"/>
            <w:r>
              <w:t>adj.rate</w:t>
            </w:r>
            <w:proofErr w:type="spellEnd"/>
          </w:p>
        </w:tc>
        <w:tc>
          <w:tcPr>
            <w:tcW w:w="0" w:type="auto"/>
            <w:tcBorders>
              <w:bottom w:val="single" w:sz="0" w:space="0" w:color="auto"/>
            </w:tcBorders>
            <w:vAlign w:val="bottom"/>
          </w:tcPr>
          <w:p w14:paraId="3EFE2167" w14:textId="77777777" w:rsidR="00AB78B3" w:rsidRDefault="00337FF0">
            <w:pPr>
              <w:pStyle w:val="Compact"/>
              <w:jc w:val="center"/>
            </w:pPr>
            <w:proofErr w:type="spellStart"/>
            <w:r>
              <w:t>lci</w:t>
            </w:r>
            <w:proofErr w:type="spellEnd"/>
          </w:p>
        </w:tc>
        <w:tc>
          <w:tcPr>
            <w:tcW w:w="0" w:type="auto"/>
            <w:tcBorders>
              <w:bottom w:val="single" w:sz="0" w:space="0" w:color="auto"/>
            </w:tcBorders>
            <w:vAlign w:val="bottom"/>
          </w:tcPr>
          <w:p w14:paraId="36544D87" w14:textId="77777777" w:rsidR="00AB78B3" w:rsidRDefault="00337FF0">
            <w:pPr>
              <w:pStyle w:val="Compact"/>
              <w:jc w:val="center"/>
            </w:pPr>
            <w:proofErr w:type="spellStart"/>
            <w:r>
              <w:t>uci</w:t>
            </w:r>
            <w:proofErr w:type="spellEnd"/>
          </w:p>
        </w:tc>
        <w:tc>
          <w:tcPr>
            <w:tcW w:w="0" w:type="auto"/>
            <w:tcBorders>
              <w:bottom w:val="single" w:sz="0" w:space="0" w:color="auto"/>
            </w:tcBorders>
            <w:vAlign w:val="bottom"/>
          </w:tcPr>
          <w:p w14:paraId="5B2EF71A" w14:textId="77777777" w:rsidR="00AB78B3" w:rsidRDefault="00337FF0">
            <w:pPr>
              <w:pStyle w:val="Compact"/>
              <w:jc w:val="center"/>
            </w:pPr>
            <w:proofErr w:type="spellStart"/>
            <w:r>
              <w:t>crude.rate</w:t>
            </w:r>
            <w:proofErr w:type="spellEnd"/>
          </w:p>
        </w:tc>
        <w:tc>
          <w:tcPr>
            <w:tcW w:w="0" w:type="auto"/>
            <w:tcBorders>
              <w:bottom w:val="single" w:sz="0" w:space="0" w:color="auto"/>
            </w:tcBorders>
            <w:vAlign w:val="bottom"/>
          </w:tcPr>
          <w:p w14:paraId="33CA9017" w14:textId="77777777" w:rsidR="00AB78B3" w:rsidRDefault="00337FF0">
            <w:pPr>
              <w:pStyle w:val="Compact"/>
              <w:jc w:val="center"/>
            </w:pPr>
            <w:r>
              <w:t>2010</w:t>
            </w:r>
          </w:p>
        </w:tc>
        <w:tc>
          <w:tcPr>
            <w:tcW w:w="0" w:type="auto"/>
            <w:tcBorders>
              <w:bottom w:val="single" w:sz="0" w:space="0" w:color="auto"/>
            </w:tcBorders>
            <w:vAlign w:val="bottom"/>
          </w:tcPr>
          <w:p w14:paraId="7D068E8E" w14:textId="77777777" w:rsidR="00AB78B3" w:rsidRDefault="00337FF0">
            <w:pPr>
              <w:pStyle w:val="Compact"/>
              <w:jc w:val="center"/>
            </w:pPr>
            <w:r>
              <w:t>2015</w:t>
            </w:r>
          </w:p>
        </w:tc>
        <w:tc>
          <w:tcPr>
            <w:tcW w:w="0" w:type="auto"/>
            <w:tcBorders>
              <w:bottom w:val="single" w:sz="0" w:space="0" w:color="auto"/>
            </w:tcBorders>
            <w:vAlign w:val="bottom"/>
          </w:tcPr>
          <w:p w14:paraId="7F97D35F" w14:textId="77777777" w:rsidR="00AB78B3" w:rsidRDefault="00337FF0">
            <w:pPr>
              <w:pStyle w:val="Compact"/>
              <w:jc w:val="center"/>
            </w:pPr>
            <w:r>
              <w:t>Difference</w:t>
            </w:r>
          </w:p>
        </w:tc>
      </w:tr>
      <w:tr w:rsidR="00AB78B3" w14:paraId="09022F43" w14:textId="77777777">
        <w:tc>
          <w:tcPr>
            <w:tcW w:w="0" w:type="auto"/>
          </w:tcPr>
          <w:p w14:paraId="2E4A53C0" w14:textId="77777777" w:rsidR="00AB78B3" w:rsidRDefault="00337FF0">
            <w:pPr>
              <w:pStyle w:val="Compact"/>
              <w:jc w:val="center"/>
            </w:pPr>
            <w:r>
              <w:t>AMAZONAS</w:t>
            </w:r>
          </w:p>
        </w:tc>
        <w:tc>
          <w:tcPr>
            <w:tcW w:w="0" w:type="auto"/>
          </w:tcPr>
          <w:p w14:paraId="747BB44E" w14:textId="77777777" w:rsidR="00AB78B3" w:rsidRDefault="00337FF0">
            <w:pPr>
              <w:pStyle w:val="Compact"/>
              <w:jc w:val="center"/>
            </w:pPr>
            <w:r>
              <w:t>4.824</w:t>
            </w:r>
          </w:p>
        </w:tc>
        <w:tc>
          <w:tcPr>
            <w:tcW w:w="0" w:type="auto"/>
          </w:tcPr>
          <w:p w14:paraId="48C10015" w14:textId="77777777" w:rsidR="00AB78B3" w:rsidRDefault="00337FF0">
            <w:pPr>
              <w:pStyle w:val="Compact"/>
              <w:jc w:val="center"/>
            </w:pPr>
            <w:r>
              <w:t>4.618</w:t>
            </w:r>
          </w:p>
        </w:tc>
        <w:tc>
          <w:tcPr>
            <w:tcW w:w="0" w:type="auto"/>
          </w:tcPr>
          <w:p w14:paraId="2F2D0743" w14:textId="77777777" w:rsidR="00AB78B3" w:rsidRDefault="00337FF0">
            <w:pPr>
              <w:pStyle w:val="Compact"/>
              <w:jc w:val="center"/>
            </w:pPr>
            <w:r>
              <w:t>5.037</w:t>
            </w:r>
          </w:p>
        </w:tc>
        <w:tc>
          <w:tcPr>
            <w:tcW w:w="0" w:type="auto"/>
          </w:tcPr>
          <w:p w14:paraId="6D7C62D0" w14:textId="77777777" w:rsidR="00AB78B3" w:rsidRDefault="00337FF0">
            <w:pPr>
              <w:pStyle w:val="Compact"/>
              <w:jc w:val="center"/>
            </w:pPr>
            <w:r>
              <w:t>4.828</w:t>
            </w:r>
          </w:p>
        </w:tc>
        <w:tc>
          <w:tcPr>
            <w:tcW w:w="0" w:type="auto"/>
          </w:tcPr>
          <w:p w14:paraId="57E7BEB8" w14:textId="77777777" w:rsidR="00AB78B3" w:rsidRDefault="00337FF0">
            <w:pPr>
              <w:pStyle w:val="Compact"/>
              <w:jc w:val="center"/>
            </w:pPr>
            <w:r>
              <w:t>6.05</w:t>
            </w:r>
          </w:p>
        </w:tc>
        <w:tc>
          <w:tcPr>
            <w:tcW w:w="0" w:type="auto"/>
          </w:tcPr>
          <w:p w14:paraId="708C8E1B" w14:textId="77777777" w:rsidR="00AB78B3" w:rsidRDefault="00337FF0">
            <w:pPr>
              <w:pStyle w:val="Compact"/>
              <w:jc w:val="center"/>
            </w:pPr>
            <w:r>
              <w:t>6.19</w:t>
            </w:r>
          </w:p>
        </w:tc>
        <w:tc>
          <w:tcPr>
            <w:tcW w:w="0" w:type="auto"/>
          </w:tcPr>
          <w:p w14:paraId="5B3485E9" w14:textId="77777777" w:rsidR="00AB78B3" w:rsidRDefault="00337FF0">
            <w:pPr>
              <w:pStyle w:val="Compact"/>
              <w:jc w:val="center"/>
            </w:pPr>
            <w:r>
              <w:t>-1.362</w:t>
            </w:r>
          </w:p>
        </w:tc>
      </w:tr>
      <w:tr w:rsidR="00AB78B3" w14:paraId="259335C4" w14:textId="77777777">
        <w:tc>
          <w:tcPr>
            <w:tcW w:w="0" w:type="auto"/>
          </w:tcPr>
          <w:p w14:paraId="33DBDB3B" w14:textId="77777777" w:rsidR="00AB78B3" w:rsidRDefault="00337FF0">
            <w:pPr>
              <w:pStyle w:val="Compact"/>
              <w:jc w:val="center"/>
            </w:pPr>
            <w:r>
              <w:t>ANCASH</w:t>
            </w:r>
          </w:p>
        </w:tc>
        <w:tc>
          <w:tcPr>
            <w:tcW w:w="0" w:type="auto"/>
          </w:tcPr>
          <w:p w14:paraId="147641A0" w14:textId="77777777" w:rsidR="00AB78B3" w:rsidRDefault="00337FF0">
            <w:pPr>
              <w:pStyle w:val="Compact"/>
              <w:jc w:val="center"/>
            </w:pPr>
            <w:r>
              <w:t>8.412</w:t>
            </w:r>
          </w:p>
        </w:tc>
        <w:tc>
          <w:tcPr>
            <w:tcW w:w="0" w:type="auto"/>
          </w:tcPr>
          <w:p w14:paraId="17C04CC7" w14:textId="77777777" w:rsidR="00AB78B3" w:rsidRDefault="00337FF0">
            <w:pPr>
              <w:pStyle w:val="Compact"/>
              <w:jc w:val="center"/>
            </w:pPr>
            <w:r>
              <w:t>8.247</w:t>
            </w:r>
          </w:p>
        </w:tc>
        <w:tc>
          <w:tcPr>
            <w:tcW w:w="0" w:type="auto"/>
          </w:tcPr>
          <w:p w14:paraId="474E23DE" w14:textId="77777777" w:rsidR="00AB78B3" w:rsidRDefault="00337FF0">
            <w:pPr>
              <w:pStyle w:val="Compact"/>
              <w:jc w:val="center"/>
            </w:pPr>
            <w:r>
              <w:t>8.579</w:t>
            </w:r>
          </w:p>
        </w:tc>
        <w:tc>
          <w:tcPr>
            <w:tcW w:w="0" w:type="auto"/>
          </w:tcPr>
          <w:p w14:paraId="1BC2D09F" w14:textId="77777777" w:rsidR="00AB78B3" w:rsidRDefault="00337FF0">
            <w:pPr>
              <w:pStyle w:val="Compact"/>
              <w:jc w:val="center"/>
            </w:pPr>
            <w:r>
              <w:t>8.387</w:t>
            </w:r>
          </w:p>
        </w:tc>
        <w:tc>
          <w:tcPr>
            <w:tcW w:w="0" w:type="auto"/>
          </w:tcPr>
          <w:p w14:paraId="1BCA167E" w14:textId="77777777" w:rsidR="00AB78B3" w:rsidRDefault="00337FF0">
            <w:pPr>
              <w:pStyle w:val="Compact"/>
              <w:jc w:val="center"/>
            </w:pPr>
            <w:r>
              <w:t>6.09</w:t>
            </w:r>
          </w:p>
        </w:tc>
        <w:tc>
          <w:tcPr>
            <w:tcW w:w="0" w:type="auto"/>
          </w:tcPr>
          <w:p w14:paraId="32CD9220" w14:textId="77777777" w:rsidR="00AB78B3" w:rsidRDefault="00337FF0">
            <w:pPr>
              <w:pStyle w:val="Compact"/>
              <w:jc w:val="center"/>
            </w:pPr>
            <w:r>
              <w:t>6.15</w:t>
            </w:r>
          </w:p>
        </w:tc>
        <w:tc>
          <w:tcPr>
            <w:tcW w:w="0" w:type="auto"/>
          </w:tcPr>
          <w:p w14:paraId="136BB1DD" w14:textId="77777777" w:rsidR="00AB78B3" w:rsidRDefault="00337FF0">
            <w:pPr>
              <w:pStyle w:val="Compact"/>
              <w:jc w:val="center"/>
            </w:pPr>
            <w:r>
              <w:t>2.237</w:t>
            </w:r>
          </w:p>
        </w:tc>
      </w:tr>
      <w:tr w:rsidR="00AB78B3" w14:paraId="72092C35" w14:textId="77777777">
        <w:tc>
          <w:tcPr>
            <w:tcW w:w="0" w:type="auto"/>
          </w:tcPr>
          <w:p w14:paraId="1B8268D0" w14:textId="77777777" w:rsidR="00AB78B3" w:rsidRDefault="00337FF0">
            <w:pPr>
              <w:pStyle w:val="Compact"/>
              <w:jc w:val="center"/>
            </w:pPr>
            <w:r>
              <w:t>APURIMAC</w:t>
            </w:r>
          </w:p>
        </w:tc>
        <w:tc>
          <w:tcPr>
            <w:tcW w:w="0" w:type="auto"/>
          </w:tcPr>
          <w:p w14:paraId="74FBA769" w14:textId="77777777" w:rsidR="00AB78B3" w:rsidRDefault="00337FF0">
            <w:pPr>
              <w:pStyle w:val="Compact"/>
              <w:jc w:val="center"/>
            </w:pPr>
            <w:r>
              <w:t>7.258</w:t>
            </w:r>
          </w:p>
        </w:tc>
        <w:tc>
          <w:tcPr>
            <w:tcW w:w="0" w:type="auto"/>
          </w:tcPr>
          <w:p w14:paraId="75525BA8" w14:textId="77777777" w:rsidR="00AB78B3" w:rsidRDefault="00337FF0">
            <w:pPr>
              <w:pStyle w:val="Compact"/>
              <w:jc w:val="center"/>
            </w:pPr>
            <w:r>
              <w:t>7.016</w:t>
            </w:r>
          </w:p>
        </w:tc>
        <w:tc>
          <w:tcPr>
            <w:tcW w:w="0" w:type="auto"/>
          </w:tcPr>
          <w:p w14:paraId="73932740" w14:textId="77777777" w:rsidR="00AB78B3" w:rsidRDefault="00337FF0">
            <w:pPr>
              <w:pStyle w:val="Compact"/>
              <w:jc w:val="center"/>
            </w:pPr>
            <w:r>
              <w:t>7.506</w:t>
            </w:r>
          </w:p>
        </w:tc>
        <w:tc>
          <w:tcPr>
            <w:tcW w:w="0" w:type="auto"/>
          </w:tcPr>
          <w:p w14:paraId="6F55BFC1" w14:textId="77777777" w:rsidR="00AB78B3" w:rsidRDefault="00337FF0">
            <w:pPr>
              <w:pStyle w:val="Compact"/>
              <w:jc w:val="center"/>
            </w:pPr>
            <w:r>
              <w:t>7.881</w:t>
            </w:r>
          </w:p>
        </w:tc>
        <w:tc>
          <w:tcPr>
            <w:tcW w:w="0" w:type="auto"/>
          </w:tcPr>
          <w:p w14:paraId="47AA328B" w14:textId="77777777" w:rsidR="00AB78B3" w:rsidRDefault="00337FF0">
            <w:pPr>
              <w:pStyle w:val="Compact"/>
              <w:jc w:val="center"/>
            </w:pPr>
            <w:r>
              <w:t>6.76</w:t>
            </w:r>
          </w:p>
        </w:tc>
        <w:tc>
          <w:tcPr>
            <w:tcW w:w="0" w:type="auto"/>
          </w:tcPr>
          <w:p w14:paraId="6761D9D5" w14:textId="77777777" w:rsidR="00AB78B3" w:rsidRDefault="00337FF0">
            <w:pPr>
              <w:pStyle w:val="Compact"/>
              <w:jc w:val="center"/>
            </w:pPr>
            <w:r>
              <w:t>6.61</w:t>
            </w:r>
          </w:p>
        </w:tc>
        <w:tc>
          <w:tcPr>
            <w:tcW w:w="0" w:type="auto"/>
          </w:tcPr>
          <w:p w14:paraId="2FEEAA54" w14:textId="77777777" w:rsidR="00AB78B3" w:rsidRDefault="00337FF0">
            <w:pPr>
              <w:pStyle w:val="Compact"/>
              <w:jc w:val="center"/>
            </w:pPr>
            <w:r>
              <w:t>1.271</w:t>
            </w:r>
          </w:p>
        </w:tc>
      </w:tr>
      <w:tr w:rsidR="00AB78B3" w14:paraId="0DE44B80" w14:textId="77777777">
        <w:tc>
          <w:tcPr>
            <w:tcW w:w="0" w:type="auto"/>
          </w:tcPr>
          <w:p w14:paraId="64F1E955" w14:textId="77777777" w:rsidR="00AB78B3" w:rsidRDefault="00337FF0">
            <w:pPr>
              <w:pStyle w:val="Compact"/>
              <w:jc w:val="center"/>
            </w:pPr>
            <w:r>
              <w:t>AREQUIPA</w:t>
            </w:r>
          </w:p>
        </w:tc>
        <w:tc>
          <w:tcPr>
            <w:tcW w:w="0" w:type="auto"/>
          </w:tcPr>
          <w:p w14:paraId="2F915A4A" w14:textId="77777777" w:rsidR="00AB78B3" w:rsidRDefault="00337FF0">
            <w:pPr>
              <w:pStyle w:val="Compact"/>
              <w:jc w:val="center"/>
            </w:pPr>
            <w:r>
              <w:t>9.123</w:t>
            </w:r>
          </w:p>
        </w:tc>
        <w:tc>
          <w:tcPr>
            <w:tcW w:w="0" w:type="auto"/>
          </w:tcPr>
          <w:p w14:paraId="76419EBF" w14:textId="77777777" w:rsidR="00AB78B3" w:rsidRDefault="00337FF0">
            <w:pPr>
              <w:pStyle w:val="Compact"/>
              <w:jc w:val="center"/>
            </w:pPr>
            <w:r>
              <w:t>8.963</w:t>
            </w:r>
          </w:p>
        </w:tc>
        <w:tc>
          <w:tcPr>
            <w:tcW w:w="0" w:type="auto"/>
          </w:tcPr>
          <w:p w14:paraId="4E740BBC" w14:textId="77777777" w:rsidR="00AB78B3" w:rsidRDefault="00337FF0">
            <w:pPr>
              <w:pStyle w:val="Compact"/>
              <w:jc w:val="center"/>
            </w:pPr>
            <w:r>
              <w:t>9.285</w:t>
            </w:r>
          </w:p>
        </w:tc>
        <w:tc>
          <w:tcPr>
            <w:tcW w:w="0" w:type="auto"/>
          </w:tcPr>
          <w:p w14:paraId="54F2F8FF" w14:textId="77777777" w:rsidR="00AB78B3" w:rsidRDefault="00337FF0">
            <w:pPr>
              <w:pStyle w:val="Compact"/>
              <w:jc w:val="center"/>
            </w:pPr>
            <w:r>
              <w:t>8.274</w:t>
            </w:r>
          </w:p>
        </w:tc>
        <w:tc>
          <w:tcPr>
            <w:tcW w:w="0" w:type="auto"/>
          </w:tcPr>
          <w:p w14:paraId="08473657" w14:textId="77777777" w:rsidR="00AB78B3" w:rsidRDefault="00337FF0">
            <w:pPr>
              <w:pStyle w:val="Compact"/>
              <w:jc w:val="center"/>
            </w:pPr>
            <w:r>
              <w:t>5.53</w:t>
            </w:r>
          </w:p>
        </w:tc>
        <w:tc>
          <w:tcPr>
            <w:tcW w:w="0" w:type="auto"/>
          </w:tcPr>
          <w:p w14:paraId="2EFC6A11" w14:textId="77777777" w:rsidR="00AB78B3" w:rsidRDefault="00337FF0">
            <w:pPr>
              <w:pStyle w:val="Compact"/>
              <w:jc w:val="center"/>
            </w:pPr>
            <w:r>
              <w:t>5.8</w:t>
            </w:r>
          </w:p>
        </w:tc>
        <w:tc>
          <w:tcPr>
            <w:tcW w:w="0" w:type="auto"/>
          </w:tcPr>
          <w:p w14:paraId="247DEC70" w14:textId="77777777" w:rsidR="00AB78B3" w:rsidRDefault="00337FF0">
            <w:pPr>
              <w:pStyle w:val="Compact"/>
              <w:jc w:val="center"/>
            </w:pPr>
            <w:r>
              <w:t>2.474</w:t>
            </w:r>
          </w:p>
        </w:tc>
      </w:tr>
      <w:tr w:rsidR="00AB78B3" w14:paraId="43CA97A4" w14:textId="77777777">
        <w:tc>
          <w:tcPr>
            <w:tcW w:w="0" w:type="auto"/>
          </w:tcPr>
          <w:p w14:paraId="0A311391" w14:textId="77777777" w:rsidR="00AB78B3" w:rsidRDefault="00337FF0">
            <w:pPr>
              <w:pStyle w:val="Compact"/>
              <w:jc w:val="center"/>
            </w:pPr>
            <w:r>
              <w:t>AYACUCHO</w:t>
            </w:r>
          </w:p>
        </w:tc>
        <w:tc>
          <w:tcPr>
            <w:tcW w:w="0" w:type="auto"/>
          </w:tcPr>
          <w:p w14:paraId="17C85FA5" w14:textId="77777777" w:rsidR="00AB78B3" w:rsidRDefault="00337FF0">
            <w:pPr>
              <w:pStyle w:val="Compact"/>
              <w:jc w:val="center"/>
            </w:pPr>
            <w:r>
              <w:t>5.977</w:t>
            </w:r>
          </w:p>
        </w:tc>
        <w:tc>
          <w:tcPr>
            <w:tcW w:w="0" w:type="auto"/>
          </w:tcPr>
          <w:p w14:paraId="7D09F8BB" w14:textId="77777777" w:rsidR="00AB78B3" w:rsidRDefault="00337FF0">
            <w:pPr>
              <w:pStyle w:val="Compact"/>
              <w:jc w:val="center"/>
            </w:pPr>
            <w:r>
              <w:t>5.8</w:t>
            </w:r>
          </w:p>
        </w:tc>
        <w:tc>
          <w:tcPr>
            <w:tcW w:w="0" w:type="auto"/>
          </w:tcPr>
          <w:p w14:paraId="02981C31" w14:textId="77777777" w:rsidR="00AB78B3" w:rsidRDefault="00337FF0">
            <w:pPr>
              <w:pStyle w:val="Compact"/>
              <w:jc w:val="center"/>
            </w:pPr>
            <w:r>
              <w:t>6.157</w:t>
            </w:r>
          </w:p>
        </w:tc>
        <w:tc>
          <w:tcPr>
            <w:tcW w:w="0" w:type="auto"/>
          </w:tcPr>
          <w:p w14:paraId="207E39D4" w14:textId="77777777" w:rsidR="00AB78B3" w:rsidRDefault="00337FF0">
            <w:pPr>
              <w:pStyle w:val="Compact"/>
              <w:jc w:val="center"/>
            </w:pPr>
            <w:r>
              <w:t>6.49</w:t>
            </w:r>
          </w:p>
        </w:tc>
        <w:tc>
          <w:tcPr>
            <w:tcW w:w="0" w:type="auto"/>
          </w:tcPr>
          <w:p w14:paraId="257D2C12" w14:textId="77777777" w:rsidR="00AB78B3" w:rsidRDefault="00337FF0">
            <w:pPr>
              <w:pStyle w:val="Compact"/>
              <w:jc w:val="center"/>
            </w:pPr>
            <w:r>
              <w:t>6.15</w:t>
            </w:r>
          </w:p>
        </w:tc>
        <w:tc>
          <w:tcPr>
            <w:tcW w:w="0" w:type="auto"/>
          </w:tcPr>
          <w:p w14:paraId="4E1085E8" w14:textId="77777777" w:rsidR="00AB78B3" w:rsidRDefault="00337FF0">
            <w:pPr>
              <w:pStyle w:val="Compact"/>
              <w:jc w:val="center"/>
            </w:pPr>
            <w:r>
              <w:t>5.91</w:t>
            </w:r>
          </w:p>
        </w:tc>
        <w:tc>
          <w:tcPr>
            <w:tcW w:w="0" w:type="auto"/>
          </w:tcPr>
          <w:p w14:paraId="6AEDE72D" w14:textId="77777777" w:rsidR="00AB78B3" w:rsidRDefault="00337FF0">
            <w:pPr>
              <w:pStyle w:val="Compact"/>
              <w:jc w:val="center"/>
            </w:pPr>
            <w:r>
              <w:t>0.5802</w:t>
            </w:r>
          </w:p>
        </w:tc>
      </w:tr>
      <w:tr w:rsidR="00AB78B3" w14:paraId="0134101D" w14:textId="77777777">
        <w:tc>
          <w:tcPr>
            <w:tcW w:w="0" w:type="auto"/>
          </w:tcPr>
          <w:p w14:paraId="4E2856CE" w14:textId="77777777" w:rsidR="00AB78B3" w:rsidRDefault="00337FF0">
            <w:pPr>
              <w:pStyle w:val="Compact"/>
              <w:jc w:val="center"/>
            </w:pPr>
            <w:r>
              <w:t>CAJAMARCA</w:t>
            </w:r>
          </w:p>
        </w:tc>
        <w:tc>
          <w:tcPr>
            <w:tcW w:w="0" w:type="auto"/>
          </w:tcPr>
          <w:p w14:paraId="7C96E9B6" w14:textId="77777777" w:rsidR="00AB78B3" w:rsidRDefault="00337FF0">
            <w:pPr>
              <w:pStyle w:val="Compact"/>
              <w:jc w:val="center"/>
            </w:pPr>
            <w:r>
              <w:t>5.831</w:t>
            </w:r>
          </w:p>
        </w:tc>
        <w:tc>
          <w:tcPr>
            <w:tcW w:w="0" w:type="auto"/>
          </w:tcPr>
          <w:p w14:paraId="4490D2E5" w14:textId="77777777" w:rsidR="00AB78B3" w:rsidRDefault="00337FF0">
            <w:pPr>
              <w:pStyle w:val="Compact"/>
              <w:jc w:val="center"/>
            </w:pPr>
            <w:r>
              <w:t>5.711</w:t>
            </w:r>
          </w:p>
        </w:tc>
        <w:tc>
          <w:tcPr>
            <w:tcW w:w="0" w:type="auto"/>
          </w:tcPr>
          <w:p w14:paraId="02F764B3" w14:textId="77777777" w:rsidR="00AB78B3" w:rsidRDefault="00337FF0">
            <w:pPr>
              <w:pStyle w:val="Compact"/>
              <w:jc w:val="center"/>
            </w:pPr>
            <w:r>
              <w:t>5.952</w:t>
            </w:r>
          </w:p>
        </w:tc>
        <w:tc>
          <w:tcPr>
            <w:tcW w:w="0" w:type="auto"/>
          </w:tcPr>
          <w:p w14:paraId="67DEE1C5" w14:textId="77777777" w:rsidR="00AB78B3" w:rsidRDefault="00337FF0">
            <w:pPr>
              <w:pStyle w:val="Compact"/>
              <w:jc w:val="center"/>
            </w:pPr>
            <w:r>
              <w:t>6.194</w:t>
            </w:r>
          </w:p>
        </w:tc>
        <w:tc>
          <w:tcPr>
            <w:tcW w:w="0" w:type="auto"/>
          </w:tcPr>
          <w:p w14:paraId="6C882BFE" w14:textId="77777777" w:rsidR="00AB78B3" w:rsidRDefault="00337FF0">
            <w:pPr>
              <w:pStyle w:val="Compact"/>
              <w:jc w:val="center"/>
            </w:pPr>
            <w:r>
              <w:t>5.39</w:t>
            </w:r>
          </w:p>
        </w:tc>
        <w:tc>
          <w:tcPr>
            <w:tcW w:w="0" w:type="auto"/>
          </w:tcPr>
          <w:p w14:paraId="3F0C8F8F" w14:textId="77777777" w:rsidR="00AB78B3" w:rsidRDefault="00337FF0">
            <w:pPr>
              <w:pStyle w:val="Compact"/>
              <w:jc w:val="center"/>
            </w:pPr>
            <w:r>
              <w:t>5.5</w:t>
            </w:r>
          </w:p>
        </w:tc>
        <w:tc>
          <w:tcPr>
            <w:tcW w:w="0" w:type="auto"/>
          </w:tcPr>
          <w:p w14:paraId="5FEC2429" w14:textId="77777777" w:rsidR="00AB78B3" w:rsidRDefault="00337FF0">
            <w:pPr>
              <w:pStyle w:val="Compact"/>
              <w:jc w:val="center"/>
            </w:pPr>
            <w:r>
              <w:t>0.6941</w:t>
            </w:r>
          </w:p>
        </w:tc>
      </w:tr>
      <w:tr w:rsidR="00AB78B3" w14:paraId="0F18FD78" w14:textId="77777777">
        <w:tc>
          <w:tcPr>
            <w:tcW w:w="0" w:type="auto"/>
          </w:tcPr>
          <w:p w14:paraId="455AEC7F" w14:textId="77777777" w:rsidR="00AB78B3" w:rsidRDefault="00337FF0">
            <w:pPr>
              <w:pStyle w:val="Compact"/>
              <w:jc w:val="center"/>
            </w:pPr>
            <w:r>
              <w:t>CALLAO</w:t>
            </w:r>
          </w:p>
        </w:tc>
        <w:tc>
          <w:tcPr>
            <w:tcW w:w="0" w:type="auto"/>
          </w:tcPr>
          <w:p w14:paraId="4C2F9450" w14:textId="77777777" w:rsidR="00AB78B3" w:rsidRDefault="00337FF0">
            <w:pPr>
              <w:pStyle w:val="Compact"/>
              <w:jc w:val="center"/>
            </w:pPr>
            <w:r>
              <w:t>11.01</w:t>
            </w:r>
          </w:p>
        </w:tc>
        <w:tc>
          <w:tcPr>
            <w:tcW w:w="0" w:type="auto"/>
          </w:tcPr>
          <w:p w14:paraId="58598DA3" w14:textId="77777777" w:rsidR="00AB78B3" w:rsidRDefault="00337FF0">
            <w:pPr>
              <w:pStyle w:val="Compact"/>
              <w:jc w:val="center"/>
            </w:pPr>
            <w:r>
              <w:t>10.81</w:t>
            </w:r>
          </w:p>
        </w:tc>
        <w:tc>
          <w:tcPr>
            <w:tcW w:w="0" w:type="auto"/>
          </w:tcPr>
          <w:p w14:paraId="7E9B987A" w14:textId="77777777" w:rsidR="00AB78B3" w:rsidRDefault="00337FF0">
            <w:pPr>
              <w:pStyle w:val="Compact"/>
              <w:jc w:val="center"/>
            </w:pPr>
            <w:r>
              <w:t>11.21</w:t>
            </w:r>
          </w:p>
        </w:tc>
        <w:tc>
          <w:tcPr>
            <w:tcW w:w="0" w:type="auto"/>
          </w:tcPr>
          <w:p w14:paraId="32358099" w14:textId="77777777" w:rsidR="00AB78B3" w:rsidRDefault="00337FF0">
            <w:pPr>
              <w:pStyle w:val="Compact"/>
              <w:jc w:val="center"/>
            </w:pPr>
            <w:r>
              <w:t>10.54</w:t>
            </w:r>
          </w:p>
        </w:tc>
        <w:tc>
          <w:tcPr>
            <w:tcW w:w="0" w:type="auto"/>
          </w:tcPr>
          <w:p w14:paraId="49934639" w14:textId="77777777" w:rsidR="00AB78B3" w:rsidRDefault="00337FF0">
            <w:pPr>
              <w:pStyle w:val="Compact"/>
              <w:jc w:val="center"/>
            </w:pPr>
            <w:r>
              <w:t>4.91</w:t>
            </w:r>
          </w:p>
        </w:tc>
        <w:tc>
          <w:tcPr>
            <w:tcW w:w="0" w:type="auto"/>
          </w:tcPr>
          <w:p w14:paraId="31F9CDFA" w14:textId="77777777" w:rsidR="00AB78B3" w:rsidRDefault="00337FF0">
            <w:pPr>
              <w:pStyle w:val="Compact"/>
              <w:jc w:val="center"/>
            </w:pPr>
            <w:r>
              <w:t>5.27</w:t>
            </w:r>
          </w:p>
        </w:tc>
        <w:tc>
          <w:tcPr>
            <w:tcW w:w="0" w:type="auto"/>
          </w:tcPr>
          <w:p w14:paraId="575FBE6B" w14:textId="77777777" w:rsidR="00AB78B3" w:rsidRDefault="00337FF0">
            <w:pPr>
              <w:pStyle w:val="Compact"/>
              <w:jc w:val="center"/>
            </w:pPr>
            <w:r>
              <w:t>5.267</w:t>
            </w:r>
          </w:p>
        </w:tc>
      </w:tr>
      <w:tr w:rsidR="00AB78B3" w14:paraId="329D252E" w14:textId="77777777">
        <w:tc>
          <w:tcPr>
            <w:tcW w:w="0" w:type="auto"/>
          </w:tcPr>
          <w:p w14:paraId="4CC09BF7" w14:textId="77777777" w:rsidR="00AB78B3" w:rsidRDefault="00337FF0">
            <w:pPr>
              <w:pStyle w:val="Compact"/>
              <w:jc w:val="center"/>
            </w:pPr>
            <w:r>
              <w:t>CUSCO</w:t>
            </w:r>
          </w:p>
        </w:tc>
        <w:tc>
          <w:tcPr>
            <w:tcW w:w="0" w:type="auto"/>
          </w:tcPr>
          <w:p w14:paraId="142C357D" w14:textId="77777777" w:rsidR="00AB78B3" w:rsidRDefault="00337FF0">
            <w:pPr>
              <w:pStyle w:val="Compact"/>
              <w:jc w:val="center"/>
            </w:pPr>
            <w:r>
              <w:t>7.262</w:t>
            </w:r>
          </w:p>
        </w:tc>
        <w:tc>
          <w:tcPr>
            <w:tcW w:w="0" w:type="auto"/>
          </w:tcPr>
          <w:p w14:paraId="7F0CBF51" w14:textId="77777777" w:rsidR="00AB78B3" w:rsidRDefault="00337FF0">
            <w:pPr>
              <w:pStyle w:val="Compact"/>
              <w:jc w:val="center"/>
            </w:pPr>
            <w:r>
              <w:t>7.119</w:t>
            </w:r>
          </w:p>
        </w:tc>
        <w:tc>
          <w:tcPr>
            <w:tcW w:w="0" w:type="auto"/>
          </w:tcPr>
          <w:p w14:paraId="27148E7F" w14:textId="77777777" w:rsidR="00AB78B3" w:rsidRDefault="00337FF0">
            <w:pPr>
              <w:pStyle w:val="Compact"/>
              <w:jc w:val="center"/>
            </w:pPr>
            <w:r>
              <w:t>7.407</w:t>
            </w:r>
          </w:p>
        </w:tc>
        <w:tc>
          <w:tcPr>
            <w:tcW w:w="0" w:type="auto"/>
          </w:tcPr>
          <w:p w14:paraId="5AAB7294" w14:textId="77777777" w:rsidR="00AB78B3" w:rsidRDefault="00337FF0">
            <w:pPr>
              <w:pStyle w:val="Compact"/>
              <w:jc w:val="center"/>
            </w:pPr>
            <w:r>
              <w:t>7.238</w:t>
            </w:r>
          </w:p>
        </w:tc>
        <w:tc>
          <w:tcPr>
            <w:tcW w:w="0" w:type="auto"/>
          </w:tcPr>
          <w:p w14:paraId="7E578CCD" w14:textId="77777777" w:rsidR="00AB78B3" w:rsidRDefault="00337FF0">
            <w:pPr>
              <w:pStyle w:val="Compact"/>
              <w:jc w:val="center"/>
            </w:pPr>
            <w:r>
              <w:t>6.88</w:t>
            </w:r>
          </w:p>
        </w:tc>
        <w:tc>
          <w:tcPr>
            <w:tcW w:w="0" w:type="auto"/>
          </w:tcPr>
          <w:p w14:paraId="7FC18A08" w14:textId="77777777" w:rsidR="00AB78B3" w:rsidRDefault="00337FF0">
            <w:pPr>
              <w:pStyle w:val="Compact"/>
              <w:jc w:val="center"/>
            </w:pPr>
            <w:r>
              <w:t>6.97</w:t>
            </w:r>
          </w:p>
        </w:tc>
        <w:tc>
          <w:tcPr>
            <w:tcW w:w="0" w:type="auto"/>
          </w:tcPr>
          <w:p w14:paraId="3ED954F6" w14:textId="77777777" w:rsidR="00AB78B3" w:rsidRDefault="00337FF0">
            <w:pPr>
              <w:pStyle w:val="Compact"/>
              <w:jc w:val="center"/>
            </w:pPr>
            <w:r>
              <w:t>0.2676</w:t>
            </w:r>
          </w:p>
        </w:tc>
      </w:tr>
      <w:tr w:rsidR="00AB78B3" w14:paraId="51A5F8C9" w14:textId="77777777">
        <w:tc>
          <w:tcPr>
            <w:tcW w:w="0" w:type="auto"/>
          </w:tcPr>
          <w:p w14:paraId="51A817F2" w14:textId="77777777" w:rsidR="00AB78B3" w:rsidRDefault="00337FF0">
            <w:pPr>
              <w:pStyle w:val="Compact"/>
              <w:jc w:val="center"/>
            </w:pPr>
            <w:r>
              <w:t>HUANCAVELICA</w:t>
            </w:r>
          </w:p>
        </w:tc>
        <w:tc>
          <w:tcPr>
            <w:tcW w:w="0" w:type="auto"/>
          </w:tcPr>
          <w:p w14:paraId="38AB8EA2" w14:textId="77777777" w:rsidR="00AB78B3" w:rsidRDefault="00337FF0">
            <w:pPr>
              <w:pStyle w:val="Compact"/>
              <w:jc w:val="center"/>
            </w:pPr>
            <w:r>
              <w:t>5.889</w:t>
            </w:r>
          </w:p>
        </w:tc>
        <w:tc>
          <w:tcPr>
            <w:tcW w:w="0" w:type="auto"/>
          </w:tcPr>
          <w:p w14:paraId="288BB006" w14:textId="77777777" w:rsidR="00AB78B3" w:rsidRDefault="00337FF0">
            <w:pPr>
              <w:pStyle w:val="Compact"/>
              <w:jc w:val="center"/>
            </w:pPr>
            <w:r>
              <w:t>5.68</w:t>
            </w:r>
          </w:p>
        </w:tc>
        <w:tc>
          <w:tcPr>
            <w:tcW w:w="0" w:type="auto"/>
          </w:tcPr>
          <w:p w14:paraId="11ECA17C" w14:textId="77777777" w:rsidR="00AB78B3" w:rsidRDefault="00337FF0">
            <w:pPr>
              <w:pStyle w:val="Compact"/>
              <w:jc w:val="center"/>
            </w:pPr>
            <w:r>
              <w:t>6.103</w:t>
            </w:r>
          </w:p>
        </w:tc>
        <w:tc>
          <w:tcPr>
            <w:tcW w:w="0" w:type="auto"/>
          </w:tcPr>
          <w:p w14:paraId="3DFBDA94" w14:textId="77777777" w:rsidR="00AB78B3" w:rsidRDefault="00337FF0">
            <w:pPr>
              <w:pStyle w:val="Compact"/>
              <w:jc w:val="center"/>
            </w:pPr>
            <w:r>
              <w:t>8.25</w:t>
            </w:r>
          </w:p>
        </w:tc>
        <w:tc>
          <w:tcPr>
            <w:tcW w:w="0" w:type="auto"/>
          </w:tcPr>
          <w:p w14:paraId="01FD3304" w14:textId="77777777" w:rsidR="00AB78B3" w:rsidRDefault="00337FF0">
            <w:pPr>
              <w:pStyle w:val="Compact"/>
              <w:jc w:val="center"/>
            </w:pPr>
            <w:r>
              <w:t>5.83</w:t>
            </w:r>
          </w:p>
        </w:tc>
        <w:tc>
          <w:tcPr>
            <w:tcW w:w="0" w:type="auto"/>
          </w:tcPr>
          <w:p w14:paraId="699ACC5C" w14:textId="77777777" w:rsidR="00AB78B3" w:rsidRDefault="00337FF0">
            <w:pPr>
              <w:pStyle w:val="Compact"/>
              <w:jc w:val="center"/>
            </w:pPr>
            <w:r>
              <w:t>5.54</w:t>
            </w:r>
          </w:p>
        </w:tc>
        <w:tc>
          <w:tcPr>
            <w:tcW w:w="0" w:type="auto"/>
          </w:tcPr>
          <w:p w14:paraId="729ED032" w14:textId="77777777" w:rsidR="00AB78B3" w:rsidRDefault="00337FF0">
            <w:pPr>
              <w:pStyle w:val="Compact"/>
              <w:jc w:val="center"/>
            </w:pPr>
            <w:r>
              <w:t>2.71</w:t>
            </w:r>
          </w:p>
        </w:tc>
      </w:tr>
      <w:tr w:rsidR="00AB78B3" w14:paraId="3BA855A8" w14:textId="77777777">
        <w:tc>
          <w:tcPr>
            <w:tcW w:w="0" w:type="auto"/>
          </w:tcPr>
          <w:p w14:paraId="67462324" w14:textId="77777777" w:rsidR="00AB78B3" w:rsidRDefault="00337FF0">
            <w:pPr>
              <w:pStyle w:val="Compact"/>
              <w:jc w:val="center"/>
            </w:pPr>
            <w:r>
              <w:t>HUANUCO</w:t>
            </w:r>
          </w:p>
        </w:tc>
        <w:tc>
          <w:tcPr>
            <w:tcW w:w="0" w:type="auto"/>
          </w:tcPr>
          <w:p w14:paraId="08BEFA0B" w14:textId="77777777" w:rsidR="00AB78B3" w:rsidRDefault="00337FF0">
            <w:pPr>
              <w:pStyle w:val="Compact"/>
              <w:jc w:val="center"/>
            </w:pPr>
            <w:r>
              <w:t>7.167</w:t>
            </w:r>
          </w:p>
        </w:tc>
        <w:tc>
          <w:tcPr>
            <w:tcW w:w="0" w:type="auto"/>
          </w:tcPr>
          <w:p w14:paraId="218B22EF" w14:textId="77777777" w:rsidR="00AB78B3" w:rsidRDefault="00337FF0">
            <w:pPr>
              <w:pStyle w:val="Compact"/>
              <w:jc w:val="center"/>
            </w:pPr>
            <w:r>
              <w:t>6.992</w:t>
            </w:r>
          </w:p>
        </w:tc>
        <w:tc>
          <w:tcPr>
            <w:tcW w:w="0" w:type="auto"/>
          </w:tcPr>
          <w:p w14:paraId="71C7E15F" w14:textId="77777777" w:rsidR="00AB78B3" w:rsidRDefault="00337FF0">
            <w:pPr>
              <w:pStyle w:val="Compact"/>
              <w:jc w:val="center"/>
            </w:pPr>
            <w:r>
              <w:t>7.345</w:t>
            </w:r>
          </w:p>
        </w:tc>
        <w:tc>
          <w:tcPr>
            <w:tcW w:w="0" w:type="auto"/>
          </w:tcPr>
          <w:p w14:paraId="1C1DDC58" w14:textId="77777777" w:rsidR="00AB78B3" w:rsidRDefault="00337FF0">
            <w:pPr>
              <w:pStyle w:val="Compact"/>
              <w:jc w:val="center"/>
            </w:pPr>
            <w:r>
              <w:t>8.379</w:t>
            </w:r>
          </w:p>
        </w:tc>
        <w:tc>
          <w:tcPr>
            <w:tcW w:w="0" w:type="auto"/>
          </w:tcPr>
          <w:p w14:paraId="409AE5EC" w14:textId="77777777" w:rsidR="00AB78B3" w:rsidRDefault="00337FF0">
            <w:pPr>
              <w:pStyle w:val="Compact"/>
              <w:jc w:val="center"/>
            </w:pPr>
            <w:r>
              <w:t>5.94</w:t>
            </w:r>
          </w:p>
        </w:tc>
        <w:tc>
          <w:tcPr>
            <w:tcW w:w="0" w:type="auto"/>
          </w:tcPr>
          <w:p w14:paraId="1173734B" w14:textId="77777777" w:rsidR="00AB78B3" w:rsidRDefault="00337FF0">
            <w:pPr>
              <w:pStyle w:val="Compact"/>
              <w:jc w:val="center"/>
            </w:pPr>
            <w:r>
              <w:t>5.98</w:t>
            </w:r>
          </w:p>
        </w:tc>
        <w:tc>
          <w:tcPr>
            <w:tcW w:w="0" w:type="auto"/>
          </w:tcPr>
          <w:p w14:paraId="151AAE95" w14:textId="77777777" w:rsidR="00AB78B3" w:rsidRDefault="00337FF0">
            <w:pPr>
              <w:pStyle w:val="Compact"/>
              <w:jc w:val="center"/>
            </w:pPr>
            <w:r>
              <w:t>2.399</w:t>
            </w:r>
          </w:p>
        </w:tc>
      </w:tr>
      <w:tr w:rsidR="00AB78B3" w14:paraId="075CD5F8" w14:textId="77777777">
        <w:tc>
          <w:tcPr>
            <w:tcW w:w="0" w:type="auto"/>
          </w:tcPr>
          <w:p w14:paraId="43EAEB78" w14:textId="77777777" w:rsidR="00AB78B3" w:rsidRDefault="00337FF0">
            <w:pPr>
              <w:pStyle w:val="Compact"/>
              <w:jc w:val="center"/>
            </w:pPr>
            <w:r>
              <w:t>ICA</w:t>
            </w:r>
          </w:p>
        </w:tc>
        <w:tc>
          <w:tcPr>
            <w:tcW w:w="0" w:type="auto"/>
          </w:tcPr>
          <w:p w14:paraId="2658217A" w14:textId="77777777" w:rsidR="00AB78B3" w:rsidRDefault="00337FF0">
            <w:pPr>
              <w:pStyle w:val="Compact"/>
              <w:jc w:val="center"/>
            </w:pPr>
            <w:r>
              <w:t>9.541</w:t>
            </w:r>
          </w:p>
        </w:tc>
        <w:tc>
          <w:tcPr>
            <w:tcW w:w="0" w:type="auto"/>
          </w:tcPr>
          <w:p w14:paraId="1E0918B8" w14:textId="77777777" w:rsidR="00AB78B3" w:rsidRDefault="00337FF0">
            <w:pPr>
              <w:pStyle w:val="Compact"/>
              <w:jc w:val="center"/>
            </w:pPr>
            <w:r>
              <w:t>9.331</w:t>
            </w:r>
          </w:p>
        </w:tc>
        <w:tc>
          <w:tcPr>
            <w:tcW w:w="0" w:type="auto"/>
          </w:tcPr>
          <w:p w14:paraId="5E0604B0" w14:textId="77777777" w:rsidR="00AB78B3" w:rsidRDefault="00337FF0">
            <w:pPr>
              <w:pStyle w:val="Compact"/>
              <w:jc w:val="center"/>
            </w:pPr>
            <w:r>
              <w:t>9.754</w:t>
            </w:r>
          </w:p>
        </w:tc>
        <w:tc>
          <w:tcPr>
            <w:tcW w:w="0" w:type="auto"/>
          </w:tcPr>
          <w:p w14:paraId="27EEB678" w14:textId="77777777" w:rsidR="00AB78B3" w:rsidRDefault="00337FF0">
            <w:pPr>
              <w:pStyle w:val="Compact"/>
              <w:jc w:val="center"/>
            </w:pPr>
            <w:r>
              <w:t>8.072</w:t>
            </w:r>
          </w:p>
        </w:tc>
        <w:tc>
          <w:tcPr>
            <w:tcW w:w="0" w:type="auto"/>
          </w:tcPr>
          <w:p w14:paraId="0BDAEDF7" w14:textId="77777777" w:rsidR="00AB78B3" w:rsidRDefault="00337FF0">
            <w:pPr>
              <w:pStyle w:val="Compact"/>
              <w:jc w:val="center"/>
            </w:pPr>
            <w:r>
              <w:t>4.99</w:t>
            </w:r>
          </w:p>
        </w:tc>
        <w:tc>
          <w:tcPr>
            <w:tcW w:w="0" w:type="auto"/>
          </w:tcPr>
          <w:p w14:paraId="68E7E46F" w14:textId="77777777" w:rsidR="00AB78B3" w:rsidRDefault="00337FF0">
            <w:pPr>
              <w:pStyle w:val="Compact"/>
              <w:jc w:val="center"/>
            </w:pPr>
            <w:r>
              <w:t>5.29</w:t>
            </w:r>
          </w:p>
        </w:tc>
        <w:tc>
          <w:tcPr>
            <w:tcW w:w="0" w:type="auto"/>
          </w:tcPr>
          <w:p w14:paraId="23337003" w14:textId="77777777" w:rsidR="00AB78B3" w:rsidRDefault="00337FF0">
            <w:pPr>
              <w:pStyle w:val="Compact"/>
              <w:jc w:val="center"/>
            </w:pPr>
            <w:r>
              <w:t>2.782</w:t>
            </w:r>
          </w:p>
        </w:tc>
      </w:tr>
      <w:tr w:rsidR="00AB78B3" w14:paraId="3B942DD2" w14:textId="77777777">
        <w:tc>
          <w:tcPr>
            <w:tcW w:w="0" w:type="auto"/>
          </w:tcPr>
          <w:p w14:paraId="0F894B63" w14:textId="77777777" w:rsidR="00AB78B3" w:rsidRDefault="00337FF0">
            <w:pPr>
              <w:pStyle w:val="Compact"/>
              <w:jc w:val="center"/>
            </w:pPr>
            <w:r>
              <w:t>JUNIN</w:t>
            </w:r>
          </w:p>
        </w:tc>
        <w:tc>
          <w:tcPr>
            <w:tcW w:w="0" w:type="auto"/>
          </w:tcPr>
          <w:p w14:paraId="211DC299" w14:textId="77777777" w:rsidR="00AB78B3" w:rsidRDefault="00337FF0">
            <w:pPr>
              <w:pStyle w:val="Compact"/>
              <w:jc w:val="center"/>
            </w:pPr>
            <w:r>
              <w:t>7.316</w:t>
            </w:r>
          </w:p>
        </w:tc>
        <w:tc>
          <w:tcPr>
            <w:tcW w:w="0" w:type="auto"/>
          </w:tcPr>
          <w:p w14:paraId="0DBF32D0" w14:textId="77777777" w:rsidR="00AB78B3" w:rsidRDefault="00337FF0">
            <w:pPr>
              <w:pStyle w:val="Compact"/>
              <w:jc w:val="center"/>
            </w:pPr>
            <w:r>
              <w:t>7.175</w:t>
            </w:r>
          </w:p>
        </w:tc>
        <w:tc>
          <w:tcPr>
            <w:tcW w:w="0" w:type="auto"/>
          </w:tcPr>
          <w:p w14:paraId="7B0D171F" w14:textId="77777777" w:rsidR="00AB78B3" w:rsidRDefault="00337FF0">
            <w:pPr>
              <w:pStyle w:val="Compact"/>
              <w:jc w:val="center"/>
            </w:pPr>
            <w:r>
              <w:t>7.459</w:t>
            </w:r>
          </w:p>
        </w:tc>
        <w:tc>
          <w:tcPr>
            <w:tcW w:w="0" w:type="auto"/>
          </w:tcPr>
          <w:p w14:paraId="403CFDFE" w14:textId="77777777" w:rsidR="00AB78B3" w:rsidRDefault="00337FF0">
            <w:pPr>
              <w:pStyle w:val="Compact"/>
              <w:jc w:val="center"/>
            </w:pPr>
            <w:r>
              <w:t>7.514</w:t>
            </w:r>
          </w:p>
        </w:tc>
        <w:tc>
          <w:tcPr>
            <w:tcW w:w="0" w:type="auto"/>
          </w:tcPr>
          <w:p w14:paraId="7EE8CB51" w14:textId="77777777" w:rsidR="00AB78B3" w:rsidRDefault="00337FF0">
            <w:pPr>
              <w:pStyle w:val="Compact"/>
              <w:jc w:val="center"/>
            </w:pPr>
            <w:r>
              <w:t>6.17</w:t>
            </w:r>
          </w:p>
        </w:tc>
        <w:tc>
          <w:tcPr>
            <w:tcW w:w="0" w:type="auto"/>
          </w:tcPr>
          <w:p w14:paraId="43CCDEA8" w14:textId="77777777" w:rsidR="00AB78B3" w:rsidRDefault="00337FF0">
            <w:pPr>
              <w:pStyle w:val="Compact"/>
              <w:jc w:val="center"/>
            </w:pPr>
            <w:r>
              <w:t>6.24</w:t>
            </w:r>
          </w:p>
        </w:tc>
        <w:tc>
          <w:tcPr>
            <w:tcW w:w="0" w:type="auto"/>
          </w:tcPr>
          <w:p w14:paraId="2586B32B" w14:textId="77777777" w:rsidR="00AB78B3" w:rsidRDefault="00337FF0">
            <w:pPr>
              <w:pStyle w:val="Compact"/>
              <w:jc w:val="center"/>
            </w:pPr>
            <w:r>
              <w:t>1.274</w:t>
            </w:r>
          </w:p>
        </w:tc>
      </w:tr>
      <w:tr w:rsidR="00AB78B3" w14:paraId="013913D2" w14:textId="77777777">
        <w:tc>
          <w:tcPr>
            <w:tcW w:w="0" w:type="auto"/>
          </w:tcPr>
          <w:p w14:paraId="3EAEA9C8" w14:textId="77777777" w:rsidR="00AB78B3" w:rsidRDefault="00337FF0">
            <w:pPr>
              <w:pStyle w:val="Compact"/>
              <w:jc w:val="center"/>
            </w:pPr>
            <w:r>
              <w:t>LA LIBERTAD</w:t>
            </w:r>
          </w:p>
        </w:tc>
        <w:tc>
          <w:tcPr>
            <w:tcW w:w="0" w:type="auto"/>
          </w:tcPr>
          <w:p w14:paraId="4DB424FD" w14:textId="77777777" w:rsidR="00AB78B3" w:rsidRDefault="00337FF0">
            <w:pPr>
              <w:pStyle w:val="Compact"/>
              <w:jc w:val="center"/>
            </w:pPr>
            <w:r>
              <w:t>7.7</w:t>
            </w:r>
          </w:p>
        </w:tc>
        <w:tc>
          <w:tcPr>
            <w:tcW w:w="0" w:type="auto"/>
          </w:tcPr>
          <w:p w14:paraId="12FBD4C1" w14:textId="77777777" w:rsidR="00AB78B3" w:rsidRDefault="00337FF0">
            <w:pPr>
              <w:pStyle w:val="Compact"/>
              <w:jc w:val="center"/>
            </w:pPr>
            <w:r>
              <w:t>7.578</w:t>
            </w:r>
          </w:p>
        </w:tc>
        <w:tc>
          <w:tcPr>
            <w:tcW w:w="0" w:type="auto"/>
          </w:tcPr>
          <w:p w14:paraId="621DB798" w14:textId="77777777" w:rsidR="00AB78B3" w:rsidRDefault="00337FF0">
            <w:pPr>
              <w:pStyle w:val="Compact"/>
              <w:jc w:val="center"/>
            </w:pPr>
            <w:r>
              <w:t>7.823</w:t>
            </w:r>
          </w:p>
        </w:tc>
        <w:tc>
          <w:tcPr>
            <w:tcW w:w="0" w:type="auto"/>
          </w:tcPr>
          <w:p w14:paraId="29192700" w14:textId="77777777" w:rsidR="00AB78B3" w:rsidRDefault="00337FF0">
            <w:pPr>
              <w:pStyle w:val="Compact"/>
              <w:jc w:val="center"/>
            </w:pPr>
            <w:r>
              <w:t>7.534</w:t>
            </w:r>
          </w:p>
        </w:tc>
        <w:tc>
          <w:tcPr>
            <w:tcW w:w="0" w:type="auto"/>
          </w:tcPr>
          <w:p w14:paraId="44F9EA3D" w14:textId="77777777" w:rsidR="00AB78B3" w:rsidRDefault="00337FF0">
            <w:pPr>
              <w:pStyle w:val="Compact"/>
              <w:jc w:val="center"/>
            </w:pPr>
            <w:r>
              <w:t>5.24</w:t>
            </w:r>
          </w:p>
        </w:tc>
        <w:tc>
          <w:tcPr>
            <w:tcW w:w="0" w:type="auto"/>
          </w:tcPr>
          <w:p w14:paraId="429C0BB0" w14:textId="77777777" w:rsidR="00AB78B3" w:rsidRDefault="00337FF0">
            <w:pPr>
              <w:pStyle w:val="Compact"/>
              <w:jc w:val="center"/>
            </w:pPr>
            <w:r>
              <w:t>5.39</w:t>
            </w:r>
          </w:p>
        </w:tc>
        <w:tc>
          <w:tcPr>
            <w:tcW w:w="0" w:type="auto"/>
          </w:tcPr>
          <w:p w14:paraId="77793D7E" w14:textId="77777777" w:rsidR="00AB78B3" w:rsidRDefault="00337FF0">
            <w:pPr>
              <w:pStyle w:val="Compact"/>
              <w:jc w:val="center"/>
            </w:pPr>
            <w:r>
              <w:t>2.144</w:t>
            </w:r>
          </w:p>
        </w:tc>
      </w:tr>
      <w:tr w:rsidR="00AB78B3" w14:paraId="72947786" w14:textId="77777777">
        <w:tc>
          <w:tcPr>
            <w:tcW w:w="0" w:type="auto"/>
          </w:tcPr>
          <w:p w14:paraId="05BA1B4F" w14:textId="77777777" w:rsidR="00AB78B3" w:rsidRDefault="00337FF0">
            <w:pPr>
              <w:pStyle w:val="Compact"/>
              <w:jc w:val="center"/>
            </w:pPr>
            <w:r>
              <w:t>LAMBAYEQUE</w:t>
            </w:r>
          </w:p>
        </w:tc>
        <w:tc>
          <w:tcPr>
            <w:tcW w:w="0" w:type="auto"/>
          </w:tcPr>
          <w:p w14:paraId="4FB66C22" w14:textId="77777777" w:rsidR="00AB78B3" w:rsidRDefault="00337FF0">
            <w:pPr>
              <w:pStyle w:val="Compact"/>
              <w:jc w:val="center"/>
            </w:pPr>
            <w:r>
              <w:t>7.469</w:t>
            </w:r>
          </w:p>
        </w:tc>
        <w:tc>
          <w:tcPr>
            <w:tcW w:w="0" w:type="auto"/>
          </w:tcPr>
          <w:p w14:paraId="245F2FCD" w14:textId="77777777" w:rsidR="00AB78B3" w:rsidRDefault="00337FF0">
            <w:pPr>
              <w:pStyle w:val="Compact"/>
              <w:jc w:val="center"/>
            </w:pPr>
            <w:r>
              <w:t>7.322</w:t>
            </w:r>
          </w:p>
        </w:tc>
        <w:tc>
          <w:tcPr>
            <w:tcW w:w="0" w:type="auto"/>
          </w:tcPr>
          <w:p w14:paraId="72B97EB9" w14:textId="77777777" w:rsidR="00AB78B3" w:rsidRDefault="00337FF0">
            <w:pPr>
              <w:pStyle w:val="Compact"/>
              <w:jc w:val="center"/>
            </w:pPr>
            <w:r>
              <w:t>7.619</w:t>
            </w:r>
          </w:p>
        </w:tc>
        <w:tc>
          <w:tcPr>
            <w:tcW w:w="0" w:type="auto"/>
          </w:tcPr>
          <w:p w14:paraId="513F6256" w14:textId="77777777" w:rsidR="00AB78B3" w:rsidRDefault="00337FF0">
            <w:pPr>
              <w:pStyle w:val="Compact"/>
              <w:jc w:val="center"/>
            </w:pPr>
            <w:r>
              <w:t>7.463</w:t>
            </w:r>
          </w:p>
        </w:tc>
        <w:tc>
          <w:tcPr>
            <w:tcW w:w="0" w:type="auto"/>
          </w:tcPr>
          <w:p w14:paraId="07AC6313" w14:textId="77777777" w:rsidR="00AB78B3" w:rsidRDefault="00337FF0">
            <w:pPr>
              <w:pStyle w:val="Compact"/>
              <w:jc w:val="center"/>
            </w:pPr>
            <w:r>
              <w:t>5.25</w:t>
            </w:r>
          </w:p>
        </w:tc>
        <w:tc>
          <w:tcPr>
            <w:tcW w:w="0" w:type="auto"/>
          </w:tcPr>
          <w:p w14:paraId="7B617D9B" w14:textId="77777777" w:rsidR="00AB78B3" w:rsidRDefault="00337FF0">
            <w:pPr>
              <w:pStyle w:val="Compact"/>
              <w:jc w:val="center"/>
            </w:pPr>
            <w:r>
              <w:t>5.55</w:t>
            </w:r>
          </w:p>
        </w:tc>
        <w:tc>
          <w:tcPr>
            <w:tcW w:w="0" w:type="auto"/>
          </w:tcPr>
          <w:p w14:paraId="661C9BDE" w14:textId="77777777" w:rsidR="00AB78B3" w:rsidRDefault="00337FF0">
            <w:pPr>
              <w:pStyle w:val="Compact"/>
              <w:jc w:val="center"/>
            </w:pPr>
            <w:r>
              <w:t>1.913</w:t>
            </w:r>
          </w:p>
        </w:tc>
      </w:tr>
      <w:tr w:rsidR="00AB78B3" w14:paraId="6C3706D9" w14:textId="77777777">
        <w:tc>
          <w:tcPr>
            <w:tcW w:w="0" w:type="auto"/>
          </w:tcPr>
          <w:p w14:paraId="44BA54C1" w14:textId="77777777" w:rsidR="00AB78B3" w:rsidRDefault="00337FF0">
            <w:pPr>
              <w:pStyle w:val="Compact"/>
              <w:jc w:val="center"/>
            </w:pPr>
            <w:r>
              <w:t>LIMA</w:t>
            </w:r>
          </w:p>
        </w:tc>
        <w:tc>
          <w:tcPr>
            <w:tcW w:w="0" w:type="auto"/>
          </w:tcPr>
          <w:p w14:paraId="3B523A5E" w14:textId="77777777" w:rsidR="00AB78B3" w:rsidRDefault="00337FF0">
            <w:pPr>
              <w:pStyle w:val="Compact"/>
              <w:jc w:val="center"/>
            </w:pPr>
            <w:r>
              <w:t>11.44</w:t>
            </w:r>
          </w:p>
        </w:tc>
        <w:tc>
          <w:tcPr>
            <w:tcW w:w="0" w:type="auto"/>
          </w:tcPr>
          <w:p w14:paraId="5C960236" w14:textId="77777777" w:rsidR="00AB78B3" w:rsidRDefault="00337FF0">
            <w:pPr>
              <w:pStyle w:val="Compact"/>
              <w:jc w:val="center"/>
            </w:pPr>
            <w:r>
              <w:t>11.38</w:t>
            </w:r>
          </w:p>
        </w:tc>
        <w:tc>
          <w:tcPr>
            <w:tcW w:w="0" w:type="auto"/>
          </w:tcPr>
          <w:p w14:paraId="01DFB833" w14:textId="77777777" w:rsidR="00AB78B3" w:rsidRDefault="00337FF0">
            <w:pPr>
              <w:pStyle w:val="Compact"/>
              <w:jc w:val="center"/>
            </w:pPr>
            <w:r>
              <w:t>11.51</w:t>
            </w:r>
          </w:p>
        </w:tc>
        <w:tc>
          <w:tcPr>
            <w:tcW w:w="0" w:type="auto"/>
          </w:tcPr>
          <w:p w14:paraId="7EAA2330" w14:textId="77777777" w:rsidR="00AB78B3" w:rsidRDefault="00337FF0">
            <w:pPr>
              <w:pStyle w:val="Compact"/>
              <w:jc w:val="center"/>
            </w:pPr>
            <w:r>
              <w:t>11.42</w:t>
            </w:r>
          </w:p>
        </w:tc>
        <w:tc>
          <w:tcPr>
            <w:tcW w:w="0" w:type="auto"/>
          </w:tcPr>
          <w:p w14:paraId="6014DE27" w14:textId="77777777" w:rsidR="00AB78B3" w:rsidRDefault="00337FF0">
            <w:pPr>
              <w:pStyle w:val="Compact"/>
              <w:jc w:val="center"/>
            </w:pPr>
            <w:r>
              <w:t>5.13</w:t>
            </w:r>
          </w:p>
        </w:tc>
        <w:tc>
          <w:tcPr>
            <w:tcW w:w="0" w:type="auto"/>
          </w:tcPr>
          <w:p w14:paraId="1B9B565C" w14:textId="77777777" w:rsidR="00AB78B3" w:rsidRDefault="00337FF0">
            <w:pPr>
              <w:pStyle w:val="Compact"/>
              <w:jc w:val="center"/>
            </w:pPr>
            <w:r>
              <w:t>5.4</w:t>
            </w:r>
          </w:p>
        </w:tc>
        <w:tc>
          <w:tcPr>
            <w:tcW w:w="0" w:type="auto"/>
          </w:tcPr>
          <w:p w14:paraId="314CD93F" w14:textId="77777777" w:rsidR="00AB78B3" w:rsidRDefault="00337FF0">
            <w:pPr>
              <w:pStyle w:val="Compact"/>
              <w:jc w:val="center"/>
            </w:pPr>
            <w:r>
              <w:t>6.023</w:t>
            </w:r>
          </w:p>
        </w:tc>
      </w:tr>
      <w:tr w:rsidR="00AB78B3" w14:paraId="55B5D865" w14:textId="77777777">
        <w:tc>
          <w:tcPr>
            <w:tcW w:w="0" w:type="auto"/>
          </w:tcPr>
          <w:p w14:paraId="160E9F2E" w14:textId="77777777" w:rsidR="00AB78B3" w:rsidRDefault="00337FF0">
            <w:pPr>
              <w:pStyle w:val="Compact"/>
              <w:jc w:val="center"/>
            </w:pPr>
            <w:r>
              <w:t>LORETO</w:t>
            </w:r>
          </w:p>
        </w:tc>
        <w:tc>
          <w:tcPr>
            <w:tcW w:w="0" w:type="auto"/>
          </w:tcPr>
          <w:p w14:paraId="49FD745D" w14:textId="77777777" w:rsidR="00AB78B3" w:rsidRDefault="00337FF0">
            <w:pPr>
              <w:pStyle w:val="Compact"/>
              <w:jc w:val="center"/>
            </w:pPr>
            <w:r>
              <w:t>7.304</w:t>
            </w:r>
          </w:p>
        </w:tc>
        <w:tc>
          <w:tcPr>
            <w:tcW w:w="0" w:type="auto"/>
          </w:tcPr>
          <w:p w14:paraId="1B65E6A9" w14:textId="77777777" w:rsidR="00AB78B3" w:rsidRDefault="00337FF0">
            <w:pPr>
              <w:pStyle w:val="Compact"/>
              <w:jc w:val="center"/>
            </w:pPr>
            <w:r>
              <w:t>7.144</w:t>
            </w:r>
          </w:p>
        </w:tc>
        <w:tc>
          <w:tcPr>
            <w:tcW w:w="0" w:type="auto"/>
          </w:tcPr>
          <w:p w14:paraId="2F4E90D3" w14:textId="77777777" w:rsidR="00AB78B3" w:rsidRDefault="00337FF0">
            <w:pPr>
              <w:pStyle w:val="Compact"/>
              <w:jc w:val="center"/>
            </w:pPr>
            <w:r>
              <w:t>7.467</w:t>
            </w:r>
          </w:p>
        </w:tc>
        <w:tc>
          <w:tcPr>
            <w:tcW w:w="0" w:type="auto"/>
          </w:tcPr>
          <w:p w14:paraId="7416C7AA" w14:textId="77777777" w:rsidR="00AB78B3" w:rsidRDefault="00337FF0">
            <w:pPr>
              <w:pStyle w:val="Compact"/>
              <w:jc w:val="center"/>
            </w:pPr>
            <w:r>
              <w:t>7.715</w:t>
            </w:r>
          </w:p>
        </w:tc>
        <w:tc>
          <w:tcPr>
            <w:tcW w:w="0" w:type="auto"/>
          </w:tcPr>
          <w:p w14:paraId="28F6BCDF" w14:textId="77777777" w:rsidR="00AB78B3" w:rsidRDefault="00337FF0">
            <w:pPr>
              <w:pStyle w:val="Compact"/>
              <w:jc w:val="center"/>
            </w:pPr>
            <w:r>
              <w:t>4.92</w:t>
            </w:r>
          </w:p>
        </w:tc>
        <w:tc>
          <w:tcPr>
            <w:tcW w:w="0" w:type="auto"/>
          </w:tcPr>
          <w:p w14:paraId="1CB87115" w14:textId="77777777" w:rsidR="00AB78B3" w:rsidRDefault="00337FF0">
            <w:pPr>
              <w:pStyle w:val="Compact"/>
              <w:jc w:val="center"/>
            </w:pPr>
            <w:r>
              <w:t>5.07</w:t>
            </w:r>
          </w:p>
        </w:tc>
        <w:tc>
          <w:tcPr>
            <w:tcW w:w="0" w:type="auto"/>
          </w:tcPr>
          <w:p w14:paraId="6AD703B3" w14:textId="77777777" w:rsidR="00AB78B3" w:rsidRDefault="00337FF0">
            <w:pPr>
              <w:pStyle w:val="Compact"/>
              <w:jc w:val="center"/>
            </w:pPr>
            <w:r>
              <w:t>2.645</w:t>
            </w:r>
          </w:p>
        </w:tc>
      </w:tr>
      <w:tr w:rsidR="00AB78B3" w14:paraId="2CD28823" w14:textId="77777777">
        <w:tc>
          <w:tcPr>
            <w:tcW w:w="0" w:type="auto"/>
          </w:tcPr>
          <w:p w14:paraId="3C3B89F6" w14:textId="77777777" w:rsidR="00AB78B3" w:rsidRDefault="00337FF0">
            <w:pPr>
              <w:pStyle w:val="Compact"/>
              <w:jc w:val="center"/>
            </w:pPr>
            <w:r>
              <w:t>MADRE DE DIOS</w:t>
            </w:r>
          </w:p>
        </w:tc>
        <w:tc>
          <w:tcPr>
            <w:tcW w:w="0" w:type="auto"/>
          </w:tcPr>
          <w:p w14:paraId="53287217" w14:textId="77777777" w:rsidR="00AB78B3" w:rsidRDefault="00337FF0">
            <w:pPr>
              <w:pStyle w:val="Compact"/>
              <w:jc w:val="center"/>
            </w:pPr>
            <w:r>
              <w:t>7.299</w:t>
            </w:r>
          </w:p>
        </w:tc>
        <w:tc>
          <w:tcPr>
            <w:tcW w:w="0" w:type="auto"/>
          </w:tcPr>
          <w:p w14:paraId="51ADC062" w14:textId="77777777" w:rsidR="00AB78B3" w:rsidRDefault="00337FF0">
            <w:pPr>
              <w:pStyle w:val="Compact"/>
              <w:jc w:val="center"/>
            </w:pPr>
            <w:r>
              <w:t>6.877</w:t>
            </w:r>
          </w:p>
        </w:tc>
        <w:tc>
          <w:tcPr>
            <w:tcW w:w="0" w:type="auto"/>
          </w:tcPr>
          <w:p w14:paraId="11BA5C40" w14:textId="77777777" w:rsidR="00AB78B3" w:rsidRDefault="00337FF0">
            <w:pPr>
              <w:pStyle w:val="Compact"/>
              <w:jc w:val="center"/>
            </w:pPr>
            <w:r>
              <w:t>7.74</w:t>
            </w:r>
          </w:p>
        </w:tc>
        <w:tc>
          <w:tcPr>
            <w:tcW w:w="0" w:type="auto"/>
          </w:tcPr>
          <w:p w14:paraId="3571C543" w14:textId="77777777" w:rsidR="00AB78B3" w:rsidRDefault="00337FF0">
            <w:pPr>
              <w:pStyle w:val="Compact"/>
              <w:jc w:val="center"/>
            </w:pPr>
            <w:r>
              <w:t>6.432</w:t>
            </w:r>
          </w:p>
        </w:tc>
        <w:tc>
          <w:tcPr>
            <w:tcW w:w="0" w:type="auto"/>
          </w:tcPr>
          <w:p w14:paraId="68A97627" w14:textId="77777777" w:rsidR="00AB78B3" w:rsidRDefault="00337FF0">
            <w:pPr>
              <w:pStyle w:val="Compact"/>
              <w:jc w:val="center"/>
            </w:pPr>
            <w:r>
              <w:t>4.4</w:t>
            </w:r>
          </w:p>
        </w:tc>
        <w:tc>
          <w:tcPr>
            <w:tcW w:w="0" w:type="auto"/>
          </w:tcPr>
          <w:p w14:paraId="482695B4" w14:textId="77777777" w:rsidR="00AB78B3" w:rsidRDefault="00337FF0">
            <w:pPr>
              <w:pStyle w:val="Compact"/>
              <w:jc w:val="center"/>
            </w:pPr>
            <w:r>
              <w:t>4.54</w:t>
            </w:r>
          </w:p>
        </w:tc>
        <w:tc>
          <w:tcPr>
            <w:tcW w:w="0" w:type="auto"/>
          </w:tcPr>
          <w:p w14:paraId="0B49E493" w14:textId="77777777" w:rsidR="00AB78B3" w:rsidRDefault="00337FF0">
            <w:pPr>
              <w:pStyle w:val="Compact"/>
              <w:jc w:val="center"/>
            </w:pPr>
            <w:r>
              <w:t>1.892</w:t>
            </w:r>
          </w:p>
        </w:tc>
      </w:tr>
      <w:tr w:rsidR="00AB78B3" w14:paraId="5FE8CDC0" w14:textId="77777777">
        <w:tc>
          <w:tcPr>
            <w:tcW w:w="0" w:type="auto"/>
          </w:tcPr>
          <w:p w14:paraId="23BD6B0D" w14:textId="77777777" w:rsidR="00AB78B3" w:rsidRDefault="00337FF0">
            <w:pPr>
              <w:pStyle w:val="Compact"/>
              <w:jc w:val="center"/>
            </w:pPr>
            <w:r>
              <w:t>MOQUEGUA</w:t>
            </w:r>
          </w:p>
        </w:tc>
        <w:tc>
          <w:tcPr>
            <w:tcW w:w="0" w:type="auto"/>
          </w:tcPr>
          <w:p w14:paraId="34C09E60" w14:textId="77777777" w:rsidR="00AB78B3" w:rsidRDefault="00337FF0">
            <w:pPr>
              <w:pStyle w:val="Compact"/>
              <w:jc w:val="center"/>
            </w:pPr>
            <w:r>
              <w:t>9.547</w:t>
            </w:r>
          </w:p>
        </w:tc>
        <w:tc>
          <w:tcPr>
            <w:tcW w:w="0" w:type="auto"/>
          </w:tcPr>
          <w:p w14:paraId="5C889BBF" w14:textId="77777777" w:rsidR="00AB78B3" w:rsidRDefault="00337FF0">
            <w:pPr>
              <w:pStyle w:val="Compact"/>
              <w:jc w:val="center"/>
            </w:pPr>
            <w:r>
              <w:t>9.112</w:t>
            </w:r>
          </w:p>
        </w:tc>
        <w:tc>
          <w:tcPr>
            <w:tcW w:w="0" w:type="auto"/>
          </w:tcPr>
          <w:p w14:paraId="7FCBC42D" w14:textId="77777777" w:rsidR="00AB78B3" w:rsidRDefault="00337FF0">
            <w:pPr>
              <w:pStyle w:val="Compact"/>
              <w:jc w:val="center"/>
            </w:pPr>
            <w:r>
              <w:t>9.997</w:t>
            </w:r>
          </w:p>
        </w:tc>
        <w:tc>
          <w:tcPr>
            <w:tcW w:w="0" w:type="auto"/>
          </w:tcPr>
          <w:p w14:paraId="4731F1BA" w14:textId="77777777" w:rsidR="00AB78B3" w:rsidRDefault="00337FF0">
            <w:pPr>
              <w:pStyle w:val="Compact"/>
              <w:jc w:val="center"/>
            </w:pPr>
            <w:r>
              <w:t>9.396</w:t>
            </w:r>
          </w:p>
        </w:tc>
        <w:tc>
          <w:tcPr>
            <w:tcW w:w="0" w:type="auto"/>
          </w:tcPr>
          <w:p w14:paraId="62133E51" w14:textId="77777777" w:rsidR="00AB78B3" w:rsidRDefault="00337FF0">
            <w:pPr>
              <w:pStyle w:val="Compact"/>
              <w:jc w:val="center"/>
            </w:pPr>
            <w:r>
              <w:t>5.49</w:t>
            </w:r>
          </w:p>
        </w:tc>
        <w:tc>
          <w:tcPr>
            <w:tcW w:w="0" w:type="auto"/>
          </w:tcPr>
          <w:p w14:paraId="174A89C9" w14:textId="77777777" w:rsidR="00AB78B3" w:rsidRDefault="00337FF0">
            <w:pPr>
              <w:pStyle w:val="Compact"/>
              <w:jc w:val="center"/>
            </w:pPr>
            <w:r>
              <w:t>5.86</w:t>
            </w:r>
          </w:p>
        </w:tc>
        <w:tc>
          <w:tcPr>
            <w:tcW w:w="0" w:type="auto"/>
          </w:tcPr>
          <w:p w14:paraId="2194AE20" w14:textId="77777777" w:rsidR="00AB78B3" w:rsidRDefault="00337FF0">
            <w:pPr>
              <w:pStyle w:val="Compact"/>
              <w:jc w:val="center"/>
            </w:pPr>
            <w:r>
              <w:t>3.536</w:t>
            </w:r>
          </w:p>
        </w:tc>
      </w:tr>
      <w:tr w:rsidR="00AB78B3" w14:paraId="6E7C02F7" w14:textId="77777777">
        <w:tc>
          <w:tcPr>
            <w:tcW w:w="0" w:type="auto"/>
          </w:tcPr>
          <w:p w14:paraId="012A2D93" w14:textId="77777777" w:rsidR="00AB78B3" w:rsidRDefault="00337FF0">
            <w:pPr>
              <w:pStyle w:val="Compact"/>
              <w:jc w:val="center"/>
            </w:pPr>
            <w:r>
              <w:t>PASCO</w:t>
            </w:r>
          </w:p>
        </w:tc>
        <w:tc>
          <w:tcPr>
            <w:tcW w:w="0" w:type="auto"/>
          </w:tcPr>
          <w:p w14:paraId="4A230651" w14:textId="77777777" w:rsidR="00AB78B3" w:rsidRDefault="00337FF0">
            <w:pPr>
              <w:pStyle w:val="Compact"/>
              <w:jc w:val="center"/>
            </w:pPr>
            <w:r>
              <w:t>6.606</w:t>
            </w:r>
          </w:p>
        </w:tc>
        <w:tc>
          <w:tcPr>
            <w:tcW w:w="0" w:type="auto"/>
          </w:tcPr>
          <w:p w14:paraId="3CB627D2" w14:textId="77777777" w:rsidR="00AB78B3" w:rsidRDefault="00337FF0">
            <w:pPr>
              <w:pStyle w:val="Compact"/>
              <w:jc w:val="center"/>
            </w:pPr>
            <w:r>
              <w:t>6.325</w:t>
            </w:r>
          </w:p>
        </w:tc>
        <w:tc>
          <w:tcPr>
            <w:tcW w:w="0" w:type="auto"/>
          </w:tcPr>
          <w:p w14:paraId="332272CA" w14:textId="77777777" w:rsidR="00AB78B3" w:rsidRDefault="00337FF0">
            <w:pPr>
              <w:pStyle w:val="Compact"/>
              <w:jc w:val="center"/>
            </w:pPr>
            <w:r>
              <w:t>6.896</w:t>
            </w:r>
          </w:p>
        </w:tc>
        <w:tc>
          <w:tcPr>
            <w:tcW w:w="0" w:type="auto"/>
          </w:tcPr>
          <w:p w14:paraId="4B9A7E82" w14:textId="77777777" w:rsidR="00AB78B3" w:rsidRDefault="00337FF0">
            <w:pPr>
              <w:pStyle w:val="Compact"/>
              <w:jc w:val="center"/>
            </w:pPr>
            <w:r>
              <w:t>7.645</w:t>
            </w:r>
          </w:p>
        </w:tc>
        <w:tc>
          <w:tcPr>
            <w:tcW w:w="0" w:type="auto"/>
          </w:tcPr>
          <w:p w14:paraId="00F413E0" w14:textId="77777777" w:rsidR="00AB78B3" w:rsidRDefault="00337FF0">
            <w:pPr>
              <w:pStyle w:val="Compact"/>
              <w:jc w:val="center"/>
            </w:pPr>
            <w:r>
              <w:t>5.54</w:t>
            </w:r>
          </w:p>
        </w:tc>
        <w:tc>
          <w:tcPr>
            <w:tcW w:w="0" w:type="auto"/>
          </w:tcPr>
          <w:p w14:paraId="2EAB3944" w14:textId="77777777" w:rsidR="00AB78B3" w:rsidRDefault="00337FF0">
            <w:pPr>
              <w:pStyle w:val="Compact"/>
              <w:jc w:val="center"/>
            </w:pPr>
            <w:r>
              <w:t>5.54</w:t>
            </w:r>
          </w:p>
        </w:tc>
        <w:tc>
          <w:tcPr>
            <w:tcW w:w="0" w:type="auto"/>
          </w:tcPr>
          <w:p w14:paraId="79C0A4B7" w14:textId="77777777" w:rsidR="00AB78B3" w:rsidRDefault="00337FF0">
            <w:pPr>
              <w:pStyle w:val="Compact"/>
              <w:jc w:val="center"/>
            </w:pPr>
            <w:r>
              <w:t>2.105</w:t>
            </w:r>
          </w:p>
        </w:tc>
      </w:tr>
      <w:tr w:rsidR="00AB78B3" w14:paraId="266665D1" w14:textId="77777777">
        <w:tc>
          <w:tcPr>
            <w:tcW w:w="0" w:type="auto"/>
          </w:tcPr>
          <w:p w14:paraId="268AB757" w14:textId="77777777" w:rsidR="00AB78B3" w:rsidRDefault="00337FF0">
            <w:pPr>
              <w:pStyle w:val="Compact"/>
              <w:jc w:val="center"/>
            </w:pPr>
            <w:r>
              <w:t>PIURA</w:t>
            </w:r>
          </w:p>
        </w:tc>
        <w:tc>
          <w:tcPr>
            <w:tcW w:w="0" w:type="auto"/>
          </w:tcPr>
          <w:p w14:paraId="32A856F4" w14:textId="77777777" w:rsidR="00AB78B3" w:rsidRDefault="00337FF0">
            <w:pPr>
              <w:pStyle w:val="Compact"/>
              <w:jc w:val="center"/>
            </w:pPr>
            <w:r>
              <w:t>9.029</w:t>
            </w:r>
          </w:p>
        </w:tc>
        <w:tc>
          <w:tcPr>
            <w:tcW w:w="0" w:type="auto"/>
          </w:tcPr>
          <w:p w14:paraId="7F1C9A04" w14:textId="77777777" w:rsidR="00AB78B3" w:rsidRDefault="00337FF0">
            <w:pPr>
              <w:pStyle w:val="Compact"/>
              <w:jc w:val="center"/>
            </w:pPr>
            <w:r>
              <w:t>8.895</w:t>
            </w:r>
          </w:p>
        </w:tc>
        <w:tc>
          <w:tcPr>
            <w:tcW w:w="0" w:type="auto"/>
          </w:tcPr>
          <w:p w14:paraId="074D8152" w14:textId="77777777" w:rsidR="00AB78B3" w:rsidRDefault="00337FF0">
            <w:pPr>
              <w:pStyle w:val="Compact"/>
              <w:jc w:val="center"/>
            </w:pPr>
            <w:r>
              <w:t>9.165</w:t>
            </w:r>
          </w:p>
        </w:tc>
        <w:tc>
          <w:tcPr>
            <w:tcW w:w="0" w:type="auto"/>
          </w:tcPr>
          <w:p w14:paraId="4366CFA0" w14:textId="77777777" w:rsidR="00AB78B3" w:rsidRDefault="00337FF0">
            <w:pPr>
              <w:pStyle w:val="Compact"/>
              <w:jc w:val="center"/>
            </w:pPr>
            <w:r>
              <w:t>8.44</w:t>
            </w:r>
          </w:p>
        </w:tc>
        <w:tc>
          <w:tcPr>
            <w:tcW w:w="0" w:type="auto"/>
          </w:tcPr>
          <w:p w14:paraId="5A3806BD" w14:textId="77777777" w:rsidR="00AB78B3" w:rsidRDefault="00337FF0">
            <w:pPr>
              <w:pStyle w:val="Compact"/>
              <w:jc w:val="center"/>
            </w:pPr>
            <w:r>
              <w:t>5.36</w:t>
            </w:r>
          </w:p>
        </w:tc>
        <w:tc>
          <w:tcPr>
            <w:tcW w:w="0" w:type="auto"/>
          </w:tcPr>
          <w:p w14:paraId="326763CB" w14:textId="77777777" w:rsidR="00AB78B3" w:rsidRDefault="00337FF0">
            <w:pPr>
              <w:pStyle w:val="Compact"/>
              <w:jc w:val="center"/>
            </w:pPr>
            <w:r>
              <w:t>5.5</w:t>
            </w:r>
          </w:p>
        </w:tc>
        <w:tc>
          <w:tcPr>
            <w:tcW w:w="0" w:type="auto"/>
          </w:tcPr>
          <w:p w14:paraId="436C2223" w14:textId="77777777" w:rsidR="00AB78B3" w:rsidRDefault="00337FF0">
            <w:pPr>
              <w:pStyle w:val="Compact"/>
              <w:jc w:val="center"/>
            </w:pPr>
            <w:r>
              <w:t>2.94</w:t>
            </w:r>
          </w:p>
        </w:tc>
      </w:tr>
      <w:tr w:rsidR="00AB78B3" w14:paraId="37DDCD39" w14:textId="77777777">
        <w:tc>
          <w:tcPr>
            <w:tcW w:w="0" w:type="auto"/>
          </w:tcPr>
          <w:p w14:paraId="415CD93E" w14:textId="77777777" w:rsidR="00AB78B3" w:rsidRDefault="00337FF0">
            <w:pPr>
              <w:pStyle w:val="Compact"/>
              <w:jc w:val="center"/>
            </w:pPr>
            <w:r>
              <w:t>PUNO</w:t>
            </w:r>
          </w:p>
        </w:tc>
        <w:tc>
          <w:tcPr>
            <w:tcW w:w="0" w:type="auto"/>
          </w:tcPr>
          <w:p w14:paraId="220702F5" w14:textId="77777777" w:rsidR="00AB78B3" w:rsidRDefault="00337FF0">
            <w:pPr>
              <w:pStyle w:val="Compact"/>
              <w:jc w:val="center"/>
            </w:pPr>
            <w:r>
              <w:t>6.87</w:t>
            </w:r>
          </w:p>
        </w:tc>
        <w:tc>
          <w:tcPr>
            <w:tcW w:w="0" w:type="auto"/>
          </w:tcPr>
          <w:p w14:paraId="020925E8" w14:textId="77777777" w:rsidR="00AB78B3" w:rsidRDefault="00337FF0">
            <w:pPr>
              <w:pStyle w:val="Compact"/>
              <w:jc w:val="center"/>
            </w:pPr>
            <w:r>
              <w:t>6.737</w:t>
            </w:r>
          </w:p>
        </w:tc>
        <w:tc>
          <w:tcPr>
            <w:tcW w:w="0" w:type="auto"/>
          </w:tcPr>
          <w:p w14:paraId="33FFF1E6" w14:textId="77777777" w:rsidR="00AB78B3" w:rsidRDefault="00337FF0">
            <w:pPr>
              <w:pStyle w:val="Compact"/>
              <w:jc w:val="center"/>
            </w:pPr>
            <w:r>
              <w:t>7.004</w:t>
            </w:r>
          </w:p>
        </w:tc>
        <w:tc>
          <w:tcPr>
            <w:tcW w:w="0" w:type="auto"/>
          </w:tcPr>
          <w:p w14:paraId="7CEFDC5F" w14:textId="77777777" w:rsidR="00AB78B3" w:rsidRDefault="00337FF0">
            <w:pPr>
              <w:pStyle w:val="Compact"/>
              <w:jc w:val="center"/>
            </w:pPr>
            <w:r>
              <w:t>8.242</w:t>
            </w:r>
          </w:p>
        </w:tc>
        <w:tc>
          <w:tcPr>
            <w:tcW w:w="0" w:type="auto"/>
          </w:tcPr>
          <w:p w14:paraId="18E614DC" w14:textId="77777777" w:rsidR="00AB78B3" w:rsidRDefault="00337FF0">
            <w:pPr>
              <w:pStyle w:val="Compact"/>
              <w:jc w:val="center"/>
            </w:pPr>
            <w:r>
              <w:t>7.01</w:t>
            </w:r>
          </w:p>
        </w:tc>
        <w:tc>
          <w:tcPr>
            <w:tcW w:w="0" w:type="auto"/>
          </w:tcPr>
          <w:p w14:paraId="4DBB0893" w14:textId="77777777" w:rsidR="00AB78B3" w:rsidRDefault="00337FF0">
            <w:pPr>
              <w:pStyle w:val="Compact"/>
              <w:jc w:val="center"/>
            </w:pPr>
            <w:r>
              <w:t>6.86</w:t>
            </w:r>
          </w:p>
        </w:tc>
        <w:tc>
          <w:tcPr>
            <w:tcW w:w="0" w:type="auto"/>
          </w:tcPr>
          <w:p w14:paraId="1B44C247" w14:textId="77777777" w:rsidR="00AB78B3" w:rsidRDefault="00337FF0">
            <w:pPr>
              <w:pStyle w:val="Compact"/>
              <w:jc w:val="center"/>
            </w:pPr>
            <w:r>
              <w:t>1.382</w:t>
            </w:r>
          </w:p>
        </w:tc>
      </w:tr>
      <w:tr w:rsidR="00AB78B3" w14:paraId="564EC396" w14:textId="77777777">
        <w:tc>
          <w:tcPr>
            <w:tcW w:w="0" w:type="auto"/>
          </w:tcPr>
          <w:p w14:paraId="5316DCB9" w14:textId="77777777" w:rsidR="00AB78B3" w:rsidRDefault="00337FF0">
            <w:pPr>
              <w:pStyle w:val="Compact"/>
              <w:jc w:val="center"/>
            </w:pPr>
            <w:r>
              <w:t>SAN MARTIN</w:t>
            </w:r>
          </w:p>
        </w:tc>
        <w:tc>
          <w:tcPr>
            <w:tcW w:w="0" w:type="auto"/>
          </w:tcPr>
          <w:p w14:paraId="2F1E76F5" w14:textId="77777777" w:rsidR="00AB78B3" w:rsidRDefault="00337FF0">
            <w:pPr>
              <w:pStyle w:val="Compact"/>
              <w:jc w:val="center"/>
            </w:pPr>
            <w:r>
              <w:t>7.28</w:t>
            </w:r>
          </w:p>
        </w:tc>
        <w:tc>
          <w:tcPr>
            <w:tcW w:w="0" w:type="auto"/>
          </w:tcPr>
          <w:p w14:paraId="3EC64F00" w14:textId="77777777" w:rsidR="00AB78B3" w:rsidRDefault="00337FF0">
            <w:pPr>
              <w:pStyle w:val="Compact"/>
              <w:jc w:val="center"/>
            </w:pPr>
            <w:r>
              <w:t>7.104</w:t>
            </w:r>
          </w:p>
        </w:tc>
        <w:tc>
          <w:tcPr>
            <w:tcW w:w="0" w:type="auto"/>
          </w:tcPr>
          <w:p w14:paraId="58D17D1A" w14:textId="77777777" w:rsidR="00AB78B3" w:rsidRDefault="00337FF0">
            <w:pPr>
              <w:pStyle w:val="Compact"/>
              <w:jc w:val="center"/>
            </w:pPr>
            <w:r>
              <w:t>7.459</w:t>
            </w:r>
          </w:p>
        </w:tc>
        <w:tc>
          <w:tcPr>
            <w:tcW w:w="0" w:type="auto"/>
          </w:tcPr>
          <w:p w14:paraId="77B940EF" w14:textId="77777777" w:rsidR="00AB78B3" w:rsidRDefault="00337FF0">
            <w:pPr>
              <w:pStyle w:val="Compact"/>
              <w:jc w:val="center"/>
            </w:pPr>
            <w:r>
              <w:t>7.239</w:t>
            </w:r>
          </w:p>
        </w:tc>
        <w:tc>
          <w:tcPr>
            <w:tcW w:w="0" w:type="auto"/>
          </w:tcPr>
          <w:p w14:paraId="18FCFFA5" w14:textId="77777777" w:rsidR="00AB78B3" w:rsidRDefault="00337FF0">
            <w:pPr>
              <w:pStyle w:val="Compact"/>
              <w:jc w:val="center"/>
            </w:pPr>
            <w:r>
              <w:t>5.47</w:t>
            </w:r>
          </w:p>
        </w:tc>
        <w:tc>
          <w:tcPr>
            <w:tcW w:w="0" w:type="auto"/>
          </w:tcPr>
          <w:p w14:paraId="3CE8294B" w14:textId="77777777" w:rsidR="00AB78B3" w:rsidRDefault="00337FF0">
            <w:pPr>
              <w:pStyle w:val="Compact"/>
              <w:jc w:val="center"/>
            </w:pPr>
            <w:r>
              <w:t>5.63</w:t>
            </w:r>
          </w:p>
        </w:tc>
        <w:tc>
          <w:tcPr>
            <w:tcW w:w="0" w:type="auto"/>
          </w:tcPr>
          <w:p w14:paraId="3184FF9C" w14:textId="77777777" w:rsidR="00AB78B3" w:rsidRDefault="00337FF0">
            <w:pPr>
              <w:pStyle w:val="Compact"/>
              <w:jc w:val="center"/>
            </w:pPr>
            <w:r>
              <w:t>1.609</w:t>
            </w:r>
          </w:p>
        </w:tc>
      </w:tr>
      <w:tr w:rsidR="00AB78B3" w14:paraId="00F4E927" w14:textId="77777777">
        <w:tc>
          <w:tcPr>
            <w:tcW w:w="0" w:type="auto"/>
          </w:tcPr>
          <w:p w14:paraId="26B22903" w14:textId="77777777" w:rsidR="00AB78B3" w:rsidRDefault="00337FF0">
            <w:pPr>
              <w:pStyle w:val="Compact"/>
              <w:jc w:val="center"/>
            </w:pPr>
            <w:r>
              <w:t>TACNA</w:t>
            </w:r>
          </w:p>
        </w:tc>
        <w:tc>
          <w:tcPr>
            <w:tcW w:w="0" w:type="auto"/>
          </w:tcPr>
          <w:p w14:paraId="1BDC1190" w14:textId="77777777" w:rsidR="00AB78B3" w:rsidRDefault="00337FF0">
            <w:pPr>
              <w:pStyle w:val="Compact"/>
              <w:jc w:val="center"/>
            </w:pPr>
            <w:r>
              <w:t>6.175</w:t>
            </w:r>
          </w:p>
        </w:tc>
        <w:tc>
          <w:tcPr>
            <w:tcW w:w="0" w:type="auto"/>
          </w:tcPr>
          <w:p w14:paraId="649A8100" w14:textId="77777777" w:rsidR="00AB78B3" w:rsidRDefault="00337FF0">
            <w:pPr>
              <w:pStyle w:val="Compact"/>
              <w:jc w:val="center"/>
            </w:pPr>
            <w:r>
              <w:t>5.922</w:t>
            </w:r>
          </w:p>
        </w:tc>
        <w:tc>
          <w:tcPr>
            <w:tcW w:w="0" w:type="auto"/>
          </w:tcPr>
          <w:p w14:paraId="1653C5FA" w14:textId="77777777" w:rsidR="00AB78B3" w:rsidRDefault="00337FF0">
            <w:pPr>
              <w:pStyle w:val="Compact"/>
              <w:jc w:val="center"/>
            </w:pPr>
            <w:r>
              <w:t>6.436</w:t>
            </w:r>
          </w:p>
        </w:tc>
        <w:tc>
          <w:tcPr>
            <w:tcW w:w="0" w:type="auto"/>
          </w:tcPr>
          <w:p w14:paraId="26DECDA8" w14:textId="77777777" w:rsidR="00AB78B3" w:rsidRDefault="00337FF0">
            <w:pPr>
              <w:pStyle w:val="Compact"/>
              <w:jc w:val="center"/>
            </w:pPr>
            <w:r>
              <w:t>6.031</w:t>
            </w:r>
          </w:p>
        </w:tc>
        <w:tc>
          <w:tcPr>
            <w:tcW w:w="0" w:type="auto"/>
          </w:tcPr>
          <w:p w14:paraId="4C846499" w14:textId="77777777" w:rsidR="00AB78B3" w:rsidRDefault="00337FF0">
            <w:pPr>
              <w:pStyle w:val="Compact"/>
              <w:jc w:val="center"/>
            </w:pPr>
            <w:r>
              <w:t>5.09</w:t>
            </w:r>
          </w:p>
        </w:tc>
        <w:tc>
          <w:tcPr>
            <w:tcW w:w="0" w:type="auto"/>
          </w:tcPr>
          <w:p w14:paraId="0E140EC3" w14:textId="77777777" w:rsidR="00AB78B3" w:rsidRDefault="00337FF0">
            <w:pPr>
              <w:pStyle w:val="Compact"/>
              <w:jc w:val="center"/>
            </w:pPr>
            <w:r>
              <w:t>5.4</w:t>
            </w:r>
          </w:p>
        </w:tc>
        <w:tc>
          <w:tcPr>
            <w:tcW w:w="0" w:type="auto"/>
          </w:tcPr>
          <w:p w14:paraId="328705C3" w14:textId="77777777" w:rsidR="00AB78B3" w:rsidRDefault="00337FF0">
            <w:pPr>
              <w:pStyle w:val="Compact"/>
              <w:jc w:val="center"/>
            </w:pPr>
            <w:r>
              <w:t>0.631</w:t>
            </w:r>
          </w:p>
        </w:tc>
      </w:tr>
      <w:tr w:rsidR="00AB78B3" w14:paraId="28DC1E8C" w14:textId="77777777">
        <w:tc>
          <w:tcPr>
            <w:tcW w:w="0" w:type="auto"/>
          </w:tcPr>
          <w:p w14:paraId="4EA13271" w14:textId="77777777" w:rsidR="00AB78B3" w:rsidRDefault="00337FF0">
            <w:pPr>
              <w:pStyle w:val="Compact"/>
              <w:jc w:val="center"/>
            </w:pPr>
            <w:r>
              <w:t>TUMBES</w:t>
            </w:r>
          </w:p>
        </w:tc>
        <w:tc>
          <w:tcPr>
            <w:tcW w:w="0" w:type="auto"/>
          </w:tcPr>
          <w:p w14:paraId="1918F883" w14:textId="77777777" w:rsidR="00AB78B3" w:rsidRDefault="00337FF0">
            <w:pPr>
              <w:pStyle w:val="Compact"/>
              <w:jc w:val="center"/>
            </w:pPr>
            <w:r>
              <w:t>8.139</w:t>
            </w:r>
          </w:p>
        </w:tc>
        <w:tc>
          <w:tcPr>
            <w:tcW w:w="0" w:type="auto"/>
          </w:tcPr>
          <w:p w14:paraId="6E028843" w14:textId="77777777" w:rsidR="00AB78B3" w:rsidRDefault="00337FF0">
            <w:pPr>
              <w:pStyle w:val="Compact"/>
              <w:jc w:val="center"/>
            </w:pPr>
            <w:r>
              <w:t>7.79</w:t>
            </w:r>
          </w:p>
        </w:tc>
        <w:tc>
          <w:tcPr>
            <w:tcW w:w="0" w:type="auto"/>
          </w:tcPr>
          <w:p w14:paraId="723267E6" w14:textId="77777777" w:rsidR="00AB78B3" w:rsidRDefault="00337FF0">
            <w:pPr>
              <w:pStyle w:val="Compact"/>
              <w:jc w:val="center"/>
            </w:pPr>
            <w:r>
              <w:t>8.499</w:t>
            </w:r>
          </w:p>
        </w:tc>
        <w:tc>
          <w:tcPr>
            <w:tcW w:w="0" w:type="auto"/>
          </w:tcPr>
          <w:p w14:paraId="12C8E29C" w14:textId="77777777" w:rsidR="00AB78B3" w:rsidRDefault="00337FF0">
            <w:pPr>
              <w:pStyle w:val="Compact"/>
              <w:jc w:val="center"/>
            </w:pPr>
            <w:r>
              <w:t>8.134</w:t>
            </w:r>
          </w:p>
        </w:tc>
        <w:tc>
          <w:tcPr>
            <w:tcW w:w="0" w:type="auto"/>
          </w:tcPr>
          <w:p w14:paraId="3FAA3E7B" w14:textId="77777777" w:rsidR="00AB78B3" w:rsidRDefault="00337FF0">
            <w:pPr>
              <w:pStyle w:val="Compact"/>
              <w:jc w:val="center"/>
            </w:pPr>
            <w:r>
              <w:t>4.7</w:t>
            </w:r>
          </w:p>
        </w:tc>
        <w:tc>
          <w:tcPr>
            <w:tcW w:w="0" w:type="auto"/>
          </w:tcPr>
          <w:p w14:paraId="012BDD4A" w14:textId="77777777" w:rsidR="00AB78B3" w:rsidRDefault="00337FF0">
            <w:pPr>
              <w:pStyle w:val="Compact"/>
              <w:jc w:val="center"/>
            </w:pPr>
            <w:r>
              <w:t>4.94</w:t>
            </w:r>
          </w:p>
        </w:tc>
        <w:tc>
          <w:tcPr>
            <w:tcW w:w="0" w:type="auto"/>
          </w:tcPr>
          <w:p w14:paraId="0AD502E1" w14:textId="77777777" w:rsidR="00AB78B3" w:rsidRDefault="00337FF0">
            <w:pPr>
              <w:pStyle w:val="Compact"/>
              <w:jc w:val="center"/>
            </w:pPr>
            <w:r>
              <w:t>3.194</w:t>
            </w:r>
          </w:p>
        </w:tc>
      </w:tr>
      <w:tr w:rsidR="00AB78B3" w14:paraId="187E8A4F" w14:textId="77777777">
        <w:tc>
          <w:tcPr>
            <w:tcW w:w="0" w:type="auto"/>
          </w:tcPr>
          <w:p w14:paraId="1F8CB7AB" w14:textId="77777777" w:rsidR="00AB78B3" w:rsidRDefault="00337FF0">
            <w:pPr>
              <w:pStyle w:val="Compact"/>
              <w:jc w:val="center"/>
            </w:pPr>
            <w:r>
              <w:t>UCAYALI</w:t>
            </w:r>
          </w:p>
        </w:tc>
        <w:tc>
          <w:tcPr>
            <w:tcW w:w="0" w:type="auto"/>
          </w:tcPr>
          <w:p w14:paraId="746ECBEF" w14:textId="77777777" w:rsidR="00AB78B3" w:rsidRDefault="00337FF0">
            <w:pPr>
              <w:pStyle w:val="Compact"/>
              <w:jc w:val="center"/>
            </w:pPr>
            <w:r>
              <w:t>8.261</w:t>
            </w:r>
          </w:p>
        </w:tc>
        <w:tc>
          <w:tcPr>
            <w:tcW w:w="0" w:type="auto"/>
          </w:tcPr>
          <w:p w14:paraId="599289D8" w14:textId="77777777" w:rsidR="00AB78B3" w:rsidRDefault="00337FF0">
            <w:pPr>
              <w:pStyle w:val="Compact"/>
              <w:jc w:val="center"/>
            </w:pPr>
            <w:r>
              <w:t>8.016</w:t>
            </w:r>
          </w:p>
        </w:tc>
        <w:tc>
          <w:tcPr>
            <w:tcW w:w="0" w:type="auto"/>
          </w:tcPr>
          <w:p w14:paraId="65BF08FF" w14:textId="77777777" w:rsidR="00AB78B3" w:rsidRDefault="00337FF0">
            <w:pPr>
              <w:pStyle w:val="Compact"/>
              <w:jc w:val="center"/>
            </w:pPr>
            <w:r>
              <w:t>8.511</w:t>
            </w:r>
          </w:p>
        </w:tc>
        <w:tc>
          <w:tcPr>
            <w:tcW w:w="0" w:type="auto"/>
          </w:tcPr>
          <w:p w14:paraId="6CC8FD32" w14:textId="77777777" w:rsidR="00AB78B3" w:rsidRDefault="00337FF0">
            <w:pPr>
              <w:pStyle w:val="Compact"/>
              <w:jc w:val="center"/>
            </w:pPr>
            <w:r>
              <w:t>7.335</w:t>
            </w:r>
          </w:p>
        </w:tc>
        <w:tc>
          <w:tcPr>
            <w:tcW w:w="0" w:type="auto"/>
          </w:tcPr>
          <w:p w14:paraId="75A649D7" w14:textId="77777777" w:rsidR="00AB78B3" w:rsidRDefault="00337FF0">
            <w:pPr>
              <w:pStyle w:val="Compact"/>
              <w:jc w:val="center"/>
            </w:pPr>
            <w:r>
              <w:t>5.68</w:t>
            </w:r>
          </w:p>
        </w:tc>
        <w:tc>
          <w:tcPr>
            <w:tcW w:w="0" w:type="auto"/>
          </w:tcPr>
          <w:p w14:paraId="076BC5DA" w14:textId="77777777" w:rsidR="00AB78B3" w:rsidRDefault="00337FF0">
            <w:pPr>
              <w:pStyle w:val="Compact"/>
              <w:jc w:val="center"/>
            </w:pPr>
            <w:r>
              <w:t>5.93</w:t>
            </w:r>
          </w:p>
        </w:tc>
        <w:tc>
          <w:tcPr>
            <w:tcW w:w="0" w:type="auto"/>
          </w:tcPr>
          <w:p w14:paraId="4C9202B4" w14:textId="77777777" w:rsidR="00AB78B3" w:rsidRDefault="00337FF0">
            <w:pPr>
              <w:pStyle w:val="Compact"/>
              <w:jc w:val="center"/>
            </w:pPr>
            <w:r>
              <w:t>1.405</w:t>
            </w:r>
          </w:p>
        </w:tc>
      </w:tr>
    </w:tbl>
    <w:p w14:paraId="498CC726" w14:textId="77777777" w:rsidR="00AB78B3" w:rsidRDefault="00337FF0">
      <w:pPr>
        <w:pStyle w:val="Heading3"/>
      </w:pPr>
      <w:bookmarkStart w:id="97" w:name="counterfacutual-and-total-deaths-2020"/>
      <w:bookmarkEnd w:id="96"/>
      <w:proofErr w:type="spellStart"/>
      <w:r>
        <w:t>Counterfacutual</w:t>
      </w:r>
      <w:proofErr w:type="spellEnd"/>
      <w:r>
        <w:t xml:space="preserve"> and total deaths 2020</w:t>
      </w:r>
    </w:p>
    <w:p w14:paraId="38C0DD77" w14:textId="77777777" w:rsidR="00AB78B3" w:rsidRDefault="00337FF0">
      <w:pPr>
        <w:pStyle w:val="TableCaption"/>
      </w:pPr>
      <w:r>
        <w:t xml:space="preserve">Table 8: </w:t>
      </w:r>
      <w:proofErr w:type="spellStart"/>
      <w:r>
        <w:t>Counterfacutual</w:t>
      </w:r>
      <w:proofErr w:type="spellEnd"/>
      <w:r>
        <w:t xml:space="preserve"> and total deaths 2020</w:t>
      </w:r>
    </w:p>
    <w:tbl>
      <w:tblPr>
        <w:tblStyle w:val="Table"/>
        <w:tblW w:w="5000" w:type="pct"/>
        <w:tblLook w:val="0020" w:firstRow="1" w:lastRow="0" w:firstColumn="0" w:lastColumn="0" w:noHBand="0" w:noVBand="0"/>
        <w:tblCaption w:val="Table 8: Counterfacutual and total deaths 2020"/>
      </w:tblPr>
      <w:tblGrid>
        <w:gridCol w:w="898"/>
        <w:gridCol w:w="497"/>
        <w:gridCol w:w="537"/>
        <w:gridCol w:w="560"/>
        <w:gridCol w:w="537"/>
        <w:gridCol w:w="556"/>
        <w:gridCol w:w="637"/>
        <w:gridCol w:w="683"/>
        <w:gridCol w:w="711"/>
        <w:gridCol w:w="537"/>
        <w:gridCol w:w="537"/>
        <w:gridCol w:w="537"/>
        <w:gridCol w:w="537"/>
        <w:gridCol w:w="537"/>
        <w:gridCol w:w="537"/>
      </w:tblGrid>
      <w:tr w:rsidR="00AB78B3" w14:paraId="52F85996" w14:textId="77777777">
        <w:tc>
          <w:tcPr>
            <w:tcW w:w="0" w:type="auto"/>
            <w:tcBorders>
              <w:bottom w:val="single" w:sz="0" w:space="0" w:color="auto"/>
            </w:tcBorders>
            <w:vAlign w:val="bottom"/>
          </w:tcPr>
          <w:p w14:paraId="59FCDDD8" w14:textId="77777777" w:rsidR="00AB78B3" w:rsidRDefault="00337FF0">
            <w:pPr>
              <w:pStyle w:val="Compact"/>
              <w:jc w:val="center"/>
            </w:pPr>
            <w:proofErr w:type="spellStart"/>
            <w:r>
              <w:t>Departamento</w:t>
            </w:r>
            <w:proofErr w:type="spellEnd"/>
          </w:p>
        </w:tc>
        <w:tc>
          <w:tcPr>
            <w:tcW w:w="0" w:type="auto"/>
            <w:tcBorders>
              <w:bottom w:val="single" w:sz="0" w:space="0" w:color="auto"/>
            </w:tcBorders>
            <w:vAlign w:val="bottom"/>
          </w:tcPr>
          <w:p w14:paraId="54D78979" w14:textId="77777777" w:rsidR="00AB78B3" w:rsidRDefault="00337FF0">
            <w:pPr>
              <w:pStyle w:val="Compact"/>
              <w:jc w:val="center"/>
            </w:pPr>
            <w:r>
              <w:t>range</w:t>
            </w:r>
          </w:p>
        </w:tc>
        <w:tc>
          <w:tcPr>
            <w:tcW w:w="0" w:type="auto"/>
            <w:tcBorders>
              <w:bottom w:val="single" w:sz="0" w:space="0" w:color="auto"/>
            </w:tcBorders>
            <w:vAlign w:val="bottom"/>
          </w:tcPr>
          <w:p w14:paraId="6BC1D746" w14:textId="77777777" w:rsidR="00AB78B3" w:rsidRDefault="00337FF0">
            <w:pPr>
              <w:pStyle w:val="Compact"/>
              <w:jc w:val="center"/>
            </w:pPr>
            <w:proofErr w:type="spellStart"/>
            <w:r>
              <w:t>sinadef</w:t>
            </w:r>
            <w:proofErr w:type="spellEnd"/>
          </w:p>
        </w:tc>
        <w:tc>
          <w:tcPr>
            <w:tcW w:w="0" w:type="auto"/>
            <w:tcBorders>
              <w:bottom w:val="single" w:sz="0" w:space="0" w:color="auto"/>
            </w:tcBorders>
            <w:vAlign w:val="bottom"/>
          </w:tcPr>
          <w:p w14:paraId="066C7CFD" w14:textId="77777777" w:rsidR="00AB78B3" w:rsidRDefault="00337FF0">
            <w:pPr>
              <w:pStyle w:val="Compact"/>
              <w:jc w:val="center"/>
            </w:pPr>
            <w:proofErr w:type="spellStart"/>
            <w:r>
              <w:t>excess.T</w:t>
            </w:r>
            <w:proofErr w:type="spellEnd"/>
          </w:p>
        </w:tc>
        <w:tc>
          <w:tcPr>
            <w:tcW w:w="0" w:type="auto"/>
            <w:tcBorders>
              <w:bottom w:val="single" w:sz="0" w:space="0" w:color="auto"/>
            </w:tcBorders>
            <w:vAlign w:val="bottom"/>
          </w:tcPr>
          <w:p w14:paraId="0B03A066" w14:textId="77777777" w:rsidR="00AB78B3" w:rsidRDefault="00337FF0">
            <w:pPr>
              <w:pStyle w:val="Compact"/>
              <w:jc w:val="center"/>
            </w:pPr>
            <w:proofErr w:type="spellStart"/>
            <w:r>
              <w:t>excess.l</w:t>
            </w:r>
            <w:proofErr w:type="spellEnd"/>
          </w:p>
        </w:tc>
        <w:tc>
          <w:tcPr>
            <w:tcW w:w="0" w:type="auto"/>
            <w:tcBorders>
              <w:bottom w:val="single" w:sz="0" w:space="0" w:color="auto"/>
            </w:tcBorders>
            <w:vAlign w:val="bottom"/>
          </w:tcPr>
          <w:p w14:paraId="252D1C28" w14:textId="77777777" w:rsidR="00AB78B3" w:rsidRDefault="00337FF0">
            <w:pPr>
              <w:pStyle w:val="Compact"/>
              <w:jc w:val="center"/>
            </w:pPr>
            <w:proofErr w:type="spellStart"/>
            <w:r>
              <w:t>excess.u</w:t>
            </w:r>
            <w:proofErr w:type="spellEnd"/>
          </w:p>
        </w:tc>
        <w:tc>
          <w:tcPr>
            <w:tcW w:w="0" w:type="auto"/>
            <w:tcBorders>
              <w:bottom w:val="single" w:sz="0" w:space="0" w:color="auto"/>
            </w:tcBorders>
            <w:vAlign w:val="bottom"/>
          </w:tcPr>
          <w:p w14:paraId="4E9DFFB9" w14:textId="77777777" w:rsidR="00AB78B3" w:rsidRDefault="00337FF0">
            <w:pPr>
              <w:pStyle w:val="Compact"/>
              <w:jc w:val="center"/>
            </w:pPr>
            <w:r>
              <w:t>excess.reg</w:t>
            </w:r>
          </w:p>
        </w:tc>
        <w:tc>
          <w:tcPr>
            <w:tcW w:w="0" w:type="auto"/>
            <w:tcBorders>
              <w:bottom w:val="single" w:sz="0" w:space="0" w:color="auto"/>
            </w:tcBorders>
            <w:vAlign w:val="bottom"/>
          </w:tcPr>
          <w:p w14:paraId="1E684A34" w14:textId="77777777" w:rsidR="00AB78B3" w:rsidRDefault="00337FF0">
            <w:pPr>
              <w:pStyle w:val="Compact"/>
              <w:jc w:val="center"/>
            </w:pPr>
            <w:proofErr w:type="spellStart"/>
            <w:r>
              <w:t>excess.reg.l</w:t>
            </w:r>
            <w:proofErr w:type="spellEnd"/>
          </w:p>
        </w:tc>
        <w:tc>
          <w:tcPr>
            <w:tcW w:w="0" w:type="auto"/>
            <w:tcBorders>
              <w:bottom w:val="single" w:sz="0" w:space="0" w:color="auto"/>
            </w:tcBorders>
            <w:vAlign w:val="bottom"/>
          </w:tcPr>
          <w:p w14:paraId="21F3793F" w14:textId="77777777" w:rsidR="00AB78B3" w:rsidRDefault="00337FF0">
            <w:pPr>
              <w:pStyle w:val="Compact"/>
              <w:jc w:val="center"/>
            </w:pPr>
            <w:proofErr w:type="spellStart"/>
            <w:r>
              <w:t>excess.reg.u</w:t>
            </w:r>
            <w:proofErr w:type="spellEnd"/>
          </w:p>
        </w:tc>
        <w:tc>
          <w:tcPr>
            <w:tcW w:w="0" w:type="auto"/>
            <w:tcBorders>
              <w:bottom w:val="single" w:sz="0" w:space="0" w:color="auto"/>
            </w:tcBorders>
            <w:vAlign w:val="bottom"/>
          </w:tcPr>
          <w:p w14:paraId="147F1CE3" w14:textId="77777777" w:rsidR="00AB78B3" w:rsidRDefault="00337FF0">
            <w:pPr>
              <w:pStyle w:val="Compact"/>
              <w:jc w:val="center"/>
            </w:pPr>
            <w:r>
              <w:t>count</w:t>
            </w:r>
          </w:p>
        </w:tc>
        <w:tc>
          <w:tcPr>
            <w:tcW w:w="0" w:type="auto"/>
            <w:tcBorders>
              <w:bottom w:val="single" w:sz="0" w:space="0" w:color="auto"/>
            </w:tcBorders>
            <w:vAlign w:val="bottom"/>
          </w:tcPr>
          <w:p w14:paraId="6B83F060" w14:textId="77777777" w:rsidR="00AB78B3" w:rsidRDefault="00337FF0">
            <w:pPr>
              <w:pStyle w:val="Compact"/>
              <w:jc w:val="center"/>
            </w:pPr>
            <w:proofErr w:type="spellStart"/>
            <w:r>
              <w:t>count.l</w:t>
            </w:r>
            <w:proofErr w:type="spellEnd"/>
          </w:p>
        </w:tc>
        <w:tc>
          <w:tcPr>
            <w:tcW w:w="0" w:type="auto"/>
            <w:tcBorders>
              <w:bottom w:val="single" w:sz="0" w:space="0" w:color="auto"/>
            </w:tcBorders>
            <w:vAlign w:val="bottom"/>
          </w:tcPr>
          <w:p w14:paraId="3FA990C1" w14:textId="77777777" w:rsidR="00AB78B3" w:rsidRDefault="00337FF0">
            <w:pPr>
              <w:pStyle w:val="Compact"/>
              <w:jc w:val="center"/>
            </w:pPr>
            <w:proofErr w:type="spellStart"/>
            <w:r>
              <w:t>count.u</w:t>
            </w:r>
            <w:proofErr w:type="spellEnd"/>
          </w:p>
        </w:tc>
        <w:tc>
          <w:tcPr>
            <w:tcW w:w="0" w:type="auto"/>
            <w:tcBorders>
              <w:bottom w:val="single" w:sz="0" w:space="0" w:color="auto"/>
            </w:tcBorders>
            <w:vAlign w:val="bottom"/>
          </w:tcPr>
          <w:p w14:paraId="67231BF2" w14:textId="77777777" w:rsidR="00AB78B3" w:rsidRDefault="00337FF0">
            <w:pPr>
              <w:pStyle w:val="Compact"/>
              <w:jc w:val="center"/>
            </w:pPr>
            <w:r>
              <w:t>total</w:t>
            </w:r>
          </w:p>
        </w:tc>
        <w:tc>
          <w:tcPr>
            <w:tcW w:w="0" w:type="auto"/>
            <w:tcBorders>
              <w:bottom w:val="single" w:sz="0" w:space="0" w:color="auto"/>
            </w:tcBorders>
            <w:vAlign w:val="bottom"/>
          </w:tcPr>
          <w:p w14:paraId="48F3F8F7" w14:textId="77777777" w:rsidR="00AB78B3" w:rsidRDefault="00337FF0">
            <w:pPr>
              <w:pStyle w:val="Compact"/>
              <w:jc w:val="center"/>
            </w:pPr>
            <w:proofErr w:type="spellStart"/>
            <w:r>
              <w:t>total.l</w:t>
            </w:r>
            <w:proofErr w:type="spellEnd"/>
          </w:p>
        </w:tc>
        <w:tc>
          <w:tcPr>
            <w:tcW w:w="0" w:type="auto"/>
            <w:tcBorders>
              <w:bottom w:val="single" w:sz="0" w:space="0" w:color="auto"/>
            </w:tcBorders>
            <w:vAlign w:val="bottom"/>
          </w:tcPr>
          <w:p w14:paraId="52A304B4" w14:textId="77777777" w:rsidR="00AB78B3" w:rsidRDefault="00337FF0">
            <w:pPr>
              <w:pStyle w:val="Compact"/>
              <w:jc w:val="center"/>
            </w:pPr>
            <w:proofErr w:type="spellStart"/>
            <w:r>
              <w:t>total.u</w:t>
            </w:r>
            <w:proofErr w:type="spellEnd"/>
          </w:p>
        </w:tc>
      </w:tr>
      <w:tr w:rsidR="00AB78B3" w14:paraId="3F6D8C7F" w14:textId="77777777">
        <w:tc>
          <w:tcPr>
            <w:tcW w:w="0" w:type="auto"/>
          </w:tcPr>
          <w:p w14:paraId="1C91B46C" w14:textId="77777777" w:rsidR="00AB78B3" w:rsidRDefault="00337FF0">
            <w:pPr>
              <w:pStyle w:val="Compact"/>
              <w:jc w:val="center"/>
            </w:pPr>
            <w:r>
              <w:t>AMAZONAS</w:t>
            </w:r>
          </w:p>
        </w:tc>
        <w:tc>
          <w:tcPr>
            <w:tcW w:w="0" w:type="auto"/>
          </w:tcPr>
          <w:p w14:paraId="1CC3606A" w14:textId="77777777" w:rsidR="00AB78B3" w:rsidRDefault="00337FF0">
            <w:pPr>
              <w:pStyle w:val="Compact"/>
              <w:jc w:val="center"/>
            </w:pPr>
            <w:r>
              <w:t>a0.9</w:t>
            </w:r>
          </w:p>
        </w:tc>
        <w:tc>
          <w:tcPr>
            <w:tcW w:w="0" w:type="auto"/>
          </w:tcPr>
          <w:p w14:paraId="0E56796F" w14:textId="77777777" w:rsidR="00AB78B3" w:rsidRDefault="00337FF0">
            <w:pPr>
              <w:pStyle w:val="Compact"/>
              <w:jc w:val="center"/>
            </w:pPr>
            <w:r>
              <w:t>60</w:t>
            </w:r>
          </w:p>
        </w:tc>
        <w:tc>
          <w:tcPr>
            <w:tcW w:w="0" w:type="auto"/>
          </w:tcPr>
          <w:p w14:paraId="267D5046" w14:textId="77777777" w:rsidR="00AB78B3" w:rsidRDefault="00337FF0">
            <w:pPr>
              <w:pStyle w:val="Compact"/>
              <w:jc w:val="center"/>
            </w:pPr>
            <w:r>
              <w:t>0</w:t>
            </w:r>
          </w:p>
        </w:tc>
        <w:tc>
          <w:tcPr>
            <w:tcW w:w="0" w:type="auto"/>
          </w:tcPr>
          <w:p w14:paraId="307D42B4" w14:textId="77777777" w:rsidR="00AB78B3" w:rsidRDefault="00337FF0">
            <w:pPr>
              <w:pStyle w:val="Compact"/>
              <w:jc w:val="center"/>
            </w:pPr>
            <w:r>
              <w:t>1</w:t>
            </w:r>
          </w:p>
        </w:tc>
        <w:tc>
          <w:tcPr>
            <w:tcW w:w="0" w:type="auto"/>
          </w:tcPr>
          <w:p w14:paraId="5074D2D9" w14:textId="77777777" w:rsidR="00AB78B3" w:rsidRDefault="00337FF0">
            <w:pPr>
              <w:pStyle w:val="Compact"/>
              <w:jc w:val="center"/>
            </w:pPr>
            <w:r>
              <w:t>1</w:t>
            </w:r>
          </w:p>
        </w:tc>
        <w:tc>
          <w:tcPr>
            <w:tcW w:w="0" w:type="auto"/>
          </w:tcPr>
          <w:p w14:paraId="2CC9B868" w14:textId="77777777" w:rsidR="00AB78B3" w:rsidRDefault="00337FF0">
            <w:pPr>
              <w:pStyle w:val="Compact"/>
              <w:jc w:val="center"/>
            </w:pPr>
            <w:r>
              <w:t>0</w:t>
            </w:r>
          </w:p>
        </w:tc>
        <w:tc>
          <w:tcPr>
            <w:tcW w:w="0" w:type="auto"/>
          </w:tcPr>
          <w:p w14:paraId="51B444FF" w14:textId="77777777" w:rsidR="00AB78B3" w:rsidRDefault="00337FF0">
            <w:pPr>
              <w:pStyle w:val="Compact"/>
              <w:jc w:val="center"/>
            </w:pPr>
            <w:r>
              <w:t>0</w:t>
            </w:r>
          </w:p>
        </w:tc>
        <w:tc>
          <w:tcPr>
            <w:tcW w:w="0" w:type="auto"/>
          </w:tcPr>
          <w:p w14:paraId="0BC7D4F7" w14:textId="77777777" w:rsidR="00AB78B3" w:rsidRDefault="00337FF0">
            <w:pPr>
              <w:pStyle w:val="Compact"/>
              <w:jc w:val="center"/>
            </w:pPr>
            <w:r>
              <w:t>0</w:t>
            </w:r>
          </w:p>
        </w:tc>
        <w:tc>
          <w:tcPr>
            <w:tcW w:w="0" w:type="auto"/>
          </w:tcPr>
          <w:p w14:paraId="0C41B18B" w14:textId="77777777" w:rsidR="00AB78B3" w:rsidRDefault="00337FF0">
            <w:pPr>
              <w:pStyle w:val="Compact"/>
              <w:jc w:val="center"/>
            </w:pPr>
            <w:r>
              <w:t>60</w:t>
            </w:r>
          </w:p>
        </w:tc>
        <w:tc>
          <w:tcPr>
            <w:tcW w:w="0" w:type="auto"/>
          </w:tcPr>
          <w:p w14:paraId="4F44E29C" w14:textId="77777777" w:rsidR="00AB78B3" w:rsidRDefault="00337FF0">
            <w:pPr>
              <w:pStyle w:val="Compact"/>
              <w:jc w:val="center"/>
            </w:pPr>
            <w:r>
              <w:t>60</w:t>
            </w:r>
          </w:p>
        </w:tc>
        <w:tc>
          <w:tcPr>
            <w:tcW w:w="0" w:type="auto"/>
          </w:tcPr>
          <w:p w14:paraId="20B64E98" w14:textId="77777777" w:rsidR="00AB78B3" w:rsidRDefault="00337FF0">
            <w:pPr>
              <w:pStyle w:val="Compact"/>
              <w:jc w:val="center"/>
            </w:pPr>
            <w:r>
              <w:t>60</w:t>
            </w:r>
          </w:p>
        </w:tc>
        <w:tc>
          <w:tcPr>
            <w:tcW w:w="0" w:type="auto"/>
          </w:tcPr>
          <w:p w14:paraId="0CF1E17B" w14:textId="77777777" w:rsidR="00AB78B3" w:rsidRDefault="00337FF0">
            <w:pPr>
              <w:pStyle w:val="Compact"/>
              <w:jc w:val="center"/>
            </w:pPr>
            <w:r>
              <w:t>103.2</w:t>
            </w:r>
          </w:p>
        </w:tc>
        <w:tc>
          <w:tcPr>
            <w:tcW w:w="0" w:type="auto"/>
          </w:tcPr>
          <w:p w14:paraId="3663F15E" w14:textId="77777777" w:rsidR="00AB78B3" w:rsidRDefault="00337FF0">
            <w:pPr>
              <w:pStyle w:val="Compact"/>
              <w:jc w:val="center"/>
            </w:pPr>
            <w:r>
              <w:t>104.2</w:t>
            </w:r>
          </w:p>
        </w:tc>
        <w:tc>
          <w:tcPr>
            <w:tcW w:w="0" w:type="auto"/>
          </w:tcPr>
          <w:p w14:paraId="332F7A24" w14:textId="77777777" w:rsidR="00AB78B3" w:rsidRDefault="00337FF0">
            <w:pPr>
              <w:pStyle w:val="Compact"/>
              <w:jc w:val="center"/>
            </w:pPr>
            <w:r>
              <w:t>104.2</w:t>
            </w:r>
          </w:p>
        </w:tc>
      </w:tr>
      <w:tr w:rsidR="00AB78B3" w14:paraId="55727C20" w14:textId="77777777">
        <w:tc>
          <w:tcPr>
            <w:tcW w:w="0" w:type="auto"/>
          </w:tcPr>
          <w:p w14:paraId="68B3C0AC" w14:textId="77777777" w:rsidR="00AB78B3" w:rsidRDefault="00337FF0">
            <w:pPr>
              <w:pStyle w:val="Compact"/>
              <w:jc w:val="center"/>
            </w:pPr>
            <w:r>
              <w:t>AMAZONAS</w:t>
            </w:r>
          </w:p>
        </w:tc>
        <w:tc>
          <w:tcPr>
            <w:tcW w:w="0" w:type="auto"/>
          </w:tcPr>
          <w:p w14:paraId="52F36CD6" w14:textId="77777777" w:rsidR="00AB78B3" w:rsidRDefault="00337FF0">
            <w:pPr>
              <w:pStyle w:val="Compact"/>
              <w:jc w:val="center"/>
            </w:pPr>
            <w:r>
              <w:t>a10.19</w:t>
            </w:r>
          </w:p>
        </w:tc>
        <w:tc>
          <w:tcPr>
            <w:tcW w:w="0" w:type="auto"/>
          </w:tcPr>
          <w:p w14:paraId="5FA32C3A" w14:textId="77777777" w:rsidR="00AB78B3" w:rsidRDefault="00337FF0">
            <w:pPr>
              <w:pStyle w:val="Compact"/>
              <w:jc w:val="center"/>
            </w:pPr>
            <w:r>
              <w:t>22</w:t>
            </w:r>
          </w:p>
        </w:tc>
        <w:tc>
          <w:tcPr>
            <w:tcW w:w="0" w:type="auto"/>
          </w:tcPr>
          <w:p w14:paraId="11E488C9" w14:textId="77777777" w:rsidR="00AB78B3" w:rsidRDefault="00337FF0">
            <w:pPr>
              <w:pStyle w:val="Compact"/>
              <w:jc w:val="center"/>
            </w:pPr>
            <w:r>
              <w:t>0</w:t>
            </w:r>
          </w:p>
        </w:tc>
        <w:tc>
          <w:tcPr>
            <w:tcW w:w="0" w:type="auto"/>
          </w:tcPr>
          <w:p w14:paraId="07604716" w14:textId="77777777" w:rsidR="00AB78B3" w:rsidRDefault="00337FF0">
            <w:pPr>
              <w:pStyle w:val="Compact"/>
              <w:jc w:val="center"/>
            </w:pPr>
            <w:r>
              <w:t>1</w:t>
            </w:r>
          </w:p>
        </w:tc>
        <w:tc>
          <w:tcPr>
            <w:tcW w:w="0" w:type="auto"/>
          </w:tcPr>
          <w:p w14:paraId="1393D616" w14:textId="77777777" w:rsidR="00AB78B3" w:rsidRDefault="00337FF0">
            <w:pPr>
              <w:pStyle w:val="Compact"/>
              <w:jc w:val="center"/>
            </w:pPr>
            <w:r>
              <w:t>1</w:t>
            </w:r>
          </w:p>
        </w:tc>
        <w:tc>
          <w:tcPr>
            <w:tcW w:w="0" w:type="auto"/>
          </w:tcPr>
          <w:p w14:paraId="2988BB39" w14:textId="77777777" w:rsidR="00AB78B3" w:rsidRDefault="00337FF0">
            <w:pPr>
              <w:pStyle w:val="Compact"/>
              <w:jc w:val="center"/>
            </w:pPr>
            <w:r>
              <w:t>0</w:t>
            </w:r>
          </w:p>
        </w:tc>
        <w:tc>
          <w:tcPr>
            <w:tcW w:w="0" w:type="auto"/>
          </w:tcPr>
          <w:p w14:paraId="7D833A24" w14:textId="77777777" w:rsidR="00AB78B3" w:rsidRDefault="00337FF0">
            <w:pPr>
              <w:pStyle w:val="Compact"/>
              <w:jc w:val="center"/>
            </w:pPr>
            <w:r>
              <w:t>0</w:t>
            </w:r>
          </w:p>
        </w:tc>
        <w:tc>
          <w:tcPr>
            <w:tcW w:w="0" w:type="auto"/>
          </w:tcPr>
          <w:p w14:paraId="2E5A7F60" w14:textId="77777777" w:rsidR="00AB78B3" w:rsidRDefault="00337FF0">
            <w:pPr>
              <w:pStyle w:val="Compact"/>
              <w:jc w:val="center"/>
            </w:pPr>
            <w:r>
              <w:t>0</w:t>
            </w:r>
          </w:p>
        </w:tc>
        <w:tc>
          <w:tcPr>
            <w:tcW w:w="0" w:type="auto"/>
          </w:tcPr>
          <w:p w14:paraId="60D548EF" w14:textId="77777777" w:rsidR="00AB78B3" w:rsidRDefault="00337FF0">
            <w:pPr>
              <w:pStyle w:val="Compact"/>
              <w:jc w:val="center"/>
            </w:pPr>
            <w:r>
              <w:t>22</w:t>
            </w:r>
          </w:p>
        </w:tc>
        <w:tc>
          <w:tcPr>
            <w:tcW w:w="0" w:type="auto"/>
          </w:tcPr>
          <w:p w14:paraId="715BE877" w14:textId="77777777" w:rsidR="00AB78B3" w:rsidRDefault="00337FF0">
            <w:pPr>
              <w:pStyle w:val="Compact"/>
              <w:jc w:val="center"/>
            </w:pPr>
            <w:r>
              <w:t>22</w:t>
            </w:r>
          </w:p>
        </w:tc>
        <w:tc>
          <w:tcPr>
            <w:tcW w:w="0" w:type="auto"/>
          </w:tcPr>
          <w:p w14:paraId="6DF20FCB" w14:textId="77777777" w:rsidR="00AB78B3" w:rsidRDefault="00337FF0">
            <w:pPr>
              <w:pStyle w:val="Compact"/>
              <w:jc w:val="center"/>
            </w:pPr>
            <w:r>
              <w:t>22</w:t>
            </w:r>
          </w:p>
        </w:tc>
        <w:tc>
          <w:tcPr>
            <w:tcW w:w="0" w:type="auto"/>
          </w:tcPr>
          <w:p w14:paraId="7A54D49B" w14:textId="77777777" w:rsidR="00AB78B3" w:rsidRDefault="00337FF0">
            <w:pPr>
              <w:pStyle w:val="Compact"/>
              <w:jc w:val="center"/>
            </w:pPr>
            <w:r>
              <w:t>37.84</w:t>
            </w:r>
          </w:p>
        </w:tc>
        <w:tc>
          <w:tcPr>
            <w:tcW w:w="0" w:type="auto"/>
          </w:tcPr>
          <w:p w14:paraId="236D33E0" w14:textId="77777777" w:rsidR="00AB78B3" w:rsidRDefault="00337FF0">
            <w:pPr>
              <w:pStyle w:val="Compact"/>
              <w:jc w:val="center"/>
            </w:pPr>
            <w:r>
              <w:t>38.84</w:t>
            </w:r>
          </w:p>
        </w:tc>
        <w:tc>
          <w:tcPr>
            <w:tcW w:w="0" w:type="auto"/>
          </w:tcPr>
          <w:p w14:paraId="2F6BCBB4" w14:textId="77777777" w:rsidR="00AB78B3" w:rsidRDefault="00337FF0">
            <w:pPr>
              <w:pStyle w:val="Compact"/>
              <w:jc w:val="center"/>
            </w:pPr>
            <w:r>
              <w:t>38.84</w:t>
            </w:r>
          </w:p>
        </w:tc>
      </w:tr>
      <w:tr w:rsidR="00AB78B3" w14:paraId="629F3394" w14:textId="77777777">
        <w:tc>
          <w:tcPr>
            <w:tcW w:w="0" w:type="auto"/>
          </w:tcPr>
          <w:p w14:paraId="2410B942" w14:textId="77777777" w:rsidR="00AB78B3" w:rsidRDefault="00337FF0">
            <w:pPr>
              <w:pStyle w:val="Compact"/>
              <w:jc w:val="center"/>
            </w:pPr>
            <w:r>
              <w:t>AMAZONAS</w:t>
            </w:r>
          </w:p>
        </w:tc>
        <w:tc>
          <w:tcPr>
            <w:tcW w:w="0" w:type="auto"/>
          </w:tcPr>
          <w:p w14:paraId="309FE674" w14:textId="77777777" w:rsidR="00AB78B3" w:rsidRDefault="00337FF0">
            <w:pPr>
              <w:pStyle w:val="Compact"/>
              <w:jc w:val="center"/>
            </w:pPr>
            <w:r>
              <w:t>a20.29</w:t>
            </w:r>
          </w:p>
        </w:tc>
        <w:tc>
          <w:tcPr>
            <w:tcW w:w="0" w:type="auto"/>
          </w:tcPr>
          <w:p w14:paraId="0158C2F1" w14:textId="77777777" w:rsidR="00AB78B3" w:rsidRDefault="00337FF0">
            <w:pPr>
              <w:pStyle w:val="Compact"/>
              <w:jc w:val="center"/>
            </w:pPr>
            <w:r>
              <w:t>36</w:t>
            </w:r>
          </w:p>
        </w:tc>
        <w:tc>
          <w:tcPr>
            <w:tcW w:w="0" w:type="auto"/>
          </w:tcPr>
          <w:p w14:paraId="453B4003" w14:textId="77777777" w:rsidR="00AB78B3" w:rsidRDefault="00337FF0">
            <w:pPr>
              <w:pStyle w:val="Compact"/>
              <w:jc w:val="center"/>
            </w:pPr>
            <w:r>
              <w:t>5</w:t>
            </w:r>
          </w:p>
        </w:tc>
        <w:tc>
          <w:tcPr>
            <w:tcW w:w="0" w:type="auto"/>
          </w:tcPr>
          <w:p w14:paraId="0D13903B" w14:textId="77777777" w:rsidR="00AB78B3" w:rsidRDefault="00337FF0">
            <w:pPr>
              <w:pStyle w:val="Compact"/>
              <w:jc w:val="center"/>
            </w:pPr>
            <w:r>
              <w:t>5</w:t>
            </w:r>
          </w:p>
        </w:tc>
        <w:tc>
          <w:tcPr>
            <w:tcW w:w="0" w:type="auto"/>
          </w:tcPr>
          <w:p w14:paraId="4290DDE8" w14:textId="77777777" w:rsidR="00AB78B3" w:rsidRDefault="00337FF0">
            <w:pPr>
              <w:pStyle w:val="Compact"/>
              <w:jc w:val="center"/>
            </w:pPr>
            <w:r>
              <w:t>5</w:t>
            </w:r>
          </w:p>
        </w:tc>
        <w:tc>
          <w:tcPr>
            <w:tcW w:w="0" w:type="auto"/>
          </w:tcPr>
          <w:p w14:paraId="4A9DE925" w14:textId="77777777" w:rsidR="00AB78B3" w:rsidRDefault="00337FF0">
            <w:pPr>
              <w:pStyle w:val="Compact"/>
              <w:jc w:val="center"/>
            </w:pPr>
            <w:r>
              <w:t>0</w:t>
            </w:r>
          </w:p>
        </w:tc>
        <w:tc>
          <w:tcPr>
            <w:tcW w:w="0" w:type="auto"/>
          </w:tcPr>
          <w:p w14:paraId="2705FE72" w14:textId="77777777" w:rsidR="00AB78B3" w:rsidRDefault="00337FF0">
            <w:pPr>
              <w:pStyle w:val="Compact"/>
              <w:jc w:val="center"/>
            </w:pPr>
            <w:r>
              <w:t>0</w:t>
            </w:r>
          </w:p>
        </w:tc>
        <w:tc>
          <w:tcPr>
            <w:tcW w:w="0" w:type="auto"/>
          </w:tcPr>
          <w:p w14:paraId="2BFF1243" w14:textId="77777777" w:rsidR="00AB78B3" w:rsidRDefault="00337FF0">
            <w:pPr>
              <w:pStyle w:val="Compact"/>
              <w:jc w:val="center"/>
            </w:pPr>
            <w:r>
              <w:t>0</w:t>
            </w:r>
          </w:p>
        </w:tc>
        <w:tc>
          <w:tcPr>
            <w:tcW w:w="0" w:type="auto"/>
          </w:tcPr>
          <w:p w14:paraId="736C6CAD" w14:textId="77777777" w:rsidR="00AB78B3" w:rsidRDefault="00337FF0">
            <w:pPr>
              <w:pStyle w:val="Compact"/>
              <w:jc w:val="center"/>
            </w:pPr>
            <w:r>
              <w:t>36</w:t>
            </w:r>
          </w:p>
        </w:tc>
        <w:tc>
          <w:tcPr>
            <w:tcW w:w="0" w:type="auto"/>
          </w:tcPr>
          <w:p w14:paraId="21922EF9" w14:textId="77777777" w:rsidR="00AB78B3" w:rsidRDefault="00337FF0">
            <w:pPr>
              <w:pStyle w:val="Compact"/>
              <w:jc w:val="center"/>
            </w:pPr>
            <w:r>
              <w:t>36</w:t>
            </w:r>
          </w:p>
        </w:tc>
        <w:tc>
          <w:tcPr>
            <w:tcW w:w="0" w:type="auto"/>
          </w:tcPr>
          <w:p w14:paraId="0020BF55" w14:textId="77777777" w:rsidR="00AB78B3" w:rsidRDefault="00337FF0">
            <w:pPr>
              <w:pStyle w:val="Compact"/>
              <w:jc w:val="center"/>
            </w:pPr>
            <w:r>
              <w:t>36</w:t>
            </w:r>
          </w:p>
        </w:tc>
        <w:tc>
          <w:tcPr>
            <w:tcW w:w="0" w:type="auto"/>
          </w:tcPr>
          <w:p w14:paraId="0358CE30" w14:textId="77777777" w:rsidR="00AB78B3" w:rsidRDefault="00337FF0">
            <w:pPr>
              <w:pStyle w:val="Compact"/>
              <w:jc w:val="center"/>
            </w:pPr>
            <w:r>
              <w:t>66.92</w:t>
            </w:r>
          </w:p>
        </w:tc>
        <w:tc>
          <w:tcPr>
            <w:tcW w:w="0" w:type="auto"/>
          </w:tcPr>
          <w:p w14:paraId="00EAC4A9" w14:textId="77777777" w:rsidR="00AB78B3" w:rsidRDefault="00337FF0">
            <w:pPr>
              <w:pStyle w:val="Compact"/>
              <w:jc w:val="center"/>
            </w:pPr>
            <w:r>
              <w:t>66.92</w:t>
            </w:r>
          </w:p>
        </w:tc>
        <w:tc>
          <w:tcPr>
            <w:tcW w:w="0" w:type="auto"/>
          </w:tcPr>
          <w:p w14:paraId="4987323D" w14:textId="77777777" w:rsidR="00AB78B3" w:rsidRDefault="00337FF0">
            <w:pPr>
              <w:pStyle w:val="Compact"/>
              <w:jc w:val="center"/>
            </w:pPr>
            <w:r>
              <w:t>66.92</w:t>
            </w:r>
          </w:p>
        </w:tc>
      </w:tr>
      <w:tr w:rsidR="00AB78B3" w14:paraId="4C331E80" w14:textId="77777777">
        <w:tc>
          <w:tcPr>
            <w:tcW w:w="0" w:type="auto"/>
          </w:tcPr>
          <w:p w14:paraId="108AAF34" w14:textId="77777777" w:rsidR="00AB78B3" w:rsidRDefault="00337FF0">
            <w:pPr>
              <w:pStyle w:val="Compact"/>
              <w:jc w:val="center"/>
            </w:pPr>
            <w:r>
              <w:t>AMAZONAS</w:t>
            </w:r>
          </w:p>
        </w:tc>
        <w:tc>
          <w:tcPr>
            <w:tcW w:w="0" w:type="auto"/>
          </w:tcPr>
          <w:p w14:paraId="337009BA" w14:textId="77777777" w:rsidR="00AB78B3" w:rsidRDefault="00337FF0">
            <w:pPr>
              <w:pStyle w:val="Compact"/>
              <w:jc w:val="center"/>
            </w:pPr>
            <w:r>
              <w:t>a30.39</w:t>
            </w:r>
          </w:p>
        </w:tc>
        <w:tc>
          <w:tcPr>
            <w:tcW w:w="0" w:type="auto"/>
          </w:tcPr>
          <w:p w14:paraId="6C31E202" w14:textId="77777777" w:rsidR="00AB78B3" w:rsidRDefault="00337FF0">
            <w:pPr>
              <w:pStyle w:val="Compact"/>
              <w:jc w:val="center"/>
            </w:pPr>
            <w:r>
              <w:t>60</w:t>
            </w:r>
          </w:p>
        </w:tc>
        <w:tc>
          <w:tcPr>
            <w:tcW w:w="0" w:type="auto"/>
          </w:tcPr>
          <w:p w14:paraId="50B864D5" w14:textId="77777777" w:rsidR="00AB78B3" w:rsidRDefault="00337FF0">
            <w:pPr>
              <w:pStyle w:val="Compact"/>
              <w:jc w:val="center"/>
            </w:pPr>
            <w:r>
              <w:t>11</w:t>
            </w:r>
          </w:p>
        </w:tc>
        <w:tc>
          <w:tcPr>
            <w:tcW w:w="0" w:type="auto"/>
          </w:tcPr>
          <w:p w14:paraId="4D010DD4" w14:textId="77777777" w:rsidR="00AB78B3" w:rsidRDefault="00337FF0">
            <w:pPr>
              <w:pStyle w:val="Compact"/>
              <w:jc w:val="center"/>
            </w:pPr>
            <w:r>
              <w:t>11</w:t>
            </w:r>
          </w:p>
        </w:tc>
        <w:tc>
          <w:tcPr>
            <w:tcW w:w="0" w:type="auto"/>
          </w:tcPr>
          <w:p w14:paraId="3C7C5EAC" w14:textId="77777777" w:rsidR="00AB78B3" w:rsidRDefault="00337FF0">
            <w:pPr>
              <w:pStyle w:val="Compact"/>
              <w:jc w:val="center"/>
            </w:pPr>
            <w:r>
              <w:t>11</w:t>
            </w:r>
          </w:p>
        </w:tc>
        <w:tc>
          <w:tcPr>
            <w:tcW w:w="0" w:type="auto"/>
          </w:tcPr>
          <w:p w14:paraId="0A48D277" w14:textId="77777777" w:rsidR="00AB78B3" w:rsidRDefault="00337FF0">
            <w:pPr>
              <w:pStyle w:val="Compact"/>
              <w:jc w:val="center"/>
            </w:pPr>
            <w:r>
              <w:t>0</w:t>
            </w:r>
          </w:p>
        </w:tc>
        <w:tc>
          <w:tcPr>
            <w:tcW w:w="0" w:type="auto"/>
          </w:tcPr>
          <w:p w14:paraId="26BEDAE0" w14:textId="77777777" w:rsidR="00AB78B3" w:rsidRDefault="00337FF0">
            <w:pPr>
              <w:pStyle w:val="Compact"/>
              <w:jc w:val="center"/>
            </w:pPr>
            <w:r>
              <w:t>0</w:t>
            </w:r>
          </w:p>
        </w:tc>
        <w:tc>
          <w:tcPr>
            <w:tcW w:w="0" w:type="auto"/>
          </w:tcPr>
          <w:p w14:paraId="02DF8D55" w14:textId="77777777" w:rsidR="00AB78B3" w:rsidRDefault="00337FF0">
            <w:pPr>
              <w:pStyle w:val="Compact"/>
              <w:jc w:val="center"/>
            </w:pPr>
            <w:r>
              <w:t>0</w:t>
            </w:r>
          </w:p>
        </w:tc>
        <w:tc>
          <w:tcPr>
            <w:tcW w:w="0" w:type="auto"/>
          </w:tcPr>
          <w:p w14:paraId="553DB412" w14:textId="77777777" w:rsidR="00AB78B3" w:rsidRDefault="00337FF0">
            <w:pPr>
              <w:pStyle w:val="Compact"/>
              <w:jc w:val="center"/>
            </w:pPr>
            <w:r>
              <w:t>60</w:t>
            </w:r>
          </w:p>
        </w:tc>
        <w:tc>
          <w:tcPr>
            <w:tcW w:w="0" w:type="auto"/>
          </w:tcPr>
          <w:p w14:paraId="3B31E73D" w14:textId="77777777" w:rsidR="00AB78B3" w:rsidRDefault="00337FF0">
            <w:pPr>
              <w:pStyle w:val="Compact"/>
              <w:jc w:val="center"/>
            </w:pPr>
            <w:r>
              <w:t>60</w:t>
            </w:r>
          </w:p>
        </w:tc>
        <w:tc>
          <w:tcPr>
            <w:tcW w:w="0" w:type="auto"/>
          </w:tcPr>
          <w:p w14:paraId="0480F1B2" w14:textId="77777777" w:rsidR="00AB78B3" w:rsidRDefault="00337FF0">
            <w:pPr>
              <w:pStyle w:val="Compact"/>
              <w:jc w:val="center"/>
            </w:pPr>
            <w:r>
              <w:t>60</w:t>
            </w:r>
          </w:p>
        </w:tc>
        <w:tc>
          <w:tcPr>
            <w:tcW w:w="0" w:type="auto"/>
          </w:tcPr>
          <w:p w14:paraId="61C4E7AB" w14:textId="77777777" w:rsidR="00AB78B3" w:rsidRDefault="00337FF0">
            <w:pPr>
              <w:pStyle w:val="Compact"/>
              <w:jc w:val="center"/>
            </w:pPr>
            <w:r>
              <w:t>114.2</w:t>
            </w:r>
          </w:p>
        </w:tc>
        <w:tc>
          <w:tcPr>
            <w:tcW w:w="0" w:type="auto"/>
          </w:tcPr>
          <w:p w14:paraId="59F87931" w14:textId="77777777" w:rsidR="00AB78B3" w:rsidRDefault="00337FF0">
            <w:pPr>
              <w:pStyle w:val="Compact"/>
              <w:jc w:val="center"/>
            </w:pPr>
            <w:r>
              <w:t>114.2</w:t>
            </w:r>
          </w:p>
        </w:tc>
        <w:tc>
          <w:tcPr>
            <w:tcW w:w="0" w:type="auto"/>
          </w:tcPr>
          <w:p w14:paraId="2C4E201F" w14:textId="77777777" w:rsidR="00AB78B3" w:rsidRDefault="00337FF0">
            <w:pPr>
              <w:pStyle w:val="Compact"/>
              <w:jc w:val="center"/>
            </w:pPr>
            <w:r>
              <w:t>114.2</w:t>
            </w:r>
          </w:p>
        </w:tc>
      </w:tr>
      <w:tr w:rsidR="00AB78B3" w14:paraId="29676889" w14:textId="77777777">
        <w:tc>
          <w:tcPr>
            <w:tcW w:w="0" w:type="auto"/>
          </w:tcPr>
          <w:p w14:paraId="6025FB26" w14:textId="77777777" w:rsidR="00AB78B3" w:rsidRDefault="00337FF0">
            <w:pPr>
              <w:pStyle w:val="Compact"/>
              <w:jc w:val="center"/>
            </w:pPr>
            <w:r>
              <w:t>AMAZONAS</w:t>
            </w:r>
          </w:p>
        </w:tc>
        <w:tc>
          <w:tcPr>
            <w:tcW w:w="0" w:type="auto"/>
          </w:tcPr>
          <w:p w14:paraId="2C20DB2A" w14:textId="77777777" w:rsidR="00AB78B3" w:rsidRDefault="00337FF0">
            <w:pPr>
              <w:pStyle w:val="Compact"/>
              <w:jc w:val="center"/>
            </w:pPr>
            <w:r>
              <w:t>a40.49</w:t>
            </w:r>
          </w:p>
        </w:tc>
        <w:tc>
          <w:tcPr>
            <w:tcW w:w="0" w:type="auto"/>
          </w:tcPr>
          <w:p w14:paraId="0384A57D" w14:textId="77777777" w:rsidR="00AB78B3" w:rsidRDefault="00337FF0">
            <w:pPr>
              <w:pStyle w:val="Compact"/>
              <w:jc w:val="center"/>
            </w:pPr>
            <w:r>
              <w:t>83</w:t>
            </w:r>
          </w:p>
        </w:tc>
        <w:tc>
          <w:tcPr>
            <w:tcW w:w="0" w:type="auto"/>
          </w:tcPr>
          <w:p w14:paraId="12CD6DFA" w14:textId="77777777" w:rsidR="00AB78B3" w:rsidRDefault="00337FF0">
            <w:pPr>
              <w:pStyle w:val="Compact"/>
              <w:jc w:val="center"/>
            </w:pPr>
            <w:r>
              <w:t>15</w:t>
            </w:r>
          </w:p>
        </w:tc>
        <w:tc>
          <w:tcPr>
            <w:tcW w:w="0" w:type="auto"/>
          </w:tcPr>
          <w:p w14:paraId="6E00C0D2" w14:textId="77777777" w:rsidR="00AB78B3" w:rsidRDefault="00337FF0">
            <w:pPr>
              <w:pStyle w:val="Compact"/>
              <w:jc w:val="center"/>
            </w:pPr>
            <w:r>
              <w:t>15</w:t>
            </w:r>
          </w:p>
        </w:tc>
        <w:tc>
          <w:tcPr>
            <w:tcW w:w="0" w:type="auto"/>
          </w:tcPr>
          <w:p w14:paraId="2DF2308D" w14:textId="77777777" w:rsidR="00AB78B3" w:rsidRDefault="00337FF0">
            <w:pPr>
              <w:pStyle w:val="Compact"/>
              <w:jc w:val="center"/>
            </w:pPr>
            <w:r>
              <w:t>15</w:t>
            </w:r>
          </w:p>
        </w:tc>
        <w:tc>
          <w:tcPr>
            <w:tcW w:w="0" w:type="auto"/>
          </w:tcPr>
          <w:p w14:paraId="3F3D593B" w14:textId="77777777" w:rsidR="00AB78B3" w:rsidRDefault="00337FF0">
            <w:pPr>
              <w:pStyle w:val="Compact"/>
              <w:jc w:val="center"/>
            </w:pPr>
            <w:r>
              <w:t>0</w:t>
            </w:r>
          </w:p>
        </w:tc>
        <w:tc>
          <w:tcPr>
            <w:tcW w:w="0" w:type="auto"/>
          </w:tcPr>
          <w:p w14:paraId="2F94F544" w14:textId="77777777" w:rsidR="00AB78B3" w:rsidRDefault="00337FF0">
            <w:pPr>
              <w:pStyle w:val="Compact"/>
              <w:jc w:val="center"/>
            </w:pPr>
            <w:r>
              <w:t>0</w:t>
            </w:r>
          </w:p>
        </w:tc>
        <w:tc>
          <w:tcPr>
            <w:tcW w:w="0" w:type="auto"/>
          </w:tcPr>
          <w:p w14:paraId="0091FA76" w14:textId="77777777" w:rsidR="00AB78B3" w:rsidRDefault="00337FF0">
            <w:pPr>
              <w:pStyle w:val="Compact"/>
              <w:jc w:val="center"/>
            </w:pPr>
            <w:r>
              <w:t>0</w:t>
            </w:r>
          </w:p>
        </w:tc>
        <w:tc>
          <w:tcPr>
            <w:tcW w:w="0" w:type="auto"/>
          </w:tcPr>
          <w:p w14:paraId="7B4242A7" w14:textId="77777777" w:rsidR="00AB78B3" w:rsidRDefault="00337FF0">
            <w:pPr>
              <w:pStyle w:val="Compact"/>
              <w:jc w:val="center"/>
            </w:pPr>
            <w:r>
              <w:t>83</w:t>
            </w:r>
          </w:p>
        </w:tc>
        <w:tc>
          <w:tcPr>
            <w:tcW w:w="0" w:type="auto"/>
          </w:tcPr>
          <w:p w14:paraId="3803ECF1" w14:textId="77777777" w:rsidR="00AB78B3" w:rsidRDefault="00337FF0">
            <w:pPr>
              <w:pStyle w:val="Compact"/>
              <w:jc w:val="center"/>
            </w:pPr>
            <w:r>
              <w:t>83</w:t>
            </w:r>
          </w:p>
        </w:tc>
        <w:tc>
          <w:tcPr>
            <w:tcW w:w="0" w:type="auto"/>
          </w:tcPr>
          <w:p w14:paraId="09A5AAB4" w14:textId="77777777" w:rsidR="00AB78B3" w:rsidRDefault="00337FF0">
            <w:pPr>
              <w:pStyle w:val="Compact"/>
              <w:jc w:val="center"/>
            </w:pPr>
            <w:r>
              <w:t>83</w:t>
            </w:r>
          </w:p>
        </w:tc>
        <w:tc>
          <w:tcPr>
            <w:tcW w:w="0" w:type="auto"/>
          </w:tcPr>
          <w:p w14:paraId="33926401" w14:textId="77777777" w:rsidR="00AB78B3" w:rsidRDefault="00337FF0">
            <w:pPr>
              <w:pStyle w:val="Compact"/>
              <w:jc w:val="center"/>
            </w:pPr>
            <w:r>
              <w:t>157.8</w:t>
            </w:r>
          </w:p>
        </w:tc>
        <w:tc>
          <w:tcPr>
            <w:tcW w:w="0" w:type="auto"/>
          </w:tcPr>
          <w:p w14:paraId="12133F13" w14:textId="77777777" w:rsidR="00AB78B3" w:rsidRDefault="00337FF0">
            <w:pPr>
              <w:pStyle w:val="Compact"/>
              <w:jc w:val="center"/>
            </w:pPr>
            <w:r>
              <w:t>157.8</w:t>
            </w:r>
          </w:p>
        </w:tc>
        <w:tc>
          <w:tcPr>
            <w:tcW w:w="0" w:type="auto"/>
          </w:tcPr>
          <w:p w14:paraId="07678509" w14:textId="77777777" w:rsidR="00AB78B3" w:rsidRDefault="00337FF0">
            <w:pPr>
              <w:pStyle w:val="Compact"/>
              <w:jc w:val="center"/>
            </w:pPr>
            <w:r>
              <w:t>157.8</w:t>
            </w:r>
          </w:p>
        </w:tc>
      </w:tr>
      <w:tr w:rsidR="00AB78B3" w14:paraId="64323EDB" w14:textId="77777777">
        <w:tc>
          <w:tcPr>
            <w:tcW w:w="0" w:type="auto"/>
          </w:tcPr>
          <w:p w14:paraId="7F22276F" w14:textId="77777777" w:rsidR="00AB78B3" w:rsidRDefault="00337FF0">
            <w:pPr>
              <w:pStyle w:val="Compact"/>
              <w:jc w:val="center"/>
            </w:pPr>
            <w:r>
              <w:t>AMAZONAS</w:t>
            </w:r>
          </w:p>
        </w:tc>
        <w:tc>
          <w:tcPr>
            <w:tcW w:w="0" w:type="auto"/>
          </w:tcPr>
          <w:p w14:paraId="5C4FBB18" w14:textId="77777777" w:rsidR="00AB78B3" w:rsidRDefault="00337FF0">
            <w:pPr>
              <w:pStyle w:val="Compact"/>
              <w:jc w:val="center"/>
            </w:pPr>
            <w:r>
              <w:t>a50.59</w:t>
            </w:r>
          </w:p>
        </w:tc>
        <w:tc>
          <w:tcPr>
            <w:tcW w:w="0" w:type="auto"/>
          </w:tcPr>
          <w:p w14:paraId="79C9659A" w14:textId="77777777" w:rsidR="00AB78B3" w:rsidRDefault="00337FF0">
            <w:pPr>
              <w:pStyle w:val="Compact"/>
              <w:jc w:val="center"/>
            </w:pPr>
            <w:r>
              <w:t>123</w:t>
            </w:r>
          </w:p>
        </w:tc>
        <w:tc>
          <w:tcPr>
            <w:tcW w:w="0" w:type="auto"/>
          </w:tcPr>
          <w:p w14:paraId="3E4BB5A3" w14:textId="77777777" w:rsidR="00AB78B3" w:rsidRDefault="00337FF0">
            <w:pPr>
              <w:pStyle w:val="Compact"/>
              <w:jc w:val="center"/>
            </w:pPr>
            <w:r>
              <w:t>41</w:t>
            </w:r>
          </w:p>
        </w:tc>
        <w:tc>
          <w:tcPr>
            <w:tcW w:w="0" w:type="auto"/>
          </w:tcPr>
          <w:p w14:paraId="79840F3E" w14:textId="77777777" w:rsidR="00AB78B3" w:rsidRDefault="00337FF0">
            <w:pPr>
              <w:pStyle w:val="Compact"/>
              <w:jc w:val="center"/>
            </w:pPr>
            <w:r>
              <w:t>41</w:t>
            </w:r>
          </w:p>
        </w:tc>
        <w:tc>
          <w:tcPr>
            <w:tcW w:w="0" w:type="auto"/>
          </w:tcPr>
          <w:p w14:paraId="5A49C657" w14:textId="77777777" w:rsidR="00AB78B3" w:rsidRDefault="00337FF0">
            <w:pPr>
              <w:pStyle w:val="Compact"/>
              <w:jc w:val="center"/>
            </w:pPr>
            <w:r>
              <w:t>41</w:t>
            </w:r>
          </w:p>
        </w:tc>
        <w:tc>
          <w:tcPr>
            <w:tcW w:w="0" w:type="auto"/>
          </w:tcPr>
          <w:p w14:paraId="5B4AEB85" w14:textId="77777777" w:rsidR="00AB78B3" w:rsidRDefault="00337FF0">
            <w:pPr>
              <w:pStyle w:val="Compact"/>
              <w:jc w:val="center"/>
            </w:pPr>
            <w:r>
              <w:t>0</w:t>
            </w:r>
          </w:p>
        </w:tc>
        <w:tc>
          <w:tcPr>
            <w:tcW w:w="0" w:type="auto"/>
          </w:tcPr>
          <w:p w14:paraId="643A2714" w14:textId="77777777" w:rsidR="00AB78B3" w:rsidRDefault="00337FF0">
            <w:pPr>
              <w:pStyle w:val="Compact"/>
              <w:jc w:val="center"/>
            </w:pPr>
            <w:r>
              <w:t>0</w:t>
            </w:r>
          </w:p>
        </w:tc>
        <w:tc>
          <w:tcPr>
            <w:tcW w:w="0" w:type="auto"/>
          </w:tcPr>
          <w:p w14:paraId="25FA1B56" w14:textId="77777777" w:rsidR="00AB78B3" w:rsidRDefault="00337FF0">
            <w:pPr>
              <w:pStyle w:val="Compact"/>
              <w:jc w:val="center"/>
            </w:pPr>
            <w:r>
              <w:t>0</w:t>
            </w:r>
          </w:p>
        </w:tc>
        <w:tc>
          <w:tcPr>
            <w:tcW w:w="0" w:type="auto"/>
          </w:tcPr>
          <w:p w14:paraId="06F76965" w14:textId="77777777" w:rsidR="00AB78B3" w:rsidRDefault="00337FF0">
            <w:pPr>
              <w:pStyle w:val="Compact"/>
              <w:jc w:val="center"/>
            </w:pPr>
            <w:r>
              <w:t>123</w:t>
            </w:r>
          </w:p>
        </w:tc>
        <w:tc>
          <w:tcPr>
            <w:tcW w:w="0" w:type="auto"/>
          </w:tcPr>
          <w:p w14:paraId="5C92EF2D" w14:textId="77777777" w:rsidR="00AB78B3" w:rsidRDefault="00337FF0">
            <w:pPr>
              <w:pStyle w:val="Compact"/>
              <w:jc w:val="center"/>
            </w:pPr>
            <w:r>
              <w:t>123</w:t>
            </w:r>
          </w:p>
        </w:tc>
        <w:tc>
          <w:tcPr>
            <w:tcW w:w="0" w:type="auto"/>
          </w:tcPr>
          <w:p w14:paraId="0BEE86FD" w14:textId="77777777" w:rsidR="00AB78B3" w:rsidRDefault="00337FF0">
            <w:pPr>
              <w:pStyle w:val="Compact"/>
              <w:jc w:val="center"/>
            </w:pPr>
            <w:r>
              <w:t>123</w:t>
            </w:r>
          </w:p>
        </w:tc>
        <w:tc>
          <w:tcPr>
            <w:tcW w:w="0" w:type="auto"/>
          </w:tcPr>
          <w:p w14:paraId="58BD5221" w14:textId="77777777" w:rsidR="00AB78B3" w:rsidRDefault="00337FF0">
            <w:pPr>
              <w:pStyle w:val="Compact"/>
              <w:jc w:val="center"/>
            </w:pPr>
            <w:r>
              <w:t>252.6</w:t>
            </w:r>
          </w:p>
        </w:tc>
        <w:tc>
          <w:tcPr>
            <w:tcW w:w="0" w:type="auto"/>
          </w:tcPr>
          <w:p w14:paraId="72049AFF" w14:textId="77777777" w:rsidR="00AB78B3" w:rsidRDefault="00337FF0">
            <w:pPr>
              <w:pStyle w:val="Compact"/>
              <w:jc w:val="center"/>
            </w:pPr>
            <w:r>
              <w:t>252.6</w:t>
            </w:r>
          </w:p>
        </w:tc>
        <w:tc>
          <w:tcPr>
            <w:tcW w:w="0" w:type="auto"/>
          </w:tcPr>
          <w:p w14:paraId="35BB0EC4" w14:textId="77777777" w:rsidR="00AB78B3" w:rsidRDefault="00337FF0">
            <w:pPr>
              <w:pStyle w:val="Compact"/>
              <w:jc w:val="center"/>
            </w:pPr>
            <w:r>
              <w:t>252.6</w:t>
            </w:r>
          </w:p>
        </w:tc>
      </w:tr>
      <w:tr w:rsidR="00AB78B3" w14:paraId="727CC061" w14:textId="77777777">
        <w:tc>
          <w:tcPr>
            <w:tcW w:w="0" w:type="auto"/>
          </w:tcPr>
          <w:p w14:paraId="76A24699" w14:textId="77777777" w:rsidR="00AB78B3" w:rsidRDefault="00337FF0">
            <w:pPr>
              <w:pStyle w:val="Compact"/>
              <w:jc w:val="center"/>
            </w:pPr>
            <w:r>
              <w:t>AMAZONAS</w:t>
            </w:r>
          </w:p>
        </w:tc>
        <w:tc>
          <w:tcPr>
            <w:tcW w:w="0" w:type="auto"/>
          </w:tcPr>
          <w:p w14:paraId="4A7B6321" w14:textId="77777777" w:rsidR="00AB78B3" w:rsidRDefault="00337FF0">
            <w:pPr>
              <w:pStyle w:val="Compact"/>
              <w:jc w:val="center"/>
            </w:pPr>
            <w:r>
              <w:t>a60.69</w:t>
            </w:r>
          </w:p>
        </w:tc>
        <w:tc>
          <w:tcPr>
            <w:tcW w:w="0" w:type="auto"/>
          </w:tcPr>
          <w:p w14:paraId="7A96B317" w14:textId="77777777" w:rsidR="00AB78B3" w:rsidRDefault="00337FF0">
            <w:pPr>
              <w:pStyle w:val="Compact"/>
              <w:jc w:val="center"/>
            </w:pPr>
            <w:r>
              <w:t>199</w:t>
            </w:r>
          </w:p>
        </w:tc>
        <w:tc>
          <w:tcPr>
            <w:tcW w:w="0" w:type="auto"/>
          </w:tcPr>
          <w:p w14:paraId="02616BDA" w14:textId="77777777" w:rsidR="00AB78B3" w:rsidRDefault="00337FF0">
            <w:pPr>
              <w:pStyle w:val="Compact"/>
              <w:jc w:val="center"/>
            </w:pPr>
            <w:r>
              <w:t>123.1</w:t>
            </w:r>
          </w:p>
        </w:tc>
        <w:tc>
          <w:tcPr>
            <w:tcW w:w="0" w:type="auto"/>
          </w:tcPr>
          <w:p w14:paraId="6E732C49" w14:textId="77777777" w:rsidR="00AB78B3" w:rsidRDefault="00337FF0">
            <w:pPr>
              <w:pStyle w:val="Compact"/>
              <w:jc w:val="center"/>
            </w:pPr>
            <w:r>
              <w:t>60</w:t>
            </w:r>
          </w:p>
        </w:tc>
        <w:tc>
          <w:tcPr>
            <w:tcW w:w="0" w:type="auto"/>
          </w:tcPr>
          <w:p w14:paraId="5376DF29" w14:textId="77777777" w:rsidR="00AB78B3" w:rsidRDefault="00337FF0">
            <w:pPr>
              <w:pStyle w:val="Compact"/>
              <w:jc w:val="center"/>
            </w:pPr>
            <w:r>
              <w:t>196</w:t>
            </w:r>
          </w:p>
        </w:tc>
        <w:tc>
          <w:tcPr>
            <w:tcW w:w="0" w:type="auto"/>
          </w:tcPr>
          <w:p w14:paraId="125C155E" w14:textId="77777777" w:rsidR="00AB78B3" w:rsidRDefault="00337FF0">
            <w:pPr>
              <w:pStyle w:val="Compact"/>
              <w:jc w:val="center"/>
            </w:pPr>
            <w:r>
              <w:t>71.59</w:t>
            </w:r>
          </w:p>
        </w:tc>
        <w:tc>
          <w:tcPr>
            <w:tcW w:w="0" w:type="auto"/>
          </w:tcPr>
          <w:p w14:paraId="71AC7915" w14:textId="77777777" w:rsidR="00AB78B3" w:rsidRDefault="00337FF0">
            <w:pPr>
              <w:pStyle w:val="Compact"/>
              <w:jc w:val="center"/>
            </w:pPr>
            <w:r>
              <w:t>0.01299</w:t>
            </w:r>
          </w:p>
        </w:tc>
        <w:tc>
          <w:tcPr>
            <w:tcW w:w="0" w:type="auto"/>
          </w:tcPr>
          <w:p w14:paraId="00AE14D7" w14:textId="77777777" w:rsidR="00AB78B3" w:rsidRDefault="00337FF0">
            <w:pPr>
              <w:pStyle w:val="Compact"/>
              <w:jc w:val="center"/>
            </w:pPr>
            <w:r>
              <w:t>113.4</w:t>
            </w:r>
          </w:p>
        </w:tc>
        <w:tc>
          <w:tcPr>
            <w:tcW w:w="0" w:type="auto"/>
          </w:tcPr>
          <w:p w14:paraId="31623979" w14:textId="77777777" w:rsidR="00AB78B3" w:rsidRDefault="00337FF0">
            <w:pPr>
              <w:pStyle w:val="Compact"/>
              <w:jc w:val="center"/>
            </w:pPr>
            <w:r>
              <w:t>127.4</w:t>
            </w:r>
          </w:p>
        </w:tc>
        <w:tc>
          <w:tcPr>
            <w:tcW w:w="0" w:type="auto"/>
          </w:tcPr>
          <w:p w14:paraId="2043A7BC" w14:textId="77777777" w:rsidR="00AB78B3" w:rsidRDefault="00337FF0">
            <w:pPr>
              <w:pStyle w:val="Compact"/>
              <w:jc w:val="center"/>
            </w:pPr>
            <w:r>
              <w:t>85.62</w:t>
            </w:r>
          </w:p>
        </w:tc>
        <w:tc>
          <w:tcPr>
            <w:tcW w:w="0" w:type="auto"/>
          </w:tcPr>
          <w:p w14:paraId="5E868EEE" w14:textId="77777777" w:rsidR="00AB78B3" w:rsidRDefault="00337FF0">
            <w:pPr>
              <w:pStyle w:val="Compact"/>
              <w:jc w:val="center"/>
            </w:pPr>
            <w:r>
              <w:t>199</w:t>
            </w:r>
          </w:p>
        </w:tc>
        <w:tc>
          <w:tcPr>
            <w:tcW w:w="0" w:type="auto"/>
          </w:tcPr>
          <w:p w14:paraId="6B26286C" w14:textId="77777777" w:rsidR="00AB78B3" w:rsidRDefault="00337FF0">
            <w:pPr>
              <w:pStyle w:val="Compact"/>
              <w:jc w:val="center"/>
            </w:pPr>
            <w:r>
              <w:t>342.3</w:t>
            </w:r>
          </w:p>
        </w:tc>
        <w:tc>
          <w:tcPr>
            <w:tcW w:w="0" w:type="auto"/>
          </w:tcPr>
          <w:p w14:paraId="31E9A53B" w14:textId="77777777" w:rsidR="00AB78B3" w:rsidRDefault="00337FF0">
            <w:pPr>
              <w:pStyle w:val="Compact"/>
              <w:jc w:val="center"/>
            </w:pPr>
            <w:r>
              <w:t>207.3</w:t>
            </w:r>
          </w:p>
        </w:tc>
        <w:tc>
          <w:tcPr>
            <w:tcW w:w="0" w:type="auto"/>
          </w:tcPr>
          <w:p w14:paraId="6B7494C8" w14:textId="77777777" w:rsidR="00AB78B3" w:rsidRDefault="00337FF0">
            <w:pPr>
              <w:pStyle w:val="Compact"/>
              <w:jc w:val="center"/>
            </w:pPr>
            <w:r>
              <w:t>538.3</w:t>
            </w:r>
          </w:p>
        </w:tc>
      </w:tr>
      <w:tr w:rsidR="00AB78B3" w14:paraId="32E8E0E1" w14:textId="77777777">
        <w:tc>
          <w:tcPr>
            <w:tcW w:w="0" w:type="auto"/>
          </w:tcPr>
          <w:p w14:paraId="36ED2FAB" w14:textId="77777777" w:rsidR="00AB78B3" w:rsidRDefault="00337FF0">
            <w:pPr>
              <w:pStyle w:val="Compact"/>
              <w:jc w:val="center"/>
            </w:pPr>
            <w:r>
              <w:t>AMAZONAS</w:t>
            </w:r>
          </w:p>
        </w:tc>
        <w:tc>
          <w:tcPr>
            <w:tcW w:w="0" w:type="auto"/>
          </w:tcPr>
          <w:p w14:paraId="444A7249" w14:textId="77777777" w:rsidR="00AB78B3" w:rsidRDefault="00337FF0">
            <w:pPr>
              <w:pStyle w:val="Compact"/>
              <w:jc w:val="center"/>
            </w:pPr>
            <w:r>
              <w:t>a70.79</w:t>
            </w:r>
          </w:p>
        </w:tc>
        <w:tc>
          <w:tcPr>
            <w:tcW w:w="0" w:type="auto"/>
          </w:tcPr>
          <w:p w14:paraId="770F3913" w14:textId="77777777" w:rsidR="00AB78B3" w:rsidRDefault="00337FF0">
            <w:pPr>
              <w:pStyle w:val="Compact"/>
              <w:jc w:val="center"/>
            </w:pPr>
            <w:r>
              <w:t>199</w:t>
            </w:r>
          </w:p>
        </w:tc>
        <w:tc>
          <w:tcPr>
            <w:tcW w:w="0" w:type="auto"/>
          </w:tcPr>
          <w:p w14:paraId="1E0D96F3" w14:textId="77777777" w:rsidR="00AB78B3" w:rsidRDefault="00337FF0">
            <w:pPr>
              <w:pStyle w:val="Compact"/>
              <w:jc w:val="center"/>
            </w:pPr>
            <w:r>
              <w:t>64</w:t>
            </w:r>
          </w:p>
        </w:tc>
        <w:tc>
          <w:tcPr>
            <w:tcW w:w="0" w:type="auto"/>
          </w:tcPr>
          <w:p w14:paraId="0A64A44C" w14:textId="77777777" w:rsidR="00AB78B3" w:rsidRDefault="00337FF0">
            <w:pPr>
              <w:pStyle w:val="Compact"/>
              <w:jc w:val="center"/>
            </w:pPr>
            <w:r>
              <w:t>64</w:t>
            </w:r>
          </w:p>
        </w:tc>
        <w:tc>
          <w:tcPr>
            <w:tcW w:w="0" w:type="auto"/>
          </w:tcPr>
          <w:p w14:paraId="51FFBE0B" w14:textId="77777777" w:rsidR="00AB78B3" w:rsidRDefault="00337FF0">
            <w:pPr>
              <w:pStyle w:val="Compact"/>
              <w:jc w:val="center"/>
            </w:pPr>
            <w:r>
              <w:t>64</w:t>
            </w:r>
          </w:p>
        </w:tc>
        <w:tc>
          <w:tcPr>
            <w:tcW w:w="0" w:type="auto"/>
          </w:tcPr>
          <w:p w14:paraId="5B2A7BF1" w14:textId="77777777" w:rsidR="00AB78B3" w:rsidRDefault="00337FF0">
            <w:pPr>
              <w:pStyle w:val="Compact"/>
              <w:jc w:val="center"/>
            </w:pPr>
            <w:r>
              <w:t>0</w:t>
            </w:r>
          </w:p>
        </w:tc>
        <w:tc>
          <w:tcPr>
            <w:tcW w:w="0" w:type="auto"/>
          </w:tcPr>
          <w:p w14:paraId="07E1C57D" w14:textId="77777777" w:rsidR="00AB78B3" w:rsidRDefault="00337FF0">
            <w:pPr>
              <w:pStyle w:val="Compact"/>
              <w:jc w:val="center"/>
            </w:pPr>
            <w:r>
              <w:t>0</w:t>
            </w:r>
          </w:p>
        </w:tc>
        <w:tc>
          <w:tcPr>
            <w:tcW w:w="0" w:type="auto"/>
          </w:tcPr>
          <w:p w14:paraId="7B620654" w14:textId="77777777" w:rsidR="00AB78B3" w:rsidRDefault="00337FF0">
            <w:pPr>
              <w:pStyle w:val="Compact"/>
              <w:jc w:val="center"/>
            </w:pPr>
            <w:r>
              <w:t>0</w:t>
            </w:r>
          </w:p>
        </w:tc>
        <w:tc>
          <w:tcPr>
            <w:tcW w:w="0" w:type="auto"/>
          </w:tcPr>
          <w:p w14:paraId="7A99AE03" w14:textId="77777777" w:rsidR="00AB78B3" w:rsidRDefault="00337FF0">
            <w:pPr>
              <w:pStyle w:val="Compact"/>
              <w:jc w:val="center"/>
            </w:pPr>
            <w:r>
              <w:t>199</w:t>
            </w:r>
          </w:p>
        </w:tc>
        <w:tc>
          <w:tcPr>
            <w:tcW w:w="0" w:type="auto"/>
          </w:tcPr>
          <w:p w14:paraId="74B59FB3" w14:textId="77777777" w:rsidR="00AB78B3" w:rsidRDefault="00337FF0">
            <w:pPr>
              <w:pStyle w:val="Compact"/>
              <w:jc w:val="center"/>
            </w:pPr>
            <w:r>
              <w:t>199</w:t>
            </w:r>
          </w:p>
        </w:tc>
        <w:tc>
          <w:tcPr>
            <w:tcW w:w="0" w:type="auto"/>
          </w:tcPr>
          <w:p w14:paraId="76BC848B" w14:textId="77777777" w:rsidR="00AB78B3" w:rsidRDefault="00337FF0">
            <w:pPr>
              <w:pStyle w:val="Compact"/>
              <w:jc w:val="center"/>
            </w:pPr>
            <w:r>
              <w:t>199</w:t>
            </w:r>
          </w:p>
        </w:tc>
        <w:tc>
          <w:tcPr>
            <w:tcW w:w="0" w:type="auto"/>
          </w:tcPr>
          <w:p w14:paraId="3935C5B4" w14:textId="77777777" w:rsidR="00AB78B3" w:rsidRDefault="00337FF0">
            <w:pPr>
              <w:pStyle w:val="Compact"/>
              <w:jc w:val="center"/>
            </w:pPr>
            <w:r>
              <w:t>406.3</w:t>
            </w:r>
          </w:p>
        </w:tc>
        <w:tc>
          <w:tcPr>
            <w:tcW w:w="0" w:type="auto"/>
          </w:tcPr>
          <w:p w14:paraId="5EEE51F2" w14:textId="77777777" w:rsidR="00AB78B3" w:rsidRDefault="00337FF0">
            <w:pPr>
              <w:pStyle w:val="Compact"/>
              <w:jc w:val="center"/>
            </w:pPr>
            <w:r>
              <w:t>406.3</w:t>
            </w:r>
          </w:p>
        </w:tc>
        <w:tc>
          <w:tcPr>
            <w:tcW w:w="0" w:type="auto"/>
          </w:tcPr>
          <w:p w14:paraId="77CA9CA8" w14:textId="77777777" w:rsidR="00AB78B3" w:rsidRDefault="00337FF0">
            <w:pPr>
              <w:pStyle w:val="Compact"/>
              <w:jc w:val="center"/>
            </w:pPr>
            <w:r>
              <w:t>406.3</w:t>
            </w:r>
          </w:p>
        </w:tc>
      </w:tr>
      <w:tr w:rsidR="00AB78B3" w14:paraId="71E5A42A" w14:textId="77777777">
        <w:tc>
          <w:tcPr>
            <w:tcW w:w="0" w:type="auto"/>
          </w:tcPr>
          <w:p w14:paraId="2B07D75B" w14:textId="77777777" w:rsidR="00AB78B3" w:rsidRDefault="00337FF0">
            <w:pPr>
              <w:pStyle w:val="Compact"/>
              <w:jc w:val="center"/>
            </w:pPr>
            <w:r>
              <w:t>AMAZONAS</w:t>
            </w:r>
          </w:p>
        </w:tc>
        <w:tc>
          <w:tcPr>
            <w:tcW w:w="0" w:type="auto"/>
          </w:tcPr>
          <w:p w14:paraId="66DD79B3" w14:textId="77777777" w:rsidR="00AB78B3" w:rsidRDefault="00337FF0">
            <w:pPr>
              <w:pStyle w:val="Compact"/>
              <w:jc w:val="center"/>
            </w:pPr>
            <w:r>
              <w:t>a80</w:t>
            </w:r>
          </w:p>
        </w:tc>
        <w:tc>
          <w:tcPr>
            <w:tcW w:w="0" w:type="auto"/>
          </w:tcPr>
          <w:p w14:paraId="5992B858" w14:textId="77777777" w:rsidR="00AB78B3" w:rsidRDefault="00337FF0">
            <w:pPr>
              <w:pStyle w:val="Compact"/>
              <w:jc w:val="center"/>
            </w:pPr>
            <w:r>
              <w:t>337</w:t>
            </w:r>
          </w:p>
        </w:tc>
        <w:tc>
          <w:tcPr>
            <w:tcW w:w="0" w:type="auto"/>
          </w:tcPr>
          <w:p w14:paraId="6CB6EC85" w14:textId="77777777" w:rsidR="00AB78B3" w:rsidRDefault="00337FF0">
            <w:pPr>
              <w:pStyle w:val="Compact"/>
              <w:jc w:val="center"/>
            </w:pPr>
            <w:r>
              <w:t>157.9</w:t>
            </w:r>
          </w:p>
        </w:tc>
        <w:tc>
          <w:tcPr>
            <w:tcW w:w="0" w:type="auto"/>
          </w:tcPr>
          <w:p w14:paraId="409CA161" w14:textId="77777777" w:rsidR="00AB78B3" w:rsidRDefault="00337FF0">
            <w:pPr>
              <w:pStyle w:val="Compact"/>
              <w:jc w:val="center"/>
            </w:pPr>
            <w:r>
              <w:t>58</w:t>
            </w:r>
          </w:p>
        </w:tc>
        <w:tc>
          <w:tcPr>
            <w:tcW w:w="0" w:type="auto"/>
          </w:tcPr>
          <w:p w14:paraId="53E7D1D7" w14:textId="77777777" w:rsidR="00AB78B3" w:rsidRDefault="00337FF0">
            <w:pPr>
              <w:pStyle w:val="Compact"/>
              <w:jc w:val="center"/>
            </w:pPr>
            <w:r>
              <w:t>254.2</w:t>
            </w:r>
          </w:p>
        </w:tc>
        <w:tc>
          <w:tcPr>
            <w:tcW w:w="0" w:type="auto"/>
          </w:tcPr>
          <w:p w14:paraId="7F6A0981" w14:textId="77777777" w:rsidR="00AB78B3" w:rsidRDefault="00337FF0">
            <w:pPr>
              <w:pStyle w:val="Compact"/>
              <w:jc w:val="center"/>
            </w:pPr>
            <w:r>
              <w:t>91.79</w:t>
            </w:r>
          </w:p>
        </w:tc>
        <w:tc>
          <w:tcPr>
            <w:tcW w:w="0" w:type="auto"/>
          </w:tcPr>
          <w:p w14:paraId="21FBA95A" w14:textId="77777777" w:rsidR="00AB78B3" w:rsidRDefault="00337FF0">
            <w:pPr>
              <w:pStyle w:val="Compact"/>
              <w:jc w:val="center"/>
            </w:pPr>
            <w:r>
              <w:t>12.13</w:t>
            </w:r>
          </w:p>
        </w:tc>
        <w:tc>
          <w:tcPr>
            <w:tcW w:w="0" w:type="auto"/>
          </w:tcPr>
          <w:p w14:paraId="4E9CB58A" w14:textId="77777777" w:rsidR="00AB78B3" w:rsidRDefault="00337FF0">
            <w:pPr>
              <w:pStyle w:val="Compact"/>
              <w:jc w:val="center"/>
            </w:pPr>
            <w:r>
              <w:t>147.2</w:t>
            </w:r>
          </w:p>
        </w:tc>
        <w:tc>
          <w:tcPr>
            <w:tcW w:w="0" w:type="auto"/>
          </w:tcPr>
          <w:p w14:paraId="6CED52C9" w14:textId="77777777" w:rsidR="00AB78B3" w:rsidRDefault="00337FF0">
            <w:pPr>
              <w:pStyle w:val="Compact"/>
              <w:jc w:val="center"/>
            </w:pPr>
            <w:r>
              <w:t>245.2</w:t>
            </w:r>
          </w:p>
        </w:tc>
        <w:tc>
          <w:tcPr>
            <w:tcW w:w="0" w:type="auto"/>
          </w:tcPr>
          <w:p w14:paraId="678DD92F" w14:textId="77777777" w:rsidR="00AB78B3" w:rsidRDefault="00337FF0">
            <w:pPr>
              <w:pStyle w:val="Compact"/>
              <w:jc w:val="center"/>
            </w:pPr>
            <w:r>
              <w:t>189.8</w:t>
            </w:r>
          </w:p>
        </w:tc>
        <w:tc>
          <w:tcPr>
            <w:tcW w:w="0" w:type="auto"/>
          </w:tcPr>
          <w:p w14:paraId="47D1DD21" w14:textId="77777777" w:rsidR="00AB78B3" w:rsidRDefault="00337FF0">
            <w:pPr>
              <w:pStyle w:val="Compact"/>
              <w:jc w:val="center"/>
            </w:pPr>
            <w:r>
              <w:t>324.9</w:t>
            </w:r>
          </w:p>
        </w:tc>
        <w:tc>
          <w:tcPr>
            <w:tcW w:w="0" w:type="auto"/>
          </w:tcPr>
          <w:p w14:paraId="591D1AE5" w14:textId="77777777" w:rsidR="00AB78B3" w:rsidRDefault="00337FF0">
            <w:pPr>
              <w:pStyle w:val="Compact"/>
              <w:jc w:val="center"/>
            </w:pPr>
            <w:r>
              <w:t>579.7</w:t>
            </w:r>
          </w:p>
        </w:tc>
        <w:tc>
          <w:tcPr>
            <w:tcW w:w="0" w:type="auto"/>
          </w:tcPr>
          <w:p w14:paraId="4C9DB036" w14:textId="77777777" w:rsidR="00AB78B3" w:rsidRDefault="00337FF0">
            <w:pPr>
              <w:pStyle w:val="Compact"/>
              <w:jc w:val="center"/>
            </w:pPr>
            <w:r>
              <w:t>384.5</w:t>
            </w:r>
          </w:p>
        </w:tc>
        <w:tc>
          <w:tcPr>
            <w:tcW w:w="0" w:type="auto"/>
          </w:tcPr>
          <w:p w14:paraId="587DEC78" w14:textId="77777777" w:rsidR="00AB78B3" w:rsidRDefault="00337FF0">
            <w:pPr>
              <w:pStyle w:val="Compact"/>
              <w:jc w:val="center"/>
            </w:pPr>
            <w:r>
              <w:t>813.1</w:t>
            </w:r>
          </w:p>
        </w:tc>
      </w:tr>
      <w:tr w:rsidR="00AB78B3" w14:paraId="41E1BDDD" w14:textId="77777777">
        <w:tc>
          <w:tcPr>
            <w:tcW w:w="0" w:type="auto"/>
          </w:tcPr>
          <w:p w14:paraId="11D7C0AB" w14:textId="77777777" w:rsidR="00AB78B3" w:rsidRDefault="00337FF0">
            <w:pPr>
              <w:pStyle w:val="Compact"/>
              <w:jc w:val="center"/>
            </w:pPr>
            <w:r>
              <w:t>ANCASH</w:t>
            </w:r>
          </w:p>
        </w:tc>
        <w:tc>
          <w:tcPr>
            <w:tcW w:w="0" w:type="auto"/>
          </w:tcPr>
          <w:p w14:paraId="1D0718B2" w14:textId="77777777" w:rsidR="00AB78B3" w:rsidRDefault="00337FF0">
            <w:pPr>
              <w:pStyle w:val="Compact"/>
              <w:jc w:val="center"/>
            </w:pPr>
            <w:r>
              <w:t>a0.9</w:t>
            </w:r>
          </w:p>
        </w:tc>
        <w:tc>
          <w:tcPr>
            <w:tcW w:w="0" w:type="auto"/>
          </w:tcPr>
          <w:p w14:paraId="344B1D76" w14:textId="77777777" w:rsidR="00AB78B3" w:rsidRDefault="00337FF0">
            <w:pPr>
              <w:pStyle w:val="Compact"/>
              <w:jc w:val="center"/>
            </w:pPr>
            <w:r>
              <w:t>243</w:t>
            </w:r>
          </w:p>
        </w:tc>
        <w:tc>
          <w:tcPr>
            <w:tcW w:w="0" w:type="auto"/>
          </w:tcPr>
          <w:p w14:paraId="40B60591" w14:textId="77777777" w:rsidR="00AB78B3" w:rsidRDefault="00337FF0">
            <w:pPr>
              <w:pStyle w:val="Compact"/>
              <w:jc w:val="center"/>
            </w:pPr>
            <w:r>
              <w:t>3</w:t>
            </w:r>
          </w:p>
        </w:tc>
        <w:tc>
          <w:tcPr>
            <w:tcW w:w="0" w:type="auto"/>
          </w:tcPr>
          <w:p w14:paraId="22007361" w14:textId="77777777" w:rsidR="00AB78B3" w:rsidRDefault="00337FF0">
            <w:pPr>
              <w:pStyle w:val="Compact"/>
              <w:jc w:val="center"/>
            </w:pPr>
            <w:r>
              <w:t>3</w:t>
            </w:r>
          </w:p>
        </w:tc>
        <w:tc>
          <w:tcPr>
            <w:tcW w:w="0" w:type="auto"/>
          </w:tcPr>
          <w:p w14:paraId="065712B4" w14:textId="77777777" w:rsidR="00AB78B3" w:rsidRDefault="00337FF0">
            <w:pPr>
              <w:pStyle w:val="Compact"/>
              <w:jc w:val="center"/>
            </w:pPr>
            <w:r>
              <w:t>3</w:t>
            </w:r>
          </w:p>
        </w:tc>
        <w:tc>
          <w:tcPr>
            <w:tcW w:w="0" w:type="auto"/>
          </w:tcPr>
          <w:p w14:paraId="55753B49" w14:textId="77777777" w:rsidR="00AB78B3" w:rsidRDefault="00337FF0">
            <w:pPr>
              <w:pStyle w:val="Compact"/>
              <w:jc w:val="center"/>
            </w:pPr>
            <w:r>
              <w:t>0</w:t>
            </w:r>
          </w:p>
        </w:tc>
        <w:tc>
          <w:tcPr>
            <w:tcW w:w="0" w:type="auto"/>
          </w:tcPr>
          <w:p w14:paraId="0D704CB2" w14:textId="77777777" w:rsidR="00AB78B3" w:rsidRDefault="00337FF0">
            <w:pPr>
              <w:pStyle w:val="Compact"/>
              <w:jc w:val="center"/>
            </w:pPr>
            <w:r>
              <w:t>0</w:t>
            </w:r>
          </w:p>
        </w:tc>
        <w:tc>
          <w:tcPr>
            <w:tcW w:w="0" w:type="auto"/>
          </w:tcPr>
          <w:p w14:paraId="283AEEBB" w14:textId="77777777" w:rsidR="00AB78B3" w:rsidRDefault="00337FF0">
            <w:pPr>
              <w:pStyle w:val="Compact"/>
              <w:jc w:val="center"/>
            </w:pPr>
            <w:r>
              <w:t>0</w:t>
            </w:r>
          </w:p>
        </w:tc>
        <w:tc>
          <w:tcPr>
            <w:tcW w:w="0" w:type="auto"/>
          </w:tcPr>
          <w:p w14:paraId="77E539E5" w14:textId="77777777" w:rsidR="00AB78B3" w:rsidRDefault="00337FF0">
            <w:pPr>
              <w:pStyle w:val="Compact"/>
              <w:jc w:val="center"/>
            </w:pPr>
            <w:r>
              <w:t>243</w:t>
            </w:r>
          </w:p>
        </w:tc>
        <w:tc>
          <w:tcPr>
            <w:tcW w:w="0" w:type="auto"/>
          </w:tcPr>
          <w:p w14:paraId="2FEB0EB6" w14:textId="77777777" w:rsidR="00AB78B3" w:rsidRDefault="00337FF0">
            <w:pPr>
              <w:pStyle w:val="Compact"/>
              <w:jc w:val="center"/>
            </w:pPr>
            <w:r>
              <w:t>243</w:t>
            </w:r>
          </w:p>
        </w:tc>
        <w:tc>
          <w:tcPr>
            <w:tcW w:w="0" w:type="auto"/>
          </w:tcPr>
          <w:p w14:paraId="67A03428" w14:textId="77777777" w:rsidR="00AB78B3" w:rsidRDefault="00337FF0">
            <w:pPr>
              <w:pStyle w:val="Compact"/>
              <w:jc w:val="center"/>
            </w:pPr>
            <w:r>
              <w:t>243</w:t>
            </w:r>
          </w:p>
        </w:tc>
        <w:tc>
          <w:tcPr>
            <w:tcW w:w="0" w:type="auto"/>
          </w:tcPr>
          <w:p w14:paraId="07FDCCC9" w14:textId="77777777" w:rsidR="00AB78B3" w:rsidRDefault="00337FF0">
            <w:pPr>
              <w:pStyle w:val="Compact"/>
              <w:jc w:val="center"/>
            </w:pPr>
            <w:r>
              <w:t>282.2</w:t>
            </w:r>
          </w:p>
        </w:tc>
        <w:tc>
          <w:tcPr>
            <w:tcW w:w="0" w:type="auto"/>
          </w:tcPr>
          <w:p w14:paraId="2EA5DDDD" w14:textId="77777777" w:rsidR="00AB78B3" w:rsidRDefault="00337FF0">
            <w:pPr>
              <w:pStyle w:val="Compact"/>
              <w:jc w:val="center"/>
            </w:pPr>
            <w:r>
              <w:t>282.2</w:t>
            </w:r>
          </w:p>
        </w:tc>
        <w:tc>
          <w:tcPr>
            <w:tcW w:w="0" w:type="auto"/>
          </w:tcPr>
          <w:p w14:paraId="2C3D2C85" w14:textId="77777777" w:rsidR="00AB78B3" w:rsidRDefault="00337FF0">
            <w:pPr>
              <w:pStyle w:val="Compact"/>
              <w:jc w:val="center"/>
            </w:pPr>
            <w:r>
              <w:t>282.2</w:t>
            </w:r>
          </w:p>
        </w:tc>
      </w:tr>
      <w:tr w:rsidR="00AB78B3" w14:paraId="03BBD64C" w14:textId="77777777">
        <w:tc>
          <w:tcPr>
            <w:tcW w:w="0" w:type="auto"/>
          </w:tcPr>
          <w:p w14:paraId="0C3D8F12" w14:textId="77777777" w:rsidR="00AB78B3" w:rsidRDefault="00337FF0">
            <w:pPr>
              <w:pStyle w:val="Compact"/>
              <w:jc w:val="center"/>
            </w:pPr>
            <w:r>
              <w:t>ANCASH</w:t>
            </w:r>
          </w:p>
        </w:tc>
        <w:tc>
          <w:tcPr>
            <w:tcW w:w="0" w:type="auto"/>
          </w:tcPr>
          <w:p w14:paraId="30A65977" w14:textId="77777777" w:rsidR="00AB78B3" w:rsidRDefault="00337FF0">
            <w:pPr>
              <w:pStyle w:val="Compact"/>
              <w:jc w:val="center"/>
            </w:pPr>
            <w:r>
              <w:t>a10.19</w:t>
            </w:r>
          </w:p>
        </w:tc>
        <w:tc>
          <w:tcPr>
            <w:tcW w:w="0" w:type="auto"/>
          </w:tcPr>
          <w:p w14:paraId="78C2FF59" w14:textId="77777777" w:rsidR="00AB78B3" w:rsidRDefault="00337FF0">
            <w:pPr>
              <w:pStyle w:val="Compact"/>
              <w:jc w:val="center"/>
            </w:pPr>
            <w:r>
              <w:t>101</w:t>
            </w:r>
          </w:p>
        </w:tc>
        <w:tc>
          <w:tcPr>
            <w:tcW w:w="0" w:type="auto"/>
          </w:tcPr>
          <w:p w14:paraId="6BCAE05B" w14:textId="77777777" w:rsidR="00AB78B3" w:rsidRDefault="00337FF0">
            <w:pPr>
              <w:pStyle w:val="Compact"/>
              <w:jc w:val="center"/>
            </w:pPr>
            <w:r>
              <w:t>2</w:t>
            </w:r>
          </w:p>
        </w:tc>
        <w:tc>
          <w:tcPr>
            <w:tcW w:w="0" w:type="auto"/>
          </w:tcPr>
          <w:p w14:paraId="610DF9F8" w14:textId="77777777" w:rsidR="00AB78B3" w:rsidRDefault="00337FF0">
            <w:pPr>
              <w:pStyle w:val="Compact"/>
              <w:jc w:val="center"/>
            </w:pPr>
            <w:r>
              <w:t>2</w:t>
            </w:r>
          </w:p>
        </w:tc>
        <w:tc>
          <w:tcPr>
            <w:tcW w:w="0" w:type="auto"/>
          </w:tcPr>
          <w:p w14:paraId="703B831F" w14:textId="77777777" w:rsidR="00AB78B3" w:rsidRDefault="00337FF0">
            <w:pPr>
              <w:pStyle w:val="Compact"/>
              <w:jc w:val="center"/>
            </w:pPr>
            <w:r>
              <w:t>2</w:t>
            </w:r>
          </w:p>
        </w:tc>
        <w:tc>
          <w:tcPr>
            <w:tcW w:w="0" w:type="auto"/>
          </w:tcPr>
          <w:p w14:paraId="362228E9" w14:textId="77777777" w:rsidR="00AB78B3" w:rsidRDefault="00337FF0">
            <w:pPr>
              <w:pStyle w:val="Compact"/>
              <w:jc w:val="center"/>
            </w:pPr>
            <w:r>
              <w:t>0</w:t>
            </w:r>
          </w:p>
        </w:tc>
        <w:tc>
          <w:tcPr>
            <w:tcW w:w="0" w:type="auto"/>
          </w:tcPr>
          <w:p w14:paraId="578834CE" w14:textId="77777777" w:rsidR="00AB78B3" w:rsidRDefault="00337FF0">
            <w:pPr>
              <w:pStyle w:val="Compact"/>
              <w:jc w:val="center"/>
            </w:pPr>
            <w:r>
              <w:t>0</w:t>
            </w:r>
          </w:p>
        </w:tc>
        <w:tc>
          <w:tcPr>
            <w:tcW w:w="0" w:type="auto"/>
          </w:tcPr>
          <w:p w14:paraId="1F5EAB97" w14:textId="77777777" w:rsidR="00AB78B3" w:rsidRDefault="00337FF0">
            <w:pPr>
              <w:pStyle w:val="Compact"/>
              <w:jc w:val="center"/>
            </w:pPr>
            <w:r>
              <w:t>0</w:t>
            </w:r>
          </w:p>
        </w:tc>
        <w:tc>
          <w:tcPr>
            <w:tcW w:w="0" w:type="auto"/>
          </w:tcPr>
          <w:p w14:paraId="0DE970C9" w14:textId="77777777" w:rsidR="00AB78B3" w:rsidRDefault="00337FF0">
            <w:pPr>
              <w:pStyle w:val="Compact"/>
              <w:jc w:val="center"/>
            </w:pPr>
            <w:r>
              <w:t>101</w:t>
            </w:r>
          </w:p>
        </w:tc>
        <w:tc>
          <w:tcPr>
            <w:tcW w:w="0" w:type="auto"/>
          </w:tcPr>
          <w:p w14:paraId="4F9899F2" w14:textId="77777777" w:rsidR="00AB78B3" w:rsidRDefault="00337FF0">
            <w:pPr>
              <w:pStyle w:val="Compact"/>
              <w:jc w:val="center"/>
            </w:pPr>
            <w:r>
              <w:t>101</w:t>
            </w:r>
          </w:p>
        </w:tc>
        <w:tc>
          <w:tcPr>
            <w:tcW w:w="0" w:type="auto"/>
          </w:tcPr>
          <w:p w14:paraId="2C56CB55" w14:textId="77777777" w:rsidR="00AB78B3" w:rsidRDefault="00337FF0">
            <w:pPr>
              <w:pStyle w:val="Compact"/>
              <w:jc w:val="center"/>
            </w:pPr>
            <w:r>
              <w:t>101</w:t>
            </w:r>
          </w:p>
        </w:tc>
        <w:tc>
          <w:tcPr>
            <w:tcW w:w="0" w:type="auto"/>
          </w:tcPr>
          <w:p w14:paraId="18C33D5E" w14:textId="77777777" w:rsidR="00AB78B3" w:rsidRDefault="00337FF0">
            <w:pPr>
              <w:pStyle w:val="Compact"/>
              <w:jc w:val="center"/>
            </w:pPr>
            <w:r>
              <w:t>118</w:t>
            </w:r>
          </w:p>
        </w:tc>
        <w:tc>
          <w:tcPr>
            <w:tcW w:w="0" w:type="auto"/>
          </w:tcPr>
          <w:p w14:paraId="15160F8D" w14:textId="77777777" w:rsidR="00AB78B3" w:rsidRDefault="00337FF0">
            <w:pPr>
              <w:pStyle w:val="Compact"/>
              <w:jc w:val="center"/>
            </w:pPr>
            <w:r>
              <w:t>118</w:t>
            </w:r>
          </w:p>
        </w:tc>
        <w:tc>
          <w:tcPr>
            <w:tcW w:w="0" w:type="auto"/>
          </w:tcPr>
          <w:p w14:paraId="0A5F43E1" w14:textId="77777777" w:rsidR="00AB78B3" w:rsidRDefault="00337FF0">
            <w:pPr>
              <w:pStyle w:val="Compact"/>
              <w:jc w:val="center"/>
            </w:pPr>
            <w:r>
              <w:t>118</w:t>
            </w:r>
          </w:p>
        </w:tc>
      </w:tr>
      <w:tr w:rsidR="00AB78B3" w14:paraId="6FBE8498" w14:textId="77777777">
        <w:tc>
          <w:tcPr>
            <w:tcW w:w="0" w:type="auto"/>
          </w:tcPr>
          <w:p w14:paraId="5818E6FE" w14:textId="77777777" w:rsidR="00AB78B3" w:rsidRDefault="00337FF0">
            <w:pPr>
              <w:pStyle w:val="Compact"/>
              <w:jc w:val="center"/>
            </w:pPr>
            <w:r>
              <w:t>ANCASH</w:t>
            </w:r>
          </w:p>
        </w:tc>
        <w:tc>
          <w:tcPr>
            <w:tcW w:w="0" w:type="auto"/>
          </w:tcPr>
          <w:p w14:paraId="4E627FC1" w14:textId="77777777" w:rsidR="00AB78B3" w:rsidRDefault="00337FF0">
            <w:pPr>
              <w:pStyle w:val="Compact"/>
              <w:jc w:val="center"/>
            </w:pPr>
            <w:r>
              <w:t>a20.29</w:t>
            </w:r>
          </w:p>
        </w:tc>
        <w:tc>
          <w:tcPr>
            <w:tcW w:w="0" w:type="auto"/>
          </w:tcPr>
          <w:p w14:paraId="33CBF504" w14:textId="77777777" w:rsidR="00AB78B3" w:rsidRDefault="00337FF0">
            <w:pPr>
              <w:pStyle w:val="Compact"/>
              <w:jc w:val="center"/>
            </w:pPr>
            <w:r>
              <w:t>163</w:t>
            </w:r>
          </w:p>
        </w:tc>
        <w:tc>
          <w:tcPr>
            <w:tcW w:w="0" w:type="auto"/>
          </w:tcPr>
          <w:p w14:paraId="3283757E" w14:textId="77777777" w:rsidR="00AB78B3" w:rsidRDefault="00337FF0">
            <w:pPr>
              <w:pStyle w:val="Compact"/>
              <w:jc w:val="center"/>
            </w:pPr>
            <w:r>
              <w:t>12</w:t>
            </w:r>
          </w:p>
        </w:tc>
        <w:tc>
          <w:tcPr>
            <w:tcW w:w="0" w:type="auto"/>
          </w:tcPr>
          <w:p w14:paraId="783F30D8" w14:textId="77777777" w:rsidR="00AB78B3" w:rsidRDefault="00337FF0">
            <w:pPr>
              <w:pStyle w:val="Compact"/>
              <w:jc w:val="center"/>
            </w:pPr>
            <w:r>
              <w:t>12</w:t>
            </w:r>
          </w:p>
        </w:tc>
        <w:tc>
          <w:tcPr>
            <w:tcW w:w="0" w:type="auto"/>
          </w:tcPr>
          <w:p w14:paraId="2B41D903" w14:textId="77777777" w:rsidR="00AB78B3" w:rsidRDefault="00337FF0">
            <w:pPr>
              <w:pStyle w:val="Compact"/>
              <w:jc w:val="center"/>
            </w:pPr>
            <w:r>
              <w:t>12</w:t>
            </w:r>
          </w:p>
        </w:tc>
        <w:tc>
          <w:tcPr>
            <w:tcW w:w="0" w:type="auto"/>
          </w:tcPr>
          <w:p w14:paraId="182F1C63" w14:textId="77777777" w:rsidR="00AB78B3" w:rsidRDefault="00337FF0">
            <w:pPr>
              <w:pStyle w:val="Compact"/>
              <w:jc w:val="center"/>
            </w:pPr>
            <w:r>
              <w:t>0</w:t>
            </w:r>
          </w:p>
        </w:tc>
        <w:tc>
          <w:tcPr>
            <w:tcW w:w="0" w:type="auto"/>
          </w:tcPr>
          <w:p w14:paraId="6260C2B3" w14:textId="77777777" w:rsidR="00AB78B3" w:rsidRDefault="00337FF0">
            <w:pPr>
              <w:pStyle w:val="Compact"/>
              <w:jc w:val="center"/>
            </w:pPr>
            <w:r>
              <w:t>0</w:t>
            </w:r>
          </w:p>
        </w:tc>
        <w:tc>
          <w:tcPr>
            <w:tcW w:w="0" w:type="auto"/>
          </w:tcPr>
          <w:p w14:paraId="351A4AD5" w14:textId="77777777" w:rsidR="00AB78B3" w:rsidRDefault="00337FF0">
            <w:pPr>
              <w:pStyle w:val="Compact"/>
              <w:jc w:val="center"/>
            </w:pPr>
            <w:r>
              <w:t>0</w:t>
            </w:r>
          </w:p>
        </w:tc>
        <w:tc>
          <w:tcPr>
            <w:tcW w:w="0" w:type="auto"/>
          </w:tcPr>
          <w:p w14:paraId="4CB5A63E" w14:textId="77777777" w:rsidR="00AB78B3" w:rsidRDefault="00337FF0">
            <w:pPr>
              <w:pStyle w:val="Compact"/>
              <w:jc w:val="center"/>
            </w:pPr>
            <w:r>
              <w:t>163</w:t>
            </w:r>
          </w:p>
        </w:tc>
        <w:tc>
          <w:tcPr>
            <w:tcW w:w="0" w:type="auto"/>
          </w:tcPr>
          <w:p w14:paraId="6FB782B2" w14:textId="77777777" w:rsidR="00AB78B3" w:rsidRDefault="00337FF0">
            <w:pPr>
              <w:pStyle w:val="Compact"/>
              <w:jc w:val="center"/>
            </w:pPr>
            <w:r>
              <w:t>163</w:t>
            </w:r>
          </w:p>
        </w:tc>
        <w:tc>
          <w:tcPr>
            <w:tcW w:w="0" w:type="auto"/>
          </w:tcPr>
          <w:p w14:paraId="6E1DCF43" w14:textId="77777777" w:rsidR="00AB78B3" w:rsidRDefault="00337FF0">
            <w:pPr>
              <w:pStyle w:val="Compact"/>
              <w:jc w:val="center"/>
            </w:pPr>
            <w:r>
              <w:t>163</w:t>
            </w:r>
          </w:p>
        </w:tc>
        <w:tc>
          <w:tcPr>
            <w:tcW w:w="0" w:type="auto"/>
          </w:tcPr>
          <w:p w14:paraId="08A52D10" w14:textId="77777777" w:rsidR="00AB78B3" w:rsidRDefault="00337FF0">
            <w:pPr>
              <w:pStyle w:val="Compact"/>
              <w:jc w:val="center"/>
            </w:pPr>
            <w:r>
              <w:t>199.3</w:t>
            </w:r>
          </w:p>
        </w:tc>
        <w:tc>
          <w:tcPr>
            <w:tcW w:w="0" w:type="auto"/>
          </w:tcPr>
          <w:p w14:paraId="43BE6BB2" w14:textId="77777777" w:rsidR="00AB78B3" w:rsidRDefault="00337FF0">
            <w:pPr>
              <w:pStyle w:val="Compact"/>
              <w:jc w:val="center"/>
            </w:pPr>
            <w:r>
              <w:t>199.3</w:t>
            </w:r>
          </w:p>
        </w:tc>
        <w:tc>
          <w:tcPr>
            <w:tcW w:w="0" w:type="auto"/>
          </w:tcPr>
          <w:p w14:paraId="7B365DEF" w14:textId="77777777" w:rsidR="00AB78B3" w:rsidRDefault="00337FF0">
            <w:pPr>
              <w:pStyle w:val="Compact"/>
              <w:jc w:val="center"/>
            </w:pPr>
            <w:r>
              <w:t>199.3</w:t>
            </w:r>
          </w:p>
        </w:tc>
      </w:tr>
      <w:tr w:rsidR="00AB78B3" w14:paraId="04C5AF89" w14:textId="77777777">
        <w:tc>
          <w:tcPr>
            <w:tcW w:w="0" w:type="auto"/>
          </w:tcPr>
          <w:p w14:paraId="7AF1B546" w14:textId="77777777" w:rsidR="00AB78B3" w:rsidRDefault="00337FF0">
            <w:pPr>
              <w:pStyle w:val="Compact"/>
              <w:jc w:val="center"/>
            </w:pPr>
            <w:r>
              <w:t>ANCASH</w:t>
            </w:r>
          </w:p>
        </w:tc>
        <w:tc>
          <w:tcPr>
            <w:tcW w:w="0" w:type="auto"/>
          </w:tcPr>
          <w:p w14:paraId="25C43A96" w14:textId="77777777" w:rsidR="00AB78B3" w:rsidRDefault="00337FF0">
            <w:pPr>
              <w:pStyle w:val="Compact"/>
              <w:jc w:val="center"/>
            </w:pPr>
            <w:r>
              <w:t>a30.39</w:t>
            </w:r>
          </w:p>
        </w:tc>
        <w:tc>
          <w:tcPr>
            <w:tcW w:w="0" w:type="auto"/>
          </w:tcPr>
          <w:p w14:paraId="74086594" w14:textId="77777777" w:rsidR="00AB78B3" w:rsidRDefault="00337FF0">
            <w:pPr>
              <w:pStyle w:val="Compact"/>
              <w:jc w:val="center"/>
            </w:pPr>
            <w:r>
              <w:t>224</w:t>
            </w:r>
          </w:p>
        </w:tc>
        <w:tc>
          <w:tcPr>
            <w:tcW w:w="0" w:type="auto"/>
          </w:tcPr>
          <w:p w14:paraId="012DDDD9" w14:textId="77777777" w:rsidR="00AB78B3" w:rsidRDefault="00337FF0">
            <w:pPr>
              <w:pStyle w:val="Compact"/>
              <w:jc w:val="center"/>
            </w:pPr>
            <w:r>
              <w:t>37</w:t>
            </w:r>
          </w:p>
        </w:tc>
        <w:tc>
          <w:tcPr>
            <w:tcW w:w="0" w:type="auto"/>
          </w:tcPr>
          <w:p w14:paraId="57A483B4" w14:textId="77777777" w:rsidR="00AB78B3" w:rsidRDefault="00337FF0">
            <w:pPr>
              <w:pStyle w:val="Compact"/>
              <w:jc w:val="center"/>
            </w:pPr>
            <w:r>
              <w:t>37</w:t>
            </w:r>
          </w:p>
        </w:tc>
        <w:tc>
          <w:tcPr>
            <w:tcW w:w="0" w:type="auto"/>
          </w:tcPr>
          <w:p w14:paraId="5D5D813B" w14:textId="77777777" w:rsidR="00AB78B3" w:rsidRDefault="00337FF0">
            <w:pPr>
              <w:pStyle w:val="Compact"/>
              <w:jc w:val="center"/>
            </w:pPr>
            <w:r>
              <w:t>37</w:t>
            </w:r>
          </w:p>
        </w:tc>
        <w:tc>
          <w:tcPr>
            <w:tcW w:w="0" w:type="auto"/>
          </w:tcPr>
          <w:p w14:paraId="6733AEDD" w14:textId="77777777" w:rsidR="00AB78B3" w:rsidRDefault="00337FF0">
            <w:pPr>
              <w:pStyle w:val="Compact"/>
              <w:jc w:val="center"/>
            </w:pPr>
            <w:r>
              <w:t>0</w:t>
            </w:r>
          </w:p>
        </w:tc>
        <w:tc>
          <w:tcPr>
            <w:tcW w:w="0" w:type="auto"/>
          </w:tcPr>
          <w:p w14:paraId="44C84CD8" w14:textId="77777777" w:rsidR="00AB78B3" w:rsidRDefault="00337FF0">
            <w:pPr>
              <w:pStyle w:val="Compact"/>
              <w:jc w:val="center"/>
            </w:pPr>
            <w:r>
              <w:t>0</w:t>
            </w:r>
          </w:p>
        </w:tc>
        <w:tc>
          <w:tcPr>
            <w:tcW w:w="0" w:type="auto"/>
          </w:tcPr>
          <w:p w14:paraId="5338DE46" w14:textId="77777777" w:rsidR="00AB78B3" w:rsidRDefault="00337FF0">
            <w:pPr>
              <w:pStyle w:val="Compact"/>
              <w:jc w:val="center"/>
            </w:pPr>
            <w:r>
              <w:t>0</w:t>
            </w:r>
          </w:p>
        </w:tc>
        <w:tc>
          <w:tcPr>
            <w:tcW w:w="0" w:type="auto"/>
          </w:tcPr>
          <w:p w14:paraId="47B3FB2C" w14:textId="77777777" w:rsidR="00AB78B3" w:rsidRDefault="00337FF0">
            <w:pPr>
              <w:pStyle w:val="Compact"/>
              <w:jc w:val="center"/>
            </w:pPr>
            <w:r>
              <w:t>224</w:t>
            </w:r>
          </w:p>
        </w:tc>
        <w:tc>
          <w:tcPr>
            <w:tcW w:w="0" w:type="auto"/>
          </w:tcPr>
          <w:p w14:paraId="5EB7955C" w14:textId="77777777" w:rsidR="00AB78B3" w:rsidRDefault="00337FF0">
            <w:pPr>
              <w:pStyle w:val="Compact"/>
              <w:jc w:val="center"/>
            </w:pPr>
            <w:r>
              <w:t>224</w:t>
            </w:r>
          </w:p>
        </w:tc>
        <w:tc>
          <w:tcPr>
            <w:tcW w:w="0" w:type="auto"/>
          </w:tcPr>
          <w:p w14:paraId="43E9C41C" w14:textId="77777777" w:rsidR="00AB78B3" w:rsidRDefault="00337FF0">
            <w:pPr>
              <w:pStyle w:val="Compact"/>
              <w:jc w:val="center"/>
            </w:pPr>
            <w:r>
              <w:t>224</w:t>
            </w:r>
          </w:p>
        </w:tc>
        <w:tc>
          <w:tcPr>
            <w:tcW w:w="0" w:type="auto"/>
          </w:tcPr>
          <w:p w14:paraId="7A155044" w14:textId="77777777" w:rsidR="00AB78B3" w:rsidRDefault="00337FF0">
            <w:pPr>
              <w:pStyle w:val="Compact"/>
              <w:jc w:val="center"/>
            </w:pPr>
            <w:r>
              <w:t>294.3</w:t>
            </w:r>
          </w:p>
        </w:tc>
        <w:tc>
          <w:tcPr>
            <w:tcW w:w="0" w:type="auto"/>
          </w:tcPr>
          <w:p w14:paraId="1EB548B3" w14:textId="77777777" w:rsidR="00AB78B3" w:rsidRDefault="00337FF0">
            <w:pPr>
              <w:pStyle w:val="Compact"/>
              <w:jc w:val="center"/>
            </w:pPr>
            <w:r>
              <w:t>294.3</w:t>
            </w:r>
          </w:p>
        </w:tc>
        <w:tc>
          <w:tcPr>
            <w:tcW w:w="0" w:type="auto"/>
          </w:tcPr>
          <w:p w14:paraId="2BB2C894" w14:textId="77777777" w:rsidR="00AB78B3" w:rsidRDefault="00337FF0">
            <w:pPr>
              <w:pStyle w:val="Compact"/>
              <w:jc w:val="center"/>
            </w:pPr>
            <w:r>
              <w:t>294.3</w:t>
            </w:r>
          </w:p>
        </w:tc>
      </w:tr>
      <w:tr w:rsidR="00AB78B3" w14:paraId="73BF5AF2" w14:textId="77777777">
        <w:tc>
          <w:tcPr>
            <w:tcW w:w="0" w:type="auto"/>
          </w:tcPr>
          <w:p w14:paraId="2EEBBF1C" w14:textId="77777777" w:rsidR="00AB78B3" w:rsidRDefault="00337FF0">
            <w:pPr>
              <w:pStyle w:val="Compact"/>
              <w:jc w:val="center"/>
            </w:pPr>
            <w:r>
              <w:t>ANCASH</w:t>
            </w:r>
          </w:p>
        </w:tc>
        <w:tc>
          <w:tcPr>
            <w:tcW w:w="0" w:type="auto"/>
          </w:tcPr>
          <w:p w14:paraId="250F72AF" w14:textId="77777777" w:rsidR="00AB78B3" w:rsidRDefault="00337FF0">
            <w:pPr>
              <w:pStyle w:val="Compact"/>
              <w:jc w:val="center"/>
            </w:pPr>
            <w:r>
              <w:t>a40.49</w:t>
            </w:r>
          </w:p>
        </w:tc>
        <w:tc>
          <w:tcPr>
            <w:tcW w:w="0" w:type="auto"/>
          </w:tcPr>
          <w:p w14:paraId="5CAF716C" w14:textId="77777777" w:rsidR="00AB78B3" w:rsidRDefault="00337FF0">
            <w:pPr>
              <w:pStyle w:val="Compact"/>
              <w:jc w:val="center"/>
            </w:pPr>
            <w:r>
              <w:t>471</w:t>
            </w:r>
          </w:p>
        </w:tc>
        <w:tc>
          <w:tcPr>
            <w:tcW w:w="0" w:type="auto"/>
          </w:tcPr>
          <w:p w14:paraId="519F31DF" w14:textId="77777777" w:rsidR="00AB78B3" w:rsidRDefault="00337FF0">
            <w:pPr>
              <w:pStyle w:val="Compact"/>
              <w:jc w:val="center"/>
            </w:pPr>
            <w:r>
              <w:t>268</w:t>
            </w:r>
          </w:p>
        </w:tc>
        <w:tc>
          <w:tcPr>
            <w:tcW w:w="0" w:type="auto"/>
          </w:tcPr>
          <w:p w14:paraId="63491898" w14:textId="77777777" w:rsidR="00AB78B3" w:rsidRDefault="00337FF0">
            <w:pPr>
              <w:pStyle w:val="Compact"/>
              <w:jc w:val="center"/>
            </w:pPr>
            <w:r>
              <w:t>186.7</w:t>
            </w:r>
          </w:p>
        </w:tc>
        <w:tc>
          <w:tcPr>
            <w:tcW w:w="0" w:type="auto"/>
          </w:tcPr>
          <w:p w14:paraId="06415E3B" w14:textId="77777777" w:rsidR="00AB78B3" w:rsidRDefault="00337FF0">
            <w:pPr>
              <w:pStyle w:val="Compact"/>
              <w:jc w:val="center"/>
            </w:pPr>
            <w:r>
              <w:t>327.7</w:t>
            </w:r>
          </w:p>
        </w:tc>
        <w:tc>
          <w:tcPr>
            <w:tcW w:w="0" w:type="auto"/>
          </w:tcPr>
          <w:p w14:paraId="14C8BD33" w14:textId="77777777" w:rsidR="00AB78B3" w:rsidRDefault="00337FF0">
            <w:pPr>
              <w:pStyle w:val="Compact"/>
              <w:jc w:val="center"/>
            </w:pPr>
            <w:r>
              <w:t>233.2</w:t>
            </w:r>
          </w:p>
        </w:tc>
        <w:tc>
          <w:tcPr>
            <w:tcW w:w="0" w:type="auto"/>
          </w:tcPr>
          <w:p w14:paraId="740F171B" w14:textId="77777777" w:rsidR="00AB78B3" w:rsidRDefault="00337FF0">
            <w:pPr>
              <w:pStyle w:val="Compact"/>
              <w:jc w:val="center"/>
            </w:pPr>
            <w:r>
              <w:t>161.6</w:t>
            </w:r>
          </w:p>
        </w:tc>
        <w:tc>
          <w:tcPr>
            <w:tcW w:w="0" w:type="auto"/>
          </w:tcPr>
          <w:p w14:paraId="01F64EE3" w14:textId="77777777" w:rsidR="00AB78B3" w:rsidRDefault="00337FF0">
            <w:pPr>
              <w:pStyle w:val="Compact"/>
              <w:jc w:val="center"/>
            </w:pPr>
            <w:r>
              <w:t>284.4</w:t>
            </w:r>
          </w:p>
        </w:tc>
        <w:tc>
          <w:tcPr>
            <w:tcW w:w="0" w:type="auto"/>
          </w:tcPr>
          <w:p w14:paraId="613D197A" w14:textId="77777777" w:rsidR="00AB78B3" w:rsidRDefault="00337FF0">
            <w:pPr>
              <w:pStyle w:val="Compact"/>
              <w:jc w:val="center"/>
            </w:pPr>
            <w:r>
              <w:t>237.8</w:t>
            </w:r>
          </w:p>
        </w:tc>
        <w:tc>
          <w:tcPr>
            <w:tcW w:w="0" w:type="auto"/>
          </w:tcPr>
          <w:p w14:paraId="00075450" w14:textId="77777777" w:rsidR="00AB78B3" w:rsidRDefault="00337FF0">
            <w:pPr>
              <w:pStyle w:val="Compact"/>
              <w:jc w:val="center"/>
            </w:pPr>
            <w:r>
              <w:t>186.6</w:t>
            </w:r>
          </w:p>
        </w:tc>
        <w:tc>
          <w:tcPr>
            <w:tcW w:w="0" w:type="auto"/>
          </w:tcPr>
          <w:p w14:paraId="343A3643" w14:textId="77777777" w:rsidR="00AB78B3" w:rsidRDefault="00337FF0">
            <w:pPr>
              <w:pStyle w:val="Compact"/>
              <w:jc w:val="center"/>
            </w:pPr>
            <w:r>
              <w:t>309.4</w:t>
            </w:r>
          </w:p>
        </w:tc>
        <w:tc>
          <w:tcPr>
            <w:tcW w:w="0" w:type="auto"/>
          </w:tcPr>
          <w:p w14:paraId="384080D5" w14:textId="77777777" w:rsidR="00AB78B3" w:rsidRDefault="00337FF0">
            <w:pPr>
              <w:pStyle w:val="Compact"/>
              <w:jc w:val="center"/>
            </w:pPr>
            <w:r>
              <w:t>541.1</w:t>
            </w:r>
          </w:p>
        </w:tc>
        <w:tc>
          <w:tcPr>
            <w:tcW w:w="0" w:type="auto"/>
          </w:tcPr>
          <w:p w14:paraId="1D9B405A" w14:textId="77777777" w:rsidR="00AB78B3" w:rsidRDefault="00337FF0">
            <w:pPr>
              <w:pStyle w:val="Compact"/>
              <w:jc w:val="center"/>
            </w:pPr>
            <w:r>
              <w:t>401.1</w:t>
            </w:r>
          </w:p>
        </w:tc>
        <w:tc>
          <w:tcPr>
            <w:tcW w:w="0" w:type="auto"/>
          </w:tcPr>
          <w:p w14:paraId="68006F6B" w14:textId="77777777" w:rsidR="00AB78B3" w:rsidRDefault="00337FF0">
            <w:pPr>
              <w:pStyle w:val="Compact"/>
              <w:jc w:val="center"/>
            </w:pPr>
            <w:r>
              <w:t>683.1</w:t>
            </w:r>
          </w:p>
        </w:tc>
      </w:tr>
      <w:tr w:rsidR="00AB78B3" w14:paraId="776D7505" w14:textId="77777777">
        <w:tc>
          <w:tcPr>
            <w:tcW w:w="0" w:type="auto"/>
          </w:tcPr>
          <w:p w14:paraId="0F10F884" w14:textId="77777777" w:rsidR="00AB78B3" w:rsidRDefault="00337FF0">
            <w:pPr>
              <w:pStyle w:val="Compact"/>
              <w:jc w:val="center"/>
            </w:pPr>
            <w:r>
              <w:t>ANCASH</w:t>
            </w:r>
          </w:p>
        </w:tc>
        <w:tc>
          <w:tcPr>
            <w:tcW w:w="0" w:type="auto"/>
          </w:tcPr>
          <w:p w14:paraId="191AAA82" w14:textId="77777777" w:rsidR="00AB78B3" w:rsidRDefault="00337FF0">
            <w:pPr>
              <w:pStyle w:val="Compact"/>
              <w:jc w:val="center"/>
            </w:pPr>
            <w:r>
              <w:t>a50.59</w:t>
            </w:r>
          </w:p>
        </w:tc>
        <w:tc>
          <w:tcPr>
            <w:tcW w:w="0" w:type="auto"/>
          </w:tcPr>
          <w:p w14:paraId="2F0C0CCD" w14:textId="77777777" w:rsidR="00AB78B3" w:rsidRDefault="00337FF0">
            <w:pPr>
              <w:pStyle w:val="Compact"/>
              <w:jc w:val="center"/>
            </w:pPr>
            <w:r>
              <w:t>890</w:t>
            </w:r>
          </w:p>
        </w:tc>
        <w:tc>
          <w:tcPr>
            <w:tcW w:w="0" w:type="auto"/>
          </w:tcPr>
          <w:p w14:paraId="7C53EA90" w14:textId="77777777" w:rsidR="00AB78B3" w:rsidRDefault="00337FF0">
            <w:pPr>
              <w:pStyle w:val="Compact"/>
              <w:jc w:val="center"/>
            </w:pPr>
            <w:r>
              <w:t>568.8</w:t>
            </w:r>
          </w:p>
        </w:tc>
        <w:tc>
          <w:tcPr>
            <w:tcW w:w="0" w:type="auto"/>
          </w:tcPr>
          <w:p w14:paraId="3A5A8B34" w14:textId="77777777" w:rsidR="00AB78B3" w:rsidRDefault="00337FF0">
            <w:pPr>
              <w:pStyle w:val="Compact"/>
              <w:jc w:val="center"/>
            </w:pPr>
            <w:r>
              <w:t>450</w:t>
            </w:r>
          </w:p>
        </w:tc>
        <w:tc>
          <w:tcPr>
            <w:tcW w:w="0" w:type="auto"/>
          </w:tcPr>
          <w:p w14:paraId="3E9B0B27" w14:textId="77777777" w:rsidR="00AB78B3" w:rsidRDefault="00337FF0">
            <w:pPr>
              <w:pStyle w:val="Compact"/>
              <w:jc w:val="center"/>
            </w:pPr>
            <w:r>
              <w:t>659.4</w:t>
            </w:r>
          </w:p>
        </w:tc>
        <w:tc>
          <w:tcPr>
            <w:tcW w:w="0" w:type="auto"/>
          </w:tcPr>
          <w:p w14:paraId="5D07B906" w14:textId="77777777" w:rsidR="00AB78B3" w:rsidRDefault="00337FF0">
            <w:pPr>
              <w:pStyle w:val="Compact"/>
              <w:jc w:val="center"/>
            </w:pPr>
            <w:r>
              <w:t>495.1</w:t>
            </w:r>
          </w:p>
        </w:tc>
        <w:tc>
          <w:tcPr>
            <w:tcW w:w="0" w:type="auto"/>
          </w:tcPr>
          <w:p w14:paraId="0C51FD90" w14:textId="77777777" w:rsidR="00AB78B3" w:rsidRDefault="00337FF0">
            <w:pPr>
              <w:pStyle w:val="Compact"/>
              <w:jc w:val="center"/>
            </w:pPr>
            <w:r>
              <w:t>390.8</w:t>
            </w:r>
          </w:p>
        </w:tc>
        <w:tc>
          <w:tcPr>
            <w:tcW w:w="0" w:type="auto"/>
          </w:tcPr>
          <w:p w14:paraId="407943BF" w14:textId="77777777" w:rsidR="00AB78B3" w:rsidRDefault="00337FF0">
            <w:pPr>
              <w:pStyle w:val="Compact"/>
              <w:jc w:val="center"/>
            </w:pPr>
            <w:r>
              <w:t>573.1</w:t>
            </w:r>
          </w:p>
        </w:tc>
        <w:tc>
          <w:tcPr>
            <w:tcW w:w="0" w:type="auto"/>
          </w:tcPr>
          <w:p w14:paraId="0728C657" w14:textId="77777777" w:rsidR="00AB78B3" w:rsidRDefault="00337FF0">
            <w:pPr>
              <w:pStyle w:val="Compact"/>
              <w:jc w:val="center"/>
            </w:pPr>
            <w:r>
              <w:t>394.9</w:t>
            </w:r>
          </w:p>
        </w:tc>
        <w:tc>
          <w:tcPr>
            <w:tcW w:w="0" w:type="auto"/>
          </w:tcPr>
          <w:p w14:paraId="424DA3D0" w14:textId="77777777" w:rsidR="00AB78B3" w:rsidRDefault="00337FF0">
            <w:pPr>
              <w:pStyle w:val="Compact"/>
              <w:jc w:val="center"/>
            </w:pPr>
            <w:r>
              <w:t>316.9</w:t>
            </w:r>
          </w:p>
        </w:tc>
        <w:tc>
          <w:tcPr>
            <w:tcW w:w="0" w:type="auto"/>
          </w:tcPr>
          <w:p w14:paraId="379242D9" w14:textId="77777777" w:rsidR="00AB78B3" w:rsidRDefault="00337FF0">
            <w:pPr>
              <w:pStyle w:val="Compact"/>
              <w:jc w:val="center"/>
            </w:pPr>
            <w:r>
              <w:t>499.2</w:t>
            </w:r>
          </w:p>
        </w:tc>
        <w:tc>
          <w:tcPr>
            <w:tcW w:w="0" w:type="auto"/>
          </w:tcPr>
          <w:p w14:paraId="011B41F9" w14:textId="77777777" w:rsidR="00AB78B3" w:rsidRDefault="00337FF0">
            <w:pPr>
              <w:pStyle w:val="Compact"/>
              <w:jc w:val="center"/>
            </w:pPr>
            <w:r>
              <w:t>1022</w:t>
            </w:r>
          </w:p>
        </w:tc>
        <w:tc>
          <w:tcPr>
            <w:tcW w:w="0" w:type="auto"/>
          </w:tcPr>
          <w:p w14:paraId="0DBE9758" w14:textId="77777777" w:rsidR="00AB78B3" w:rsidRDefault="00337FF0">
            <w:pPr>
              <w:pStyle w:val="Compact"/>
              <w:jc w:val="center"/>
            </w:pPr>
            <w:r>
              <w:t>814.1</w:t>
            </w:r>
          </w:p>
        </w:tc>
        <w:tc>
          <w:tcPr>
            <w:tcW w:w="0" w:type="auto"/>
          </w:tcPr>
          <w:p w14:paraId="63C0D30D" w14:textId="77777777" w:rsidR="00AB78B3" w:rsidRDefault="00337FF0">
            <w:pPr>
              <w:pStyle w:val="Compact"/>
              <w:jc w:val="center"/>
            </w:pPr>
            <w:r>
              <w:t>1233</w:t>
            </w:r>
          </w:p>
        </w:tc>
      </w:tr>
      <w:tr w:rsidR="00AB78B3" w14:paraId="75A8C53D" w14:textId="77777777">
        <w:tc>
          <w:tcPr>
            <w:tcW w:w="0" w:type="auto"/>
          </w:tcPr>
          <w:p w14:paraId="3D2F3A80" w14:textId="77777777" w:rsidR="00AB78B3" w:rsidRDefault="00337FF0">
            <w:pPr>
              <w:pStyle w:val="Compact"/>
              <w:jc w:val="center"/>
            </w:pPr>
            <w:r>
              <w:t>ANCASH</w:t>
            </w:r>
          </w:p>
        </w:tc>
        <w:tc>
          <w:tcPr>
            <w:tcW w:w="0" w:type="auto"/>
          </w:tcPr>
          <w:p w14:paraId="57E419BD" w14:textId="77777777" w:rsidR="00AB78B3" w:rsidRDefault="00337FF0">
            <w:pPr>
              <w:pStyle w:val="Compact"/>
              <w:jc w:val="center"/>
            </w:pPr>
            <w:r>
              <w:t>a60.69</w:t>
            </w:r>
          </w:p>
        </w:tc>
        <w:tc>
          <w:tcPr>
            <w:tcW w:w="0" w:type="auto"/>
          </w:tcPr>
          <w:p w14:paraId="64BC4E4F" w14:textId="77777777" w:rsidR="00AB78B3" w:rsidRDefault="00337FF0">
            <w:pPr>
              <w:pStyle w:val="Compact"/>
              <w:jc w:val="center"/>
            </w:pPr>
            <w:r>
              <w:t>1390</w:t>
            </w:r>
          </w:p>
        </w:tc>
        <w:tc>
          <w:tcPr>
            <w:tcW w:w="0" w:type="auto"/>
          </w:tcPr>
          <w:p w14:paraId="2715270F" w14:textId="77777777" w:rsidR="00AB78B3" w:rsidRDefault="00337FF0">
            <w:pPr>
              <w:pStyle w:val="Compact"/>
              <w:jc w:val="center"/>
            </w:pPr>
            <w:r>
              <w:t>1014</w:t>
            </w:r>
          </w:p>
        </w:tc>
        <w:tc>
          <w:tcPr>
            <w:tcW w:w="0" w:type="auto"/>
          </w:tcPr>
          <w:p w14:paraId="718835AD" w14:textId="77777777" w:rsidR="00AB78B3" w:rsidRDefault="00337FF0">
            <w:pPr>
              <w:pStyle w:val="Compact"/>
              <w:jc w:val="center"/>
            </w:pPr>
            <w:r>
              <w:t>903.1</w:t>
            </w:r>
          </w:p>
        </w:tc>
        <w:tc>
          <w:tcPr>
            <w:tcW w:w="0" w:type="auto"/>
          </w:tcPr>
          <w:p w14:paraId="118015C7" w14:textId="77777777" w:rsidR="00AB78B3" w:rsidRDefault="00337FF0">
            <w:pPr>
              <w:pStyle w:val="Compact"/>
              <w:jc w:val="center"/>
            </w:pPr>
            <w:r>
              <w:t>1104</w:t>
            </w:r>
          </w:p>
        </w:tc>
        <w:tc>
          <w:tcPr>
            <w:tcW w:w="0" w:type="auto"/>
          </w:tcPr>
          <w:p w14:paraId="79D0245E" w14:textId="77777777" w:rsidR="00AB78B3" w:rsidRDefault="00337FF0">
            <w:pPr>
              <w:pStyle w:val="Compact"/>
              <w:jc w:val="center"/>
            </w:pPr>
            <w:r>
              <w:t>882.4</w:t>
            </w:r>
          </w:p>
        </w:tc>
        <w:tc>
          <w:tcPr>
            <w:tcW w:w="0" w:type="auto"/>
          </w:tcPr>
          <w:p w14:paraId="41102960" w14:textId="77777777" w:rsidR="00AB78B3" w:rsidRDefault="00337FF0">
            <w:pPr>
              <w:pStyle w:val="Compact"/>
              <w:jc w:val="center"/>
            </w:pPr>
            <w:r>
              <w:t>785.2</w:t>
            </w:r>
          </w:p>
        </w:tc>
        <w:tc>
          <w:tcPr>
            <w:tcW w:w="0" w:type="auto"/>
          </w:tcPr>
          <w:p w14:paraId="24103233" w14:textId="77777777" w:rsidR="00AB78B3" w:rsidRDefault="00337FF0">
            <w:pPr>
              <w:pStyle w:val="Compact"/>
              <w:jc w:val="center"/>
            </w:pPr>
            <w:r>
              <w:t>959.9</w:t>
            </w:r>
          </w:p>
        </w:tc>
        <w:tc>
          <w:tcPr>
            <w:tcW w:w="0" w:type="auto"/>
          </w:tcPr>
          <w:p w14:paraId="1C629EB4" w14:textId="77777777" w:rsidR="00AB78B3" w:rsidRDefault="00337FF0">
            <w:pPr>
              <w:pStyle w:val="Compact"/>
              <w:jc w:val="center"/>
            </w:pPr>
            <w:r>
              <w:t>507.6</w:t>
            </w:r>
          </w:p>
        </w:tc>
        <w:tc>
          <w:tcPr>
            <w:tcW w:w="0" w:type="auto"/>
          </w:tcPr>
          <w:p w14:paraId="0E6F2082" w14:textId="77777777" w:rsidR="00AB78B3" w:rsidRDefault="00337FF0">
            <w:pPr>
              <w:pStyle w:val="Compact"/>
              <w:jc w:val="center"/>
            </w:pPr>
            <w:r>
              <w:t>430.1</w:t>
            </w:r>
          </w:p>
        </w:tc>
        <w:tc>
          <w:tcPr>
            <w:tcW w:w="0" w:type="auto"/>
          </w:tcPr>
          <w:p w14:paraId="583EC8C8" w14:textId="77777777" w:rsidR="00AB78B3" w:rsidRDefault="00337FF0">
            <w:pPr>
              <w:pStyle w:val="Compact"/>
              <w:jc w:val="center"/>
            </w:pPr>
            <w:r>
              <w:t>604.8</w:t>
            </w:r>
          </w:p>
        </w:tc>
        <w:tc>
          <w:tcPr>
            <w:tcW w:w="0" w:type="auto"/>
          </w:tcPr>
          <w:p w14:paraId="7BA98B47" w14:textId="77777777" w:rsidR="00AB78B3" w:rsidRDefault="00337FF0">
            <w:pPr>
              <w:pStyle w:val="Compact"/>
              <w:jc w:val="center"/>
            </w:pPr>
            <w:r>
              <w:t>1597</w:t>
            </w:r>
          </w:p>
        </w:tc>
        <w:tc>
          <w:tcPr>
            <w:tcW w:w="0" w:type="auto"/>
          </w:tcPr>
          <w:p w14:paraId="32510ED7" w14:textId="77777777" w:rsidR="00AB78B3" w:rsidRDefault="00337FF0">
            <w:pPr>
              <w:pStyle w:val="Compact"/>
              <w:jc w:val="center"/>
            </w:pPr>
            <w:r>
              <w:t>1397</w:t>
            </w:r>
          </w:p>
        </w:tc>
        <w:tc>
          <w:tcPr>
            <w:tcW w:w="0" w:type="auto"/>
          </w:tcPr>
          <w:p w14:paraId="6AB3253F" w14:textId="77777777" w:rsidR="00AB78B3" w:rsidRDefault="00337FF0">
            <w:pPr>
              <w:pStyle w:val="Compact"/>
              <w:jc w:val="center"/>
            </w:pPr>
            <w:r>
              <w:t>1799</w:t>
            </w:r>
          </w:p>
        </w:tc>
      </w:tr>
      <w:tr w:rsidR="00AB78B3" w14:paraId="14ADE7D4" w14:textId="77777777">
        <w:tc>
          <w:tcPr>
            <w:tcW w:w="0" w:type="auto"/>
          </w:tcPr>
          <w:p w14:paraId="66A3AFD1" w14:textId="77777777" w:rsidR="00AB78B3" w:rsidRDefault="00337FF0">
            <w:pPr>
              <w:pStyle w:val="Compact"/>
              <w:jc w:val="center"/>
            </w:pPr>
            <w:r>
              <w:t>ANCASH</w:t>
            </w:r>
          </w:p>
        </w:tc>
        <w:tc>
          <w:tcPr>
            <w:tcW w:w="0" w:type="auto"/>
          </w:tcPr>
          <w:p w14:paraId="309CCC1A" w14:textId="77777777" w:rsidR="00AB78B3" w:rsidRDefault="00337FF0">
            <w:pPr>
              <w:pStyle w:val="Compact"/>
              <w:jc w:val="center"/>
            </w:pPr>
            <w:r>
              <w:t>a70.79</w:t>
            </w:r>
          </w:p>
        </w:tc>
        <w:tc>
          <w:tcPr>
            <w:tcW w:w="0" w:type="auto"/>
          </w:tcPr>
          <w:p w14:paraId="0A4EDFDC" w14:textId="77777777" w:rsidR="00AB78B3" w:rsidRDefault="00337FF0">
            <w:pPr>
              <w:pStyle w:val="Compact"/>
              <w:jc w:val="center"/>
            </w:pPr>
            <w:r>
              <w:t>1960</w:t>
            </w:r>
          </w:p>
        </w:tc>
        <w:tc>
          <w:tcPr>
            <w:tcW w:w="0" w:type="auto"/>
          </w:tcPr>
          <w:p w14:paraId="0EEEA94E" w14:textId="77777777" w:rsidR="00AB78B3" w:rsidRDefault="00337FF0">
            <w:pPr>
              <w:pStyle w:val="Compact"/>
              <w:jc w:val="center"/>
            </w:pPr>
            <w:r>
              <w:t>1245</w:t>
            </w:r>
          </w:p>
        </w:tc>
        <w:tc>
          <w:tcPr>
            <w:tcW w:w="0" w:type="auto"/>
          </w:tcPr>
          <w:p w14:paraId="74E1D985" w14:textId="77777777" w:rsidR="00AB78B3" w:rsidRDefault="00337FF0">
            <w:pPr>
              <w:pStyle w:val="Compact"/>
              <w:jc w:val="center"/>
            </w:pPr>
            <w:r>
              <w:t>1084</w:t>
            </w:r>
          </w:p>
        </w:tc>
        <w:tc>
          <w:tcPr>
            <w:tcW w:w="0" w:type="auto"/>
          </w:tcPr>
          <w:p w14:paraId="1762A866" w14:textId="77777777" w:rsidR="00AB78B3" w:rsidRDefault="00337FF0">
            <w:pPr>
              <w:pStyle w:val="Compact"/>
              <w:jc w:val="center"/>
            </w:pPr>
            <w:r>
              <w:t>1379</w:t>
            </w:r>
          </w:p>
        </w:tc>
        <w:tc>
          <w:tcPr>
            <w:tcW w:w="0" w:type="auto"/>
          </w:tcPr>
          <w:p w14:paraId="3EE305E1" w14:textId="77777777" w:rsidR="00AB78B3" w:rsidRDefault="00337FF0">
            <w:pPr>
              <w:pStyle w:val="Compact"/>
              <w:jc w:val="center"/>
            </w:pPr>
            <w:r>
              <w:t>1084</w:t>
            </w:r>
          </w:p>
        </w:tc>
        <w:tc>
          <w:tcPr>
            <w:tcW w:w="0" w:type="auto"/>
          </w:tcPr>
          <w:p w14:paraId="266564C1" w14:textId="77777777" w:rsidR="00AB78B3" w:rsidRDefault="00337FF0">
            <w:pPr>
              <w:pStyle w:val="Compact"/>
              <w:jc w:val="center"/>
            </w:pPr>
            <w:r>
              <w:t>942.6</w:t>
            </w:r>
          </w:p>
        </w:tc>
        <w:tc>
          <w:tcPr>
            <w:tcW w:w="0" w:type="auto"/>
          </w:tcPr>
          <w:p w14:paraId="1AD6F5B1" w14:textId="77777777" w:rsidR="00AB78B3" w:rsidRDefault="00337FF0">
            <w:pPr>
              <w:pStyle w:val="Compact"/>
              <w:jc w:val="center"/>
            </w:pPr>
            <w:r>
              <w:t>1200</w:t>
            </w:r>
          </w:p>
        </w:tc>
        <w:tc>
          <w:tcPr>
            <w:tcW w:w="0" w:type="auto"/>
          </w:tcPr>
          <w:p w14:paraId="439C35E8" w14:textId="77777777" w:rsidR="00AB78B3" w:rsidRDefault="00337FF0">
            <w:pPr>
              <w:pStyle w:val="Compact"/>
              <w:jc w:val="center"/>
            </w:pPr>
            <w:r>
              <w:t>876.5</w:t>
            </w:r>
          </w:p>
        </w:tc>
        <w:tc>
          <w:tcPr>
            <w:tcW w:w="0" w:type="auto"/>
          </w:tcPr>
          <w:p w14:paraId="5ACCDE5F" w14:textId="77777777" w:rsidR="00AB78B3" w:rsidRDefault="00337FF0">
            <w:pPr>
              <w:pStyle w:val="Compact"/>
              <w:jc w:val="center"/>
            </w:pPr>
            <w:r>
              <w:t>760.4</w:t>
            </w:r>
          </w:p>
        </w:tc>
        <w:tc>
          <w:tcPr>
            <w:tcW w:w="0" w:type="auto"/>
          </w:tcPr>
          <w:p w14:paraId="007BBB3B" w14:textId="77777777" w:rsidR="00AB78B3" w:rsidRDefault="00337FF0">
            <w:pPr>
              <w:pStyle w:val="Compact"/>
              <w:jc w:val="center"/>
            </w:pPr>
            <w:r>
              <w:t>1017</w:t>
            </w:r>
          </w:p>
        </w:tc>
        <w:tc>
          <w:tcPr>
            <w:tcW w:w="0" w:type="auto"/>
          </w:tcPr>
          <w:p w14:paraId="25CA7C4F" w14:textId="77777777" w:rsidR="00AB78B3" w:rsidRDefault="00337FF0">
            <w:pPr>
              <w:pStyle w:val="Compact"/>
              <w:jc w:val="center"/>
            </w:pPr>
            <w:r>
              <w:t>2252</w:t>
            </w:r>
          </w:p>
        </w:tc>
        <w:tc>
          <w:tcPr>
            <w:tcW w:w="0" w:type="auto"/>
          </w:tcPr>
          <w:p w14:paraId="640FAD2D" w14:textId="77777777" w:rsidR="00AB78B3" w:rsidRDefault="00337FF0">
            <w:pPr>
              <w:pStyle w:val="Compact"/>
              <w:jc w:val="center"/>
            </w:pPr>
            <w:r>
              <w:t>1957</w:t>
            </w:r>
          </w:p>
        </w:tc>
        <w:tc>
          <w:tcPr>
            <w:tcW w:w="0" w:type="auto"/>
          </w:tcPr>
          <w:p w14:paraId="487391D1" w14:textId="77777777" w:rsidR="00AB78B3" w:rsidRDefault="00337FF0">
            <w:pPr>
              <w:pStyle w:val="Compact"/>
              <w:jc w:val="center"/>
            </w:pPr>
            <w:r>
              <w:t>2548</w:t>
            </w:r>
          </w:p>
        </w:tc>
      </w:tr>
      <w:tr w:rsidR="00AB78B3" w14:paraId="6FBF8255" w14:textId="77777777">
        <w:tc>
          <w:tcPr>
            <w:tcW w:w="0" w:type="auto"/>
          </w:tcPr>
          <w:p w14:paraId="6EA36EE1" w14:textId="77777777" w:rsidR="00AB78B3" w:rsidRDefault="00337FF0">
            <w:pPr>
              <w:pStyle w:val="Compact"/>
              <w:jc w:val="center"/>
            </w:pPr>
            <w:r>
              <w:t>ANCASH</w:t>
            </w:r>
          </w:p>
        </w:tc>
        <w:tc>
          <w:tcPr>
            <w:tcW w:w="0" w:type="auto"/>
          </w:tcPr>
          <w:p w14:paraId="0EE196CB" w14:textId="77777777" w:rsidR="00AB78B3" w:rsidRDefault="00337FF0">
            <w:pPr>
              <w:pStyle w:val="Compact"/>
              <w:jc w:val="center"/>
            </w:pPr>
            <w:r>
              <w:t>a80</w:t>
            </w:r>
          </w:p>
        </w:tc>
        <w:tc>
          <w:tcPr>
            <w:tcW w:w="0" w:type="auto"/>
          </w:tcPr>
          <w:p w14:paraId="7F629055" w14:textId="77777777" w:rsidR="00AB78B3" w:rsidRDefault="00337FF0">
            <w:pPr>
              <w:pStyle w:val="Compact"/>
              <w:jc w:val="center"/>
            </w:pPr>
            <w:r>
              <w:t>3130</w:t>
            </w:r>
          </w:p>
        </w:tc>
        <w:tc>
          <w:tcPr>
            <w:tcW w:w="0" w:type="auto"/>
          </w:tcPr>
          <w:p w14:paraId="0347FBA1" w14:textId="77777777" w:rsidR="00AB78B3" w:rsidRDefault="00337FF0">
            <w:pPr>
              <w:pStyle w:val="Compact"/>
              <w:jc w:val="center"/>
            </w:pPr>
            <w:r>
              <w:t>986.2</w:t>
            </w:r>
          </w:p>
        </w:tc>
        <w:tc>
          <w:tcPr>
            <w:tcW w:w="0" w:type="auto"/>
          </w:tcPr>
          <w:p w14:paraId="7B8CEE95" w14:textId="77777777" w:rsidR="00AB78B3" w:rsidRDefault="00337FF0">
            <w:pPr>
              <w:pStyle w:val="Compact"/>
              <w:jc w:val="center"/>
            </w:pPr>
            <w:r>
              <w:t>697.9</w:t>
            </w:r>
          </w:p>
        </w:tc>
        <w:tc>
          <w:tcPr>
            <w:tcW w:w="0" w:type="auto"/>
          </w:tcPr>
          <w:p w14:paraId="68A9B294" w14:textId="77777777" w:rsidR="00AB78B3" w:rsidRDefault="00337FF0">
            <w:pPr>
              <w:pStyle w:val="Compact"/>
              <w:jc w:val="center"/>
            </w:pPr>
            <w:r>
              <w:t>1240</w:t>
            </w:r>
          </w:p>
        </w:tc>
        <w:tc>
          <w:tcPr>
            <w:tcW w:w="0" w:type="auto"/>
          </w:tcPr>
          <w:p w14:paraId="5134D0A0" w14:textId="77777777" w:rsidR="00AB78B3" w:rsidRDefault="00337FF0">
            <w:pPr>
              <w:pStyle w:val="Compact"/>
              <w:jc w:val="center"/>
            </w:pPr>
            <w:r>
              <w:t>858.5</w:t>
            </w:r>
          </w:p>
        </w:tc>
        <w:tc>
          <w:tcPr>
            <w:tcW w:w="0" w:type="auto"/>
          </w:tcPr>
          <w:p w14:paraId="72346370" w14:textId="77777777" w:rsidR="00AB78B3" w:rsidRDefault="00337FF0">
            <w:pPr>
              <w:pStyle w:val="Compact"/>
              <w:jc w:val="center"/>
            </w:pPr>
            <w:r>
              <w:t>606.7</w:t>
            </w:r>
          </w:p>
        </w:tc>
        <w:tc>
          <w:tcPr>
            <w:tcW w:w="0" w:type="auto"/>
          </w:tcPr>
          <w:p w14:paraId="5ED7AD4E" w14:textId="77777777" w:rsidR="00AB78B3" w:rsidRDefault="00337FF0">
            <w:pPr>
              <w:pStyle w:val="Compact"/>
              <w:jc w:val="center"/>
            </w:pPr>
            <w:r>
              <w:t>1079</w:t>
            </w:r>
          </w:p>
        </w:tc>
        <w:tc>
          <w:tcPr>
            <w:tcW w:w="0" w:type="auto"/>
          </w:tcPr>
          <w:p w14:paraId="13207FA7" w14:textId="77777777" w:rsidR="00AB78B3" w:rsidRDefault="00337FF0">
            <w:pPr>
              <w:pStyle w:val="Compact"/>
              <w:jc w:val="center"/>
            </w:pPr>
            <w:r>
              <w:t>2272</w:t>
            </w:r>
          </w:p>
        </w:tc>
        <w:tc>
          <w:tcPr>
            <w:tcW w:w="0" w:type="auto"/>
          </w:tcPr>
          <w:p w14:paraId="60CDD5E0" w14:textId="77777777" w:rsidR="00AB78B3" w:rsidRDefault="00337FF0">
            <w:pPr>
              <w:pStyle w:val="Compact"/>
              <w:jc w:val="center"/>
            </w:pPr>
            <w:r>
              <w:t>2051</w:t>
            </w:r>
          </w:p>
        </w:tc>
        <w:tc>
          <w:tcPr>
            <w:tcW w:w="0" w:type="auto"/>
          </w:tcPr>
          <w:p w14:paraId="5392D2A8" w14:textId="77777777" w:rsidR="00AB78B3" w:rsidRDefault="00337FF0">
            <w:pPr>
              <w:pStyle w:val="Compact"/>
              <w:jc w:val="center"/>
            </w:pPr>
            <w:r>
              <w:t>2523</w:t>
            </w:r>
          </w:p>
        </w:tc>
        <w:tc>
          <w:tcPr>
            <w:tcW w:w="0" w:type="auto"/>
          </w:tcPr>
          <w:p w14:paraId="42A86088" w14:textId="77777777" w:rsidR="00AB78B3" w:rsidRDefault="00337FF0">
            <w:pPr>
              <w:pStyle w:val="Compact"/>
              <w:jc w:val="center"/>
            </w:pPr>
            <w:r>
              <w:t>3596</w:t>
            </w:r>
          </w:p>
        </w:tc>
        <w:tc>
          <w:tcPr>
            <w:tcW w:w="0" w:type="auto"/>
          </w:tcPr>
          <w:p w14:paraId="508C11A7" w14:textId="77777777" w:rsidR="00AB78B3" w:rsidRDefault="00337FF0">
            <w:pPr>
              <w:pStyle w:val="Compact"/>
              <w:jc w:val="center"/>
            </w:pPr>
            <w:r>
              <w:t>3055</w:t>
            </w:r>
          </w:p>
        </w:tc>
        <w:tc>
          <w:tcPr>
            <w:tcW w:w="0" w:type="auto"/>
          </w:tcPr>
          <w:p w14:paraId="288E221D" w14:textId="77777777" w:rsidR="00AB78B3" w:rsidRDefault="00337FF0">
            <w:pPr>
              <w:pStyle w:val="Compact"/>
              <w:jc w:val="center"/>
            </w:pPr>
            <w:r>
              <w:t>4139</w:t>
            </w:r>
          </w:p>
        </w:tc>
      </w:tr>
      <w:tr w:rsidR="00AB78B3" w14:paraId="37505869" w14:textId="77777777">
        <w:tc>
          <w:tcPr>
            <w:tcW w:w="0" w:type="auto"/>
          </w:tcPr>
          <w:p w14:paraId="20F7E1E1" w14:textId="77777777" w:rsidR="00AB78B3" w:rsidRDefault="00337FF0">
            <w:pPr>
              <w:pStyle w:val="Compact"/>
              <w:jc w:val="center"/>
            </w:pPr>
            <w:r>
              <w:t>APURIMAC</w:t>
            </w:r>
          </w:p>
        </w:tc>
        <w:tc>
          <w:tcPr>
            <w:tcW w:w="0" w:type="auto"/>
          </w:tcPr>
          <w:p w14:paraId="60A136E6" w14:textId="77777777" w:rsidR="00AB78B3" w:rsidRDefault="00337FF0">
            <w:pPr>
              <w:pStyle w:val="Compact"/>
              <w:jc w:val="center"/>
            </w:pPr>
            <w:r>
              <w:t>a0.9</w:t>
            </w:r>
          </w:p>
        </w:tc>
        <w:tc>
          <w:tcPr>
            <w:tcW w:w="0" w:type="auto"/>
          </w:tcPr>
          <w:p w14:paraId="23C3FE4E" w14:textId="77777777" w:rsidR="00AB78B3" w:rsidRDefault="00337FF0">
            <w:pPr>
              <w:pStyle w:val="Compact"/>
              <w:jc w:val="center"/>
            </w:pPr>
            <w:r>
              <w:t>100</w:t>
            </w:r>
          </w:p>
        </w:tc>
        <w:tc>
          <w:tcPr>
            <w:tcW w:w="0" w:type="auto"/>
          </w:tcPr>
          <w:p w14:paraId="30FFCDA1" w14:textId="77777777" w:rsidR="00AB78B3" w:rsidRDefault="00337FF0">
            <w:pPr>
              <w:pStyle w:val="Compact"/>
              <w:jc w:val="center"/>
            </w:pPr>
            <w:r>
              <w:t>2</w:t>
            </w:r>
          </w:p>
        </w:tc>
        <w:tc>
          <w:tcPr>
            <w:tcW w:w="0" w:type="auto"/>
          </w:tcPr>
          <w:p w14:paraId="6080646A" w14:textId="77777777" w:rsidR="00AB78B3" w:rsidRDefault="00337FF0">
            <w:pPr>
              <w:pStyle w:val="Compact"/>
              <w:jc w:val="center"/>
            </w:pPr>
            <w:r>
              <w:t>2</w:t>
            </w:r>
          </w:p>
        </w:tc>
        <w:tc>
          <w:tcPr>
            <w:tcW w:w="0" w:type="auto"/>
          </w:tcPr>
          <w:p w14:paraId="389928ED" w14:textId="77777777" w:rsidR="00AB78B3" w:rsidRDefault="00337FF0">
            <w:pPr>
              <w:pStyle w:val="Compact"/>
              <w:jc w:val="center"/>
            </w:pPr>
            <w:r>
              <w:t>2</w:t>
            </w:r>
          </w:p>
        </w:tc>
        <w:tc>
          <w:tcPr>
            <w:tcW w:w="0" w:type="auto"/>
          </w:tcPr>
          <w:p w14:paraId="66C3CD95" w14:textId="77777777" w:rsidR="00AB78B3" w:rsidRDefault="00337FF0">
            <w:pPr>
              <w:pStyle w:val="Compact"/>
              <w:jc w:val="center"/>
            </w:pPr>
            <w:r>
              <w:t>-70.63</w:t>
            </w:r>
          </w:p>
        </w:tc>
        <w:tc>
          <w:tcPr>
            <w:tcW w:w="0" w:type="auto"/>
          </w:tcPr>
          <w:p w14:paraId="00B2C3E5" w14:textId="77777777" w:rsidR="00AB78B3" w:rsidRDefault="00337FF0">
            <w:pPr>
              <w:pStyle w:val="Compact"/>
              <w:jc w:val="center"/>
            </w:pPr>
            <w:r>
              <w:t>-166.2</w:t>
            </w:r>
          </w:p>
        </w:tc>
        <w:tc>
          <w:tcPr>
            <w:tcW w:w="0" w:type="auto"/>
          </w:tcPr>
          <w:p w14:paraId="6511D7D8" w14:textId="77777777" w:rsidR="00AB78B3" w:rsidRDefault="00337FF0">
            <w:pPr>
              <w:pStyle w:val="Compact"/>
              <w:jc w:val="center"/>
            </w:pPr>
            <w:r>
              <w:t>-13.74</w:t>
            </w:r>
          </w:p>
        </w:tc>
        <w:tc>
          <w:tcPr>
            <w:tcW w:w="0" w:type="auto"/>
          </w:tcPr>
          <w:p w14:paraId="78926763" w14:textId="77777777" w:rsidR="00AB78B3" w:rsidRDefault="00337FF0">
            <w:pPr>
              <w:pStyle w:val="Compact"/>
              <w:jc w:val="center"/>
            </w:pPr>
            <w:r>
              <w:t>170.6</w:t>
            </w:r>
          </w:p>
        </w:tc>
        <w:tc>
          <w:tcPr>
            <w:tcW w:w="0" w:type="auto"/>
          </w:tcPr>
          <w:p w14:paraId="2395382E" w14:textId="77777777" w:rsidR="00AB78B3" w:rsidRDefault="00337FF0">
            <w:pPr>
              <w:pStyle w:val="Compact"/>
              <w:jc w:val="center"/>
            </w:pPr>
            <w:r>
              <w:t>113.7</w:t>
            </w:r>
          </w:p>
        </w:tc>
        <w:tc>
          <w:tcPr>
            <w:tcW w:w="0" w:type="auto"/>
          </w:tcPr>
          <w:p w14:paraId="2E98EFE3" w14:textId="77777777" w:rsidR="00AB78B3" w:rsidRDefault="00337FF0">
            <w:pPr>
              <w:pStyle w:val="Compact"/>
              <w:jc w:val="center"/>
            </w:pPr>
            <w:r>
              <w:t>266.2</w:t>
            </w:r>
          </w:p>
        </w:tc>
        <w:tc>
          <w:tcPr>
            <w:tcW w:w="0" w:type="auto"/>
          </w:tcPr>
          <w:p w14:paraId="3C37B3A1" w14:textId="77777777" w:rsidR="00AB78B3" w:rsidRDefault="00337FF0">
            <w:pPr>
              <w:pStyle w:val="Compact"/>
              <w:jc w:val="center"/>
            </w:pPr>
            <w:r>
              <w:t>246</w:t>
            </w:r>
          </w:p>
        </w:tc>
        <w:tc>
          <w:tcPr>
            <w:tcW w:w="0" w:type="auto"/>
          </w:tcPr>
          <w:p w14:paraId="3FF2EB00" w14:textId="77777777" w:rsidR="00AB78B3" w:rsidRDefault="00337FF0">
            <w:pPr>
              <w:pStyle w:val="Compact"/>
              <w:jc w:val="center"/>
            </w:pPr>
            <w:r>
              <w:t>164.6</w:t>
            </w:r>
          </w:p>
        </w:tc>
        <w:tc>
          <w:tcPr>
            <w:tcW w:w="0" w:type="auto"/>
          </w:tcPr>
          <w:p w14:paraId="652E2BBA" w14:textId="77777777" w:rsidR="00AB78B3" w:rsidRDefault="00337FF0">
            <w:pPr>
              <w:pStyle w:val="Compact"/>
              <w:jc w:val="center"/>
            </w:pPr>
            <w:r>
              <w:t>382.6</w:t>
            </w:r>
          </w:p>
        </w:tc>
      </w:tr>
      <w:tr w:rsidR="00AB78B3" w14:paraId="28015A85" w14:textId="77777777">
        <w:tc>
          <w:tcPr>
            <w:tcW w:w="0" w:type="auto"/>
          </w:tcPr>
          <w:p w14:paraId="205C85D2" w14:textId="77777777" w:rsidR="00AB78B3" w:rsidRDefault="00337FF0">
            <w:pPr>
              <w:pStyle w:val="Compact"/>
              <w:jc w:val="center"/>
            </w:pPr>
            <w:r>
              <w:t>APURIMAC</w:t>
            </w:r>
          </w:p>
        </w:tc>
        <w:tc>
          <w:tcPr>
            <w:tcW w:w="0" w:type="auto"/>
          </w:tcPr>
          <w:p w14:paraId="18867C51" w14:textId="77777777" w:rsidR="00AB78B3" w:rsidRDefault="00337FF0">
            <w:pPr>
              <w:pStyle w:val="Compact"/>
              <w:jc w:val="center"/>
            </w:pPr>
            <w:r>
              <w:t>a10.19</w:t>
            </w:r>
          </w:p>
        </w:tc>
        <w:tc>
          <w:tcPr>
            <w:tcW w:w="0" w:type="auto"/>
          </w:tcPr>
          <w:p w14:paraId="7A5BFDA6" w14:textId="77777777" w:rsidR="00AB78B3" w:rsidRDefault="00337FF0">
            <w:pPr>
              <w:pStyle w:val="Compact"/>
              <w:jc w:val="center"/>
            </w:pPr>
            <w:r>
              <w:t>51</w:t>
            </w:r>
          </w:p>
        </w:tc>
        <w:tc>
          <w:tcPr>
            <w:tcW w:w="0" w:type="auto"/>
          </w:tcPr>
          <w:p w14:paraId="361EBB6C" w14:textId="77777777" w:rsidR="00AB78B3" w:rsidRDefault="00337FF0">
            <w:pPr>
              <w:pStyle w:val="Compact"/>
              <w:jc w:val="center"/>
            </w:pPr>
            <w:r>
              <w:t>3</w:t>
            </w:r>
          </w:p>
        </w:tc>
        <w:tc>
          <w:tcPr>
            <w:tcW w:w="0" w:type="auto"/>
          </w:tcPr>
          <w:p w14:paraId="5408EA49" w14:textId="77777777" w:rsidR="00AB78B3" w:rsidRDefault="00337FF0">
            <w:pPr>
              <w:pStyle w:val="Compact"/>
              <w:jc w:val="center"/>
            </w:pPr>
            <w:r>
              <w:t>3</w:t>
            </w:r>
          </w:p>
        </w:tc>
        <w:tc>
          <w:tcPr>
            <w:tcW w:w="0" w:type="auto"/>
          </w:tcPr>
          <w:p w14:paraId="7510DA5E" w14:textId="77777777" w:rsidR="00AB78B3" w:rsidRDefault="00337FF0">
            <w:pPr>
              <w:pStyle w:val="Compact"/>
              <w:jc w:val="center"/>
            </w:pPr>
            <w:r>
              <w:t>3</w:t>
            </w:r>
          </w:p>
        </w:tc>
        <w:tc>
          <w:tcPr>
            <w:tcW w:w="0" w:type="auto"/>
          </w:tcPr>
          <w:p w14:paraId="22963EE9" w14:textId="77777777" w:rsidR="00AB78B3" w:rsidRDefault="00337FF0">
            <w:pPr>
              <w:pStyle w:val="Compact"/>
              <w:jc w:val="center"/>
            </w:pPr>
            <w:r>
              <w:t>0</w:t>
            </w:r>
          </w:p>
        </w:tc>
        <w:tc>
          <w:tcPr>
            <w:tcW w:w="0" w:type="auto"/>
          </w:tcPr>
          <w:p w14:paraId="78F846BC" w14:textId="77777777" w:rsidR="00AB78B3" w:rsidRDefault="00337FF0">
            <w:pPr>
              <w:pStyle w:val="Compact"/>
              <w:jc w:val="center"/>
            </w:pPr>
            <w:r>
              <w:t>0</w:t>
            </w:r>
          </w:p>
        </w:tc>
        <w:tc>
          <w:tcPr>
            <w:tcW w:w="0" w:type="auto"/>
          </w:tcPr>
          <w:p w14:paraId="67BE8F2F" w14:textId="77777777" w:rsidR="00AB78B3" w:rsidRDefault="00337FF0">
            <w:pPr>
              <w:pStyle w:val="Compact"/>
              <w:jc w:val="center"/>
            </w:pPr>
            <w:r>
              <w:t>0</w:t>
            </w:r>
          </w:p>
        </w:tc>
        <w:tc>
          <w:tcPr>
            <w:tcW w:w="0" w:type="auto"/>
          </w:tcPr>
          <w:p w14:paraId="1487E5B4" w14:textId="77777777" w:rsidR="00AB78B3" w:rsidRDefault="00337FF0">
            <w:pPr>
              <w:pStyle w:val="Compact"/>
              <w:jc w:val="center"/>
            </w:pPr>
            <w:r>
              <w:t>51</w:t>
            </w:r>
          </w:p>
        </w:tc>
        <w:tc>
          <w:tcPr>
            <w:tcW w:w="0" w:type="auto"/>
          </w:tcPr>
          <w:p w14:paraId="3C83E5E2" w14:textId="77777777" w:rsidR="00AB78B3" w:rsidRDefault="00337FF0">
            <w:pPr>
              <w:pStyle w:val="Compact"/>
              <w:jc w:val="center"/>
            </w:pPr>
            <w:r>
              <w:t>51</w:t>
            </w:r>
          </w:p>
        </w:tc>
        <w:tc>
          <w:tcPr>
            <w:tcW w:w="0" w:type="auto"/>
          </w:tcPr>
          <w:p w14:paraId="2B16F17C" w14:textId="77777777" w:rsidR="00AB78B3" w:rsidRDefault="00337FF0">
            <w:pPr>
              <w:pStyle w:val="Compact"/>
              <w:jc w:val="center"/>
            </w:pPr>
            <w:r>
              <w:t>51</w:t>
            </w:r>
          </w:p>
        </w:tc>
        <w:tc>
          <w:tcPr>
            <w:tcW w:w="0" w:type="auto"/>
          </w:tcPr>
          <w:p w14:paraId="2A3AE87B" w14:textId="77777777" w:rsidR="00AB78B3" w:rsidRDefault="00337FF0">
            <w:pPr>
              <w:pStyle w:val="Compact"/>
              <w:jc w:val="center"/>
            </w:pPr>
            <w:r>
              <w:t>75.93</w:t>
            </w:r>
          </w:p>
        </w:tc>
        <w:tc>
          <w:tcPr>
            <w:tcW w:w="0" w:type="auto"/>
          </w:tcPr>
          <w:p w14:paraId="30F586A2" w14:textId="77777777" w:rsidR="00AB78B3" w:rsidRDefault="00337FF0">
            <w:pPr>
              <w:pStyle w:val="Compact"/>
              <w:jc w:val="center"/>
            </w:pPr>
            <w:r>
              <w:t>75.93</w:t>
            </w:r>
          </w:p>
        </w:tc>
        <w:tc>
          <w:tcPr>
            <w:tcW w:w="0" w:type="auto"/>
          </w:tcPr>
          <w:p w14:paraId="563AC76C" w14:textId="77777777" w:rsidR="00AB78B3" w:rsidRDefault="00337FF0">
            <w:pPr>
              <w:pStyle w:val="Compact"/>
              <w:jc w:val="center"/>
            </w:pPr>
            <w:r>
              <w:t>75.93</w:t>
            </w:r>
          </w:p>
        </w:tc>
      </w:tr>
      <w:tr w:rsidR="00AB78B3" w14:paraId="1C978537" w14:textId="77777777">
        <w:tc>
          <w:tcPr>
            <w:tcW w:w="0" w:type="auto"/>
          </w:tcPr>
          <w:p w14:paraId="56FA6373" w14:textId="77777777" w:rsidR="00AB78B3" w:rsidRDefault="00337FF0">
            <w:pPr>
              <w:pStyle w:val="Compact"/>
              <w:jc w:val="center"/>
            </w:pPr>
            <w:r>
              <w:t>APURIMAC</w:t>
            </w:r>
          </w:p>
        </w:tc>
        <w:tc>
          <w:tcPr>
            <w:tcW w:w="0" w:type="auto"/>
          </w:tcPr>
          <w:p w14:paraId="5EC62963" w14:textId="77777777" w:rsidR="00AB78B3" w:rsidRDefault="00337FF0">
            <w:pPr>
              <w:pStyle w:val="Compact"/>
              <w:jc w:val="center"/>
            </w:pPr>
            <w:r>
              <w:t>a20.29</w:t>
            </w:r>
          </w:p>
        </w:tc>
        <w:tc>
          <w:tcPr>
            <w:tcW w:w="0" w:type="auto"/>
          </w:tcPr>
          <w:p w14:paraId="732EA968" w14:textId="77777777" w:rsidR="00AB78B3" w:rsidRDefault="00337FF0">
            <w:pPr>
              <w:pStyle w:val="Compact"/>
              <w:jc w:val="center"/>
            </w:pPr>
            <w:r>
              <w:t>64</w:t>
            </w:r>
          </w:p>
        </w:tc>
        <w:tc>
          <w:tcPr>
            <w:tcW w:w="0" w:type="auto"/>
          </w:tcPr>
          <w:p w14:paraId="6025F0F1" w14:textId="77777777" w:rsidR="00AB78B3" w:rsidRDefault="00337FF0">
            <w:pPr>
              <w:pStyle w:val="Compact"/>
              <w:jc w:val="center"/>
            </w:pPr>
            <w:r>
              <w:t>7</w:t>
            </w:r>
          </w:p>
        </w:tc>
        <w:tc>
          <w:tcPr>
            <w:tcW w:w="0" w:type="auto"/>
          </w:tcPr>
          <w:p w14:paraId="2A9938A0" w14:textId="77777777" w:rsidR="00AB78B3" w:rsidRDefault="00337FF0">
            <w:pPr>
              <w:pStyle w:val="Compact"/>
              <w:jc w:val="center"/>
            </w:pPr>
            <w:r>
              <w:t>7</w:t>
            </w:r>
          </w:p>
        </w:tc>
        <w:tc>
          <w:tcPr>
            <w:tcW w:w="0" w:type="auto"/>
          </w:tcPr>
          <w:p w14:paraId="531E1B41" w14:textId="77777777" w:rsidR="00AB78B3" w:rsidRDefault="00337FF0">
            <w:pPr>
              <w:pStyle w:val="Compact"/>
              <w:jc w:val="center"/>
            </w:pPr>
            <w:r>
              <w:t>7</w:t>
            </w:r>
          </w:p>
        </w:tc>
        <w:tc>
          <w:tcPr>
            <w:tcW w:w="0" w:type="auto"/>
          </w:tcPr>
          <w:p w14:paraId="4508713E" w14:textId="77777777" w:rsidR="00AB78B3" w:rsidRDefault="00337FF0">
            <w:pPr>
              <w:pStyle w:val="Compact"/>
              <w:jc w:val="center"/>
            </w:pPr>
            <w:r>
              <w:t>0</w:t>
            </w:r>
          </w:p>
        </w:tc>
        <w:tc>
          <w:tcPr>
            <w:tcW w:w="0" w:type="auto"/>
          </w:tcPr>
          <w:p w14:paraId="6FED2F30" w14:textId="77777777" w:rsidR="00AB78B3" w:rsidRDefault="00337FF0">
            <w:pPr>
              <w:pStyle w:val="Compact"/>
              <w:jc w:val="center"/>
            </w:pPr>
            <w:r>
              <w:t>0</w:t>
            </w:r>
          </w:p>
        </w:tc>
        <w:tc>
          <w:tcPr>
            <w:tcW w:w="0" w:type="auto"/>
          </w:tcPr>
          <w:p w14:paraId="79383234" w14:textId="77777777" w:rsidR="00AB78B3" w:rsidRDefault="00337FF0">
            <w:pPr>
              <w:pStyle w:val="Compact"/>
              <w:jc w:val="center"/>
            </w:pPr>
            <w:r>
              <w:t>0</w:t>
            </w:r>
          </w:p>
        </w:tc>
        <w:tc>
          <w:tcPr>
            <w:tcW w:w="0" w:type="auto"/>
          </w:tcPr>
          <w:p w14:paraId="7BEAF923" w14:textId="77777777" w:rsidR="00AB78B3" w:rsidRDefault="00337FF0">
            <w:pPr>
              <w:pStyle w:val="Compact"/>
              <w:jc w:val="center"/>
            </w:pPr>
            <w:r>
              <w:t>64</w:t>
            </w:r>
          </w:p>
        </w:tc>
        <w:tc>
          <w:tcPr>
            <w:tcW w:w="0" w:type="auto"/>
          </w:tcPr>
          <w:p w14:paraId="0064A47C" w14:textId="77777777" w:rsidR="00AB78B3" w:rsidRDefault="00337FF0">
            <w:pPr>
              <w:pStyle w:val="Compact"/>
              <w:jc w:val="center"/>
            </w:pPr>
            <w:r>
              <w:t>64</w:t>
            </w:r>
          </w:p>
        </w:tc>
        <w:tc>
          <w:tcPr>
            <w:tcW w:w="0" w:type="auto"/>
          </w:tcPr>
          <w:p w14:paraId="3006EAC3" w14:textId="77777777" w:rsidR="00AB78B3" w:rsidRDefault="00337FF0">
            <w:pPr>
              <w:pStyle w:val="Compact"/>
              <w:jc w:val="center"/>
            </w:pPr>
            <w:r>
              <w:t>64</w:t>
            </w:r>
          </w:p>
        </w:tc>
        <w:tc>
          <w:tcPr>
            <w:tcW w:w="0" w:type="auto"/>
          </w:tcPr>
          <w:p w14:paraId="1468F9C9" w14:textId="77777777" w:rsidR="00AB78B3" w:rsidRDefault="00337FF0">
            <w:pPr>
              <w:pStyle w:val="Compact"/>
              <w:jc w:val="center"/>
            </w:pPr>
            <w:r>
              <w:t>98.52</w:t>
            </w:r>
          </w:p>
        </w:tc>
        <w:tc>
          <w:tcPr>
            <w:tcW w:w="0" w:type="auto"/>
          </w:tcPr>
          <w:p w14:paraId="1A4345B3" w14:textId="77777777" w:rsidR="00AB78B3" w:rsidRDefault="00337FF0">
            <w:pPr>
              <w:pStyle w:val="Compact"/>
              <w:jc w:val="center"/>
            </w:pPr>
            <w:r>
              <w:t>98.52</w:t>
            </w:r>
          </w:p>
        </w:tc>
        <w:tc>
          <w:tcPr>
            <w:tcW w:w="0" w:type="auto"/>
          </w:tcPr>
          <w:p w14:paraId="21D5A7EA" w14:textId="77777777" w:rsidR="00AB78B3" w:rsidRDefault="00337FF0">
            <w:pPr>
              <w:pStyle w:val="Compact"/>
              <w:jc w:val="center"/>
            </w:pPr>
            <w:r>
              <w:t>98.52</w:t>
            </w:r>
          </w:p>
        </w:tc>
      </w:tr>
      <w:tr w:rsidR="00AB78B3" w14:paraId="1537DDB1" w14:textId="77777777">
        <w:tc>
          <w:tcPr>
            <w:tcW w:w="0" w:type="auto"/>
          </w:tcPr>
          <w:p w14:paraId="7BDE5436" w14:textId="77777777" w:rsidR="00AB78B3" w:rsidRDefault="00337FF0">
            <w:pPr>
              <w:pStyle w:val="Compact"/>
              <w:jc w:val="center"/>
            </w:pPr>
            <w:r>
              <w:t>APURIMAC</w:t>
            </w:r>
          </w:p>
        </w:tc>
        <w:tc>
          <w:tcPr>
            <w:tcW w:w="0" w:type="auto"/>
          </w:tcPr>
          <w:p w14:paraId="1B519587" w14:textId="77777777" w:rsidR="00AB78B3" w:rsidRDefault="00337FF0">
            <w:pPr>
              <w:pStyle w:val="Compact"/>
              <w:jc w:val="center"/>
            </w:pPr>
            <w:r>
              <w:t>a30.39</w:t>
            </w:r>
          </w:p>
        </w:tc>
        <w:tc>
          <w:tcPr>
            <w:tcW w:w="0" w:type="auto"/>
          </w:tcPr>
          <w:p w14:paraId="23E223E7" w14:textId="77777777" w:rsidR="00AB78B3" w:rsidRDefault="00337FF0">
            <w:pPr>
              <w:pStyle w:val="Compact"/>
              <w:jc w:val="center"/>
            </w:pPr>
            <w:r>
              <w:t>73</w:t>
            </w:r>
          </w:p>
        </w:tc>
        <w:tc>
          <w:tcPr>
            <w:tcW w:w="0" w:type="auto"/>
          </w:tcPr>
          <w:p w14:paraId="35880FD0" w14:textId="77777777" w:rsidR="00AB78B3" w:rsidRDefault="00337FF0">
            <w:pPr>
              <w:pStyle w:val="Compact"/>
              <w:jc w:val="center"/>
            </w:pPr>
            <w:r>
              <w:t>5</w:t>
            </w:r>
          </w:p>
        </w:tc>
        <w:tc>
          <w:tcPr>
            <w:tcW w:w="0" w:type="auto"/>
          </w:tcPr>
          <w:p w14:paraId="3FD36F8F" w14:textId="77777777" w:rsidR="00AB78B3" w:rsidRDefault="00337FF0">
            <w:pPr>
              <w:pStyle w:val="Compact"/>
              <w:jc w:val="center"/>
            </w:pPr>
            <w:r>
              <w:t>5</w:t>
            </w:r>
          </w:p>
        </w:tc>
        <w:tc>
          <w:tcPr>
            <w:tcW w:w="0" w:type="auto"/>
          </w:tcPr>
          <w:p w14:paraId="2D6BA85A" w14:textId="77777777" w:rsidR="00AB78B3" w:rsidRDefault="00337FF0">
            <w:pPr>
              <w:pStyle w:val="Compact"/>
              <w:jc w:val="center"/>
            </w:pPr>
            <w:r>
              <w:t>5</w:t>
            </w:r>
          </w:p>
        </w:tc>
        <w:tc>
          <w:tcPr>
            <w:tcW w:w="0" w:type="auto"/>
          </w:tcPr>
          <w:p w14:paraId="162651A6" w14:textId="77777777" w:rsidR="00AB78B3" w:rsidRDefault="00337FF0">
            <w:pPr>
              <w:pStyle w:val="Compact"/>
              <w:jc w:val="center"/>
            </w:pPr>
            <w:r>
              <w:t>0</w:t>
            </w:r>
          </w:p>
        </w:tc>
        <w:tc>
          <w:tcPr>
            <w:tcW w:w="0" w:type="auto"/>
          </w:tcPr>
          <w:p w14:paraId="571715AF" w14:textId="77777777" w:rsidR="00AB78B3" w:rsidRDefault="00337FF0">
            <w:pPr>
              <w:pStyle w:val="Compact"/>
              <w:jc w:val="center"/>
            </w:pPr>
            <w:r>
              <w:t>0</w:t>
            </w:r>
          </w:p>
        </w:tc>
        <w:tc>
          <w:tcPr>
            <w:tcW w:w="0" w:type="auto"/>
          </w:tcPr>
          <w:p w14:paraId="2BA7C63F" w14:textId="77777777" w:rsidR="00AB78B3" w:rsidRDefault="00337FF0">
            <w:pPr>
              <w:pStyle w:val="Compact"/>
              <w:jc w:val="center"/>
            </w:pPr>
            <w:r>
              <w:t>0</w:t>
            </w:r>
          </w:p>
        </w:tc>
        <w:tc>
          <w:tcPr>
            <w:tcW w:w="0" w:type="auto"/>
          </w:tcPr>
          <w:p w14:paraId="5E6D3966" w14:textId="77777777" w:rsidR="00AB78B3" w:rsidRDefault="00337FF0">
            <w:pPr>
              <w:pStyle w:val="Compact"/>
              <w:jc w:val="center"/>
            </w:pPr>
            <w:r>
              <w:t>73</w:t>
            </w:r>
          </w:p>
        </w:tc>
        <w:tc>
          <w:tcPr>
            <w:tcW w:w="0" w:type="auto"/>
          </w:tcPr>
          <w:p w14:paraId="1F3FE815" w14:textId="77777777" w:rsidR="00AB78B3" w:rsidRDefault="00337FF0">
            <w:pPr>
              <w:pStyle w:val="Compact"/>
              <w:jc w:val="center"/>
            </w:pPr>
            <w:r>
              <w:t>73</w:t>
            </w:r>
          </w:p>
        </w:tc>
        <w:tc>
          <w:tcPr>
            <w:tcW w:w="0" w:type="auto"/>
          </w:tcPr>
          <w:p w14:paraId="71B721ED" w14:textId="77777777" w:rsidR="00AB78B3" w:rsidRDefault="00337FF0">
            <w:pPr>
              <w:pStyle w:val="Compact"/>
              <w:jc w:val="center"/>
            </w:pPr>
            <w:r>
              <w:t>73</w:t>
            </w:r>
          </w:p>
        </w:tc>
        <w:tc>
          <w:tcPr>
            <w:tcW w:w="0" w:type="auto"/>
          </w:tcPr>
          <w:p w14:paraId="199D790F" w14:textId="77777777" w:rsidR="00AB78B3" w:rsidRDefault="00337FF0">
            <w:pPr>
              <w:pStyle w:val="Compact"/>
              <w:jc w:val="center"/>
            </w:pPr>
            <w:r>
              <w:t>109.4</w:t>
            </w:r>
          </w:p>
        </w:tc>
        <w:tc>
          <w:tcPr>
            <w:tcW w:w="0" w:type="auto"/>
          </w:tcPr>
          <w:p w14:paraId="493A06F2" w14:textId="77777777" w:rsidR="00AB78B3" w:rsidRDefault="00337FF0">
            <w:pPr>
              <w:pStyle w:val="Compact"/>
              <w:jc w:val="center"/>
            </w:pPr>
            <w:r>
              <w:t>109.4</w:t>
            </w:r>
          </w:p>
        </w:tc>
        <w:tc>
          <w:tcPr>
            <w:tcW w:w="0" w:type="auto"/>
          </w:tcPr>
          <w:p w14:paraId="52294B3A" w14:textId="77777777" w:rsidR="00AB78B3" w:rsidRDefault="00337FF0">
            <w:pPr>
              <w:pStyle w:val="Compact"/>
              <w:jc w:val="center"/>
            </w:pPr>
            <w:r>
              <w:t>109.4</w:t>
            </w:r>
          </w:p>
        </w:tc>
      </w:tr>
      <w:tr w:rsidR="00AB78B3" w14:paraId="101F369D" w14:textId="77777777">
        <w:tc>
          <w:tcPr>
            <w:tcW w:w="0" w:type="auto"/>
          </w:tcPr>
          <w:p w14:paraId="1B409F2D" w14:textId="77777777" w:rsidR="00AB78B3" w:rsidRDefault="00337FF0">
            <w:pPr>
              <w:pStyle w:val="Compact"/>
              <w:jc w:val="center"/>
            </w:pPr>
            <w:r>
              <w:t>APURIMAC</w:t>
            </w:r>
          </w:p>
        </w:tc>
        <w:tc>
          <w:tcPr>
            <w:tcW w:w="0" w:type="auto"/>
          </w:tcPr>
          <w:p w14:paraId="19274CF4" w14:textId="77777777" w:rsidR="00AB78B3" w:rsidRDefault="00337FF0">
            <w:pPr>
              <w:pStyle w:val="Compact"/>
              <w:jc w:val="center"/>
            </w:pPr>
            <w:r>
              <w:t>a40.49</w:t>
            </w:r>
          </w:p>
        </w:tc>
        <w:tc>
          <w:tcPr>
            <w:tcW w:w="0" w:type="auto"/>
          </w:tcPr>
          <w:p w14:paraId="13BFEAAF" w14:textId="77777777" w:rsidR="00AB78B3" w:rsidRDefault="00337FF0">
            <w:pPr>
              <w:pStyle w:val="Compact"/>
              <w:jc w:val="center"/>
            </w:pPr>
            <w:r>
              <w:t>119</w:t>
            </w:r>
          </w:p>
        </w:tc>
        <w:tc>
          <w:tcPr>
            <w:tcW w:w="0" w:type="auto"/>
          </w:tcPr>
          <w:p w14:paraId="449AFE56" w14:textId="77777777" w:rsidR="00AB78B3" w:rsidRDefault="00337FF0">
            <w:pPr>
              <w:pStyle w:val="Compact"/>
              <w:jc w:val="center"/>
            </w:pPr>
            <w:r>
              <w:t>11</w:t>
            </w:r>
          </w:p>
        </w:tc>
        <w:tc>
          <w:tcPr>
            <w:tcW w:w="0" w:type="auto"/>
          </w:tcPr>
          <w:p w14:paraId="091BFD04" w14:textId="77777777" w:rsidR="00AB78B3" w:rsidRDefault="00337FF0">
            <w:pPr>
              <w:pStyle w:val="Compact"/>
              <w:jc w:val="center"/>
            </w:pPr>
            <w:r>
              <w:t>11</w:t>
            </w:r>
          </w:p>
        </w:tc>
        <w:tc>
          <w:tcPr>
            <w:tcW w:w="0" w:type="auto"/>
          </w:tcPr>
          <w:p w14:paraId="11C638C7" w14:textId="77777777" w:rsidR="00AB78B3" w:rsidRDefault="00337FF0">
            <w:pPr>
              <w:pStyle w:val="Compact"/>
              <w:jc w:val="center"/>
            </w:pPr>
            <w:r>
              <w:t>11</w:t>
            </w:r>
          </w:p>
        </w:tc>
        <w:tc>
          <w:tcPr>
            <w:tcW w:w="0" w:type="auto"/>
          </w:tcPr>
          <w:p w14:paraId="7C7CF837" w14:textId="77777777" w:rsidR="00AB78B3" w:rsidRDefault="00337FF0">
            <w:pPr>
              <w:pStyle w:val="Compact"/>
              <w:jc w:val="center"/>
            </w:pPr>
            <w:r>
              <w:t>0</w:t>
            </w:r>
          </w:p>
        </w:tc>
        <w:tc>
          <w:tcPr>
            <w:tcW w:w="0" w:type="auto"/>
          </w:tcPr>
          <w:p w14:paraId="614B5296" w14:textId="77777777" w:rsidR="00AB78B3" w:rsidRDefault="00337FF0">
            <w:pPr>
              <w:pStyle w:val="Compact"/>
              <w:jc w:val="center"/>
            </w:pPr>
            <w:r>
              <w:t>0</w:t>
            </w:r>
          </w:p>
        </w:tc>
        <w:tc>
          <w:tcPr>
            <w:tcW w:w="0" w:type="auto"/>
          </w:tcPr>
          <w:p w14:paraId="21AC2108" w14:textId="77777777" w:rsidR="00AB78B3" w:rsidRDefault="00337FF0">
            <w:pPr>
              <w:pStyle w:val="Compact"/>
              <w:jc w:val="center"/>
            </w:pPr>
            <w:r>
              <w:t>0</w:t>
            </w:r>
          </w:p>
        </w:tc>
        <w:tc>
          <w:tcPr>
            <w:tcW w:w="0" w:type="auto"/>
          </w:tcPr>
          <w:p w14:paraId="637BEFE5" w14:textId="77777777" w:rsidR="00AB78B3" w:rsidRDefault="00337FF0">
            <w:pPr>
              <w:pStyle w:val="Compact"/>
              <w:jc w:val="center"/>
            </w:pPr>
            <w:r>
              <w:t>119</w:t>
            </w:r>
          </w:p>
        </w:tc>
        <w:tc>
          <w:tcPr>
            <w:tcW w:w="0" w:type="auto"/>
          </w:tcPr>
          <w:p w14:paraId="24AF02AE" w14:textId="77777777" w:rsidR="00AB78B3" w:rsidRDefault="00337FF0">
            <w:pPr>
              <w:pStyle w:val="Compact"/>
              <w:jc w:val="center"/>
            </w:pPr>
            <w:r>
              <w:t>119</w:t>
            </w:r>
          </w:p>
        </w:tc>
        <w:tc>
          <w:tcPr>
            <w:tcW w:w="0" w:type="auto"/>
          </w:tcPr>
          <w:p w14:paraId="6906828F" w14:textId="77777777" w:rsidR="00AB78B3" w:rsidRDefault="00337FF0">
            <w:pPr>
              <w:pStyle w:val="Compact"/>
              <w:jc w:val="center"/>
            </w:pPr>
            <w:r>
              <w:t>119</w:t>
            </w:r>
          </w:p>
        </w:tc>
        <w:tc>
          <w:tcPr>
            <w:tcW w:w="0" w:type="auto"/>
          </w:tcPr>
          <w:p w14:paraId="39CB8E60" w14:textId="77777777" w:rsidR="00AB78B3" w:rsidRDefault="00337FF0">
            <w:pPr>
              <w:pStyle w:val="Compact"/>
              <w:jc w:val="center"/>
            </w:pPr>
            <w:r>
              <w:t>181.2</w:t>
            </w:r>
          </w:p>
        </w:tc>
        <w:tc>
          <w:tcPr>
            <w:tcW w:w="0" w:type="auto"/>
          </w:tcPr>
          <w:p w14:paraId="5121DE54" w14:textId="77777777" w:rsidR="00AB78B3" w:rsidRDefault="00337FF0">
            <w:pPr>
              <w:pStyle w:val="Compact"/>
              <w:jc w:val="center"/>
            </w:pPr>
            <w:r>
              <w:t>181.2</w:t>
            </w:r>
          </w:p>
        </w:tc>
        <w:tc>
          <w:tcPr>
            <w:tcW w:w="0" w:type="auto"/>
          </w:tcPr>
          <w:p w14:paraId="1B5B141C" w14:textId="77777777" w:rsidR="00AB78B3" w:rsidRDefault="00337FF0">
            <w:pPr>
              <w:pStyle w:val="Compact"/>
              <w:jc w:val="center"/>
            </w:pPr>
            <w:r>
              <w:t>181.2</w:t>
            </w:r>
          </w:p>
        </w:tc>
      </w:tr>
      <w:tr w:rsidR="00AB78B3" w14:paraId="13F0D6BB" w14:textId="77777777">
        <w:tc>
          <w:tcPr>
            <w:tcW w:w="0" w:type="auto"/>
          </w:tcPr>
          <w:p w14:paraId="187EE09B" w14:textId="77777777" w:rsidR="00AB78B3" w:rsidRDefault="00337FF0">
            <w:pPr>
              <w:pStyle w:val="Compact"/>
              <w:jc w:val="center"/>
            </w:pPr>
            <w:r>
              <w:t>APURIMAC</w:t>
            </w:r>
          </w:p>
        </w:tc>
        <w:tc>
          <w:tcPr>
            <w:tcW w:w="0" w:type="auto"/>
          </w:tcPr>
          <w:p w14:paraId="567B5D4B" w14:textId="77777777" w:rsidR="00AB78B3" w:rsidRDefault="00337FF0">
            <w:pPr>
              <w:pStyle w:val="Compact"/>
              <w:jc w:val="center"/>
            </w:pPr>
            <w:r>
              <w:t>a50.59</w:t>
            </w:r>
          </w:p>
        </w:tc>
        <w:tc>
          <w:tcPr>
            <w:tcW w:w="0" w:type="auto"/>
          </w:tcPr>
          <w:p w14:paraId="55B6EEEB" w14:textId="77777777" w:rsidR="00AB78B3" w:rsidRDefault="00337FF0">
            <w:pPr>
              <w:pStyle w:val="Compact"/>
              <w:jc w:val="center"/>
            </w:pPr>
            <w:r>
              <w:t>200</w:t>
            </w:r>
          </w:p>
        </w:tc>
        <w:tc>
          <w:tcPr>
            <w:tcW w:w="0" w:type="auto"/>
          </w:tcPr>
          <w:p w14:paraId="65F8A40E" w14:textId="77777777" w:rsidR="00AB78B3" w:rsidRDefault="00337FF0">
            <w:pPr>
              <w:pStyle w:val="Compact"/>
              <w:jc w:val="center"/>
            </w:pPr>
            <w:r>
              <w:t>26</w:t>
            </w:r>
          </w:p>
        </w:tc>
        <w:tc>
          <w:tcPr>
            <w:tcW w:w="0" w:type="auto"/>
          </w:tcPr>
          <w:p w14:paraId="0EBAA280" w14:textId="77777777" w:rsidR="00AB78B3" w:rsidRDefault="00337FF0">
            <w:pPr>
              <w:pStyle w:val="Compact"/>
              <w:jc w:val="center"/>
            </w:pPr>
            <w:r>
              <w:t>26</w:t>
            </w:r>
          </w:p>
        </w:tc>
        <w:tc>
          <w:tcPr>
            <w:tcW w:w="0" w:type="auto"/>
          </w:tcPr>
          <w:p w14:paraId="28F8D42E" w14:textId="77777777" w:rsidR="00AB78B3" w:rsidRDefault="00337FF0">
            <w:pPr>
              <w:pStyle w:val="Compact"/>
              <w:jc w:val="center"/>
            </w:pPr>
            <w:r>
              <w:t>26</w:t>
            </w:r>
          </w:p>
        </w:tc>
        <w:tc>
          <w:tcPr>
            <w:tcW w:w="0" w:type="auto"/>
          </w:tcPr>
          <w:p w14:paraId="6CF0ADB8" w14:textId="77777777" w:rsidR="00AB78B3" w:rsidRDefault="00337FF0">
            <w:pPr>
              <w:pStyle w:val="Compact"/>
              <w:jc w:val="center"/>
            </w:pPr>
            <w:r>
              <w:t>0</w:t>
            </w:r>
          </w:p>
        </w:tc>
        <w:tc>
          <w:tcPr>
            <w:tcW w:w="0" w:type="auto"/>
          </w:tcPr>
          <w:p w14:paraId="684550D8" w14:textId="77777777" w:rsidR="00AB78B3" w:rsidRDefault="00337FF0">
            <w:pPr>
              <w:pStyle w:val="Compact"/>
              <w:jc w:val="center"/>
            </w:pPr>
            <w:r>
              <w:t>0</w:t>
            </w:r>
          </w:p>
        </w:tc>
        <w:tc>
          <w:tcPr>
            <w:tcW w:w="0" w:type="auto"/>
          </w:tcPr>
          <w:p w14:paraId="463B68FA" w14:textId="77777777" w:rsidR="00AB78B3" w:rsidRDefault="00337FF0">
            <w:pPr>
              <w:pStyle w:val="Compact"/>
              <w:jc w:val="center"/>
            </w:pPr>
            <w:r>
              <w:t>0</w:t>
            </w:r>
          </w:p>
        </w:tc>
        <w:tc>
          <w:tcPr>
            <w:tcW w:w="0" w:type="auto"/>
          </w:tcPr>
          <w:p w14:paraId="703717FB" w14:textId="77777777" w:rsidR="00AB78B3" w:rsidRDefault="00337FF0">
            <w:pPr>
              <w:pStyle w:val="Compact"/>
              <w:jc w:val="center"/>
            </w:pPr>
            <w:r>
              <w:t>200</w:t>
            </w:r>
          </w:p>
        </w:tc>
        <w:tc>
          <w:tcPr>
            <w:tcW w:w="0" w:type="auto"/>
          </w:tcPr>
          <w:p w14:paraId="0C9FFE3C" w14:textId="77777777" w:rsidR="00AB78B3" w:rsidRDefault="00337FF0">
            <w:pPr>
              <w:pStyle w:val="Compact"/>
              <w:jc w:val="center"/>
            </w:pPr>
            <w:r>
              <w:t>200</w:t>
            </w:r>
          </w:p>
        </w:tc>
        <w:tc>
          <w:tcPr>
            <w:tcW w:w="0" w:type="auto"/>
          </w:tcPr>
          <w:p w14:paraId="70E8F59F" w14:textId="77777777" w:rsidR="00AB78B3" w:rsidRDefault="00337FF0">
            <w:pPr>
              <w:pStyle w:val="Compact"/>
              <w:jc w:val="center"/>
            </w:pPr>
            <w:r>
              <w:t>200</w:t>
            </w:r>
          </w:p>
        </w:tc>
        <w:tc>
          <w:tcPr>
            <w:tcW w:w="0" w:type="auto"/>
          </w:tcPr>
          <w:p w14:paraId="3423CCF3" w14:textId="77777777" w:rsidR="00AB78B3" w:rsidRDefault="00337FF0">
            <w:pPr>
              <w:pStyle w:val="Compact"/>
              <w:jc w:val="center"/>
            </w:pPr>
            <w:r>
              <w:t>312</w:t>
            </w:r>
          </w:p>
        </w:tc>
        <w:tc>
          <w:tcPr>
            <w:tcW w:w="0" w:type="auto"/>
          </w:tcPr>
          <w:p w14:paraId="5C7A473D" w14:textId="77777777" w:rsidR="00AB78B3" w:rsidRDefault="00337FF0">
            <w:pPr>
              <w:pStyle w:val="Compact"/>
              <w:jc w:val="center"/>
            </w:pPr>
            <w:r>
              <w:t>312</w:t>
            </w:r>
          </w:p>
        </w:tc>
        <w:tc>
          <w:tcPr>
            <w:tcW w:w="0" w:type="auto"/>
          </w:tcPr>
          <w:p w14:paraId="5A0BDB81" w14:textId="77777777" w:rsidR="00AB78B3" w:rsidRDefault="00337FF0">
            <w:pPr>
              <w:pStyle w:val="Compact"/>
              <w:jc w:val="center"/>
            </w:pPr>
            <w:r>
              <w:t>312</w:t>
            </w:r>
          </w:p>
        </w:tc>
      </w:tr>
      <w:tr w:rsidR="00AB78B3" w14:paraId="3E42AD28" w14:textId="77777777">
        <w:tc>
          <w:tcPr>
            <w:tcW w:w="0" w:type="auto"/>
          </w:tcPr>
          <w:p w14:paraId="196A88DF" w14:textId="77777777" w:rsidR="00AB78B3" w:rsidRDefault="00337FF0">
            <w:pPr>
              <w:pStyle w:val="Compact"/>
              <w:jc w:val="center"/>
            </w:pPr>
            <w:r>
              <w:t>APURIMAC</w:t>
            </w:r>
          </w:p>
        </w:tc>
        <w:tc>
          <w:tcPr>
            <w:tcW w:w="0" w:type="auto"/>
          </w:tcPr>
          <w:p w14:paraId="27118AAF" w14:textId="77777777" w:rsidR="00AB78B3" w:rsidRDefault="00337FF0">
            <w:pPr>
              <w:pStyle w:val="Compact"/>
              <w:jc w:val="center"/>
            </w:pPr>
            <w:r>
              <w:t>a60.69</w:t>
            </w:r>
          </w:p>
        </w:tc>
        <w:tc>
          <w:tcPr>
            <w:tcW w:w="0" w:type="auto"/>
          </w:tcPr>
          <w:p w14:paraId="670233D6" w14:textId="77777777" w:rsidR="00AB78B3" w:rsidRDefault="00337FF0">
            <w:pPr>
              <w:pStyle w:val="Compact"/>
              <w:jc w:val="center"/>
            </w:pPr>
            <w:r>
              <w:t>275</w:t>
            </w:r>
          </w:p>
        </w:tc>
        <w:tc>
          <w:tcPr>
            <w:tcW w:w="0" w:type="auto"/>
          </w:tcPr>
          <w:p w14:paraId="5A8B97E5" w14:textId="77777777" w:rsidR="00AB78B3" w:rsidRDefault="00337FF0">
            <w:pPr>
              <w:pStyle w:val="Compact"/>
              <w:jc w:val="center"/>
            </w:pPr>
            <w:r>
              <w:t>23</w:t>
            </w:r>
          </w:p>
        </w:tc>
        <w:tc>
          <w:tcPr>
            <w:tcW w:w="0" w:type="auto"/>
          </w:tcPr>
          <w:p w14:paraId="384F0F66" w14:textId="77777777" w:rsidR="00AB78B3" w:rsidRDefault="00337FF0">
            <w:pPr>
              <w:pStyle w:val="Compact"/>
              <w:jc w:val="center"/>
            </w:pPr>
            <w:r>
              <w:t>23</w:t>
            </w:r>
          </w:p>
        </w:tc>
        <w:tc>
          <w:tcPr>
            <w:tcW w:w="0" w:type="auto"/>
          </w:tcPr>
          <w:p w14:paraId="4C0E8269" w14:textId="77777777" w:rsidR="00AB78B3" w:rsidRDefault="00337FF0">
            <w:pPr>
              <w:pStyle w:val="Compact"/>
              <w:jc w:val="center"/>
            </w:pPr>
            <w:r>
              <w:t>23</w:t>
            </w:r>
          </w:p>
        </w:tc>
        <w:tc>
          <w:tcPr>
            <w:tcW w:w="0" w:type="auto"/>
          </w:tcPr>
          <w:p w14:paraId="63ADE57C" w14:textId="77777777" w:rsidR="00AB78B3" w:rsidRDefault="00337FF0">
            <w:pPr>
              <w:pStyle w:val="Compact"/>
              <w:jc w:val="center"/>
            </w:pPr>
            <w:r>
              <w:t>0</w:t>
            </w:r>
          </w:p>
        </w:tc>
        <w:tc>
          <w:tcPr>
            <w:tcW w:w="0" w:type="auto"/>
          </w:tcPr>
          <w:p w14:paraId="2149C31B" w14:textId="77777777" w:rsidR="00AB78B3" w:rsidRDefault="00337FF0">
            <w:pPr>
              <w:pStyle w:val="Compact"/>
              <w:jc w:val="center"/>
            </w:pPr>
            <w:r>
              <w:t>0</w:t>
            </w:r>
          </w:p>
        </w:tc>
        <w:tc>
          <w:tcPr>
            <w:tcW w:w="0" w:type="auto"/>
          </w:tcPr>
          <w:p w14:paraId="25CE9C5B" w14:textId="77777777" w:rsidR="00AB78B3" w:rsidRDefault="00337FF0">
            <w:pPr>
              <w:pStyle w:val="Compact"/>
              <w:jc w:val="center"/>
            </w:pPr>
            <w:r>
              <w:t>0</w:t>
            </w:r>
          </w:p>
        </w:tc>
        <w:tc>
          <w:tcPr>
            <w:tcW w:w="0" w:type="auto"/>
          </w:tcPr>
          <w:p w14:paraId="025115B8" w14:textId="77777777" w:rsidR="00AB78B3" w:rsidRDefault="00337FF0">
            <w:pPr>
              <w:pStyle w:val="Compact"/>
              <w:jc w:val="center"/>
            </w:pPr>
            <w:r>
              <w:t>275</w:t>
            </w:r>
          </w:p>
        </w:tc>
        <w:tc>
          <w:tcPr>
            <w:tcW w:w="0" w:type="auto"/>
          </w:tcPr>
          <w:p w14:paraId="7BBAF255" w14:textId="77777777" w:rsidR="00AB78B3" w:rsidRDefault="00337FF0">
            <w:pPr>
              <w:pStyle w:val="Compact"/>
              <w:jc w:val="center"/>
            </w:pPr>
            <w:r>
              <w:t>275</w:t>
            </w:r>
          </w:p>
        </w:tc>
        <w:tc>
          <w:tcPr>
            <w:tcW w:w="0" w:type="auto"/>
          </w:tcPr>
          <w:p w14:paraId="4DEF9374" w14:textId="77777777" w:rsidR="00AB78B3" w:rsidRDefault="00337FF0">
            <w:pPr>
              <w:pStyle w:val="Compact"/>
              <w:jc w:val="center"/>
            </w:pPr>
            <w:r>
              <w:t>275</w:t>
            </w:r>
          </w:p>
        </w:tc>
        <w:tc>
          <w:tcPr>
            <w:tcW w:w="0" w:type="auto"/>
          </w:tcPr>
          <w:p w14:paraId="7AF89B2F" w14:textId="77777777" w:rsidR="00AB78B3" w:rsidRDefault="00337FF0">
            <w:pPr>
              <w:pStyle w:val="Compact"/>
              <w:jc w:val="center"/>
            </w:pPr>
            <w:r>
              <w:t>416.2</w:t>
            </w:r>
          </w:p>
        </w:tc>
        <w:tc>
          <w:tcPr>
            <w:tcW w:w="0" w:type="auto"/>
          </w:tcPr>
          <w:p w14:paraId="2E66564F" w14:textId="77777777" w:rsidR="00AB78B3" w:rsidRDefault="00337FF0">
            <w:pPr>
              <w:pStyle w:val="Compact"/>
              <w:jc w:val="center"/>
            </w:pPr>
            <w:r>
              <w:t>416.2</w:t>
            </w:r>
          </w:p>
        </w:tc>
        <w:tc>
          <w:tcPr>
            <w:tcW w:w="0" w:type="auto"/>
          </w:tcPr>
          <w:p w14:paraId="2709CE79" w14:textId="77777777" w:rsidR="00AB78B3" w:rsidRDefault="00337FF0">
            <w:pPr>
              <w:pStyle w:val="Compact"/>
              <w:jc w:val="center"/>
            </w:pPr>
            <w:r>
              <w:t>416.2</w:t>
            </w:r>
          </w:p>
        </w:tc>
      </w:tr>
      <w:tr w:rsidR="00AB78B3" w14:paraId="408EB445" w14:textId="77777777">
        <w:tc>
          <w:tcPr>
            <w:tcW w:w="0" w:type="auto"/>
          </w:tcPr>
          <w:p w14:paraId="1EF9B006" w14:textId="77777777" w:rsidR="00AB78B3" w:rsidRDefault="00337FF0">
            <w:pPr>
              <w:pStyle w:val="Compact"/>
              <w:jc w:val="center"/>
            </w:pPr>
            <w:r>
              <w:t>APURIMAC</w:t>
            </w:r>
          </w:p>
        </w:tc>
        <w:tc>
          <w:tcPr>
            <w:tcW w:w="0" w:type="auto"/>
          </w:tcPr>
          <w:p w14:paraId="6BE29D82" w14:textId="77777777" w:rsidR="00AB78B3" w:rsidRDefault="00337FF0">
            <w:pPr>
              <w:pStyle w:val="Compact"/>
              <w:jc w:val="center"/>
            </w:pPr>
            <w:r>
              <w:t>a70.79</w:t>
            </w:r>
          </w:p>
        </w:tc>
        <w:tc>
          <w:tcPr>
            <w:tcW w:w="0" w:type="auto"/>
          </w:tcPr>
          <w:p w14:paraId="6FC1816E" w14:textId="77777777" w:rsidR="00AB78B3" w:rsidRDefault="00337FF0">
            <w:pPr>
              <w:pStyle w:val="Compact"/>
              <w:jc w:val="center"/>
            </w:pPr>
            <w:r>
              <w:t>447</w:t>
            </w:r>
          </w:p>
        </w:tc>
        <w:tc>
          <w:tcPr>
            <w:tcW w:w="0" w:type="auto"/>
          </w:tcPr>
          <w:p w14:paraId="6D8F46E1" w14:textId="77777777" w:rsidR="00AB78B3" w:rsidRDefault="00337FF0">
            <w:pPr>
              <w:pStyle w:val="Compact"/>
              <w:jc w:val="center"/>
            </w:pPr>
            <w:r>
              <w:t>39</w:t>
            </w:r>
          </w:p>
        </w:tc>
        <w:tc>
          <w:tcPr>
            <w:tcW w:w="0" w:type="auto"/>
          </w:tcPr>
          <w:p w14:paraId="2C9F1190" w14:textId="77777777" w:rsidR="00AB78B3" w:rsidRDefault="00337FF0">
            <w:pPr>
              <w:pStyle w:val="Compact"/>
              <w:jc w:val="center"/>
            </w:pPr>
            <w:r>
              <w:t>39</w:t>
            </w:r>
          </w:p>
        </w:tc>
        <w:tc>
          <w:tcPr>
            <w:tcW w:w="0" w:type="auto"/>
          </w:tcPr>
          <w:p w14:paraId="6D718379" w14:textId="77777777" w:rsidR="00AB78B3" w:rsidRDefault="00337FF0">
            <w:pPr>
              <w:pStyle w:val="Compact"/>
              <w:jc w:val="center"/>
            </w:pPr>
            <w:r>
              <w:t>39</w:t>
            </w:r>
          </w:p>
        </w:tc>
        <w:tc>
          <w:tcPr>
            <w:tcW w:w="0" w:type="auto"/>
          </w:tcPr>
          <w:p w14:paraId="36CDA1B5" w14:textId="77777777" w:rsidR="00AB78B3" w:rsidRDefault="00337FF0">
            <w:pPr>
              <w:pStyle w:val="Compact"/>
              <w:jc w:val="center"/>
            </w:pPr>
            <w:r>
              <w:t>0</w:t>
            </w:r>
          </w:p>
        </w:tc>
        <w:tc>
          <w:tcPr>
            <w:tcW w:w="0" w:type="auto"/>
          </w:tcPr>
          <w:p w14:paraId="09C17433" w14:textId="77777777" w:rsidR="00AB78B3" w:rsidRDefault="00337FF0">
            <w:pPr>
              <w:pStyle w:val="Compact"/>
              <w:jc w:val="center"/>
            </w:pPr>
            <w:r>
              <w:t>0</w:t>
            </w:r>
          </w:p>
        </w:tc>
        <w:tc>
          <w:tcPr>
            <w:tcW w:w="0" w:type="auto"/>
          </w:tcPr>
          <w:p w14:paraId="5D937B07" w14:textId="77777777" w:rsidR="00AB78B3" w:rsidRDefault="00337FF0">
            <w:pPr>
              <w:pStyle w:val="Compact"/>
              <w:jc w:val="center"/>
            </w:pPr>
            <w:r>
              <w:t>0</w:t>
            </w:r>
          </w:p>
        </w:tc>
        <w:tc>
          <w:tcPr>
            <w:tcW w:w="0" w:type="auto"/>
          </w:tcPr>
          <w:p w14:paraId="7DE3A5B7" w14:textId="77777777" w:rsidR="00AB78B3" w:rsidRDefault="00337FF0">
            <w:pPr>
              <w:pStyle w:val="Compact"/>
              <w:jc w:val="center"/>
            </w:pPr>
            <w:r>
              <w:t>447</w:t>
            </w:r>
          </w:p>
        </w:tc>
        <w:tc>
          <w:tcPr>
            <w:tcW w:w="0" w:type="auto"/>
          </w:tcPr>
          <w:p w14:paraId="21594615" w14:textId="77777777" w:rsidR="00AB78B3" w:rsidRDefault="00337FF0">
            <w:pPr>
              <w:pStyle w:val="Compact"/>
              <w:jc w:val="center"/>
            </w:pPr>
            <w:r>
              <w:t>447</w:t>
            </w:r>
          </w:p>
        </w:tc>
        <w:tc>
          <w:tcPr>
            <w:tcW w:w="0" w:type="auto"/>
          </w:tcPr>
          <w:p w14:paraId="78E25CFB" w14:textId="77777777" w:rsidR="00AB78B3" w:rsidRDefault="00337FF0">
            <w:pPr>
              <w:pStyle w:val="Compact"/>
              <w:jc w:val="center"/>
            </w:pPr>
            <w:r>
              <w:t>447</w:t>
            </w:r>
          </w:p>
        </w:tc>
        <w:tc>
          <w:tcPr>
            <w:tcW w:w="0" w:type="auto"/>
          </w:tcPr>
          <w:p w14:paraId="1F1602B8" w14:textId="77777777" w:rsidR="00AB78B3" w:rsidRDefault="00337FF0">
            <w:pPr>
              <w:pStyle w:val="Compact"/>
              <w:jc w:val="center"/>
            </w:pPr>
            <w:r>
              <w:t>678.2</w:t>
            </w:r>
          </w:p>
        </w:tc>
        <w:tc>
          <w:tcPr>
            <w:tcW w:w="0" w:type="auto"/>
          </w:tcPr>
          <w:p w14:paraId="2A73184C" w14:textId="77777777" w:rsidR="00AB78B3" w:rsidRDefault="00337FF0">
            <w:pPr>
              <w:pStyle w:val="Compact"/>
              <w:jc w:val="center"/>
            </w:pPr>
            <w:r>
              <w:t>678.2</w:t>
            </w:r>
          </w:p>
        </w:tc>
        <w:tc>
          <w:tcPr>
            <w:tcW w:w="0" w:type="auto"/>
          </w:tcPr>
          <w:p w14:paraId="1C77F214" w14:textId="77777777" w:rsidR="00AB78B3" w:rsidRDefault="00337FF0">
            <w:pPr>
              <w:pStyle w:val="Compact"/>
              <w:jc w:val="center"/>
            </w:pPr>
            <w:r>
              <w:t>678.2</w:t>
            </w:r>
          </w:p>
        </w:tc>
      </w:tr>
      <w:tr w:rsidR="00AB78B3" w14:paraId="0DB8617D" w14:textId="77777777">
        <w:tc>
          <w:tcPr>
            <w:tcW w:w="0" w:type="auto"/>
          </w:tcPr>
          <w:p w14:paraId="3DA68E16" w14:textId="77777777" w:rsidR="00AB78B3" w:rsidRDefault="00337FF0">
            <w:pPr>
              <w:pStyle w:val="Compact"/>
              <w:jc w:val="center"/>
            </w:pPr>
            <w:r>
              <w:t>APURIMAC</w:t>
            </w:r>
          </w:p>
        </w:tc>
        <w:tc>
          <w:tcPr>
            <w:tcW w:w="0" w:type="auto"/>
          </w:tcPr>
          <w:p w14:paraId="39A5C5B9" w14:textId="77777777" w:rsidR="00AB78B3" w:rsidRDefault="00337FF0">
            <w:pPr>
              <w:pStyle w:val="Compact"/>
              <w:jc w:val="center"/>
            </w:pPr>
            <w:r>
              <w:t>a80</w:t>
            </w:r>
          </w:p>
        </w:tc>
        <w:tc>
          <w:tcPr>
            <w:tcW w:w="0" w:type="auto"/>
          </w:tcPr>
          <w:p w14:paraId="279F1AFB" w14:textId="77777777" w:rsidR="00AB78B3" w:rsidRDefault="00337FF0">
            <w:pPr>
              <w:pStyle w:val="Compact"/>
              <w:jc w:val="center"/>
            </w:pPr>
            <w:r>
              <w:t>863</w:t>
            </w:r>
          </w:p>
        </w:tc>
        <w:tc>
          <w:tcPr>
            <w:tcW w:w="0" w:type="auto"/>
          </w:tcPr>
          <w:p w14:paraId="1DDAE1AF" w14:textId="77777777" w:rsidR="00AB78B3" w:rsidRDefault="00337FF0">
            <w:pPr>
              <w:pStyle w:val="Compact"/>
              <w:jc w:val="center"/>
            </w:pPr>
            <w:r>
              <w:t>43</w:t>
            </w:r>
          </w:p>
        </w:tc>
        <w:tc>
          <w:tcPr>
            <w:tcW w:w="0" w:type="auto"/>
          </w:tcPr>
          <w:p w14:paraId="7110A986" w14:textId="77777777" w:rsidR="00AB78B3" w:rsidRDefault="00337FF0">
            <w:pPr>
              <w:pStyle w:val="Compact"/>
              <w:jc w:val="center"/>
            </w:pPr>
            <w:r>
              <w:t>43</w:t>
            </w:r>
          </w:p>
        </w:tc>
        <w:tc>
          <w:tcPr>
            <w:tcW w:w="0" w:type="auto"/>
          </w:tcPr>
          <w:p w14:paraId="2744674D" w14:textId="77777777" w:rsidR="00AB78B3" w:rsidRDefault="00337FF0">
            <w:pPr>
              <w:pStyle w:val="Compact"/>
              <w:jc w:val="center"/>
            </w:pPr>
            <w:r>
              <w:t>43</w:t>
            </w:r>
          </w:p>
        </w:tc>
        <w:tc>
          <w:tcPr>
            <w:tcW w:w="0" w:type="auto"/>
          </w:tcPr>
          <w:p w14:paraId="063BC4ED" w14:textId="77777777" w:rsidR="00AB78B3" w:rsidRDefault="00337FF0">
            <w:pPr>
              <w:pStyle w:val="Compact"/>
              <w:jc w:val="center"/>
            </w:pPr>
            <w:r>
              <w:t>0</w:t>
            </w:r>
          </w:p>
        </w:tc>
        <w:tc>
          <w:tcPr>
            <w:tcW w:w="0" w:type="auto"/>
          </w:tcPr>
          <w:p w14:paraId="3DFE644E" w14:textId="77777777" w:rsidR="00AB78B3" w:rsidRDefault="00337FF0">
            <w:pPr>
              <w:pStyle w:val="Compact"/>
              <w:jc w:val="center"/>
            </w:pPr>
            <w:r>
              <w:t>0</w:t>
            </w:r>
          </w:p>
        </w:tc>
        <w:tc>
          <w:tcPr>
            <w:tcW w:w="0" w:type="auto"/>
          </w:tcPr>
          <w:p w14:paraId="635AE49E" w14:textId="77777777" w:rsidR="00AB78B3" w:rsidRDefault="00337FF0">
            <w:pPr>
              <w:pStyle w:val="Compact"/>
              <w:jc w:val="center"/>
            </w:pPr>
            <w:r>
              <w:t>0</w:t>
            </w:r>
          </w:p>
        </w:tc>
        <w:tc>
          <w:tcPr>
            <w:tcW w:w="0" w:type="auto"/>
          </w:tcPr>
          <w:p w14:paraId="31016AE6" w14:textId="77777777" w:rsidR="00AB78B3" w:rsidRDefault="00337FF0">
            <w:pPr>
              <w:pStyle w:val="Compact"/>
              <w:jc w:val="center"/>
            </w:pPr>
            <w:r>
              <w:t>863</w:t>
            </w:r>
          </w:p>
        </w:tc>
        <w:tc>
          <w:tcPr>
            <w:tcW w:w="0" w:type="auto"/>
          </w:tcPr>
          <w:p w14:paraId="1E6EC9CE" w14:textId="77777777" w:rsidR="00AB78B3" w:rsidRDefault="00337FF0">
            <w:pPr>
              <w:pStyle w:val="Compact"/>
              <w:jc w:val="center"/>
            </w:pPr>
            <w:r>
              <w:t>863</w:t>
            </w:r>
          </w:p>
        </w:tc>
        <w:tc>
          <w:tcPr>
            <w:tcW w:w="0" w:type="auto"/>
          </w:tcPr>
          <w:p w14:paraId="1B40ABEB" w14:textId="77777777" w:rsidR="00AB78B3" w:rsidRDefault="00337FF0">
            <w:pPr>
              <w:pStyle w:val="Compact"/>
              <w:jc w:val="center"/>
            </w:pPr>
            <w:r>
              <w:t>863</w:t>
            </w:r>
          </w:p>
        </w:tc>
        <w:tc>
          <w:tcPr>
            <w:tcW w:w="0" w:type="auto"/>
          </w:tcPr>
          <w:p w14:paraId="1B10262C" w14:textId="77777777" w:rsidR="00AB78B3" w:rsidRDefault="00337FF0">
            <w:pPr>
              <w:pStyle w:val="Compact"/>
              <w:jc w:val="center"/>
            </w:pPr>
            <w:r>
              <w:t>1277</w:t>
            </w:r>
          </w:p>
        </w:tc>
        <w:tc>
          <w:tcPr>
            <w:tcW w:w="0" w:type="auto"/>
          </w:tcPr>
          <w:p w14:paraId="55952A9E" w14:textId="77777777" w:rsidR="00AB78B3" w:rsidRDefault="00337FF0">
            <w:pPr>
              <w:pStyle w:val="Compact"/>
              <w:jc w:val="center"/>
            </w:pPr>
            <w:r>
              <w:t>1277</w:t>
            </w:r>
          </w:p>
        </w:tc>
        <w:tc>
          <w:tcPr>
            <w:tcW w:w="0" w:type="auto"/>
          </w:tcPr>
          <w:p w14:paraId="5690D7EC" w14:textId="77777777" w:rsidR="00AB78B3" w:rsidRDefault="00337FF0">
            <w:pPr>
              <w:pStyle w:val="Compact"/>
              <w:jc w:val="center"/>
            </w:pPr>
            <w:r>
              <w:t>1277</w:t>
            </w:r>
          </w:p>
        </w:tc>
      </w:tr>
      <w:tr w:rsidR="00AB78B3" w14:paraId="032FD424" w14:textId="77777777">
        <w:tc>
          <w:tcPr>
            <w:tcW w:w="0" w:type="auto"/>
          </w:tcPr>
          <w:p w14:paraId="7580A956" w14:textId="77777777" w:rsidR="00AB78B3" w:rsidRDefault="00337FF0">
            <w:pPr>
              <w:pStyle w:val="Compact"/>
              <w:jc w:val="center"/>
            </w:pPr>
            <w:r>
              <w:t>AREQUIPA</w:t>
            </w:r>
          </w:p>
        </w:tc>
        <w:tc>
          <w:tcPr>
            <w:tcW w:w="0" w:type="auto"/>
          </w:tcPr>
          <w:p w14:paraId="63ED3988" w14:textId="77777777" w:rsidR="00AB78B3" w:rsidRDefault="00337FF0">
            <w:pPr>
              <w:pStyle w:val="Compact"/>
              <w:jc w:val="center"/>
            </w:pPr>
            <w:r>
              <w:t>a0.9</w:t>
            </w:r>
          </w:p>
        </w:tc>
        <w:tc>
          <w:tcPr>
            <w:tcW w:w="0" w:type="auto"/>
          </w:tcPr>
          <w:p w14:paraId="1EC508D3" w14:textId="77777777" w:rsidR="00AB78B3" w:rsidRDefault="00337FF0">
            <w:pPr>
              <w:pStyle w:val="Compact"/>
              <w:jc w:val="center"/>
            </w:pPr>
            <w:r>
              <w:t>216</w:t>
            </w:r>
          </w:p>
        </w:tc>
        <w:tc>
          <w:tcPr>
            <w:tcW w:w="0" w:type="auto"/>
          </w:tcPr>
          <w:p w14:paraId="07F04825" w14:textId="77777777" w:rsidR="00AB78B3" w:rsidRDefault="00337FF0">
            <w:pPr>
              <w:pStyle w:val="Compact"/>
              <w:jc w:val="center"/>
            </w:pPr>
            <w:r>
              <w:t>4</w:t>
            </w:r>
          </w:p>
        </w:tc>
        <w:tc>
          <w:tcPr>
            <w:tcW w:w="0" w:type="auto"/>
          </w:tcPr>
          <w:p w14:paraId="280C5D7A" w14:textId="77777777" w:rsidR="00AB78B3" w:rsidRDefault="00337FF0">
            <w:pPr>
              <w:pStyle w:val="Compact"/>
              <w:jc w:val="center"/>
            </w:pPr>
            <w:r>
              <w:t>4</w:t>
            </w:r>
          </w:p>
        </w:tc>
        <w:tc>
          <w:tcPr>
            <w:tcW w:w="0" w:type="auto"/>
          </w:tcPr>
          <w:p w14:paraId="7D6AE756" w14:textId="77777777" w:rsidR="00AB78B3" w:rsidRDefault="00337FF0">
            <w:pPr>
              <w:pStyle w:val="Compact"/>
              <w:jc w:val="center"/>
            </w:pPr>
            <w:r>
              <w:t>4</w:t>
            </w:r>
          </w:p>
        </w:tc>
        <w:tc>
          <w:tcPr>
            <w:tcW w:w="0" w:type="auto"/>
          </w:tcPr>
          <w:p w14:paraId="0939BC2A" w14:textId="77777777" w:rsidR="00AB78B3" w:rsidRDefault="00337FF0">
            <w:pPr>
              <w:pStyle w:val="Compact"/>
              <w:jc w:val="center"/>
            </w:pPr>
            <w:r>
              <w:t>-120.1</w:t>
            </w:r>
          </w:p>
        </w:tc>
        <w:tc>
          <w:tcPr>
            <w:tcW w:w="0" w:type="auto"/>
          </w:tcPr>
          <w:p w14:paraId="06F45CB8" w14:textId="77777777" w:rsidR="00AB78B3" w:rsidRDefault="00337FF0">
            <w:pPr>
              <w:pStyle w:val="Compact"/>
              <w:jc w:val="center"/>
            </w:pPr>
            <w:r>
              <w:t>-271.9</w:t>
            </w:r>
          </w:p>
        </w:tc>
        <w:tc>
          <w:tcPr>
            <w:tcW w:w="0" w:type="auto"/>
          </w:tcPr>
          <w:p w14:paraId="6795C0EE" w14:textId="77777777" w:rsidR="00AB78B3" w:rsidRDefault="00337FF0">
            <w:pPr>
              <w:pStyle w:val="Compact"/>
              <w:jc w:val="center"/>
            </w:pPr>
            <w:r>
              <w:t>-22.54</w:t>
            </w:r>
          </w:p>
        </w:tc>
        <w:tc>
          <w:tcPr>
            <w:tcW w:w="0" w:type="auto"/>
          </w:tcPr>
          <w:p w14:paraId="77174C3D" w14:textId="77777777" w:rsidR="00AB78B3" w:rsidRDefault="00337FF0">
            <w:pPr>
              <w:pStyle w:val="Compact"/>
              <w:jc w:val="center"/>
            </w:pPr>
            <w:r>
              <w:t>336.1</w:t>
            </w:r>
          </w:p>
        </w:tc>
        <w:tc>
          <w:tcPr>
            <w:tcW w:w="0" w:type="auto"/>
          </w:tcPr>
          <w:p w14:paraId="53D4C1EF" w14:textId="77777777" w:rsidR="00AB78B3" w:rsidRDefault="00337FF0">
            <w:pPr>
              <w:pStyle w:val="Compact"/>
              <w:jc w:val="center"/>
            </w:pPr>
            <w:r>
              <w:t>238.5</w:t>
            </w:r>
          </w:p>
        </w:tc>
        <w:tc>
          <w:tcPr>
            <w:tcW w:w="0" w:type="auto"/>
          </w:tcPr>
          <w:p w14:paraId="2420DEBE" w14:textId="77777777" w:rsidR="00AB78B3" w:rsidRDefault="00337FF0">
            <w:pPr>
              <w:pStyle w:val="Compact"/>
              <w:jc w:val="center"/>
            </w:pPr>
            <w:r>
              <w:t>487.9</w:t>
            </w:r>
          </w:p>
        </w:tc>
        <w:tc>
          <w:tcPr>
            <w:tcW w:w="0" w:type="auto"/>
          </w:tcPr>
          <w:p w14:paraId="1C0DEE9A" w14:textId="77777777" w:rsidR="00AB78B3" w:rsidRDefault="00337FF0">
            <w:pPr>
              <w:pStyle w:val="Compact"/>
              <w:jc w:val="center"/>
            </w:pPr>
            <w:r>
              <w:t>357.6</w:t>
            </w:r>
          </w:p>
        </w:tc>
        <w:tc>
          <w:tcPr>
            <w:tcW w:w="0" w:type="auto"/>
          </w:tcPr>
          <w:p w14:paraId="5D8739AC" w14:textId="77777777" w:rsidR="00AB78B3" w:rsidRDefault="00337FF0">
            <w:pPr>
              <w:pStyle w:val="Compact"/>
              <w:jc w:val="center"/>
            </w:pPr>
            <w:r>
              <w:t>254.9</w:t>
            </w:r>
          </w:p>
        </w:tc>
        <w:tc>
          <w:tcPr>
            <w:tcW w:w="0" w:type="auto"/>
          </w:tcPr>
          <w:p w14:paraId="27BC7060" w14:textId="77777777" w:rsidR="00AB78B3" w:rsidRDefault="00337FF0">
            <w:pPr>
              <w:pStyle w:val="Compact"/>
              <w:jc w:val="center"/>
            </w:pPr>
            <w:r>
              <w:t>517.3</w:t>
            </w:r>
          </w:p>
        </w:tc>
      </w:tr>
      <w:tr w:rsidR="00AB78B3" w14:paraId="3B6246BD" w14:textId="77777777">
        <w:tc>
          <w:tcPr>
            <w:tcW w:w="0" w:type="auto"/>
          </w:tcPr>
          <w:p w14:paraId="5CEA2492" w14:textId="77777777" w:rsidR="00AB78B3" w:rsidRDefault="00337FF0">
            <w:pPr>
              <w:pStyle w:val="Compact"/>
              <w:jc w:val="center"/>
            </w:pPr>
            <w:r>
              <w:t>AREQUIPA</w:t>
            </w:r>
          </w:p>
        </w:tc>
        <w:tc>
          <w:tcPr>
            <w:tcW w:w="0" w:type="auto"/>
          </w:tcPr>
          <w:p w14:paraId="1D89D76D" w14:textId="77777777" w:rsidR="00AB78B3" w:rsidRDefault="00337FF0">
            <w:pPr>
              <w:pStyle w:val="Compact"/>
              <w:jc w:val="center"/>
            </w:pPr>
            <w:r>
              <w:t>a10.19</w:t>
            </w:r>
          </w:p>
        </w:tc>
        <w:tc>
          <w:tcPr>
            <w:tcW w:w="0" w:type="auto"/>
          </w:tcPr>
          <w:p w14:paraId="4C1A27AB" w14:textId="77777777" w:rsidR="00AB78B3" w:rsidRDefault="00337FF0">
            <w:pPr>
              <w:pStyle w:val="Compact"/>
              <w:jc w:val="center"/>
            </w:pPr>
            <w:r>
              <w:t>98</w:t>
            </w:r>
          </w:p>
        </w:tc>
        <w:tc>
          <w:tcPr>
            <w:tcW w:w="0" w:type="auto"/>
          </w:tcPr>
          <w:p w14:paraId="2270B85E" w14:textId="77777777" w:rsidR="00AB78B3" w:rsidRDefault="00337FF0">
            <w:pPr>
              <w:pStyle w:val="Compact"/>
              <w:jc w:val="center"/>
            </w:pPr>
            <w:r>
              <w:t>8</w:t>
            </w:r>
          </w:p>
        </w:tc>
        <w:tc>
          <w:tcPr>
            <w:tcW w:w="0" w:type="auto"/>
          </w:tcPr>
          <w:p w14:paraId="595DC18B" w14:textId="77777777" w:rsidR="00AB78B3" w:rsidRDefault="00337FF0">
            <w:pPr>
              <w:pStyle w:val="Compact"/>
              <w:jc w:val="center"/>
            </w:pPr>
            <w:r>
              <w:t>8</w:t>
            </w:r>
          </w:p>
        </w:tc>
        <w:tc>
          <w:tcPr>
            <w:tcW w:w="0" w:type="auto"/>
          </w:tcPr>
          <w:p w14:paraId="7CD6D1B3" w14:textId="77777777" w:rsidR="00AB78B3" w:rsidRDefault="00337FF0">
            <w:pPr>
              <w:pStyle w:val="Compact"/>
              <w:jc w:val="center"/>
            </w:pPr>
            <w:r>
              <w:t>8</w:t>
            </w:r>
          </w:p>
        </w:tc>
        <w:tc>
          <w:tcPr>
            <w:tcW w:w="0" w:type="auto"/>
          </w:tcPr>
          <w:p w14:paraId="5837C8EC" w14:textId="77777777" w:rsidR="00AB78B3" w:rsidRDefault="00337FF0">
            <w:pPr>
              <w:pStyle w:val="Compact"/>
              <w:jc w:val="center"/>
            </w:pPr>
            <w:r>
              <w:t>0</w:t>
            </w:r>
          </w:p>
        </w:tc>
        <w:tc>
          <w:tcPr>
            <w:tcW w:w="0" w:type="auto"/>
          </w:tcPr>
          <w:p w14:paraId="6F23DA2D" w14:textId="77777777" w:rsidR="00AB78B3" w:rsidRDefault="00337FF0">
            <w:pPr>
              <w:pStyle w:val="Compact"/>
              <w:jc w:val="center"/>
            </w:pPr>
            <w:r>
              <w:t>0</w:t>
            </w:r>
          </w:p>
        </w:tc>
        <w:tc>
          <w:tcPr>
            <w:tcW w:w="0" w:type="auto"/>
          </w:tcPr>
          <w:p w14:paraId="4D75E563" w14:textId="77777777" w:rsidR="00AB78B3" w:rsidRDefault="00337FF0">
            <w:pPr>
              <w:pStyle w:val="Compact"/>
              <w:jc w:val="center"/>
            </w:pPr>
            <w:r>
              <w:t>0</w:t>
            </w:r>
          </w:p>
        </w:tc>
        <w:tc>
          <w:tcPr>
            <w:tcW w:w="0" w:type="auto"/>
          </w:tcPr>
          <w:p w14:paraId="3EEDD650" w14:textId="77777777" w:rsidR="00AB78B3" w:rsidRDefault="00337FF0">
            <w:pPr>
              <w:pStyle w:val="Compact"/>
              <w:jc w:val="center"/>
            </w:pPr>
            <w:r>
              <w:t>98</w:t>
            </w:r>
          </w:p>
        </w:tc>
        <w:tc>
          <w:tcPr>
            <w:tcW w:w="0" w:type="auto"/>
          </w:tcPr>
          <w:p w14:paraId="4543A29D" w14:textId="77777777" w:rsidR="00AB78B3" w:rsidRDefault="00337FF0">
            <w:pPr>
              <w:pStyle w:val="Compact"/>
              <w:jc w:val="center"/>
            </w:pPr>
            <w:r>
              <w:t>98</w:t>
            </w:r>
          </w:p>
        </w:tc>
        <w:tc>
          <w:tcPr>
            <w:tcW w:w="0" w:type="auto"/>
          </w:tcPr>
          <w:p w14:paraId="4EC23BEC" w14:textId="77777777" w:rsidR="00AB78B3" w:rsidRDefault="00337FF0">
            <w:pPr>
              <w:pStyle w:val="Compact"/>
              <w:jc w:val="center"/>
            </w:pPr>
            <w:r>
              <w:t>98</w:t>
            </w:r>
          </w:p>
        </w:tc>
        <w:tc>
          <w:tcPr>
            <w:tcW w:w="0" w:type="auto"/>
          </w:tcPr>
          <w:p w14:paraId="0C81B33D" w14:textId="77777777" w:rsidR="00AB78B3" w:rsidRDefault="00337FF0">
            <w:pPr>
              <w:pStyle w:val="Compact"/>
              <w:jc w:val="center"/>
            </w:pPr>
            <w:r>
              <w:t>111.1</w:t>
            </w:r>
          </w:p>
        </w:tc>
        <w:tc>
          <w:tcPr>
            <w:tcW w:w="0" w:type="auto"/>
          </w:tcPr>
          <w:p w14:paraId="66C5F137" w14:textId="77777777" w:rsidR="00AB78B3" w:rsidRDefault="00337FF0">
            <w:pPr>
              <w:pStyle w:val="Compact"/>
              <w:jc w:val="center"/>
            </w:pPr>
            <w:r>
              <w:t>111.1</w:t>
            </w:r>
          </w:p>
        </w:tc>
        <w:tc>
          <w:tcPr>
            <w:tcW w:w="0" w:type="auto"/>
          </w:tcPr>
          <w:p w14:paraId="52C3C4D0" w14:textId="77777777" w:rsidR="00AB78B3" w:rsidRDefault="00337FF0">
            <w:pPr>
              <w:pStyle w:val="Compact"/>
              <w:jc w:val="center"/>
            </w:pPr>
            <w:r>
              <w:t>111.1</w:t>
            </w:r>
          </w:p>
        </w:tc>
      </w:tr>
      <w:tr w:rsidR="00AB78B3" w14:paraId="50D3BA0C" w14:textId="77777777">
        <w:tc>
          <w:tcPr>
            <w:tcW w:w="0" w:type="auto"/>
          </w:tcPr>
          <w:p w14:paraId="44409F12" w14:textId="77777777" w:rsidR="00AB78B3" w:rsidRDefault="00337FF0">
            <w:pPr>
              <w:pStyle w:val="Compact"/>
              <w:jc w:val="center"/>
            </w:pPr>
            <w:r>
              <w:t>AREQUIPA</w:t>
            </w:r>
          </w:p>
        </w:tc>
        <w:tc>
          <w:tcPr>
            <w:tcW w:w="0" w:type="auto"/>
          </w:tcPr>
          <w:p w14:paraId="7E234A48" w14:textId="77777777" w:rsidR="00AB78B3" w:rsidRDefault="00337FF0">
            <w:pPr>
              <w:pStyle w:val="Compact"/>
              <w:jc w:val="center"/>
            </w:pPr>
            <w:r>
              <w:t>a20.29</w:t>
            </w:r>
          </w:p>
        </w:tc>
        <w:tc>
          <w:tcPr>
            <w:tcW w:w="0" w:type="auto"/>
          </w:tcPr>
          <w:p w14:paraId="2AE596B5" w14:textId="77777777" w:rsidR="00AB78B3" w:rsidRDefault="00337FF0">
            <w:pPr>
              <w:pStyle w:val="Compact"/>
              <w:jc w:val="center"/>
            </w:pPr>
            <w:r>
              <w:t>232</w:t>
            </w:r>
          </w:p>
        </w:tc>
        <w:tc>
          <w:tcPr>
            <w:tcW w:w="0" w:type="auto"/>
          </w:tcPr>
          <w:p w14:paraId="44D35C9E" w14:textId="77777777" w:rsidR="00AB78B3" w:rsidRDefault="00337FF0">
            <w:pPr>
              <w:pStyle w:val="Compact"/>
              <w:jc w:val="center"/>
            </w:pPr>
            <w:r>
              <w:t>12</w:t>
            </w:r>
          </w:p>
        </w:tc>
        <w:tc>
          <w:tcPr>
            <w:tcW w:w="0" w:type="auto"/>
          </w:tcPr>
          <w:p w14:paraId="7B950272" w14:textId="77777777" w:rsidR="00AB78B3" w:rsidRDefault="00337FF0">
            <w:pPr>
              <w:pStyle w:val="Compact"/>
              <w:jc w:val="center"/>
            </w:pPr>
            <w:r>
              <w:t>12</w:t>
            </w:r>
          </w:p>
        </w:tc>
        <w:tc>
          <w:tcPr>
            <w:tcW w:w="0" w:type="auto"/>
          </w:tcPr>
          <w:p w14:paraId="1E8BC295" w14:textId="77777777" w:rsidR="00AB78B3" w:rsidRDefault="00337FF0">
            <w:pPr>
              <w:pStyle w:val="Compact"/>
              <w:jc w:val="center"/>
            </w:pPr>
            <w:r>
              <w:t>12</w:t>
            </w:r>
          </w:p>
        </w:tc>
        <w:tc>
          <w:tcPr>
            <w:tcW w:w="0" w:type="auto"/>
          </w:tcPr>
          <w:p w14:paraId="72B488A5" w14:textId="77777777" w:rsidR="00AB78B3" w:rsidRDefault="00337FF0">
            <w:pPr>
              <w:pStyle w:val="Compact"/>
              <w:jc w:val="center"/>
            </w:pPr>
            <w:r>
              <w:t>-81.27</w:t>
            </w:r>
          </w:p>
        </w:tc>
        <w:tc>
          <w:tcPr>
            <w:tcW w:w="0" w:type="auto"/>
          </w:tcPr>
          <w:p w14:paraId="12EB1CD4" w14:textId="77777777" w:rsidR="00AB78B3" w:rsidRDefault="00337FF0">
            <w:pPr>
              <w:pStyle w:val="Compact"/>
              <w:jc w:val="center"/>
            </w:pPr>
            <w:r>
              <w:t>-197.8</w:t>
            </w:r>
          </w:p>
        </w:tc>
        <w:tc>
          <w:tcPr>
            <w:tcW w:w="0" w:type="auto"/>
          </w:tcPr>
          <w:p w14:paraId="60BDA04B" w14:textId="77777777" w:rsidR="00AB78B3" w:rsidRDefault="00337FF0">
            <w:pPr>
              <w:pStyle w:val="Compact"/>
              <w:jc w:val="center"/>
            </w:pPr>
            <w:r>
              <w:t>-1.14</w:t>
            </w:r>
          </w:p>
        </w:tc>
        <w:tc>
          <w:tcPr>
            <w:tcW w:w="0" w:type="auto"/>
          </w:tcPr>
          <w:p w14:paraId="65BB4EB0" w14:textId="77777777" w:rsidR="00AB78B3" w:rsidRDefault="00337FF0">
            <w:pPr>
              <w:pStyle w:val="Compact"/>
              <w:jc w:val="center"/>
            </w:pPr>
            <w:r>
              <w:t>313.3</w:t>
            </w:r>
          </w:p>
        </w:tc>
        <w:tc>
          <w:tcPr>
            <w:tcW w:w="0" w:type="auto"/>
          </w:tcPr>
          <w:p w14:paraId="5DC68FED" w14:textId="77777777" w:rsidR="00AB78B3" w:rsidRDefault="00337FF0">
            <w:pPr>
              <w:pStyle w:val="Compact"/>
              <w:jc w:val="center"/>
            </w:pPr>
            <w:r>
              <w:t>233.1</w:t>
            </w:r>
          </w:p>
        </w:tc>
        <w:tc>
          <w:tcPr>
            <w:tcW w:w="0" w:type="auto"/>
          </w:tcPr>
          <w:p w14:paraId="258C56B5" w14:textId="77777777" w:rsidR="00AB78B3" w:rsidRDefault="00337FF0">
            <w:pPr>
              <w:pStyle w:val="Compact"/>
              <w:jc w:val="center"/>
            </w:pPr>
            <w:r>
              <w:t>429.8</w:t>
            </w:r>
          </w:p>
        </w:tc>
        <w:tc>
          <w:tcPr>
            <w:tcW w:w="0" w:type="auto"/>
          </w:tcPr>
          <w:p w14:paraId="13E72EE7" w14:textId="77777777" w:rsidR="00AB78B3" w:rsidRDefault="00337FF0">
            <w:pPr>
              <w:pStyle w:val="Compact"/>
              <w:jc w:val="center"/>
            </w:pPr>
            <w:r>
              <w:t>341.5</w:t>
            </w:r>
          </w:p>
        </w:tc>
        <w:tc>
          <w:tcPr>
            <w:tcW w:w="0" w:type="auto"/>
          </w:tcPr>
          <w:p w14:paraId="26FF22E5" w14:textId="77777777" w:rsidR="00AB78B3" w:rsidRDefault="00337FF0">
            <w:pPr>
              <w:pStyle w:val="Compact"/>
              <w:jc w:val="center"/>
            </w:pPr>
            <w:r>
              <w:t>257.2</w:t>
            </w:r>
          </w:p>
        </w:tc>
        <w:tc>
          <w:tcPr>
            <w:tcW w:w="0" w:type="auto"/>
          </w:tcPr>
          <w:p w14:paraId="24EA6FE7" w14:textId="77777777" w:rsidR="00AB78B3" w:rsidRDefault="00337FF0">
            <w:pPr>
              <w:pStyle w:val="Compact"/>
              <w:jc w:val="center"/>
            </w:pPr>
            <w:r>
              <w:t>464.2</w:t>
            </w:r>
          </w:p>
        </w:tc>
      </w:tr>
      <w:tr w:rsidR="00AB78B3" w14:paraId="1D441BE9" w14:textId="77777777">
        <w:tc>
          <w:tcPr>
            <w:tcW w:w="0" w:type="auto"/>
          </w:tcPr>
          <w:p w14:paraId="659542FC" w14:textId="77777777" w:rsidR="00AB78B3" w:rsidRDefault="00337FF0">
            <w:pPr>
              <w:pStyle w:val="Compact"/>
              <w:jc w:val="center"/>
            </w:pPr>
            <w:r>
              <w:t>AREQUIPA</w:t>
            </w:r>
          </w:p>
        </w:tc>
        <w:tc>
          <w:tcPr>
            <w:tcW w:w="0" w:type="auto"/>
          </w:tcPr>
          <w:p w14:paraId="2A37BB94" w14:textId="77777777" w:rsidR="00AB78B3" w:rsidRDefault="00337FF0">
            <w:pPr>
              <w:pStyle w:val="Compact"/>
              <w:jc w:val="center"/>
            </w:pPr>
            <w:r>
              <w:t>a30.39</w:t>
            </w:r>
          </w:p>
        </w:tc>
        <w:tc>
          <w:tcPr>
            <w:tcW w:w="0" w:type="auto"/>
          </w:tcPr>
          <w:p w14:paraId="3723E42C" w14:textId="77777777" w:rsidR="00AB78B3" w:rsidRDefault="00337FF0">
            <w:pPr>
              <w:pStyle w:val="Compact"/>
              <w:jc w:val="center"/>
            </w:pPr>
            <w:r>
              <w:t>329</w:t>
            </w:r>
          </w:p>
        </w:tc>
        <w:tc>
          <w:tcPr>
            <w:tcW w:w="0" w:type="auto"/>
          </w:tcPr>
          <w:p w14:paraId="76F549CB" w14:textId="77777777" w:rsidR="00AB78B3" w:rsidRDefault="00337FF0">
            <w:pPr>
              <w:pStyle w:val="Compact"/>
              <w:jc w:val="center"/>
            </w:pPr>
            <w:r>
              <w:t>29</w:t>
            </w:r>
          </w:p>
        </w:tc>
        <w:tc>
          <w:tcPr>
            <w:tcW w:w="0" w:type="auto"/>
          </w:tcPr>
          <w:p w14:paraId="3B1CDA78" w14:textId="77777777" w:rsidR="00AB78B3" w:rsidRDefault="00337FF0">
            <w:pPr>
              <w:pStyle w:val="Compact"/>
              <w:jc w:val="center"/>
            </w:pPr>
            <w:r>
              <w:t>29</w:t>
            </w:r>
          </w:p>
        </w:tc>
        <w:tc>
          <w:tcPr>
            <w:tcW w:w="0" w:type="auto"/>
          </w:tcPr>
          <w:p w14:paraId="5CF612D2" w14:textId="77777777" w:rsidR="00AB78B3" w:rsidRDefault="00337FF0">
            <w:pPr>
              <w:pStyle w:val="Compact"/>
              <w:jc w:val="center"/>
            </w:pPr>
            <w:r>
              <w:t>29</w:t>
            </w:r>
          </w:p>
        </w:tc>
        <w:tc>
          <w:tcPr>
            <w:tcW w:w="0" w:type="auto"/>
          </w:tcPr>
          <w:p w14:paraId="673CEB56" w14:textId="77777777" w:rsidR="00AB78B3" w:rsidRDefault="00337FF0">
            <w:pPr>
              <w:pStyle w:val="Compact"/>
              <w:jc w:val="center"/>
            </w:pPr>
            <w:r>
              <w:t>0</w:t>
            </w:r>
          </w:p>
        </w:tc>
        <w:tc>
          <w:tcPr>
            <w:tcW w:w="0" w:type="auto"/>
          </w:tcPr>
          <w:p w14:paraId="271D3569" w14:textId="77777777" w:rsidR="00AB78B3" w:rsidRDefault="00337FF0">
            <w:pPr>
              <w:pStyle w:val="Compact"/>
              <w:jc w:val="center"/>
            </w:pPr>
            <w:r>
              <w:t>0</w:t>
            </w:r>
          </w:p>
        </w:tc>
        <w:tc>
          <w:tcPr>
            <w:tcW w:w="0" w:type="auto"/>
          </w:tcPr>
          <w:p w14:paraId="2696B797" w14:textId="77777777" w:rsidR="00AB78B3" w:rsidRDefault="00337FF0">
            <w:pPr>
              <w:pStyle w:val="Compact"/>
              <w:jc w:val="center"/>
            </w:pPr>
            <w:r>
              <w:t>0</w:t>
            </w:r>
          </w:p>
        </w:tc>
        <w:tc>
          <w:tcPr>
            <w:tcW w:w="0" w:type="auto"/>
          </w:tcPr>
          <w:p w14:paraId="7F0DE967" w14:textId="77777777" w:rsidR="00AB78B3" w:rsidRDefault="00337FF0">
            <w:pPr>
              <w:pStyle w:val="Compact"/>
              <w:jc w:val="center"/>
            </w:pPr>
            <w:r>
              <w:t>329</w:t>
            </w:r>
          </w:p>
        </w:tc>
        <w:tc>
          <w:tcPr>
            <w:tcW w:w="0" w:type="auto"/>
          </w:tcPr>
          <w:p w14:paraId="53C0148B" w14:textId="77777777" w:rsidR="00AB78B3" w:rsidRDefault="00337FF0">
            <w:pPr>
              <w:pStyle w:val="Compact"/>
              <w:jc w:val="center"/>
            </w:pPr>
            <w:r>
              <w:t>329</w:t>
            </w:r>
          </w:p>
        </w:tc>
        <w:tc>
          <w:tcPr>
            <w:tcW w:w="0" w:type="auto"/>
          </w:tcPr>
          <w:p w14:paraId="0AE109B7" w14:textId="77777777" w:rsidR="00AB78B3" w:rsidRDefault="00337FF0">
            <w:pPr>
              <w:pStyle w:val="Compact"/>
              <w:jc w:val="center"/>
            </w:pPr>
            <w:r>
              <w:t>329</w:t>
            </w:r>
          </w:p>
        </w:tc>
        <w:tc>
          <w:tcPr>
            <w:tcW w:w="0" w:type="auto"/>
          </w:tcPr>
          <w:p w14:paraId="763E7690" w14:textId="77777777" w:rsidR="00AB78B3" w:rsidRDefault="00337FF0">
            <w:pPr>
              <w:pStyle w:val="Compact"/>
              <w:jc w:val="center"/>
            </w:pPr>
            <w:r>
              <w:t>375.1</w:t>
            </w:r>
          </w:p>
        </w:tc>
        <w:tc>
          <w:tcPr>
            <w:tcW w:w="0" w:type="auto"/>
          </w:tcPr>
          <w:p w14:paraId="55575E48" w14:textId="77777777" w:rsidR="00AB78B3" w:rsidRDefault="00337FF0">
            <w:pPr>
              <w:pStyle w:val="Compact"/>
              <w:jc w:val="center"/>
            </w:pPr>
            <w:r>
              <w:t>375.1</w:t>
            </w:r>
          </w:p>
        </w:tc>
        <w:tc>
          <w:tcPr>
            <w:tcW w:w="0" w:type="auto"/>
          </w:tcPr>
          <w:p w14:paraId="13C8E69F" w14:textId="77777777" w:rsidR="00AB78B3" w:rsidRDefault="00337FF0">
            <w:pPr>
              <w:pStyle w:val="Compact"/>
              <w:jc w:val="center"/>
            </w:pPr>
            <w:r>
              <w:t>375.1</w:t>
            </w:r>
          </w:p>
        </w:tc>
      </w:tr>
      <w:tr w:rsidR="00AB78B3" w14:paraId="382A4312" w14:textId="77777777">
        <w:tc>
          <w:tcPr>
            <w:tcW w:w="0" w:type="auto"/>
          </w:tcPr>
          <w:p w14:paraId="58EF6B52" w14:textId="77777777" w:rsidR="00AB78B3" w:rsidRDefault="00337FF0">
            <w:pPr>
              <w:pStyle w:val="Compact"/>
              <w:jc w:val="center"/>
            </w:pPr>
            <w:r>
              <w:t>AREQUIPA</w:t>
            </w:r>
          </w:p>
        </w:tc>
        <w:tc>
          <w:tcPr>
            <w:tcW w:w="0" w:type="auto"/>
          </w:tcPr>
          <w:p w14:paraId="73F51309" w14:textId="77777777" w:rsidR="00AB78B3" w:rsidRDefault="00337FF0">
            <w:pPr>
              <w:pStyle w:val="Compact"/>
              <w:jc w:val="center"/>
            </w:pPr>
            <w:r>
              <w:t>a40.49</w:t>
            </w:r>
          </w:p>
        </w:tc>
        <w:tc>
          <w:tcPr>
            <w:tcW w:w="0" w:type="auto"/>
          </w:tcPr>
          <w:p w14:paraId="1BE82FD7" w14:textId="77777777" w:rsidR="00AB78B3" w:rsidRDefault="00337FF0">
            <w:pPr>
              <w:pStyle w:val="Compact"/>
              <w:jc w:val="center"/>
            </w:pPr>
            <w:r>
              <w:t>662</w:t>
            </w:r>
          </w:p>
        </w:tc>
        <w:tc>
          <w:tcPr>
            <w:tcW w:w="0" w:type="auto"/>
          </w:tcPr>
          <w:p w14:paraId="3580106A" w14:textId="77777777" w:rsidR="00AB78B3" w:rsidRDefault="00337FF0">
            <w:pPr>
              <w:pStyle w:val="Compact"/>
              <w:jc w:val="center"/>
            </w:pPr>
            <w:r>
              <w:t>251.3</w:t>
            </w:r>
          </w:p>
        </w:tc>
        <w:tc>
          <w:tcPr>
            <w:tcW w:w="0" w:type="auto"/>
          </w:tcPr>
          <w:p w14:paraId="0D028D06" w14:textId="77777777" w:rsidR="00AB78B3" w:rsidRDefault="00337FF0">
            <w:pPr>
              <w:pStyle w:val="Compact"/>
              <w:jc w:val="center"/>
            </w:pPr>
            <w:r>
              <w:t>124</w:t>
            </w:r>
          </w:p>
        </w:tc>
        <w:tc>
          <w:tcPr>
            <w:tcW w:w="0" w:type="auto"/>
          </w:tcPr>
          <w:p w14:paraId="35E8E2D7" w14:textId="77777777" w:rsidR="00AB78B3" w:rsidRDefault="00337FF0">
            <w:pPr>
              <w:pStyle w:val="Compact"/>
              <w:jc w:val="center"/>
            </w:pPr>
            <w:r>
              <w:t>352.7</w:t>
            </w:r>
          </w:p>
        </w:tc>
        <w:tc>
          <w:tcPr>
            <w:tcW w:w="0" w:type="auto"/>
          </w:tcPr>
          <w:p w14:paraId="42532CC5" w14:textId="77777777" w:rsidR="00AB78B3" w:rsidRDefault="00337FF0">
            <w:pPr>
              <w:pStyle w:val="Compact"/>
              <w:jc w:val="center"/>
            </w:pPr>
            <w:r>
              <w:t>238.9</w:t>
            </w:r>
          </w:p>
        </w:tc>
        <w:tc>
          <w:tcPr>
            <w:tcW w:w="0" w:type="auto"/>
          </w:tcPr>
          <w:p w14:paraId="0BE9532B" w14:textId="77777777" w:rsidR="00AB78B3" w:rsidRDefault="00337FF0">
            <w:pPr>
              <w:pStyle w:val="Compact"/>
              <w:jc w:val="center"/>
            </w:pPr>
            <w:r>
              <w:t>106.6</w:t>
            </w:r>
          </w:p>
        </w:tc>
        <w:tc>
          <w:tcPr>
            <w:tcW w:w="0" w:type="auto"/>
          </w:tcPr>
          <w:p w14:paraId="112844AF" w14:textId="77777777" w:rsidR="00AB78B3" w:rsidRDefault="00337FF0">
            <w:pPr>
              <w:pStyle w:val="Compact"/>
              <w:jc w:val="center"/>
            </w:pPr>
            <w:r>
              <w:t>334.4</w:t>
            </w:r>
          </w:p>
        </w:tc>
        <w:tc>
          <w:tcPr>
            <w:tcW w:w="0" w:type="auto"/>
          </w:tcPr>
          <w:p w14:paraId="50DF998E" w14:textId="77777777" w:rsidR="00AB78B3" w:rsidRDefault="00337FF0">
            <w:pPr>
              <w:pStyle w:val="Compact"/>
              <w:jc w:val="center"/>
            </w:pPr>
            <w:r>
              <w:t>423.1</w:t>
            </w:r>
          </w:p>
        </w:tc>
        <w:tc>
          <w:tcPr>
            <w:tcW w:w="0" w:type="auto"/>
          </w:tcPr>
          <w:p w14:paraId="2D12CE54" w14:textId="77777777" w:rsidR="00AB78B3" w:rsidRDefault="00337FF0">
            <w:pPr>
              <w:pStyle w:val="Compact"/>
              <w:jc w:val="center"/>
            </w:pPr>
            <w:r>
              <w:t>327.6</w:t>
            </w:r>
          </w:p>
        </w:tc>
        <w:tc>
          <w:tcPr>
            <w:tcW w:w="0" w:type="auto"/>
          </w:tcPr>
          <w:p w14:paraId="45823C04" w14:textId="77777777" w:rsidR="00AB78B3" w:rsidRDefault="00337FF0">
            <w:pPr>
              <w:pStyle w:val="Compact"/>
              <w:jc w:val="center"/>
            </w:pPr>
            <w:r>
              <w:t>555.4</w:t>
            </w:r>
          </w:p>
        </w:tc>
        <w:tc>
          <w:tcPr>
            <w:tcW w:w="0" w:type="auto"/>
          </w:tcPr>
          <w:p w14:paraId="30453494" w14:textId="77777777" w:rsidR="00AB78B3" w:rsidRDefault="00337FF0">
            <w:pPr>
              <w:pStyle w:val="Compact"/>
              <w:jc w:val="center"/>
            </w:pPr>
            <w:r>
              <w:t>696.4</w:t>
            </w:r>
          </w:p>
        </w:tc>
        <w:tc>
          <w:tcPr>
            <w:tcW w:w="0" w:type="auto"/>
          </w:tcPr>
          <w:p w14:paraId="69FEE469" w14:textId="77777777" w:rsidR="00AB78B3" w:rsidRDefault="00337FF0">
            <w:pPr>
              <w:pStyle w:val="Compact"/>
              <w:jc w:val="center"/>
            </w:pPr>
            <w:r>
              <w:t>468.6</w:t>
            </w:r>
          </w:p>
        </w:tc>
        <w:tc>
          <w:tcPr>
            <w:tcW w:w="0" w:type="auto"/>
          </w:tcPr>
          <w:p w14:paraId="728D7765" w14:textId="77777777" w:rsidR="00AB78B3" w:rsidRDefault="00337FF0">
            <w:pPr>
              <w:pStyle w:val="Compact"/>
              <w:jc w:val="center"/>
            </w:pPr>
            <w:r>
              <w:t>937</w:t>
            </w:r>
          </w:p>
        </w:tc>
      </w:tr>
      <w:tr w:rsidR="00AB78B3" w14:paraId="544AF490" w14:textId="77777777">
        <w:tc>
          <w:tcPr>
            <w:tcW w:w="0" w:type="auto"/>
          </w:tcPr>
          <w:p w14:paraId="485BDA3D" w14:textId="77777777" w:rsidR="00AB78B3" w:rsidRDefault="00337FF0">
            <w:pPr>
              <w:pStyle w:val="Compact"/>
              <w:jc w:val="center"/>
            </w:pPr>
            <w:r>
              <w:t>AREQUIPA</w:t>
            </w:r>
          </w:p>
        </w:tc>
        <w:tc>
          <w:tcPr>
            <w:tcW w:w="0" w:type="auto"/>
          </w:tcPr>
          <w:p w14:paraId="06D021B1" w14:textId="77777777" w:rsidR="00AB78B3" w:rsidRDefault="00337FF0">
            <w:pPr>
              <w:pStyle w:val="Compact"/>
              <w:jc w:val="center"/>
            </w:pPr>
            <w:r>
              <w:t>a50.59</w:t>
            </w:r>
          </w:p>
        </w:tc>
        <w:tc>
          <w:tcPr>
            <w:tcW w:w="0" w:type="auto"/>
          </w:tcPr>
          <w:p w14:paraId="79A93A5F" w14:textId="77777777" w:rsidR="00AB78B3" w:rsidRDefault="00337FF0">
            <w:pPr>
              <w:pStyle w:val="Compact"/>
              <w:jc w:val="center"/>
            </w:pPr>
            <w:r>
              <w:t>1213</w:t>
            </w:r>
          </w:p>
        </w:tc>
        <w:tc>
          <w:tcPr>
            <w:tcW w:w="0" w:type="auto"/>
          </w:tcPr>
          <w:p w14:paraId="6C313BC1" w14:textId="77777777" w:rsidR="00AB78B3" w:rsidRDefault="00337FF0">
            <w:pPr>
              <w:pStyle w:val="Compact"/>
              <w:jc w:val="center"/>
            </w:pPr>
            <w:r>
              <w:t>666.6</w:t>
            </w:r>
          </w:p>
        </w:tc>
        <w:tc>
          <w:tcPr>
            <w:tcW w:w="0" w:type="auto"/>
          </w:tcPr>
          <w:p w14:paraId="37CE5506" w14:textId="77777777" w:rsidR="00AB78B3" w:rsidRDefault="00337FF0">
            <w:pPr>
              <w:pStyle w:val="Compact"/>
              <w:jc w:val="center"/>
            </w:pPr>
            <w:r>
              <w:t>508</w:t>
            </w:r>
          </w:p>
        </w:tc>
        <w:tc>
          <w:tcPr>
            <w:tcW w:w="0" w:type="auto"/>
          </w:tcPr>
          <w:p w14:paraId="01A08F0A" w14:textId="77777777" w:rsidR="00AB78B3" w:rsidRDefault="00337FF0">
            <w:pPr>
              <w:pStyle w:val="Compact"/>
              <w:jc w:val="center"/>
            </w:pPr>
            <w:r>
              <w:t>787.5</w:t>
            </w:r>
          </w:p>
        </w:tc>
        <w:tc>
          <w:tcPr>
            <w:tcW w:w="0" w:type="auto"/>
          </w:tcPr>
          <w:p w14:paraId="079C2D88" w14:textId="77777777" w:rsidR="00AB78B3" w:rsidRDefault="00337FF0">
            <w:pPr>
              <w:pStyle w:val="Compact"/>
              <w:jc w:val="center"/>
            </w:pPr>
            <w:r>
              <w:t>633.7</w:t>
            </w:r>
          </w:p>
        </w:tc>
        <w:tc>
          <w:tcPr>
            <w:tcW w:w="0" w:type="auto"/>
          </w:tcPr>
          <w:p w14:paraId="0D8B650C" w14:textId="77777777" w:rsidR="00AB78B3" w:rsidRDefault="00337FF0">
            <w:pPr>
              <w:pStyle w:val="Compact"/>
              <w:jc w:val="center"/>
            </w:pPr>
            <w:r>
              <w:t>482</w:t>
            </w:r>
          </w:p>
        </w:tc>
        <w:tc>
          <w:tcPr>
            <w:tcW w:w="0" w:type="auto"/>
          </w:tcPr>
          <w:p w14:paraId="37B02389" w14:textId="77777777" w:rsidR="00AB78B3" w:rsidRDefault="00337FF0">
            <w:pPr>
              <w:pStyle w:val="Compact"/>
              <w:jc w:val="center"/>
            </w:pPr>
            <w:r>
              <w:t>747.6</w:t>
            </w:r>
          </w:p>
        </w:tc>
        <w:tc>
          <w:tcPr>
            <w:tcW w:w="0" w:type="auto"/>
          </w:tcPr>
          <w:p w14:paraId="7B501A5E" w14:textId="77777777" w:rsidR="00AB78B3" w:rsidRDefault="00337FF0">
            <w:pPr>
              <w:pStyle w:val="Compact"/>
              <w:jc w:val="center"/>
            </w:pPr>
            <w:r>
              <w:t>579.3</w:t>
            </w:r>
          </w:p>
        </w:tc>
        <w:tc>
          <w:tcPr>
            <w:tcW w:w="0" w:type="auto"/>
          </w:tcPr>
          <w:p w14:paraId="4B107757" w14:textId="77777777" w:rsidR="00AB78B3" w:rsidRDefault="00337FF0">
            <w:pPr>
              <w:pStyle w:val="Compact"/>
              <w:jc w:val="center"/>
            </w:pPr>
            <w:r>
              <w:t>465.4</w:t>
            </w:r>
          </w:p>
        </w:tc>
        <w:tc>
          <w:tcPr>
            <w:tcW w:w="0" w:type="auto"/>
          </w:tcPr>
          <w:p w14:paraId="51BF33B9" w14:textId="77777777" w:rsidR="00AB78B3" w:rsidRDefault="00337FF0">
            <w:pPr>
              <w:pStyle w:val="Compact"/>
              <w:jc w:val="center"/>
            </w:pPr>
            <w:r>
              <w:t>731</w:t>
            </w:r>
          </w:p>
        </w:tc>
        <w:tc>
          <w:tcPr>
            <w:tcW w:w="0" w:type="auto"/>
          </w:tcPr>
          <w:p w14:paraId="2F30285C" w14:textId="77777777" w:rsidR="00AB78B3" w:rsidRDefault="00337FF0">
            <w:pPr>
              <w:pStyle w:val="Compact"/>
              <w:jc w:val="center"/>
            </w:pPr>
            <w:r>
              <w:t>1276</w:t>
            </w:r>
          </w:p>
        </w:tc>
        <w:tc>
          <w:tcPr>
            <w:tcW w:w="0" w:type="auto"/>
          </w:tcPr>
          <w:p w14:paraId="65891754" w14:textId="77777777" w:rsidR="00AB78B3" w:rsidRDefault="00337FF0">
            <w:pPr>
              <w:pStyle w:val="Compact"/>
              <w:jc w:val="center"/>
            </w:pPr>
            <w:r>
              <w:t>997.5</w:t>
            </w:r>
          </w:p>
        </w:tc>
        <w:tc>
          <w:tcPr>
            <w:tcW w:w="0" w:type="auto"/>
          </w:tcPr>
          <w:p w14:paraId="5750DD69" w14:textId="77777777" w:rsidR="00AB78B3" w:rsidRDefault="00337FF0">
            <w:pPr>
              <w:pStyle w:val="Compact"/>
              <w:jc w:val="center"/>
            </w:pPr>
            <w:r>
              <w:t>1556</w:t>
            </w:r>
          </w:p>
        </w:tc>
      </w:tr>
      <w:tr w:rsidR="00AB78B3" w14:paraId="4E7D1D30" w14:textId="77777777">
        <w:tc>
          <w:tcPr>
            <w:tcW w:w="0" w:type="auto"/>
          </w:tcPr>
          <w:p w14:paraId="5A9515F9" w14:textId="77777777" w:rsidR="00AB78B3" w:rsidRDefault="00337FF0">
            <w:pPr>
              <w:pStyle w:val="Compact"/>
              <w:jc w:val="center"/>
            </w:pPr>
            <w:r>
              <w:t>AREQUIPA</w:t>
            </w:r>
          </w:p>
        </w:tc>
        <w:tc>
          <w:tcPr>
            <w:tcW w:w="0" w:type="auto"/>
          </w:tcPr>
          <w:p w14:paraId="2478CD3F" w14:textId="77777777" w:rsidR="00AB78B3" w:rsidRDefault="00337FF0">
            <w:pPr>
              <w:pStyle w:val="Compact"/>
              <w:jc w:val="center"/>
            </w:pPr>
            <w:r>
              <w:t>a60.69</w:t>
            </w:r>
          </w:p>
        </w:tc>
        <w:tc>
          <w:tcPr>
            <w:tcW w:w="0" w:type="auto"/>
          </w:tcPr>
          <w:p w14:paraId="4966B0EB" w14:textId="77777777" w:rsidR="00AB78B3" w:rsidRDefault="00337FF0">
            <w:pPr>
              <w:pStyle w:val="Compact"/>
              <w:jc w:val="center"/>
            </w:pPr>
            <w:r>
              <w:t>1990</w:t>
            </w:r>
          </w:p>
        </w:tc>
        <w:tc>
          <w:tcPr>
            <w:tcW w:w="0" w:type="auto"/>
          </w:tcPr>
          <w:p w14:paraId="039E08B5" w14:textId="77777777" w:rsidR="00AB78B3" w:rsidRDefault="00337FF0">
            <w:pPr>
              <w:pStyle w:val="Compact"/>
              <w:jc w:val="center"/>
            </w:pPr>
            <w:r>
              <w:t>1102</w:t>
            </w:r>
          </w:p>
        </w:tc>
        <w:tc>
          <w:tcPr>
            <w:tcW w:w="0" w:type="auto"/>
          </w:tcPr>
          <w:p w14:paraId="60C0B95B" w14:textId="77777777" w:rsidR="00AB78B3" w:rsidRDefault="00337FF0">
            <w:pPr>
              <w:pStyle w:val="Compact"/>
              <w:jc w:val="center"/>
            </w:pPr>
            <w:r>
              <w:t>887.9</w:t>
            </w:r>
          </w:p>
        </w:tc>
        <w:tc>
          <w:tcPr>
            <w:tcW w:w="0" w:type="auto"/>
          </w:tcPr>
          <w:p w14:paraId="5C93BB56" w14:textId="77777777" w:rsidR="00AB78B3" w:rsidRDefault="00337FF0">
            <w:pPr>
              <w:pStyle w:val="Compact"/>
              <w:jc w:val="center"/>
            </w:pPr>
            <w:r>
              <w:t>1273</w:t>
            </w:r>
          </w:p>
        </w:tc>
        <w:tc>
          <w:tcPr>
            <w:tcW w:w="0" w:type="auto"/>
          </w:tcPr>
          <w:p w14:paraId="2A86C5EF" w14:textId="77777777" w:rsidR="00AB78B3" w:rsidRDefault="00337FF0">
            <w:pPr>
              <w:pStyle w:val="Compact"/>
              <w:jc w:val="center"/>
            </w:pPr>
            <w:r>
              <w:t>1048</w:t>
            </w:r>
          </w:p>
        </w:tc>
        <w:tc>
          <w:tcPr>
            <w:tcW w:w="0" w:type="auto"/>
          </w:tcPr>
          <w:p w14:paraId="0F6426B0" w14:textId="77777777" w:rsidR="00AB78B3" w:rsidRDefault="00337FF0">
            <w:pPr>
              <w:pStyle w:val="Compact"/>
              <w:jc w:val="center"/>
            </w:pPr>
            <w:r>
              <w:t>843.2</w:t>
            </w:r>
          </w:p>
        </w:tc>
        <w:tc>
          <w:tcPr>
            <w:tcW w:w="0" w:type="auto"/>
          </w:tcPr>
          <w:p w14:paraId="102CDEA5" w14:textId="77777777" w:rsidR="00AB78B3" w:rsidRDefault="00337FF0">
            <w:pPr>
              <w:pStyle w:val="Compact"/>
              <w:jc w:val="center"/>
            </w:pPr>
            <w:r>
              <w:t>1209</w:t>
            </w:r>
          </w:p>
        </w:tc>
        <w:tc>
          <w:tcPr>
            <w:tcW w:w="0" w:type="auto"/>
          </w:tcPr>
          <w:p w14:paraId="246615F7" w14:textId="77777777" w:rsidR="00AB78B3" w:rsidRDefault="00337FF0">
            <w:pPr>
              <w:pStyle w:val="Compact"/>
              <w:jc w:val="center"/>
            </w:pPr>
            <w:r>
              <w:t>942.1</w:t>
            </w:r>
          </w:p>
        </w:tc>
        <w:tc>
          <w:tcPr>
            <w:tcW w:w="0" w:type="auto"/>
          </w:tcPr>
          <w:p w14:paraId="7B657D24" w14:textId="77777777" w:rsidR="00AB78B3" w:rsidRDefault="00337FF0">
            <w:pPr>
              <w:pStyle w:val="Compact"/>
              <w:jc w:val="center"/>
            </w:pPr>
            <w:r>
              <w:t>780.5</w:t>
            </w:r>
          </w:p>
        </w:tc>
        <w:tc>
          <w:tcPr>
            <w:tcW w:w="0" w:type="auto"/>
          </w:tcPr>
          <w:p w14:paraId="7F7EDB2A" w14:textId="77777777" w:rsidR="00AB78B3" w:rsidRDefault="00337FF0">
            <w:pPr>
              <w:pStyle w:val="Compact"/>
              <w:jc w:val="center"/>
            </w:pPr>
            <w:r>
              <w:t>1147</w:t>
            </w:r>
          </w:p>
        </w:tc>
        <w:tc>
          <w:tcPr>
            <w:tcW w:w="0" w:type="auto"/>
          </w:tcPr>
          <w:p w14:paraId="40AADBA9" w14:textId="77777777" w:rsidR="00AB78B3" w:rsidRDefault="00337FF0">
            <w:pPr>
              <w:pStyle w:val="Compact"/>
              <w:jc w:val="center"/>
            </w:pPr>
            <w:r>
              <w:t>2093</w:t>
            </w:r>
          </w:p>
        </w:tc>
        <w:tc>
          <w:tcPr>
            <w:tcW w:w="0" w:type="auto"/>
          </w:tcPr>
          <w:p w14:paraId="75B9B08B" w14:textId="77777777" w:rsidR="00AB78B3" w:rsidRDefault="00337FF0">
            <w:pPr>
              <w:pStyle w:val="Compact"/>
              <w:jc w:val="center"/>
            </w:pPr>
            <w:r>
              <w:t>1709</w:t>
            </w:r>
          </w:p>
        </w:tc>
        <w:tc>
          <w:tcPr>
            <w:tcW w:w="0" w:type="auto"/>
          </w:tcPr>
          <w:p w14:paraId="6FB6AFA4" w14:textId="77777777" w:rsidR="00AB78B3" w:rsidRDefault="00337FF0">
            <w:pPr>
              <w:pStyle w:val="Compact"/>
              <w:jc w:val="center"/>
            </w:pPr>
            <w:r>
              <w:t>2480</w:t>
            </w:r>
          </w:p>
        </w:tc>
      </w:tr>
      <w:tr w:rsidR="00AB78B3" w14:paraId="65391DA7" w14:textId="77777777">
        <w:tc>
          <w:tcPr>
            <w:tcW w:w="0" w:type="auto"/>
          </w:tcPr>
          <w:p w14:paraId="30D5A8F5" w14:textId="77777777" w:rsidR="00AB78B3" w:rsidRDefault="00337FF0">
            <w:pPr>
              <w:pStyle w:val="Compact"/>
              <w:jc w:val="center"/>
            </w:pPr>
            <w:r>
              <w:t>AREQUIPA</w:t>
            </w:r>
          </w:p>
        </w:tc>
        <w:tc>
          <w:tcPr>
            <w:tcW w:w="0" w:type="auto"/>
          </w:tcPr>
          <w:p w14:paraId="0FBF95C6" w14:textId="77777777" w:rsidR="00AB78B3" w:rsidRDefault="00337FF0">
            <w:pPr>
              <w:pStyle w:val="Compact"/>
              <w:jc w:val="center"/>
            </w:pPr>
            <w:r>
              <w:t>a70.79</w:t>
            </w:r>
          </w:p>
        </w:tc>
        <w:tc>
          <w:tcPr>
            <w:tcW w:w="0" w:type="auto"/>
          </w:tcPr>
          <w:p w14:paraId="43E18D71" w14:textId="77777777" w:rsidR="00AB78B3" w:rsidRDefault="00337FF0">
            <w:pPr>
              <w:pStyle w:val="Compact"/>
              <w:jc w:val="center"/>
            </w:pPr>
            <w:r>
              <w:t>2480</w:t>
            </w:r>
          </w:p>
        </w:tc>
        <w:tc>
          <w:tcPr>
            <w:tcW w:w="0" w:type="auto"/>
          </w:tcPr>
          <w:p w14:paraId="3EFC10F3" w14:textId="77777777" w:rsidR="00AB78B3" w:rsidRDefault="00337FF0">
            <w:pPr>
              <w:pStyle w:val="Compact"/>
              <w:jc w:val="center"/>
            </w:pPr>
            <w:r>
              <w:t>1119</w:t>
            </w:r>
          </w:p>
        </w:tc>
        <w:tc>
          <w:tcPr>
            <w:tcW w:w="0" w:type="auto"/>
          </w:tcPr>
          <w:p w14:paraId="67231F81" w14:textId="77777777" w:rsidR="00AB78B3" w:rsidRDefault="00337FF0">
            <w:pPr>
              <w:pStyle w:val="Compact"/>
              <w:jc w:val="center"/>
            </w:pPr>
            <w:r>
              <w:t>852.7</w:t>
            </w:r>
          </w:p>
        </w:tc>
        <w:tc>
          <w:tcPr>
            <w:tcW w:w="0" w:type="auto"/>
          </w:tcPr>
          <w:p w14:paraId="497C80EA" w14:textId="77777777" w:rsidR="00AB78B3" w:rsidRDefault="00337FF0">
            <w:pPr>
              <w:pStyle w:val="Compact"/>
              <w:jc w:val="center"/>
            </w:pPr>
            <w:r>
              <w:t>1339</w:t>
            </w:r>
          </w:p>
        </w:tc>
        <w:tc>
          <w:tcPr>
            <w:tcW w:w="0" w:type="auto"/>
          </w:tcPr>
          <w:p w14:paraId="486A5DCF" w14:textId="77777777" w:rsidR="00AB78B3" w:rsidRDefault="00337FF0">
            <w:pPr>
              <w:pStyle w:val="Compact"/>
              <w:jc w:val="center"/>
            </w:pPr>
            <w:r>
              <w:t>1064</w:t>
            </w:r>
          </w:p>
        </w:tc>
        <w:tc>
          <w:tcPr>
            <w:tcW w:w="0" w:type="auto"/>
          </w:tcPr>
          <w:p w14:paraId="339DAF02" w14:textId="77777777" w:rsidR="00AB78B3" w:rsidRDefault="00337FF0">
            <w:pPr>
              <w:pStyle w:val="Compact"/>
              <w:jc w:val="center"/>
            </w:pPr>
            <w:r>
              <w:t>809.7</w:t>
            </w:r>
          </w:p>
        </w:tc>
        <w:tc>
          <w:tcPr>
            <w:tcW w:w="0" w:type="auto"/>
          </w:tcPr>
          <w:p w14:paraId="434FAD47" w14:textId="77777777" w:rsidR="00AB78B3" w:rsidRDefault="00337FF0">
            <w:pPr>
              <w:pStyle w:val="Compact"/>
              <w:jc w:val="center"/>
            </w:pPr>
            <w:r>
              <w:t>1272</w:t>
            </w:r>
          </w:p>
        </w:tc>
        <w:tc>
          <w:tcPr>
            <w:tcW w:w="0" w:type="auto"/>
          </w:tcPr>
          <w:p w14:paraId="62B7568E" w14:textId="77777777" w:rsidR="00AB78B3" w:rsidRDefault="00337FF0">
            <w:pPr>
              <w:pStyle w:val="Compact"/>
              <w:jc w:val="center"/>
            </w:pPr>
            <w:r>
              <w:t>1416</w:t>
            </w:r>
          </w:p>
        </w:tc>
        <w:tc>
          <w:tcPr>
            <w:tcW w:w="0" w:type="auto"/>
          </w:tcPr>
          <w:p w14:paraId="2E8076A7" w14:textId="77777777" w:rsidR="00AB78B3" w:rsidRDefault="00337FF0">
            <w:pPr>
              <w:pStyle w:val="Compact"/>
              <w:jc w:val="center"/>
            </w:pPr>
            <w:r>
              <w:t>1208</w:t>
            </w:r>
          </w:p>
        </w:tc>
        <w:tc>
          <w:tcPr>
            <w:tcW w:w="0" w:type="auto"/>
          </w:tcPr>
          <w:p w14:paraId="1154C22F" w14:textId="77777777" w:rsidR="00AB78B3" w:rsidRDefault="00337FF0">
            <w:pPr>
              <w:pStyle w:val="Compact"/>
              <w:jc w:val="center"/>
            </w:pPr>
            <w:r>
              <w:t>1670</w:t>
            </w:r>
          </w:p>
        </w:tc>
        <w:tc>
          <w:tcPr>
            <w:tcW w:w="0" w:type="auto"/>
          </w:tcPr>
          <w:p w14:paraId="7BAA2C8F" w14:textId="77777777" w:rsidR="00AB78B3" w:rsidRDefault="00337FF0">
            <w:pPr>
              <w:pStyle w:val="Compact"/>
              <w:jc w:val="center"/>
            </w:pPr>
            <w:r>
              <w:t>2609</w:t>
            </w:r>
          </w:p>
        </w:tc>
        <w:tc>
          <w:tcPr>
            <w:tcW w:w="0" w:type="auto"/>
          </w:tcPr>
          <w:p w14:paraId="4A7C5F96" w14:textId="77777777" w:rsidR="00AB78B3" w:rsidRDefault="00337FF0">
            <w:pPr>
              <w:pStyle w:val="Compact"/>
              <w:jc w:val="center"/>
            </w:pPr>
            <w:r>
              <w:t>2123</w:t>
            </w:r>
          </w:p>
        </w:tc>
        <w:tc>
          <w:tcPr>
            <w:tcW w:w="0" w:type="auto"/>
          </w:tcPr>
          <w:p w14:paraId="206BDE3A" w14:textId="77777777" w:rsidR="00AB78B3" w:rsidRDefault="00337FF0">
            <w:pPr>
              <w:pStyle w:val="Compact"/>
              <w:jc w:val="center"/>
            </w:pPr>
            <w:r>
              <w:t>3096</w:t>
            </w:r>
          </w:p>
        </w:tc>
      </w:tr>
      <w:tr w:rsidR="00AB78B3" w14:paraId="2F0B9211" w14:textId="77777777">
        <w:tc>
          <w:tcPr>
            <w:tcW w:w="0" w:type="auto"/>
          </w:tcPr>
          <w:p w14:paraId="5B336D8D" w14:textId="77777777" w:rsidR="00AB78B3" w:rsidRDefault="00337FF0">
            <w:pPr>
              <w:pStyle w:val="Compact"/>
              <w:jc w:val="center"/>
            </w:pPr>
            <w:r>
              <w:t>AREQUIPA</w:t>
            </w:r>
          </w:p>
        </w:tc>
        <w:tc>
          <w:tcPr>
            <w:tcW w:w="0" w:type="auto"/>
          </w:tcPr>
          <w:p w14:paraId="5EFEAAEA" w14:textId="77777777" w:rsidR="00AB78B3" w:rsidRDefault="00337FF0">
            <w:pPr>
              <w:pStyle w:val="Compact"/>
              <w:jc w:val="center"/>
            </w:pPr>
            <w:r>
              <w:t>a80</w:t>
            </w:r>
          </w:p>
        </w:tc>
        <w:tc>
          <w:tcPr>
            <w:tcW w:w="0" w:type="auto"/>
          </w:tcPr>
          <w:p w14:paraId="6AEFB40A" w14:textId="77777777" w:rsidR="00AB78B3" w:rsidRDefault="00337FF0">
            <w:pPr>
              <w:pStyle w:val="Compact"/>
              <w:jc w:val="center"/>
            </w:pPr>
            <w:r>
              <w:t>4307</w:t>
            </w:r>
          </w:p>
        </w:tc>
        <w:tc>
          <w:tcPr>
            <w:tcW w:w="0" w:type="auto"/>
          </w:tcPr>
          <w:p w14:paraId="08DAC618" w14:textId="77777777" w:rsidR="00AB78B3" w:rsidRDefault="00337FF0">
            <w:pPr>
              <w:pStyle w:val="Compact"/>
              <w:jc w:val="center"/>
            </w:pPr>
            <w:r>
              <w:t>1354</w:t>
            </w:r>
          </w:p>
        </w:tc>
        <w:tc>
          <w:tcPr>
            <w:tcW w:w="0" w:type="auto"/>
          </w:tcPr>
          <w:p w14:paraId="4BEE2DE8" w14:textId="77777777" w:rsidR="00AB78B3" w:rsidRDefault="00337FF0">
            <w:pPr>
              <w:pStyle w:val="Compact"/>
              <w:jc w:val="center"/>
            </w:pPr>
            <w:r>
              <w:t>964.7</w:t>
            </w:r>
          </w:p>
        </w:tc>
        <w:tc>
          <w:tcPr>
            <w:tcW w:w="0" w:type="auto"/>
          </w:tcPr>
          <w:p w14:paraId="0B63F70D" w14:textId="77777777" w:rsidR="00AB78B3" w:rsidRDefault="00337FF0">
            <w:pPr>
              <w:pStyle w:val="Compact"/>
              <w:jc w:val="center"/>
            </w:pPr>
            <w:r>
              <w:t>1694</w:t>
            </w:r>
          </w:p>
        </w:tc>
        <w:tc>
          <w:tcPr>
            <w:tcW w:w="0" w:type="auto"/>
          </w:tcPr>
          <w:p w14:paraId="15095211" w14:textId="77777777" w:rsidR="00AB78B3" w:rsidRDefault="00337FF0">
            <w:pPr>
              <w:pStyle w:val="Compact"/>
              <w:jc w:val="center"/>
            </w:pPr>
            <w:r>
              <w:t>1287</w:t>
            </w:r>
          </w:p>
        </w:tc>
        <w:tc>
          <w:tcPr>
            <w:tcW w:w="0" w:type="auto"/>
          </w:tcPr>
          <w:p w14:paraId="219E0D53" w14:textId="77777777" w:rsidR="00AB78B3" w:rsidRDefault="00337FF0">
            <w:pPr>
              <w:pStyle w:val="Compact"/>
              <w:jc w:val="center"/>
            </w:pPr>
            <w:r>
              <w:t>916.2</w:t>
            </w:r>
          </w:p>
        </w:tc>
        <w:tc>
          <w:tcPr>
            <w:tcW w:w="0" w:type="auto"/>
          </w:tcPr>
          <w:p w14:paraId="4771F701" w14:textId="77777777" w:rsidR="00AB78B3" w:rsidRDefault="00337FF0">
            <w:pPr>
              <w:pStyle w:val="Compact"/>
              <w:jc w:val="center"/>
            </w:pPr>
            <w:r>
              <w:t>1609</w:t>
            </w:r>
          </w:p>
        </w:tc>
        <w:tc>
          <w:tcPr>
            <w:tcW w:w="0" w:type="auto"/>
          </w:tcPr>
          <w:p w14:paraId="7A1DB0A2" w14:textId="77777777" w:rsidR="00AB78B3" w:rsidRDefault="00337FF0">
            <w:pPr>
              <w:pStyle w:val="Compact"/>
              <w:jc w:val="center"/>
            </w:pPr>
            <w:r>
              <w:t>3020</w:t>
            </w:r>
          </w:p>
        </w:tc>
        <w:tc>
          <w:tcPr>
            <w:tcW w:w="0" w:type="auto"/>
          </w:tcPr>
          <w:p w14:paraId="600E3DCC" w14:textId="77777777" w:rsidR="00AB78B3" w:rsidRDefault="00337FF0">
            <w:pPr>
              <w:pStyle w:val="Compact"/>
              <w:jc w:val="center"/>
            </w:pPr>
            <w:r>
              <w:t>2698</w:t>
            </w:r>
          </w:p>
        </w:tc>
        <w:tc>
          <w:tcPr>
            <w:tcW w:w="0" w:type="auto"/>
          </w:tcPr>
          <w:p w14:paraId="1D659A32" w14:textId="77777777" w:rsidR="00AB78B3" w:rsidRDefault="00337FF0">
            <w:pPr>
              <w:pStyle w:val="Compact"/>
              <w:jc w:val="center"/>
            </w:pPr>
            <w:r>
              <w:t>3391</w:t>
            </w:r>
          </w:p>
        </w:tc>
        <w:tc>
          <w:tcPr>
            <w:tcW w:w="0" w:type="auto"/>
          </w:tcPr>
          <w:p w14:paraId="5DD936E5" w14:textId="77777777" w:rsidR="00AB78B3" w:rsidRDefault="00337FF0">
            <w:pPr>
              <w:pStyle w:val="Compact"/>
              <w:jc w:val="center"/>
            </w:pPr>
            <w:r>
              <w:t>4531</w:t>
            </w:r>
          </w:p>
        </w:tc>
        <w:tc>
          <w:tcPr>
            <w:tcW w:w="0" w:type="auto"/>
          </w:tcPr>
          <w:p w14:paraId="711BDB03" w14:textId="77777777" w:rsidR="00AB78B3" w:rsidRDefault="00337FF0">
            <w:pPr>
              <w:pStyle w:val="Compact"/>
              <w:jc w:val="center"/>
            </w:pPr>
            <w:r>
              <w:t>3802</w:t>
            </w:r>
          </w:p>
        </w:tc>
        <w:tc>
          <w:tcPr>
            <w:tcW w:w="0" w:type="auto"/>
          </w:tcPr>
          <w:p w14:paraId="54ADEA8A" w14:textId="77777777" w:rsidR="00AB78B3" w:rsidRDefault="00337FF0">
            <w:pPr>
              <w:pStyle w:val="Compact"/>
              <w:jc w:val="center"/>
            </w:pPr>
            <w:r>
              <w:t>5261</w:t>
            </w:r>
          </w:p>
        </w:tc>
      </w:tr>
      <w:tr w:rsidR="00AB78B3" w14:paraId="2793E667" w14:textId="77777777">
        <w:tc>
          <w:tcPr>
            <w:tcW w:w="0" w:type="auto"/>
          </w:tcPr>
          <w:p w14:paraId="69EF5929" w14:textId="77777777" w:rsidR="00AB78B3" w:rsidRDefault="00337FF0">
            <w:pPr>
              <w:pStyle w:val="Compact"/>
              <w:jc w:val="center"/>
            </w:pPr>
            <w:r>
              <w:t>AYACUCHO</w:t>
            </w:r>
          </w:p>
        </w:tc>
        <w:tc>
          <w:tcPr>
            <w:tcW w:w="0" w:type="auto"/>
          </w:tcPr>
          <w:p w14:paraId="1E3C6292" w14:textId="77777777" w:rsidR="00AB78B3" w:rsidRDefault="00337FF0">
            <w:pPr>
              <w:pStyle w:val="Compact"/>
              <w:jc w:val="center"/>
            </w:pPr>
            <w:r>
              <w:t>a0.9</w:t>
            </w:r>
          </w:p>
        </w:tc>
        <w:tc>
          <w:tcPr>
            <w:tcW w:w="0" w:type="auto"/>
          </w:tcPr>
          <w:p w14:paraId="0D9E4B5E" w14:textId="77777777" w:rsidR="00AB78B3" w:rsidRDefault="00337FF0">
            <w:pPr>
              <w:pStyle w:val="Compact"/>
              <w:jc w:val="center"/>
            </w:pPr>
            <w:r>
              <w:t>122</w:t>
            </w:r>
          </w:p>
        </w:tc>
        <w:tc>
          <w:tcPr>
            <w:tcW w:w="0" w:type="auto"/>
          </w:tcPr>
          <w:p w14:paraId="0CBDFDD7" w14:textId="77777777" w:rsidR="00AB78B3" w:rsidRDefault="00337FF0">
            <w:pPr>
              <w:pStyle w:val="Compact"/>
              <w:jc w:val="center"/>
            </w:pPr>
            <w:r>
              <w:t>1</w:t>
            </w:r>
          </w:p>
        </w:tc>
        <w:tc>
          <w:tcPr>
            <w:tcW w:w="0" w:type="auto"/>
          </w:tcPr>
          <w:p w14:paraId="6FBFC66B" w14:textId="77777777" w:rsidR="00AB78B3" w:rsidRDefault="00337FF0">
            <w:pPr>
              <w:pStyle w:val="Compact"/>
              <w:jc w:val="center"/>
            </w:pPr>
            <w:r>
              <w:t>1</w:t>
            </w:r>
          </w:p>
        </w:tc>
        <w:tc>
          <w:tcPr>
            <w:tcW w:w="0" w:type="auto"/>
          </w:tcPr>
          <w:p w14:paraId="2B2BE23F" w14:textId="77777777" w:rsidR="00AB78B3" w:rsidRDefault="00337FF0">
            <w:pPr>
              <w:pStyle w:val="Compact"/>
              <w:jc w:val="center"/>
            </w:pPr>
            <w:r>
              <w:t>1</w:t>
            </w:r>
          </w:p>
        </w:tc>
        <w:tc>
          <w:tcPr>
            <w:tcW w:w="0" w:type="auto"/>
          </w:tcPr>
          <w:p w14:paraId="4D93499A" w14:textId="77777777" w:rsidR="00AB78B3" w:rsidRDefault="00337FF0">
            <w:pPr>
              <w:pStyle w:val="Compact"/>
              <w:jc w:val="center"/>
            </w:pPr>
            <w:r>
              <w:t>-126.7</w:t>
            </w:r>
          </w:p>
        </w:tc>
        <w:tc>
          <w:tcPr>
            <w:tcW w:w="0" w:type="auto"/>
          </w:tcPr>
          <w:p w14:paraId="267B740F" w14:textId="77777777" w:rsidR="00AB78B3" w:rsidRDefault="00337FF0">
            <w:pPr>
              <w:pStyle w:val="Compact"/>
              <w:jc w:val="center"/>
            </w:pPr>
            <w:r>
              <w:t>-282.4</w:t>
            </w:r>
          </w:p>
        </w:tc>
        <w:tc>
          <w:tcPr>
            <w:tcW w:w="0" w:type="auto"/>
          </w:tcPr>
          <w:p w14:paraId="6920387E" w14:textId="77777777" w:rsidR="00AB78B3" w:rsidRDefault="00337FF0">
            <w:pPr>
              <w:pStyle w:val="Compact"/>
              <w:jc w:val="center"/>
            </w:pPr>
            <w:r>
              <w:t>-34.52</w:t>
            </w:r>
          </w:p>
        </w:tc>
        <w:tc>
          <w:tcPr>
            <w:tcW w:w="0" w:type="auto"/>
          </w:tcPr>
          <w:p w14:paraId="142419D6" w14:textId="77777777" w:rsidR="00AB78B3" w:rsidRDefault="00337FF0">
            <w:pPr>
              <w:pStyle w:val="Compact"/>
              <w:jc w:val="center"/>
            </w:pPr>
            <w:r>
              <w:t>248.7</w:t>
            </w:r>
          </w:p>
        </w:tc>
        <w:tc>
          <w:tcPr>
            <w:tcW w:w="0" w:type="auto"/>
          </w:tcPr>
          <w:p w14:paraId="47FFD4F9" w14:textId="77777777" w:rsidR="00AB78B3" w:rsidRDefault="00337FF0">
            <w:pPr>
              <w:pStyle w:val="Compact"/>
              <w:jc w:val="center"/>
            </w:pPr>
            <w:r>
              <w:t>156.5</w:t>
            </w:r>
          </w:p>
        </w:tc>
        <w:tc>
          <w:tcPr>
            <w:tcW w:w="0" w:type="auto"/>
          </w:tcPr>
          <w:p w14:paraId="3C9A3112" w14:textId="77777777" w:rsidR="00AB78B3" w:rsidRDefault="00337FF0">
            <w:pPr>
              <w:pStyle w:val="Compact"/>
              <w:jc w:val="center"/>
            </w:pPr>
            <w:r>
              <w:t>404.4</w:t>
            </w:r>
          </w:p>
        </w:tc>
        <w:tc>
          <w:tcPr>
            <w:tcW w:w="0" w:type="auto"/>
          </w:tcPr>
          <w:p w14:paraId="02594680" w14:textId="77777777" w:rsidR="00AB78B3" w:rsidRDefault="00337FF0">
            <w:pPr>
              <w:pStyle w:val="Compact"/>
              <w:jc w:val="center"/>
            </w:pPr>
            <w:r>
              <w:t>372.7</w:t>
            </w:r>
          </w:p>
        </w:tc>
        <w:tc>
          <w:tcPr>
            <w:tcW w:w="0" w:type="auto"/>
          </w:tcPr>
          <w:p w14:paraId="35F25080" w14:textId="77777777" w:rsidR="00AB78B3" w:rsidRDefault="00337FF0">
            <w:pPr>
              <w:pStyle w:val="Compact"/>
              <w:jc w:val="center"/>
            </w:pPr>
            <w:r>
              <w:t>235</w:t>
            </w:r>
          </w:p>
        </w:tc>
        <w:tc>
          <w:tcPr>
            <w:tcW w:w="0" w:type="auto"/>
          </w:tcPr>
          <w:p w14:paraId="2C071A97" w14:textId="77777777" w:rsidR="00AB78B3" w:rsidRDefault="00337FF0">
            <w:pPr>
              <w:pStyle w:val="Compact"/>
              <w:jc w:val="center"/>
            </w:pPr>
            <w:r>
              <w:t>605.4</w:t>
            </w:r>
          </w:p>
        </w:tc>
      </w:tr>
      <w:tr w:rsidR="00AB78B3" w14:paraId="4D8F7CCA" w14:textId="77777777">
        <w:tc>
          <w:tcPr>
            <w:tcW w:w="0" w:type="auto"/>
          </w:tcPr>
          <w:p w14:paraId="6FFAC532" w14:textId="77777777" w:rsidR="00AB78B3" w:rsidRDefault="00337FF0">
            <w:pPr>
              <w:pStyle w:val="Compact"/>
              <w:jc w:val="center"/>
            </w:pPr>
            <w:r>
              <w:t>AYACUCHO</w:t>
            </w:r>
          </w:p>
        </w:tc>
        <w:tc>
          <w:tcPr>
            <w:tcW w:w="0" w:type="auto"/>
          </w:tcPr>
          <w:p w14:paraId="026C0FD2" w14:textId="77777777" w:rsidR="00AB78B3" w:rsidRDefault="00337FF0">
            <w:pPr>
              <w:pStyle w:val="Compact"/>
              <w:jc w:val="center"/>
            </w:pPr>
            <w:r>
              <w:t>a10.19</w:t>
            </w:r>
          </w:p>
        </w:tc>
        <w:tc>
          <w:tcPr>
            <w:tcW w:w="0" w:type="auto"/>
          </w:tcPr>
          <w:p w14:paraId="06A79A20" w14:textId="77777777" w:rsidR="00AB78B3" w:rsidRDefault="00337FF0">
            <w:pPr>
              <w:pStyle w:val="Compact"/>
              <w:jc w:val="center"/>
            </w:pPr>
            <w:r>
              <w:t>62</w:t>
            </w:r>
          </w:p>
        </w:tc>
        <w:tc>
          <w:tcPr>
            <w:tcW w:w="0" w:type="auto"/>
          </w:tcPr>
          <w:p w14:paraId="66D05EE5" w14:textId="77777777" w:rsidR="00AB78B3" w:rsidRDefault="00337FF0">
            <w:pPr>
              <w:pStyle w:val="Compact"/>
              <w:jc w:val="center"/>
            </w:pPr>
            <w:r>
              <w:t>3</w:t>
            </w:r>
          </w:p>
        </w:tc>
        <w:tc>
          <w:tcPr>
            <w:tcW w:w="0" w:type="auto"/>
          </w:tcPr>
          <w:p w14:paraId="62D55A89" w14:textId="77777777" w:rsidR="00AB78B3" w:rsidRDefault="00337FF0">
            <w:pPr>
              <w:pStyle w:val="Compact"/>
              <w:jc w:val="center"/>
            </w:pPr>
            <w:r>
              <w:t>3</w:t>
            </w:r>
          </w:p>
        </w:tc>
        <w:tc>
          <w:tcPr>
            <w:tcW w:w="0" w:type="auto"/>
          </w:tcPr>
          <w:p w14:paraId="2DFF2525" w14:textId="77777777" w:rsidR="00AB78B3" w:rsidRDefault="00337FF0">
            <w:pPr>
              <w:pStyle w:val="Compact"/>
              <w:jc w:val="center"/>
            </w:pPr>
            <w:r>
              <w:t>3</w:t>
            </w:r>
          </w:p>
        </w:tc>
        <w:tc>
          <w:tcPr>
            <w:tcW w:w="0" w:type="auto"/>
          </w:tcPr>
          <w:p w14:paraId="3040BB15" w14:textId="77777777" w:rsidR="00AB78B3" w:rsidRDefault="00337FF0">
            <w:pPr>
              <w:pStyle w:val="Compact"/>
              <w:jc w:val="center"/>
            </w:pPr>
            <w:r>
              <w:t>0</w:t>
            </w:r>
          </w:p>
        </w:tc>
        <w:tc>
          <w:tcPr>
            <w:tcW w:w="0" w:type="auto"/>
          </w:tcPr>
          <w:p w14:paraId="3E55E8C6" w14:textId="77777777" w:rsidR="00AB78B3" w:rsidRDefault="00337FF0">
            <w:pPr>
              <w:pStyle w:val="Compact"/>
              <w:jc w:val="center"/>
            </w:pPr>
            <w:r>
              <w:t>0</w:t>
            </w:r>
          </w:p>
        </w:tc>
        <w:tc>
          <w:tcPr>
            <w:tcW w:w="0" w:type="auto"/>
          </w:tcPr>
          <w:p w14:paraId="00CFCD19" w14:textId="77777777" w:rsidR="00AB78B3" w:rsidRDefault="00337FF0">
            <w:pPr>
              <w:pStyle w:val="Compact"/>
              <w:jc w:val="center"/>
            </w:pPr>
            <w:r>
              <w:t>0</w:t>
            </w:r>
          </w:p>
        </w:tc>
        <w:tc>
          <w:tcPr>
            <w:tcW w:w="0" w:type="auto"/>
          </w:tcPr>
          <w:p w14:paraId="3EFBF167" w14:textId="77777777" w:rsidR="00AB78B3" w:rsidRDefault="00337FF0">
            <w:pPr>
              <w:pStyle w:val="Compact"/>
              <w:jc w:val="center"/>
            </w:pPr>
            <w:r>
              <w:t>62</w:t>
            </w:r>
          </w:p>
        </w:tc>
        <w:tc>
          <w:tcPr>
            <w:tcW w:w="0" w:type="auto"/>
          </w:tcPr>
          <w:p w14:paraId="6268D488" w14:textId="77777777" w:rsidR="00AB78B3" w:rsidRDefault="00337FF0">
            <w:pPr>
              <w:pStyle w:val="Compact"/>
              <w:jc w:val="center"/>
            </w:pPr>
            <w:r>
              <w:t>62</w:t>
            </w:r>
          </w:p>
        </w:tc>
        <w:tc>
          <w:tcPr>
            <w:tcW w:w="0" w:type="auto"/>
          </w:tcPr>
          <w:p w14:paraId="6AAE6216" w14:textId="77777777" w:rsidR="00AB78B3" w:rsidRDefault="00337FF0">
            <w:pPr>
              <w:pStyle w:val="Compact"/>
              <w:jc w:val="center"/>
            </w:pPr>
            <w:r>
              <w:t>62</w:t>
            </w:r>
          </w:p>
        </w:tc>
        <w:tc>
          <w:tcPr>
            <w:tcW w:w="0" w:type="auto"/>
          </w:tcPr>
          <w:p w14:paraId="3EF5C96C" w14:textId="77777777" w:rsidR="00AB78B3" w:rsidRDefault="00337FF0">
            <w:pPr>
              <w:pStyle w:val="Compact"/>
              <w:jc w:val="center"/>
            </w:pPr>
            <w:r>
              <w:t>95.67</w:t>
            </w:r>
          </w:p>
        </w:tc>
        <w:tc>
          <w:tcPr>
            <w:tcW w:w="0" w:type="auto"/>
          </w:tcPr>
          <w:p w14:paraId="763D0F7E" w14:textId="77777777" w:rsidR="00AB78B3" w:rsidRDefault="00337FF0">
            <w:pPr>
              <w:pStyle w:val="Compact"/>
              <w:jc w:val="center"/>
            </w:pPr>
            <w:r>
              <w:t>95.67</w:t>
            </w:r>
          </w:p>
        </w:tc>
        <w:tc>
          <w:tcPr>
            <w:tcW w:w="0" w:type="auto"/>
          </w:tcPr>
          <w:p w14:paraId="1F885E1F" w14:textId="77777777" w:rsidR="00AB78B3" w:rsidRDefault="00337FF0">
            <w:pPr>
              <w:pStyle w:val="Compact"/>
              <w:jc w:val="center"/>
            </w:pPr>
            <w:r>
              <w:t>95.67</w:t>
            </w:r>
          </w:p>
        </w:tc>
      </w:tr>
      <w:tr w:rsidR="00AB78B3" w14:paraId="7093002B" w14:textId="77777777">
        <w:tc>
          <w:tcPr>
            <w:tcW w:w="0" w:type="auto"/>
          </w:tcPr>
          <w:p w14:paraId="14B32DB3" w14:textId="77777777" w:rsidR="00AB78B3" w:rsidRDefault="00337FF0">
            <w:pPr>
              <w:pStyle w:val="Compact"/>
              <w:jc w:val="center"/>
            </w:pPr>
            <w:r>
              <w:t>AYACUCHO</w:t>
            </w:r>
          </w:p>
        </w:tc>
        <w:tc>
          <w:tcPr>
            <w:tcW w:w="0" w:type="auto"/>
          </w:tcPr>
          <w:p w14:paraId="38ECD71D" w14:textId="77777777" w:rsidR="00AB78B3" w:rsidRDefault="00337FF0">
            <w:pPr>
              <w:pStyle w:val="Compact"/>
              <w:jc w:val="center"/>
            </w:pPr>
            <w:r>
              <w:t>a20.29</w:t>
            </w:r>
          </w:p>
        </w:tc>
        <w:tc>
          <w:tcPr>
            <w:tcW w:w="0" w:type="auto"/>
          </w:tcPr>
          <w:p w14:paraId="71053804" w14:textId="77777777" w:rsidR="00AB78B3" w:rsidRDefault="00337FF0">
            <w:pPr>
              <w:pStyle w:val="Compact"/>
              <w:jc w:val="center"/>
            </w:pPr>
            <w:r>
              <w:t>94</w:t>
            </w:r>
          </w:p>
        </w:tc>
        <w:tc>
          <w:tcPr>
            <w:tcW w:w="0" w:type="auto"/>
          </w:tcPr>
          <w:p w14:paraId="7042F267" w14:textId="77777777" w:rsidR="00AB78B3" w:rsidRDefault="00337FF0">
            <w:pPr>
              <w:pStyle w:val="Compact"/>
              <w:jc w:val="center"/>
            </w:pPr>
            <w:r>
              <w:t>3</w:t>
            </w:r>
          </w:p>
        </w:tc>
        <w:tc>
          <w:tcPr>
            <w:tcW w:w="0" w:type="auto"/>
          </w:tcPr>
          <w:p w14:paraId="535A4A7C" w14:textId="77777777" w:rsidR="00AB78B3" w:rsidRDefault="00337FF0">
            <w:pPr>
              <w:pStyle w:val="Compact"/>
              <w:jc w:val="center"/>
            </w:pPr>
            <w:r>
              <w:t>3</w:t>
            </w:r>
          </w:p>
        </w:tc>
        <w:tc>
          <w:tcPr>
            <w:tcW w:w="0" w:type="auto"/>
          </w:tcPr>
          <w:p w14:paraId="49E854A2" w14:textId="77777777" w:rsidR="00AB78B3" w:rsidRDefault="00337FF0">
            <w:pPr>
              <w:pStyle w:val="Compact"/>
              <w:jc w:val="center"/>
            </w:pPr>
            <w:r>
              <w:t>3</w:t>
            </w:r>
          </w:p>
        </w:tc>
        <w:tc>
          <w:tcPr>
            <w:tcW w:w="0" w:type="auto"/>
          </w:tcPr>
          <w:p w14:paraId="71039FAB" w14:textId="77777777" w:rsidR="00AB78B3" w:rsidRDefault="00337FF0">
            <w:pPr>
              <w:pStyle w:val="Compact"/>
              <w:jc w:val="center"/>
            </w:pPr>
            <w:r>
              <w:t>0</w:t>
            </w:r>
          </w:p>
        </w:tc>
        <w:tc>
          <w:tcPr>
            <w:tcW w:w="0" w:type="auto"/>
          </w:tcPr>
          <w:p w14:paraId="331154A3" w14:textId="77777777" w:rsidR="00AB78B3" w:rsidRDefault="00337FF0">
            <w:pPr>
              <w:pStyle w:val="Compact"/>
              <w:jc w:val="center"/>
            </w:pPr>
            <w:r>
              <w:t>0</w:t>
            </w:r>
          </w:p>
        </w:tc>
        <w:tc>
          <w:tcPr>
            <w:tcW w:w="0" w:type="auto"/>
          </w:tcPr>
          <w:p w14:paraId="3AE8D23F" w14:textId="77777777" w:rsidR="00AB78B3" w:rsidRDefault="00337FF0">
            <w:pPr>
              <w:pStyle w:val="Compact"/>
              <w:jc w:val="center"/>
            </w:pPr>
            <w:r>
              <w:t>0</w:t>
            </w:r>
          </w:p>
        </w:tc>
        <w:tc>
          <w:tcPr>
            <w:tcW w:w="0" w:type="auto"/>
          </w:tcPr>
          <w:p w14:paraId="10D69D58" w14:textId="77777777" w:rsidR="00AB78B3" w:rsidRDefault="00337FF0">
            <w:pPr>
              <w:pStyle w:val="Compact"/>
              <w:jc w:val="center"/>
            </w:pPr>
            <w:r>
              <w:t>94</w:t>
            </w:r>
          </w:p>
        </w:tc>
        <w:tc>
          <w:tcPr>
            <w:tcW w:w="0" w:type="auto"/>
          </w:tcPr>
          <w:p w14:paraId="145F065F" w14:textId="77777777" w:rsidR="00AB78B3" w:rsidRDefault="00337FF0">
            <w:pPr>
              <w:pStyle w:val="Compact"/>
              <w:jc w:val="center"/>
            </w:pPr>
            <w:r>
              <w:t>94</w:t>
            </w:r>
          </w:p>
        </w:tc>
        <w:tc>
          <w:tcPr>
            <w:tcW w:w="0" w:type="auto"/>
          </w:tcPr>
          <w:p w14:paraId="1C843657" w14:textId="77777777" w:rsidR="00AB78B3" w:rsidRDefault="00337FF0">
            <w:pPr>
              <w:pStyle w:val="Compact"/>
              <w:jc w:val="center"/>
            </w:pPr>
            <w:r>
              <w:t>94</w:t>
            </w:r>
          </w:p>
        </w:tc>
        <w:tc>
          <w:tcPr>
            <w:tcW w:w="0" w:type="auto"/>
          </w:tcPr>
          <w:p w14:paraId="17257A8E" w14:textId="77777777" w:rsidR="00AB78B3" w:rsidRDefault="00337FF0">
            <w:pPr>
              <w:pStyle w:val="Compact"/>
              <w:jc w:val="center"/>
            </w:pPr>
            <w:r>
              <w:t>143.5</w:t>
            </w:r>
          </w:p>
        </w:tc>
        <w:tc>
          <w:tcPr>
            <w:tcW w:w="0" w:type="auto"/>
          </w:tcPr>
          <w:p w14:paraId="13DB4FFD" w14:textId="77777777" w:rsidR="00AB78B3" w:rsidRDefault="00337FF0">
            <w:pPr>
              <w:pStyle w:val="Compact"/>
              <w:jc w:val="center"/>
            </w:pPr>
            <w:r>
              <w:t>143.5</w:t>
            </w:r>
          </w:p>
        </w:tc>
        <w:tc>
          <w:tcPr>
            <w:tcW w:w="0" w:type="auto"/>
          </w:tcPr>
          <w:p w14:paraId="5F984B70" w14:textId="77777777" w:rsidR="00AB78B3" w:rsidRDefault="00337FF0">
            <w:pPr>
              <w:pStyle w:val="Compact"/>
              <w:jc w:val="center"/>
            </w:pPr>
            <w:r>
              <w:t>143.5</w:t>
            </w:r>
          </w:p>
        </w:tc>
      </w:tr>
      <w:tr w:rsidR="00AB78B3" w14:paraId="7F808CEB" w14:textId="77777777">
        <w:tc>
          <w:tcPr>
            <w:tcW w:w="0" w:type="auto"/>
          </w:tcPr>
          <w:p w14:paraId="527A74D2" w14:textId="77777777" w:rsidR="00AB78B3" w:rsidRDefault="00337FF0">
            <w:pPr>
              <w:pStyle w:val="Compact"/>
              <w:jc w:val="center"/>
            </w:pPr>
            <w:r>
              <w:t>AYACUCHO</w:t>
            </w:r>
          </w:p>
        </w:tc>
        <w:tc>
          <w:tcPr>
            <w:tcW w:w="0" w:type="auto"/>
          </w:tcPr>
          <w:p w14:paraId="3EE0783A" w14:textId="77777777" w:rsidR="00AB78B3" w:rsidRDefault="00337FF0">
            <w:pPr>
              <w:pStyle w:val="Compact"/>
              <w:jc w:val="center"/>
            </w:pPr>
            <w:r>
              <w:t>a30.39</w:t>
            </w:r>
          </w:p>
        </w:tc>
        <w:tc>
          <w:tcPr>
            <w:tcW w:w="0" w:type="auto"/>
          </w:tcPr>
          <w:p w14:paraId="44711E0A" w14:textId="77777777" w:rsidR="00AB78B3" w:rsidRDefault="00337FF0">
            <w:pPr>
              <w:pStyle w:val="Compact"/>
              <w:jc w:val="center"/>
            </w:pPr>
            <w:r>
              <w:t>100</w:t>
            </w:r>
          </w:p>
        </w:tc>
        <w:tc>
          <w:tcPr>
            <w:tcW w:w="0" w:type="auto"/>
          </w:tcPr>
          <w:p w14:paraId="429A3EB9" w14:textId="77777777" w:rsidR="00AB78B3" w:rsidRDefault="00337FF0">
            <w:pPr>
              <w:pStyle w:val="Compact"/>
              <w:jc w:val="center"/>
            </w:pPr>
            <w:r>
              <w:t>11</w:t>
            </w:r>
          </w:p>
        </w:tc>
        <w:tc>
          <w:tcPr>
            <w:tcW w:w="0" w:type="auto"/>
          </w:tcPr>
          <w:p w14:paraId="326517EC" w14:textId="77777777" w:rsidR="00AB78B3" w:rsidRDefault="00337FF0">
            <w:pPr>
              <w:pStyle w:val="Compact"/>
              <w:jc w:val="center"/>
            </w:pPr>
            <w:r>
              <w:t>11</w:t>
            </w:r>
          </w:p>
        </w:tc>
        <w:tc>
          <w:tcPr>
            <w:tcW w:w="0" w:type="auto"/>
          </w:tcPr>
          <w:p w14:paraId="6B5394F8" w14:textId="77777777" w:rsidR="00AB78B3" w:rsidRDefault="00337FF0">
            <w:pPr>
              <w:pStyle w:val="Compact"/>
              <w:jc w:val="center"/>
            </w:pPr>
            <w:r>
              <w:t>11</w:t>
            </w:r>
          </w:p>
        </w:tc>
        <w:tc>
          <w:tcPr>
            <w:tcW w:w="0" w:type="auto"/>
          </w:tcPr>
          <w:p w14:paraId="0086DEF1" w14:textId="77777777" w:rsidR="00AB78B3" w:rsidRDefault="00337FF0">
            <w:pPr>
              <w:pStyle w:val="Compact"/>
              <w:jc w:val="center"/>
            </w:pPr>
            <w:r>
              <w:t>0</w:t>
            </w:r>
          </w:p>
        </w:tc>
        <w:tc>
          <w:tcPr>
            <w:tcW w:w="0" w:type="auto"/>
          </w:tcPr>
          <w:p w14:paraId="512365F1" w14:textId="77777777" w:rsidR="00AB78B3" w:rsidRDefault="00337FF0">
            <w:pPr>
              <w:pStyle w:val="Compact"/>
              <w:jc w:val="center"/>
            </w:pPr>
            <w:r>
              <w:t>0</w:t>
            </w:r>
          </w:p>
        </w:tc>
        <w:tc>
          <w:tcPr>
            <w:tcW w:w="0" w:type="auto"/>
          </w:tcPr>
          <w:p w14:paraId="560AB6B4" w14:textId="77777777" w:rsidR="00AB78B3" w:rsidRDefault="00337FF0">
            <w:pPr>
              <w:pStyle w:val="Compact"/>
              <w:jc w:val="center"/>
            </w:pPr>
            <w:r>
              <w:t>0</w:t>
            </w:r>
          </w:p>
        </w:tc>
        <w:tc>
          <w:tcPr>
            <w:tcW w:w="0" w:type="auto"/>
          </w:tcPr>
          <w:p w14:paraId="740FE8C3" w14:textId="77777777" w:rsidR="00AB78B3" w:rsidRDefault="00337FF0">
            <w:pPr>
              <w:pStyle w:val="Compact"/>
              <w:jc w:val="center"/>
            </w:pPr>
            <w:r>
              <w:t>100</w:t>
            </w:r>
          </w:p>
        </w:tc>
        <w:tc>
          <w:tcPr>
            <w:tcW w:w="0" w:type="auto"/>
          </w:tcPr>
          <w:p w14:paraId="216164B9" w14:textId="77777777" w:rsidR="00AB78B3" w:rsidRDefault="00337FF0">
            <w:pPr>
              <w:pStyle w:val="Compact"/>
              <w:jc w:val="center"/>
            </w:pPr>
            <w:r>
              <w:t>100</w:t>
            </w:r>
          </w:p>
        </w:tc>
        <w:tc>
          <w:tcPr>
            <w:tcW w:w="0" w:type="auto"/>
          </w:tcPr>
          <w:p w14:paraId="3061C5A1" w14:textId="77777777" w:rsidR="00AB78B3" w:rsidRDefault="00337FF0">
            <w:pPr>
              <w:pStyle w:val="Compact"/>
              <w:jc w:val="center"/>
            </w:pPr>
            <w:r>
              <w:t>100</w:t>
            </w:r>
          </w:p>
        </w:tc>
        <w:tc>
          <w:tcPr>
            <w:tcW w:w="0" w:type="auto"/>
          </w:tcPr>
          <w:p w14:paraId="31E782B6" w14:textId="77777777" w:rsidR="00AB78B3" w:rsidRDefault="00337FF0">
            <w:pPr>
              <w:pStyle w:val="Compact"/>
              <w:jc w:val="center"/>
            </w:pPr>
            <w:r>
              <w:t>160.5</w:t>
            </w:r>
          </w:p>
        </w:tc>
        <w:tc>
          <w:tcPr>
            <w:tcW w:w="0" w:type="auto"/>
          </w:tcPr>
          <w:p w14:paraId="198E5610" w14:textId="77777777" w:rsidR="00AB78B3" w:rsidRDefault="00337FF0">
            <w:pPr>
              <w:pStyle w:val="Compact"/>
              <w:jc w:val="center"/>
            </w:pPr>
            <w:r>
              <w:t>160.5</w:t>
            </w:r>
          </w:p>
        </w:tc>
        <w:tc>
          <w:tcPr>
            <w:tcW w:w="0" w:type="auto"/>
          </w:tcPr>
          <w:p w14:paraId="04886468" w14:textId="77777777" w:rsidR="00AB78B3" w:rsidRDefault="00337FF0">
            <w:pPr>
              <w:pStyle w:val="Compact"/>
              <w:jc w:val="center"/>
            </w:pPr>
            <w:r>
              <w:t>160.5</w:t>
            </w:r>
          </w:p>
        </w:tc>
      </w:tr>
      <w:tr w:rsidR="00AB78B3" w14:paraId="2ABEEB8F" w14:textId="77777777">
        <w:tc>
          <w:tcPr>
            <w:tcW w:w="0" w:type="auto"/>
          </w:tcPr>
          <w:p w14:paraId="01AB1AD8" w14:textId="77777777" w:rsidR="00AB78B3" w:rsidRDefault="00337FF0">
            <w:pPr>
              <w:pStyle w:val="Compact"/>
              <w:jc w:val="center"/>
            </w:pPr>
            <w:r>
              <w:t>AYACUCHO</w:t>
            </w:r>
          </w:p>
        </w:tc>
        <w:tc>
          <w:tcPr>
            <w:tcW w:w="0" w:type="auto"/>
          </w:tcPr>
          <w:p w14:paraId="1C319388" w14:textId="77777777" w:rsidR="00AB78B3" w:rsidRDefault="00337FF0">
            <w:pPr>
              <w:pStyle w:val="Compact"/>
              <w:jc w:val="center"/>
            </w:pPr>
            <w:r>
              <w:t>a40.49</w:t>
            </w:r>
          </w:p>
        </w:tc>
        <w:tc>
          <w:tcPr>
            <w:tcW w:w="0" w:type="auto"/>
          </w:tcPr>
          <w:p w14:paraId="34F591B1" w14:textId="77777777" w:rsidR="00AB78B3" w:rsidRDefault="00337FF0">
            <w:pPr>
              <w:pStyle w:val="Compact"/>
              <w:jc w:val="center"/>
            </w:pPr>
            <w:r>
              <w:t>161</w:t>
            </w:r>
          </w:p>
        </w:tc>
        <w:tc>
          <w:tcPr>
            <w:tcW w:w="0" w:type="auto"/>
          </w:tcPr>
          <w:p w14:paraId="4BE2F024" w14:textId="77777777" w:rsidR="00AB78B3" w:rsidRDefault="00337FF0">
            <w:pPr>
              <w:pStyle w:val="Compact"/>
              <w:jc w:val="center"/>
            </w:pPr>
            <w:r>
              <w:t>24</w:t>
            </w:r>
          </w:p>
        </w:tc>
        <w:tc>
          <w:tcPr>
            <w:tcW w:w="0" w:type="auto"/>
          </w:tcPr>
          <w:p w14:paraId="5C2381CC" w14:textId="77777777" w:rsidR="00AB78B3" w:rsidRDefault="00337FF0">
            <w:pPr>
              <w:pStyle w:val="Compact"/>
              <w:jc w:val="center"/>
            </w:pPr>
            <w:r>
              <w:t>24</w:t>
            </w:r>
          </w:p>
        </w:tc>
        <w:tc>
          <w:tcPr>
            <w:tcW w:w="0" w:type="auto"/>
          </w:tcPr>
          <w:p w14:paraId="59375E74" w14:textId="77777777" w:rsidR="00AB78B3" w:rsidRDefault="00337FF0">
            <w:pPr>
              <w:pStyle w:val="Compact"/>
              <w:jc w:val="center"/>
            </w:pPr>
            <w:r>
              <w:t>24</w:t>
            </w:r>
          </w:p>
        </w:tc>
        <w:tc>
          <w:tcPr>
            <w:tcW w:w="0" w:type="auto"/>
          </w:tcPr>
          <w:p w14:paraId="3C2F5ED5" w14:textId="77777777" w:rsidR="00AB78B3" w:rsidRDefault="00337FF0">
            <w:pPr>
              <w:pStyle w:val="Compact"/>
              <w:jc w:val="center"/>
            </w:pPr>
            <w:r>
              <w:t>0</w:t>
            </w:r>
          </w:p>
        </w:tc>
        <w:tc>
          <w:tcPr>
            <w:tcW w:w="0" w:type="auto"/>
          </w:tcPr>
          <w:p w14:paraId="0055F14B" w14:textId="77777777" w:rsidR="00AB78B3" w:rsidRDefault="00337FF0">
            <w:pPr>
              <w:pStyle w:val="Compact"/>
              <w:jc w:val="center"/>
            </w:pPr>
            <w:r>
              <w:t>0</w:t>
            </w:r>
          </w:p>
        </w:tc>
        <w:tc>
          <w:tcPr>
            <w:tcW w:w="0" w:type="auto"/>
          </w:tcPr>
          <w:p w14:paraId="7C166A89" w14:textId="77777777" w:rsidR="00AB78B3" w:rsidRDefault="00337FF0">
            <w:pPr>
              <w:pStyle w:val="Compact"/>
              <w:jc w:val="center"/>
            </w:pPr>
            <w:r>
              <w:t>0</w:t>
            </w:r>
          </w:p>
        </w:tc>
        <w:tc>
          <w:tcPr>
            <w:tcW w:w="0" w:type="auto"/>
          </w:tcPr>
          <w:p w14:paraId="030214FE" w14:textId="77777777" w:rsidR="00AB78B3" w:rsidRDefault="00337FF0">
            <w:pPr>
              <w:pStyle w:val="Compact"/>
              <w:jc w:val="center"/>
            </w:pPr>
            <w:r>
              <w:t>161</w:t>
            </w:r>
          </w:p>
        </w:tc>
        <w:tc>
          <w:tcPr>
            <w:tcW w:w="0" w:type="auto"/>
          </w:tcPr>
          <w:p w14:paraId="01EC0282" w14:textId="77777777" w:rsidR="00AB78B3" w:rsidRDefault="00337FF0">
            <w:pPr>
              <w:pStyle w:val="Compact"/>
              <w:jc w:val="center"/>
            </w:pPr>
            <w:r>
              <w:t>161</w:t>
            </w:r>
          </w:p>
        </w:tc>
        <w:tc>
          <w:tcPr>
            <w:tcW w:w="0" w:type="auto"/>
          </w:tcPr>
          <w:p w14:paraId="5628EB7A" w14:textId="77777777" w:rsidR="00AB78B3" w:rsidRDefault="00337FF0">
            <w:pPr>
              <w:pStyle w:val="Compact"/>
              <w:jc w:val="center"/>
            </w:pPr>
            <w:r>
              <w:t>161</w:t>
            </w:r>
          </w:p>
        </w:tc>
        <w:tc>
          <w:tcPr>
            <w:tcW w:w="0" w:type="auto"/>
          </w:tcPr>
          <w:p w14:paraId="7ADE8546" w14:textId="77777777" w:rsidR="00AB78B3" w:rsidRDefault="00337FF0">
            <w:pPr>
              <w:pStyle w:val="Compact"/>
              <w:jc w:val="center"/>
            </w:pPr>
            <w:r>
              <w:t>264.6</w:t>
            </w:r>
          </w:p>
        </w:tc>
        <w:tc>
          <w:tcPr>
            <w:tcW w:w="0" w:type="auto"/>
          </w:tcPr>
          <w:p w14:paraId="45ABBE73" w14:textId="77777777" w:rsidR="00AB78B3" w:rsidRDefault="00337FF0">
            <w:pPr>
              <w:pStyle w:val="Compact"/>
              <w:jc w:val="center"/>
            </w:pPr>
            <w:r>
              <w:t>264.6</w:t>
            </w:r>
          </w:p>
        </w:tc>
        <w:tc>
          <w:tcPr>
            <w:tcW w:w="0" w:type="auto"/>
          </w:tcPr>
          <w:p w14:paraId="68B60A88" w14:textId="77777777" w:rsidR="00AB78B3" w:rsidRDefault="00337FF0">
            <w:pPr>
              <w:pStyle w:val="Compact"/>
              <w:jc w:val="center"/>
            </w:pPr>
            <w:r>
              <w:t>264.6</w:t>
            </w:r>
          </w:p>
        </w:tc>
      </w:tr>
      <w:tr w:rsidR="00AB78B3" w14:paraId="6D88335E" w14:textId="77777777">
        <w:tc>
          <w:tcPr>
            <w:tcW w:w="0" w:type="auto"/>
          </w:tcPr>
          <w:p w14:paraId="795F92DB" w14:textId="77777777" w:rsidR="00AB78B3" w:rsidRDefault="00337FF0">
            <w:pPr>
              <w:pStyle w:val="Compact"/>
              <w:jc w:val="center"/>
            </w:pPr>
            <w:r>
              <w:t>AYACUCHO</w:t>
            </w:r>
          </w:p>
        </w:tc>
        <w:tc>
          <w:tcPr>
            <w:tcW w:w="0" w:type="auto"/>
          </w:tcPr>
          <w:p w14:paraId="6291C774" w14:textId="77777777" w:rsidR="00AB78B3" w:rsidRDefault="00337FF0">
            <w:pPr>
              <w:pStyle w:val="Compact"/>
              <w:jc w:val="center"/>
            </w:pPr>
            <w:r>
              <w:t>a50.59</w:t>
            </w:r>
          </w:p>
        </w:tc>
        <w:tc>
          <w:tcPr>
            <w:tcW w:w="0" w:type="auto"/>
          </w:tcPr>
          <w:p w14:paraId="0D9D9C90" w14:textId="77777777" w:rsidR="00AB78B3" w:rsidRDefault="00337FF0">
            <w:pPr>
              <w:pStyle w:val="Compact"/>
              <w:jc w:val="center"/>
            </w:pPr>
            <w:r>
              <w:t>214</w:t>
            </w:r>
          </w:p>
        </w:tc>
        <w:tc>
          <w:tcPr>
            <w:tcW w:w="0" w:type="auto"/>
          </w:tcPr>
          <w:p w14:paraId="728BF79B" w14:textId="77777777" w:rsidR="00AB78B3" w:rsidRDefault="00337FF0">
            <w:pPr>
              <w:pStyle w:val="Compact"/>
              <w:jc w:val="center"/>
            </w:pPr>
            <w:r>
              <w:t>51</w:t>
            </w:r>
          </w:p>
        </w:tc>
        <w:tc>
          <w:tcPr>
            <w:tcW w:w="0" w:type="auto"/>
          </w:tcPr>
          <w:p w14:paraId="7EA6F775" w14:textId="77777777" w:rsidR="00AB78B3" w:rsidRDefault="00337FF0">
            <w:pPr>
              <w:pStyle w:val="Compact"/>
              <w:jc w:val="center"/>
            </w:pPr>
            <w:r>
              <w:t>51</w:t>
            </w:r>
          </w:p>
        </w:tc>
        <w:tc>
          <w:tcPr>
            <w:tcW w:w="0" w:type="auto"/>
          </w:tcPr>
          <w:p w14:paraId="667030F9" w14:textId="77777777" w:rsidR="00AB78B3" w:rsidRDefault="00337FF0">
            <w:pPr>
              <w:pStyle w:val="Compact"/>
              <w:jc w:val="center"/>
            </w:pPr>
            <w:r>
              <w:t>51</w:t>
            </w:r>
          </w:p>
        </w:tc>
        <w:tc>
          <w:tcPr>
            <w:tcW w:w="0" w:type="auto"/>
          </w:tcPr>
          <w:p w14:paraId="7913A8D4" w14:textId="77777777" w:rsidR="00AB78B3" w:rsidRDefault="00337FF0">
            <w:pPr>
              <w:pStyle w:val="Compact"/>
              <w:jc w:val="center"/>
            </w:pPr>
            <w:r>
              <w:t>0</w:t>
            </w:r>
          </w:p>
        </w:tc>
        <w:tc>
          <w:tcPr>
            <w:tcW w:w="0" w:type="auto"/>
          </w:tcPr>
          <w:p w14:paraId="0240CE32" w14:textId="77777777" w:rsidR="00AB78B3" w:rsidRDefault="00337FF0">
            <w:pPr>
              <w:pStyle w:val="Compact"/>
              <w:jc w:val="center"/>
            </w:pPr>
            <w:r>
              <w:t>0</w:t>
            </w:r>
          </w:p>
        </w:tc>
        <w:tc>
          <w:tcPr>
            <w:tcW w:w="0" w:type="auto"/>
          </w:tcPr>
          <w:p w14:paraId="0B330D57" w14:textId="77777777" w:rsidR="00AB78B3" w:rsidRDefault="00337FF0">
            <w:pPr>
              <w:pStyle w:val="Compact"/>
              <w:jc w:val="center"/>
            </w:pPr>
            <w:r>
              <w:t>0</w:t>
            </w:r>
          </w:p>
        </w:tc>
        <w:tc>
          <w:tcPr>
            <w:tcW w:w="0" w:type="auto"/>
          </w:tcPr>
          <w:p w14:paraId="4093666D" w14:textId="77777777" w:rsidR="00AB78B3" w:rsidRDefault="00337FF0">
            <w:pPr>
              <w:pStyle w:val="Compact"/>
              <w:jc w:val="center"/>
            </w:pPr>
            <w:r>
              <w:t>214</w:t>
            </w:r>
          </w:p>
        </w:tc>
        <w:tc>
          <w:tcPr>
            <w:tcW w:w="0" w:type="auto"/>
          </w:tcPr>
          <w:p w14:paraId="71CD2752" w14:textId="77777777" w:rsidR="00AB78B3" w:rsidRDefault="00337FF0">
            <w:pPr>
              <w:pStyle w:val="Compact"/>
              <w:jc w:val="center"/>
            </w:pPr>
            <w:r>
              <w:t>214</w:t>
            </w:r>
          </w:p>
        </w:tc>
        <w:tc>
          <w:tcPr>
            <w:tcW w:w="0" w:type="auto"/>
          </w:tcPr>
          <w:p w14:paraId="666A6D7F" w14:textId="77777777" w:rsidR="00AB78B3" w:rsidRDefault="00337FF0">
            <w:pPr>
              <w:pStyle w:val="Compact"/>
              <w:jc w:val="center"/>
            </w:pPr>
            <w:r>
              <w:t>214</w:t>
            </w:r>
          </w:p>
        </w:tc>
        <w:tc>
          <w:tcPr>
            <w:tcW w:w="0" w:type="auto"/>
          </w:tcPr>
          <w:p w14:paraId="1BF792F5" w14:textId="77777777" w:rsidR="00AB78B3" w:rsidRDefault="00337FF0">
            <w:pPr>
              <w:pStyle w:val="Compact"/>
              <w:jc w:val="center"/>
            </w:pPr>
            <w:r>
              <w:t>370.9</w:t>
            </w:r>
          </w:p>
        </w:tc>
        <w:tc>
          <w:tcPr>
            <w:tcW w:w="0" w:type="auto"/>
          </w:tcPr>
          <w:p w14:paraId="03CD711D" w14:textId="77777777" w:rsidR="00AB78B3" w:rsidRDefault="00337FF0">
            <w:pPr>
              <w:pStyle w:val="Compact"/>
              <w:jc w:val="center"/>
            </w:pPr>
            <w:r>
              <w:t>370.9</w:t>
            </w:r>
          </w:p>
        </w:tc>
        <w:tc>
          <w:tcPr>
            <w:tcW w:w="0" w:type="auto"/>
          </w:tcPr>
          <w:p w14:paraId="7B790A2C" w14:textId="77777777" w:rsidR="00AB78B3" w:rsidRDefault="00337FF0">
            <w:pPr>
              <w:pStyle w:val="Compact"/>
              <w:jc w:val="center"/>
            </w:pPr>
            <w:r>
              <w:t>370.9</w:t>
            </w:r>
          </w:p>
        </w:tc>
      </w:tr>
      <w:tr w:rsidR="00AB78B3" w14:paraId="03479D29" w14:textId="77777777">
        <w:tc>
          <w:tcPr>
            <w:tcW w:w="0" w:type="auto"/>
          </w:tcPr>
          <w:p w14:paraId="1D2780E1" w14:textId="77777777" w:rsidR="00AB78B3" w:rsidRDefault="00337FF0">
            <w:pPr>
              <w:pStyle w:val="Compact"/>
              <w:jc w:val="center"/>
            </w:pPr>
            <w:r>
              <w:t>AYACUCHO</w:t>
            </w:r>
          </w:p>
        </w:tc>
        <w:tc>
          <w:tcPr>
            <w:tcW w:w="0" w:type="auto"/>
          </w:tcPr>
          <w:p w14:paraId="0F880897" w14:textId="77777777" w:rsidR="00AB78B3" w:rsidRDefault="00337FF0">
            <w:pPr>
              <w:pStyle w:val="Compact"/>
              <w:jc w:val="center"/>
            </w:pPr>
            <w:r>
              <w:t>a60.69</w:t>
            </w:r>
          </w:p>
        </w:tc>
        <w:tc>
          <w:tcPr>
            <w:tcW w:w="0" w:type="auto"/>
          </w:tcPr>
          <w:p w14:paraId="70BE3BF4" w14:textId="77777777" w:rsidR="00AB78B3" w:rsidRDefault="00337FF0">
            <w:pPr>
              <w:pStyle w:val="Compact"/>
              <w:jc w:val="center"/>
            </w:pPr>
            <w:r>
              <w:t>373</w:t>
            </w:r>
          </w:p>
        </w:tc>
        <w:tc>
          <w:tcPr>
            <w:tcW w:w="0" w:type="auto"/>
          </w:tcPr>
          <w:p w14:paraId="4D0EFB32" w14:textId="77777777" w:rsidR="00AB78B3" w:rsidRDefault="00337FF0">
            <w:pPr>
              <w:pStyle w:val="Compact"/>
              <w:jc w:val="center"/>
            </w:pPr>
            <w:r>
              <w:t>101</w:t>
            </w:r>
          </w:p>
        </w:tc>
        <w:tc>
          <w:tcPr>
            <w:tcW w:w="0" w:type="auto"/>
          </w:tcPr>
          <w:p w14:paraId="52C79B3C" w14:textId="77777777" w:rsidR="00AB78B3" w:rsidRDefault="00337FF0">
            <w:pPr>
              <w:pStyle w:val="Compact"/>
              <w:jc w:val="center"/>
            </w:pPr>
            <w:r>
              <w:t>101</w:t>
            </w:r>
          </w:p>
        </w:tc>
        <w:tc>
          <w:tcPr>
            <w:tcW w:w="0" w:type="auto"/>
          </w:tcPr>
          <w:p w14:paraId="4E9B201E" w14:textId="77777777" w:rsidR="00AB78B3" w:rsidRDefault="00337FF0">
            <w:pPr>
              <w:pStyle w:val="Compact"/>
              <w:jc w:val="center"/>
            </w:pPr>
            <w:r>
              <w:t>101</w:t>
            </w:r>
          </w:p>
        </w:tc>
        <w:tc>
          <w:tcPr>
            <w:tcW w:w="0" w:type="auto"/>
          </w:tcPr>
          <w:p w14:paraId="302BF824" w14:textId="77777777" w:rsidR="00AB78B3" w:rsidRDefault="00337FF0">
            <w:pPr>
              <w:pStyle w:val="Compact"/>
              <w:jc w:val="center"/>
            </w:pPr>
            <w:r>
              <w:t>0</w:t>
            </w:r>
          </w:p>
        </w:tc>
        <w:tc>
          <w:tcPr>
            <w:tcW w:w="0" w:type="auto"/>
          </w:tcPr>
          <w:p w14:paraId="21DB3D5E" w14:textId="77777777" w:rsidR="00AB78B3" w:rsidRDefault="00337FF0">
            <w:pPr>
              <w:pStyle w:val="Compact"/>
              <w:jc w:val="center"/>
            </w:pPr>
            <w:r>
              <w:t>0</w:t>
            </w:r>
          </w:p>
        </w:tc>
        <w:tc>
          <w:tcPr>
            <w:tcW w:w="0" w:type="auto"/>
          </w:tcPr>
          <w:p w14:paraId="72CE1324" w14:textId="77777777" w:rsidR="00AB78B3" w:rsidRDefault="00337FF0">
            <w:pPr>
              <w:pStyle w:val="Compact"/>
              <w:jc w:val="center"/>
            </w:pPr>
            <w:r>
              <w:t>0</w:t>
            </w:r>
          </w:p>
        </w:tc>
        <w:tc>
          <w:tcPr>
            <w:tcW w:w="0" w:type="auto"/>
          </w:tcPr>
          <w:p w14:paraId="66C13DAB" w14:textId="77777777" w:rsidR="00AB78B3" w:rsidRDefault="00337FF0">
            <w:pPr>
              <w:pStyle w:val="Compact"/>
              <w:jc w:val="center"/>
            </w:pPr>
            <w:r>
              <w:t>373</w:t>
            </w:r>
          </w:p>
        </w:tc>
        <w:tc>
          <w:tcPr>
            <w:tcW w:w="0" w:type="auto"/>
          </w:tcPr>
          <w:p w14:paraId="1E67B10D" w14:textId="77777777" w:rsidR="00AB78B3" w:rsidRDefault="00337FF0">
            <w:pPr>
              <w:pStyle w:val="Compact"/>
              <w:jc w:val="center"/>
            </w:pPr>
            <w:r>
              <w:t>373</w:t>
            </w:r>
          </w:p>
        </w:tc>
        <w:tc>
          <w:tcPr>
            <w:tcW w:w="0" w:type="auto"/>
          </w:tcPr>
          <w:p w14:paraId="0AFFF0BB" w14:textId="77777777" w:rsidR="00AB78B3" w:rsidRDefault="00337FF0">
            <w:pPr>
              <w:pStyle w:val="Compact"/>
              <w:jc w:val="center"/>
            </w:pPr>
            <w:r>
              <w:t>373</w:t>
            </w:r>
          </w:p>
        </w:tc>
        <w:tc>
          <w:tcPr>
            <w:tcW w:w="0" w:type="auto"/>
          </w:tcPr>
          <w:p w14:paraId="17C2E178" w14:textId="77777777" w:rsidR="00AB78B3" w:rsidRDefault="00337FF0">
            <w:pPr>
              <w:pStyle w:val="Compact"/>
              <w:jc w:val="center"/>
            </w:pPr>
            <w:r>
              <w:t>658.5</w:t>
            </w:r>
          </w:p>
        </w:tc>
        <w:tc>
          <w:tcPr>
            <w:tcW w:w="0" w:type="auto"/>
          </w:tcPr>
          <w:p w14:paraId="2A508087" w14:textId="77777777" w:rsidR="00AB78B3" w:rsidRDefault="00337FF0">
            <w:pPr>
              <w:pStyle w:val="Compact"/>
              <w:jc w:val="center"/>
            </w:pPr>
            <w:r>
              <w:t>658.5</w:t>
            </w:r>
          </w:p>
        </w:tc>
        <w:tc>
          <w:tcPr>
            <w:tcW w:w="0" w:type="auto"/>
          </w:tcPr>
          <w:p w14:paraId="6D5F7CE7" w14:textId="77777777" w:rsidR="00AB78B3" w:rsidRDefault="00337FF0">
            <w:pPr>
              <w:pStyle w:val="Compact"/>
              <w:jc w:val="center"/>
            </w:pPr>
            <w:r>
              <w:t>658.5</w:t>
            </w:r>
          </w:p>
        </w:tc>
      </w:tr>
      <w:tr w:rsidR="00AB78B3" w14:paraId="2FE1052E" w14:textId="77777777">
        <w:tc>
          <w:tcPr>
            <w:tcW w:w="0" w:type="auto"/>
          </w:tcPr>
          <w:p w14:paraId="6D64EF74" w14:textId="77777777" w:rsidR="00AB78B3" w:rsidRDefault="00337FF0">
            <w:pPr>
              <w:pStyle w:val="Compact"/>
              <w:jc w:val="center"/>
            </w:pPr>
            <w:r>
              <w:t>AYACUCHO</w:t>
            </w:r>
          </w:p>
        </w:tc>
        <w:tc>
          <w:tcPr>
            <w:tcW w:w="0" w:type="auto"/>
          </w:tcPr>
          <w:p w14:paraId="544332DF" w14:textId="77777777" w:rsidR="00AB78B3" w:rsidRDefault="00337FF0">
            <w:pPr>
              <w:pStyle w:val="Compact"/>
              <w:jc w:val="center"/>
            </w:pPr>
            <w:r>
              <w:t>a70.79</w:t>
            </w:r>
          </w:p>
        </w:tc>
        <w:tc>
          <w:tcPr>
            <w:tcW w:w="0" w:type="auto"/>
          </w:tcPr>
          <w:p w14:paraId="31037DFD" w14:textId="77777777" w:rsidR="00AB78B3" w:rsidRDefault="00337FF0">
            <w:pPr>
              <w:pStyle w:val="Compact"/>
              <w:jc w:val="center"/>
            </w:pPr>
            <w:r>
              <w:t>554</w:t>
            </w:r>
          </w:p>
        </w:tc>
        <w:tc>
          <w:tcPr>
            <w:tcW w:w="0" w:type="auto"/>
          </w:tcPr>
          <w:p w14:paraId="6E0518BE" w14:textId="77777777" w:rsidR="00AB78B3" w:rsidRDefault="00337FF0">
            <w:pPr>
              <w:pStyle w:val="Compact"/>
              <w:jc w:val="center"/>
            </w:pPr>
            <w:r>
              <w:t>106</w:t>
            </w:r>
          </w:p>
        </w:tc>
        <w:tc>
          <w:tcPr>
            <w:tcW w:w="0" w:type="auto"/>
          </w:tcPr>
          <w:p w14:paraId="549315F3" w14:textId="77777777" w:rsidR="00AB78B3" w:rsidRDefault="00337FF0">
            <w:pPr>
              <w:pStyle w:val="Compact"/>
              <w:jc w:val="center"/>
            </w:pPr>
            <w:r>
              <w:t>106</w:t>
            </w:r>
          </w:p>
        </w:tc>
        <w:tc>
          <w:tcPr>
            <w:tcW w:w="0" w:type="auto"/>
          </w:tcPr>
          <w:p w14:paraId="29BDFEE5" w14:textId="77777777" w:rsidR="00AB78B3" w:rsidRDefault="00337FF0">
            <w:pPr>
              <w:pStyle w:val="Compact"/>
              <w:jc w:val="center"/>
            </w:pPr>
            <w:r>
              <w:t>106</w:t>
            </w:r>
          </w:p>
        </w:tc>
        <w:tc>
          <w:tcPr>
            <w:tcW w:w="0" w:type="auto"/>
          </w:tcPr>
          <w:p w14:paraId="78E85514" w14:textId="77777777" w:rsidR="00AB78B3" w:rsidRDefault="00337FF0">
            <w:pPr>
              <w:pStyle w:val="Compact"/>
              <w:jc w:val="center"/>
            </w:pPr>
            <w:r>
              <w:t>0</w:t>
            </w:r>
          </w:p>
        </w:tc>
        <w:tc>
          <w:tcPr>
            <w:tcW w:w="0" w:type="auto"/>
          </w:tcPr>
          <w:p w14:paraId="0414E1D2" w14:textId="77777777" w:rsidR="00AB78B3" w:rsidRDefault="00337FF0">
            <w:pPr>
              <w:pStyle w:val="Compact"/>
              <w:jc w:val="center"/>
            </w:pPr>
            <w:r>
              <w:t>0</w:t>
            </w:r>
          </w:p>
        </w:tc>
        <w:tc>
          <w:tcPr>
            <w:tcW w:w="0" w:type="auto"/>
          </w:tcPr>
          <w:p w14:paraId="3027EB04" w14:textId="77777777" w:rsidR="00AB78B3" w:rsidRDefault="00337FF0">
            <w:pPr>
              <w:pStyle w:val="Compact"/>
              <w:jc w:val="center"/>
            </w:pPr>
            <w:r>
              <w:t>0</w:t>
            </w:r>
          </w:p>
        </w:tc>
        <w:tc>
          <w:tcPr>
            <w:tcW w:w="0" w:type="auto"/>
          </w:tcPr>
          <w:p w14:paraId="066FB500" w14:textId="77777777" w:rsidR="00AB78B3" w:rsidRDefault="00337FF0">
            <w:pPr>
              <w:pStyle w:val="Compact"/>
              <w:jc w:val="center"/>
            </w:pPr>
            <w:r>
              <w:t>554</w:t>
            </w:r>
          </w:p>
        </w:tc>
        <w:tc>
          <w:tcPr>
            <w:tcW w:w="0" w:type="auto"/>
          </w:tcPr>
          <w:p w14:paraId="067F6B7D" w14:textId="77777777" w:rsidR="00AB78B3" w:rsidRDefault="00337FF0">
            <w:pPr>
              <w:pStyle w:val="Compact"/>
              <w:jc w:val="center"/>
            </w:pPr>
            <w:r>
              <w:t>554</w:t>
            </w:r>
          </w:p>
        </w:tc>
        <w:tc>
          <w:tcPr>
            <w:tcW w:w="0" w:type="auto"/>
          </w:tcPr>
          <w:p w14:paraId="614B4D82" w14:textId="77777777" w:rsidR="00AB78B3" w:rsidRDefault="00337FF0">
            <w:pPr>
              <w:pStyle w:val="Compact"/>
              <w:jc w:val="center"/>
            </w:pPr>
            <w:r>
              <w:t>554</w:t>
            </w:r>
          </w:p>
        </w:tc>
        <w:tc>
          <w:tcPr>
            <w:tcW w:w="0" w:type="auto"/>
          </w:tcPr>
          <w:p w14:paraId="20E96FC9" w14:textId="77777777" w:rsidR="00AB78B3" w:rsidRDefault="00337FF0">
            <w:pPr>
              <w:pStyle w:val="Compact"/>
              <w:jc w:val="center"/>
            </w:pPr>
            <w:r>
              <w:t>934</w:t>
            </w:r>
          </w:p>
        </w:tc>
        <w:tc>
          <w:tcPr>
            <w:tcW w:w="0" w:type="auto"/>
          </w:tcPr>
          <w:p w14:paraId="367239A7" w14:textId="77777777" w:rsidR="00AB78B3" w:rsidRDefault="00337FF0">
            <w:pPr>
              <w:pStyle w:val="Compact"/>
              <w:jc w:val="center"/>
            </w:pPr>
            <w:r>
              <w:t>934</w:t>
            </w:r>
          </w:p>
        </w:tc>
        <w:tc>
          <w:tcPr>
            <w:tcW w:w="0" w:type="auto"/>
          </w:tcPr>
          <w:p w14:paraId="571A8805" w14:textId="77777777" w:rsidR="00AB78B3" w:rsidRDefault="00337FF0">
            <w:pPr>
              <w:pStyle w:val="Compact"/>
              <w:jc w:val="center"/>
            </w:pPr>
            <w:r>
              <w:t>934</w:t>
            </w:r>
          </w:p>
        </w:tc>
      </w:tr>
      <w:tr w:rsidR="00AB78B3" w14:paraId="5E99B173" w14:textId="77777777">
        <w:tc>
          <w:tcPr>
            <w:tcW w:w="0" w:type="auto"/>
          </w:tcPr>
          <w:p w14:paraId="6690759F" w14:textId="77777777" w:rsidR="00AB78B3" w:rsidRDefault="00337FF0">
            <w:pPr>
              <w:pStyle w:val="Compact"/>
              <w:jc w:val="center"/>
            </w:pPr>
            <w:r>
              <w:t>AYACUCHO</w:t>
            </w:r>
          </w:p>
        </w:tc>
        <w:tc>
          <w:tcPr>
            <w:tcW w:w="0" w:type="auto"/>
          </w:tcPr>
          <w:p w14:paraId="4EFD52A4" w14:textId="77777777" w:rsidR="00AB78B3" w:rsidRDefault="00337FF0">
            <w:pPr>
              <w:pStyle w:val="Compact"/>
              <w:jc w:val="center"/>
            </w:pPr>
            <w:r>
              <w:t>a80</w:t>
            </w:r>
          </w:p>
        </w:tc>
        <w:tc>
          <w:tcPr>
            <w:tcW w:w="0" w:type="auto"/>
          </w:tcPr>
          <w:p w14:paraId="67583D69" w14:textId="77777777" w:rsidR="00AB78B3" w:rsidRDefault="00337FF0">
            <w:pPr>
              <w:pStyle w:val="Compact"/>
              <w:jc w:val="center"/>
            </w:pPr>
            <w:r>
              <w:t>842</w:t>
            </w:r>
          </w:p>
        </w:tc>
        <w:tc>
          <w:tcPr>
            <w:tcW w:w="0" w:type="auto"/>
          </w:tcPr>
          <w:p w14:paraId="3F38CB32" w14:textId="77777777" w:rsidR="00AB78B3" w:rsidRDefault="00337FF0">
            <w:pPr>
              <w:pStyle w:val="Compact"/>
              <w:jc w:val="center"/>
            </w:pPr>
            <w:r>
              <w:t>78</w:t>
            </w:r>
          </w:p>
        </w:tc>
        <w:tc>
          <w:tcPr>
            <w:tcW w:w="0" w:type="auto"/>
          </w:tcPr>
          <w:p w14:paraId="00D82625" w14:textId="77777777" w:rsidR="00AB78B3" w:rsidRDefault="00337FF0">
            <w:pPr>
              <w:pStyle w:val="Compact"/>
              <w:jc w:val="center"/>
            </w:pPr>
            <w:r>
              <w:t>78</w:t>
            </w:r>
          </w:p>
        </w:tc>
        <w:tc>
          <w:tcPr>
            <w:tcW w:w="0" w:type="auto"/>
          </w:tcPr>
          <w:p w14:paraId="7F3BF8E8" w14:textId="77777777" w:rsidR="00AB78B3" w:rsidRDefault="00337FF0">
            <w:pPr>
              <w:pStyle w:val="Compact"/>
              <w:jc w:val="center"/>
            </w:pPr>
            <w:r>
              <w:t>78</w:t>
            </w:r>
          </w:p>
        </w:tc>
        <w:tc>
          <w:tcPr>
            <w:tcW w:w="0" w:type="auto"/>
          </w:tcPr>
          <w:p w14:paraId="3AC8E793" w14:textId="77777777" w:rsidR="00AB78B3" w:rsidRDefault="00337FF0">
            <w:pPr>
              <w:pStyle w:val="Compact"/>
              <w:jc w:val="center"/>
            </w:pPr>
            <w:r>
              <w:t>0</w:t>
            </w:r>
          </w:p>
        </w:tc>
        <w:tc>
          <w:tcPr>
            <w:tcW w:w="0" w:type="auto"/>
          </w:tcPr>
          <w:p w14:paraId="4868CB31" w14:textId="77777777" w:rsidR="00AB78B3" w:rsidRDefault="00337FF0">
            <w:pPr>
              <w:pStyle w:val="Compact"/>
              <w:jc w:val="center"/>
            </w:pPr>
            <w:r>
              <w:t>0</w:t>
            </w:r>
          </w:p>
        </w:tc>
        <w:tc>
          <w:tcPr>
            <w:tcW w:w="0" w:type="auto"/>
          </w:tcPr>
          <w:p w14:paraId="7747FA01" w14:textId="77777777" w:rsidR="00AB78B3" w:rsidRDefault="00337FF0">
            <w:pPr>
              <w:pStyle w:val="Compact"/>
              <w:jc w:val="center"/>
            </w:pPr>
            <w:r>
              <w:t>0</w:t>
            </w:r>
          </w:p>
        </w:tc>
        <w:tc>
          <w:tcPr>
            <w:tcW w:w="0" w:type="auto"/>
          </w:tcPr>
          <w:p w14:paraId="1F4EE516" w14:textId="77777777" w:rsidR="00AB78B3" w:rsidRDefault="00337FF0">
            <w:pPr>
              <w:pStyle w:val="Compact"/>
              <w:jc w:val="center"/>
            </w:pPr>
            <w:r>
              <w:t>842</w:t>
            </w:r>
          </w:p>
        </w:tc>
        <w:tc>
          <w:tcPr>
            <w:tcW w:w="0" w:type="auto"/>
          </w:tcPr>
          <w:p w14:paraId="30B7460C" w14:textId="77777777" w:rsidR="00AB78B3" w:rsidRDefault="00337FF0">
            <w:pPr>
              <w:pStyle w:val="Compact"/>
              <w:jc w:val="center"/>
            </w:pPr>
            <w:r>
              <w:t>842</w:t>
            </w:r>
          </w:p>
        </w:tc>
        <w:tc>
          <w:tcPr>
            <w:tcW w:w="0" w:type="auto"/>
          </w:tcPr>
          <w:p w14:paraId="02071806" w14:textId="77777777" w:rsidR="00AB78B3" w:rsidRDefault="00337FF0">
            <w:pPr>
              <w:pStyle w:val="Compact"/>
              <w:jc w:val="center"/>
            </w:pPr>
            <w:r>
              <w:t>842</w:t>
            </w:r>
          </w:p>
        </w:tc>
        <w:tc>
          <w:tcPr>
            <w:tcW w:w="0" w:type="auto"/>
          </w:tcPr>
          <w:p w14:paraId="6531539A" w14:textId="77777777" w:rsidR="00AB78B3" w:rsidRDefault="00337FF0">
            <w:pPr>
              <w:pStyle w:val="Compact"/>
              <w:jc w:val="center"/>
            </w:pPr>
            <w:r>
              <w:t>1337</w:t>
            </w:r>
          </w:p>
        </w:tc>
        <w:tc>
          <w:tcPr>
            <w:tcW w:w="0" w:type="auto"/>
          </w:tcPr>
          <w:p w14:paraId="30612858" w14:textId="77777777" w:rsidR="00AB78B3" w:rsidRDefault="00337FF0">
            <w:pPr>
              <w:pStyle w:val="Compact"/>
              <w:jc w:val="center"/>
            </w:pPr>
            <w:r>
              <w:t>1337</w:t>
            </w:r>
          </w:p>
        </w:tc>
        <w:tc>
          <w:tcPr>
            <w:tcW w:w="0" w:type="auto"/>
          </w:tcPr>
          <w:p w14:paraId="1A5589F1" w14:textId="77777777" w:rsidR="00AB78B3" w:rsidRDefault="00337FF0">
            <w:pPr>
              <w:pStyle w:val="Compact"/>
              <w:jc w:val="center"/>
            </w:pPr>
            <w:r>
              <w:t>1337</w:t>
            </w:r>
          </w:p>
        </w:tc>
      </w:tr>
      <w:tr w:rsidR="00AB78B3" w14:paraId="033FF74C" w14:textId="77777777">
        <w:tc>
          <w:tcPr>
            <w:tcW w:w="0" w:type="auto"/>
          </w:tcPr>
          <w:p w14:paraId="49396CE2" w14:textId="77777777" w:rsidR="00AB78B3" w:rsidRDefault="00337FF0">
            <w:pPr>
              <w:pStyle w:val="Compact"/>
              <w:jc w:val="center"/>
            </w:pPr>
            <w:r>
              <w:t>CAJAMARCA</w:t>
            </w:r>
          </w:p>
        </w:tc>
        <w:tc>
          <w:tcPr>
            <w:tcW w:w="0" w:type="auto"/>
          </w:tcPr>
          <w:p w14:paraId="3B12E75A" w14:textId="77777777" w:rsidR="00AB78B3" w:rsidRDefault="00337FF0">
            <w:pPr>
              <w:pStyle w:val="Compact"/>
              <w:jc w:val="center"/>
            </w:pPr>
            <w:r>
              <w:t>a0.9</w:t>
            </w:r>
          </w:p>
        </w:tc>
        <w:tc>
          <w:tcPr>
            <w:tcW w:w="0" w:type="auto"/>
          </w:tcPr>
          <w:p w14:paraId="5F424BF3" w14:textId="77777777" w:rsidR="00AB78B3" w:rsidRDefault="00337FF0">
            <w:pPr>
              <w:pStyle w:val="Compact"/>
              <w:jc w:val="center"/>
            </w:pPr>
            <w:r>
              <w:t>231</w:t>
            </w:r>
          </w:p>
        </w:tc>
        <w:tc>
          <w:tcPr>
            <w:tcW w:w="0" w:type="auto"/>
          </w:tcPr>
          <w:p w14:paraId="0D688478" w14:textId="77777777" w:rsidR="00AB78B3" w:rsidRDefault="00337FF0">
            <w:pPr>
              <w:pStyle w:val="Compact"/>
              <w:jc w:val="center"/>
            </w:pPr>
            <w:r>
              <w:t>2</w:t>
            </w:r>
          </w:p>
        </w:tc>
        <w:tc>
          <w:tcPr>
            <w:tcW w:w="0" w:type="auto"/>
          </w:tcPr>
          <w:p w14:paraId="7DAEA53D" w14:textId="77777777" w:rsidR="00AB78B3" w:rsidRDefault="00337FF0">
            <w:pPr>
              <w:pStyle w:val="Compact"/>
              <w:jc w:val="center"/>
            </w:pPr>
            <w:r>
              <w:t>2</w:t>
            </w:r>
          </w:p>
        </w:tc>
        <w:tc>
          <w:tcPr>
            <w:tcW w:w="0" w:type="auto"/>
          </w:tcPr>
          <w:p w14:paraId="30061776" w14:textId="77777777" w:rsidR="00AB78B3" w:rsidRDefault="00337FF0">
            <w:pPr>
              <w:pStyle w:val="Compact"/>
              <w:jc w:val="center"/>
            </w:pPr>
            <w:r>
              <w:t>2</w:t>
            </w:r>
          </w:p>
        </w:tc>
        <w:tc>
          <w:tcPr>
            <w:tcW w:w="0" w:type="auto"/>
          </w:tcPr>
          <w:p w14:paraId="74BEDEE8" w14:textId="77777777" w:rsidR="00AB78B3" w:rsidRDefault="00337FF0">
            <w:pPr>
              <w:pStyle w:val="Compact"/>
              <w:jc w:val="center"/>
            </w:pPr>
            <w:r>
              <w:t>-110.3</w:t>
            </w:r>
          </w:p>
        </w:tc>
        <w:tc>
          <w:tcPr>
            <w:tcW w:w="0" w:type="auto"/>
          </w:tcPr>
          <w:p w14:paraId="597A70B4" w14:textId="77777777" w:rsidR="00AB78B3" w:rsidRDefault="00337FF0">
            <w:pPr>
              <w:pStyle w:val="Compact"/>
              <w:jc w:val="center"/>
            </w:pPr>
            <w:r>
              <w:t>-266.3</w:t>
            </w:r>
          </w:p>
        </w:tc>
        <w:tc>
          <w:tcPr>
            <w:tcW w:w="0" w:type="auto"/>
          </w:tcPr>
          <w:p w14:paraId="49427E22" w14:textId="77777777" w:rsidR="00AB78B3" w:rsidRDefault="00337FF0">
            <w:pPr>
              <w:pStyle w:val="Compact"/>
              <w:jc w:val="center"/>
            </w:pPr>
            <w:r>
              <w:t>-11.15</w:t>
            </w:r>
          </w:p>
        </w:tc>
        <w:tc>
          <w:tcPr>
            <w:tcW w:w="0" w:type="auto"/>
          </w:tcPr>
          <w:p w14:paraId="16EDC8E7" w14:textId="77777777" w:rsidR="00AB78B3" w:rsidRDefault="00337FF0">
            <w:pPr>
              <w:pStyle w:val="Compact"/>
              <w:jc w:val="center"/>
            </w:pPr>
            <w:r>
              <w:t>341.3</w:t>
            </w:r>
          </w:p>
        </w:tc>
        <w:tc>
          <w:tcPr>
            <w:tcW w:w="0" w:type="auto"/>
          </w:tcPr>
          <w:p w14:paraId="3B4104A2" w14:textId="77777777" w:rsidR="00AB78B3" w:rsidRDefault="00337FF0">
            <w:pPr>
              <w:pStyle w:val="Compact"/>
              <w:jc w:val="center"/>
            </w:pPr>
            <w:r>
              <w:t>242.1</w:t>
            </w:r>
          </w:p>
        </w:tc>
        <w:tc>
          <w:tcPr>
            <w:tcW w:w="0" w:type="auto"/>
          </w:tcPr>
          <w:p w14:paraId="485B95F7" w14:textId="77777777" w:rsidR="00AB78B3" w:rsidRDefault="00337FF0">
            <w:pPr>
              <w:pStyle w:val="Compact"/>
              <w:jc w:val="center"/>
            </w:pPr>
            <w:r>
              <w:t>497.3</w:t>
            </w:r>
          </w:p>
        </w:tc>
        <w:tc>
          <w:tcPr>
            <w:tcW w:w="0" w:type="auto"/>
          </w:tcPr>
          <w:p w14:paraId="7C94F9C5" w14:textId="77777777" w:rsidR="00AB78B3" w:rsidRDefault="00337FF0">
            <w:pPr>
              <w:pStyle w:val="Compact"/>
              <w:jc w:val="center"/>
            </w:pPr>
            <w:r>
              <w:t>587.7</w:t>
            </w:r>
          </w:p>
        </w:tc>
        <w:tc>
          <w:tcPr>
            <w:tcW w:w="0" w:type="auto"/>
          </w:tcPr>
          <w:p w14:paraId="7A3F00FC" w14:textId="77777777" w:rsidR="00AB78B3" w:rsidRDefault="00337FF0">
            <w:pPr>
              <w:pStyle w:val="Compact"/>
              <w:jc w:val="center"/>
            </w:pPr>
            <w:r>
              <w:t>417.5</w:t>
            </w:r>
          </w:p>
        </w:tc>
        <w:tc>
          <w:tcPr>
            <w:tcW w:w="0" w:type="auto"/>
          </w:tcPr>
          <w:p w14:paraId="5E15BEA7" w14:textId="77777777" w:rsidR="00AB78B3" w:rsidRDefault="00337FF0">
            <w:pPr>
              <w:pStyle w:val="Compact"/>
              <w:jc w:val="center"/>
            </w:pPr>
            <w:r>
              <w:t>855.3</w:t>
            </w:r>
          </w:p>
        </w:tc>
      </w:tr>
      <w:tr w:rsidR="00AB78B3" w14:paraId="102E456C" w14:textId="77777777">
        <w:tc>
          <w:tcPr>
            <w:tcW w:w="0" w:type="auto"/>
          </w:tcPr>
          <w:p w14:paraId="47FEBDEE" w14:textId="77777777" w:rsidR="00AB78B3" w:rsidRDefault="00337FF0">
            <w:pPr>
              <w:pStyle w:val="Compact"/>
              <w:jc w:val="center"/>
            </w:pPr>
            <w:r>
              <w:t>CAJAMARCA</w:t>
            </w:r>
          </w:p>
        </w:tc>
        <w:tc>
          <w:tcPr>
            <w:tcW w:w="0" w:type="auto"/>
          </w:tcPr>
          <w:p w14:paraId="12C92A75" w14:textId="77777777" w:rsidR="00AB78B3" w:rsidRDefault="00337FF0">
            <w:pPr>
              <w:pStyle w:val="Compact"/>
              <w:jc w:val="center"/>
            </w:pPr>
            <w:r>
              <w:t>a10.19</w:t>
            </w:r>
          </w:p>
        </w:tc>
        <w:tc>
          <w:tcPr>
            <w:tcW w:w="0" w:type="auto"/>
          </w:tcPr>
          <w:p w14:paraId="4A6E9090" w14:textId="77777777" w:rsidR="00AB78B3" w:rsidRDefault="00337FF0">
            <w:pPr>
              <w:pStyle w:val="Compact"/>
              <w:jc w:val="center"/>
            </w:pPr>
            <w:r>
              <w:t>75</w:t>
            </w:r>
          </w:p>
        </w:tc>
        <w:tc>
          <w:tcPr>
            <w:tcW w:w="0" w:type="auto"/>
          </w:tcPr>
          <w:p w14:paraId="0EACB7C9" w14:textId="77777777" w:rsidR="00AB78B3" w:rsidRDefault="00337FF0">
            <w:pPr>
              <w:pStyle w:val="Compact"/>
              <w:jc w:val="center"/>
            </w:pPr>
            <w:r>
              <w:t>3</w:t>
            </w:r>
          </w:p>
        </w:tc>
        <w:tc>
          <w:tcPr>
            <w:tcW w:w="0" w:type="auto"/>
          </w:tcPr>
          <w:p w14:paraId="13135AD6" w14:textId="77777777" w:rsidR="00AB78B3" w:rsidRDefault="00337FF0">
            <w:pPr>
              <w:pStyle w:val="Compact"/>
              <w:jc w:val="center"/>
            </w:pPr>
            <w:r>
              <w:t>3</w:t>
            </w:r>
          </w:p>
        </w:tc>
        <w:tc>
          <w:tcPr>
            <w:tcW w:w="0" w:type="auto"/>
          </w:tcPr>
          <w:p w14:paraId="68907BC9" w14:textId="77777777" w:rsidR="00AB78B3" w:rsidRDefault="00337FF0">
            <w:pPr>
              <w:pStyle w:val="Compact"/>
              <w:jc w:val="center"/>
            </w:pPr>
            <w:r>
              <w:t>3</w:t>
            </w:r>
          </w:p>
        </w:tc>
        <w:tc>
          <w:tcPr>
            <w:tcW w:w="0" w:type="auto"/>
          </w:tcPr>
          <w:p w14:paraId="09E9C921" w14:textId="77777777" w:rsidR="00AB78B3" w:rsidRDefault="00337FF0">
            <w:pPr>
              <w:pStyle w:val="Compact"/>
              <w:jc w:val="center"/>
            </w:pPr>
            <w:r>
              <w:t>0</w:t>
            </w:r>
          </w:p>
        </w:tc>
        <w:tc>
          <w:tcPr>
            <w:tcW w:w="0" w:type="auto"/>
          </w:tcPr>
          <w:p w14:paraId="68D5BB2C" w14:textId="77777777" w:rsidR="00AB78B3" w:rsidRDefault="00337FF0">
            <w:pPr>
              <w:pStyle w:val="Compact"/>
              <w:jc w:val="center"/>
            </w:pPr>
            <w:r>
              <w:t>0</w:t>
            </w:r>
          </w:p>
        </w:tc>
        <w:tc>
          <w:tcPr>
            <w:tcW w:w="0" w:type="auto"/>
          </w:tcPr>
          <w:p w14:paraId="6A7A6C0F" w14:textId="77777777" w:rsidR="00AB78B3" w:rsidRDefault="00337FF0">
            <w:pPr>
              <w:pStyle w:val="Compact"/>
              <w:jc w:val="center"/>
            </w:pPr>
            <w:r>
              <w:t>0</w:t>
            </w:r>
          </w:p>
        </w:tc>
        <w:tc>
          <w:tcPr>
            <w:tcW w:w="0" w:type="auto"/>
          </w:tcPr>
          <w:p w14:paraId="75907CEC" w14:textId="77777777" w:rsidR="00AB78B3" w:rsidRDefault="00337FF0">
            <w:pPr>
              <w:pStyle w:val="Compact"/>
              <w:jc w:val="center"/>
            </w:pPr>
            <w:r>
              <w:t>75</w:t>
            </w:r>
          </w:p>
        </w:tc>
        <w:tc>
          <w:tcPr>
            <w:tcW w:w="0" w:type="auto"/>
          </w:tcPr>
          <w:p w14:paraId="43156524" w14:textId="77777777" w:rsidR="00AB78B3" w:rsidRDefault="00337FF0">
            <w:pPr>
              <w:pStyle w:val="Compact"/>
              <w:jc w:val="center"/>
            </w:pPr>
            <w:r>
              <w:t>75</w:t>
            </w:r>
          </w:p>
        </w:tc>
        <w:tc>
          <w:tcPr>
            <w:tcW w:w="0" w:type="auto"/>
          </w:tcPr>
          <w:p w14:paraId="26D5F637" w14:textId="77777777" w:rsidR="00AB78B3" w:rsidRDefault="00337FF0">
            <w:pPr>
              <w:pStyle w:val="Compact"/>
              <w:jc w:val="center"/>
            </w:pPr>
            <w:r>
              <w:t>75</w:t>
            </w:r>
          </w:p>
        </w:tc>
        <w:tc>
          <w:tcPr>
            <w:tcW w:w="0" w:type="auto"/>
          </w:tcPr>
          <w:p w14:paraId="7953512D" w14:textId="77777777" w:rsidR="00AB78B3" w:rsidRDefault="00337FF0">
            <w:pPr>
              <w:pStyle w:val="Compact"/>
              <w:jc w:val="center"/>
            </w:pPr>
            <w:r>
              <w:t>131.7</w:t>
            </w:r>
          </w:p>
        </w:tc>
        <w:tc>
          <w:tcPr>
            <w:tcW w:w="0" w:type="auto"/>
          </w:tcPr>
          <w:p w14:paraId="0C5E2A34" w14:textId="77777777" w:rsidR="00AB78B3" w:rsidRDefault="00337FF0">
            <w:pPr>
              <w:pStyle w:val="Compact"/>
              <w:jc w:val="center"/>
            </w:pPr>
            <w:r>
              <w:t>131.7</w:t>
            </w:r>
          </w:p>
        </w:tc>
        <w:tc>
          <w:tcPr>
            <w:tcW w:w="0" w:type="auto"/>
          </w:tcPr>
          <w:p w14:paraId="1385D44D" w14:textId="77777777" w:rsidR="00AB78B3" w:rsidRDefault="00337FF0">
            <w:pPr>
              <w:pStyle w:val="Compact"/>
              <w:jc w:val="center"/>
            </w:pPr>
            <w:r>
              <w:t>131.7</w:t>
            </w:r>
          </w:p>
        </w:tc>
      </w:tr>
      <w:tr w:rsidR="00AB78B3" w14:paraId="3F1A0991" w14:textId="77777777">
        <w:tc>
          <w:tcPr>
            <w:tcW w:w="0" w:type="auto"/>
          </w:tcPr>
          <w:p w14:paraId="5A2A0398" w14:textId="77777777" w:rsidR="00AB78B3" w:rsidRDefault="00337FF0">
            <w:pPr>
              <w:pStyle w:val="Compact"/>
              <w:jc w:val="center"/>
            </w:pPr>
            <w:r>
              <w:t>CAJAMARCA</w:t>
            </w:r>
          </w:p>
        </w:tc>
        <w:tc>
          <w:tcPr>
            <w:tcW w:w="0" w:type="auto"/>
          </w:tcPr>
          <w:p w14:paraId="18D8C360" w14:textId="77777777" w:rsidR="00AB78B3" w:rsidRDefault="00337FF0">
            <w:pPr>
              <w:pStyle w:val="Compact"/>
              <w:jc w:val="center"/>
            </w:pPr>
            <w:r>
              <w:t>a20.29</w:t>
            </w:r>
          </w:p>
        </w:tc>
        <w:tc>
          <w:tcPr>
            <w:tcW w:w="0" w:type="auto"/>
          </w:tcPr>
          <w:p w14:paraId="4ECBF598" w14:textId="77777777" w:rsidR="00AB78B3" w:rsidRDefault="00337FF0">
            <w:pPr>
              <w:pStyle w:val="Compact"/>
              <w:jc w:val="center"/>
            </w:pPr>
            <w:r>
              <w:t>128</w:t>
            </w:r>
          </w:p>
        </w:tc>
        <w:tc>
          <w:tcPr>
            <w:tcW w:w="0" w:type="auto"/>
          </w:tcPr>
          <w:p w14:paraId="01999925" w14:textId="77777777" w:rsidR="00AB78B3" w:rsidRDefault="00337FF0">
            <w:pPr>
              <w:pStyle w:val="Compact"/>
              <w:jc w:val="center"/>
            </w:pPr>
            <w:r>
              <w:t>6</w:t>
            </w:r>
          </w:p>
        </w:tc>
        <w:tc>
          <w:tcPr>
            <w:tcW w:w="0" w:type="auto"/>
          </w:tcPr>
          <w:p w14:paraId="7C94DA82" w14:textId="77777777" w:rsidR="00AB78B3" w:rsidRDefault="00337FF0">
            <w:pPr>
              <w:pStyle w:val="Compact"/>
              <w:jc w:val="center"/>
            </w:pPr>
            <w:r>
              <w:t>6</w:t>
            </w:r>
          </w:p>
        </w:tc>
        <w:tc>
          <w:tcPr>
            <w:tcW w:w="0" w:type="auto"/>
          </w:tcPr>
          <w:p w14:paraId="758FA4A9" w14:textId="77777777" w:rsidR="00AB78B3" w:rsidRDefault="00337FF0">
            <w:pPr>
              <w:pStyle w:val="Compact"/>
              <w:jc w:val="center"/>
            </w:pPr>
            <w:r>
              <w:t>6</w:t>
            </w:r>
          </w:p>
        </w:tc>
        <w:tc>
          <w:tcPr>
            <w:tcW w:w="0" w:type="auto"/>
          </w:tcPr>
          <w:p w14:paraId="22ACE14E" w14:textId="77777777" w:rsidR="00AB78B3" w:rsidRDefault="00337FF0">
            <w:pPr>
              <w:pStyle w:val="Compact"/>
              <w:jc w:val="center"/>
            </w:pPr>
            <w:r>
              <w:t>0</w:t>
            </w:r>
          </w:p>
        </w:tc>
        <w:tc>
          <w:tcPr>
            <w:tcW w:w="0" w:type="auto"/>
          </w:tcPr>
          <w:p w14:paraId="5D4C3531" w14:textId="77777777" w:rsidR="00AB78B3" w:rsidRDefault="00337FF0">
            <w:pPr>
              <w:pStyle w:val="Compact"/>
              <w:jc w:val="center"/>
            </w:pPr>
            <w:r>
              <w:t>0</w:t>
            </w:r>
          </w:p>
        </w:tc>
        <w:tc>
          <w:tcPr>
            <w:tcW w:w="0" w:type="auto"/>
          </w:tcPr>
          <w:p w14:paraId="4FA17A0F" w14:textId="77777777" w:rsidR="00AB78B3" w:rsidRDefault="00337FF0">
            <w:pPr>
              <w:pStyle w:val="Compact"/>
              <w:jc w:val="center"/>
            </w:pPr>
            <w:r>
              <w:t>0</w:t>
            </w:r>
          </w:p>
        </w:tc>
        <w:tc>
          <w:tcPr>
            <w:tcW w:w="0" w:type="auto"/>
          </w:tcPr>
          <w:p w14:paraId="00D46273" w14:textId="77777777" w:rsidR="00AB78B3" w:rsidRDefault="00337FF0">
            <w:pPr>
              <w:pStyle w:val="Compact"/>
              <w:jc w:val="center"/>
            </w:pPr>
            <w:r>
              <w:t>128</w:t>
            </w:r>
          </w:p>
        </w:tc>
        <w:tc>
          <w:tcPr>
            <w:tcW w:w="0" w:type="auto"/>
          </w:tcPr>
          <w:p w14:paraId="6ED196D0" w14:textId="77777777" w:rsidR="00AB78B3" w:rsidRDefault="00337FF0">
            <w:pPr>
              <w:pStyle w:val="Compact"/>
              <w:jc w:val="center"/>
            </w:pPr>
            <w:r>
              <w:t>128</w:t>
            </w:r>
          </w:p>
        </w:tc>
        <w:tc>
          <w:tcPr>
            <w:tcW w:w="0" w:type="auto"/>
          </w:tcPr>
          <w:p w14:paraId="79939CE0" w14:textId="77777777" w:rsidR="00AB78B3" w:rsidRDefault="00337FF0">
            <w:pPr>
              <w:pStyle w:val="Compact"/>
              <w:jc w:val="center"/>
            </w:pPr>
            <w:r>
              <w:t>128</w:t>
            </w:r>
          </w:p>
        </w:tc>
        <w:tc>
          <w:tcPr>
            <w:tcW w:w="0" w:type="auto"/>
          </w:tcPr>
          <w:p w14:paraId="2EF637BC" w14:textId="77777777" w:rsidR="00AB78B3" w:rsidRDefault="00337FF0">
            <w:pPr>
              <w:pStyle w:val="Compact"/>
              <w:jc w:val="center"/>
            </w:pPr>
            <w:r>
              <w:t>225.6</w:t>
            </w:r>
          </w:p>
        </w:tc>
        <w:tc>
          <w:tcPr>
            <w:tcW w:w="0" w:type="auto"/>
          </w:tcPr>
          <w:p w14:paraId="36C4F29A" w14:textId="77777777" w:rsidR="00AB78B3" w:rsidRDefault="00337FF0">
            <w:pPr>
              <w:pStyle w:val="Compact"/>
              <w:jc w:val="center"/>
            </w:pPr>
            <w:r>
              <w:t>225.6</w:t>
            </w:r>
          </w:p>
        </w:tc>
        <w:tc>
          <w:tcPr>
            <w:tcW w:w="0" w:type="auto"/>
          </w:tcPr>
          <w:p w14:paraId="3C9BC67A" w14:textId="77777777" w:rsidR="00AB78B3" w:rsidRDefault="00337FF0">
            <w:pPr>
              <w:pStyle w:val="Compact"/>
              <w:jc w:val="center"/>
            </w:pPr>
            <w:r>
              <w:t>225.6</w:t>
            </w:r>
          </w:p>
        </w:tc>
      </w:tr>
      <w:tr w:rsidR="00AB78B3" w14:paraId="04A6D2BD" w14:textId="77777777">
        <w:tc>
          <w:tcPr>
            <w:tcW w:w="0" w:type="auto"/>
          </w:tcPr>
          <w:p w14:paraId="64EDD1F2" w14:textId="77777777" w:rsidR="00AB78B3" w:rsidRDefault="00337FF0">
            <w:pPr>
              <w:pStyle w:val="Compact"/>
              <w:jc w:val="center"/>
            </w:pPr>
            <w:r>
              <w:t>CAJAMARCA</w:t>
            </w:r>
          </w:p>
        </w:tc>
        <w:tc>
          <w:tcPr>
            <w:tcW w:w="0" w:type="auto"/>
          </w:tcPr>
          <w:p w14:paraId="129C1BB1" w14:textId="77777777" w:rsidR="00AB78B3" w:rsidRDefault="00337FF0">
            <w:pPr>
              <w:pStyle w:val="Compact"/>
              <w:jc w:val="center"/>
            </w:pPr>
            <w:r>
              <w:t>a30.39</w:t>
            </w:r>
          </w:p>
        </w:tc>
        <w:tc>
          <w:tcPr>
            <w:tcW w:w="0" w:type="auto"/>
          </w:tcPr>
          <w:p w14:paraId="09DF0290" w14:textId="77777777" w:rsidR="00AB78B3" w:rsidRDefault="00337FF0">
            <w:pPr>
              <w:pStyle w:val="Compact"/>
              <w:jc w:val="center"/>
            </w:pPr>
            <w:r>
              <w:t>207</w:t>
            </w:r>
          </w:p>
        </w:tc>
        <w:tc>
          <w:tcPr>
            <w:tcW w:w="0" w:type="auto"/>
          </w:tcPr>
          <w:p w14:paraId="4B71F6B3" w14:textId="77777777" w:rsidR="00AB78B3" w:rsidRDefault="00337FF0">
            <w:pPr>
              <w:pStyle w:val="Compact"/>
              <w:jc w:val="center"/>
            </w:pPr>
            <w:r>
              <w:t>24</w:t>
            </w:r>
          </w:p>
        </w:tc>
        <w:tc>
          <w:tcPr>
            <w:tcW w:w="0" w:type="auto"/>
          </w:tcPr>
          <w:p w14:paraId="6E120731" w14:textId="77777777" w:rsidR="00AB78B3" w:rsidRDefault="00337FF0">
            <w:pPr>
              <w:pStyle w:val="Compact"/>
              <w:jc w:val="center"/>
            </w:pPr>
            <w:r>
              <w:t>24</w:t>
            </w:r>
          </w:p>
        </w:tc>
        <w:tc>
          <w:tcPr>
            <w:tcW w:w="0" w:type="auto"/>
          </w:tcPr>
          <w:p w14:paraId="44AADEA8" w14:textId="77777777" w:rsidR="00AB78B3" w:rsidRDefault="00337FF0">
            <w:pPr>
              <w:pStyle w:val="Compact"/>
              <w:jc w:val="center"/>
            </w:pPr>
            <w:r>
              <w:t>24</w:t>
            </w:r>
          </w:p>
        </w:tc>
        <w:tc>
          <w:tcPr>
            <w:tcW w:w="0" w:type="auto"/>
          </w:tcPr>
          <w:p w14:paraId="6A2CB69C" w14:textId="77777777" w:rsidR="00AB78B3" w:rsidRDefault="00337FF0">
            <w:pPr>
              <w:pStyle w:val="Compact"/>
              <w:jc w:val="center"/>
            </w:pPr>
            <w:r>
              <w:t>0</w:t>
            </w:r>
          </w:p>
        </w:tc>
        <w:tc>
          <w:tcPr>
            <w:tcW w:w="0" w:type="auto"/>
          </w:tcPr>
          <w:p w14:paraId="506667DF" w14:textId="77777777" w:rsidR="00AB78B3" w:rsidRDefault="00337FF0">
            <w:pPr>
              <w:pStyle w:val="Compact"/>
              <w:jc w:val="center"/>
            </w:pPr>
            <w:r>
              <w:t>0</w:t>
            </w:r>
          </w:p>
        </w:tc>
        <w:tc>
          <w:tcPr>
            <w:tcW w:w="0" w:type="auto"/>
          </w:tcPr>
          <w:p w14:paraId="03ABB0C1" w14:textId="77777777" w:rsidR="00AB78B3" w:rsidRDefault="00337FF0">
            <w:pPr>
              <w:pStyle w:val="Compact"/>
              <w:jc w:val="center"/>
            </w:pPr>
            <w:r>
              <w:t>0</w:t>
            </w:r>
          </w:p>
        </w:tc>
        <w:tc>
          <w:tcPr>
            <w:tcW w:w="0" w:type="auto"/>
          </w:tcPr>
          <w:p w14:paraId="6CA88E50" w14:textId="77777777" w:rsidR="00AB78B3" w:rsidRDefault="00337FF0">
            <w:pPr>
              <w:pStyle w:val="Compact"/>
              <w:jc w:val="center"/>
            </w:pPr>
            <w:r>
              <w:t>207</w:t>
            </w:r>
          </w:p>
        </w:tc>
        <w:tc>
          <w:tcPr>
            <w:tcW w:w="0" w:type="auto"/>
          </w:tcPr>
          <w:p w14:paraId="196887BB" w14:textId="77777777" w:rsidR="00AB78B3" w:rsidRDefault="00337FF0">
            <w:pPr>
              <w:pStyle w:val="Compact"/>
              <w:jc w:val="center"/>
            </w:pPr>
            <w:r>
              <w:t>207</w:t>
            </w:r>
          </w:p>
        </w:tc>
        <w:tc>
          <w:tcPr>
            <w:tcW w:w="0" w:type="auto"/>
          </w:tcPr>
          <w:p w14:paraId="5A2BBD5D" w14:textId="77777777" w:rsidR="00AB78B3" w:rsidRDefault="00337FF0">
            <w:pPr>
              <w:pStyle w:val="Compact"/>
              <w:jc w:val="center"/>
            </w:pPr>
            <w:r>
              <w:t>207</w:t>
            </w:r>
          </w:p>
        </w:tc>
        <w:tc>
          <w:tcPr>
            <w:tcW w:w="0" w:type="auto"/>
          </w:tcPr>
          <w:p w14:paraId="5B0C8DF9" w14:textId="77777777" w:rsidR="00AB78B3" w:rsidRDefault="00337FF0">
            <w:pPr>
              <w:pStyle w:val="Compact"/>
              <w:jc w:val="center"/>
            </w:pPr>
            <w:r>
              <w:t>379.2</w:t>
            </w:r>
          </w:p>
        </w:tc>
        <w:tc>
          <w:tcPr>
            <w:tcW w:w="0" w:type="auto"/>
          </w:tcPr>
          <w:p w14:paraId="0BAF6699" w14:textId="77777777" w:rsidR="00AB78B3" w:rsidRDefault="00337FF0">
            <w:pPr>
              <w:pStyle w:val="Compact"/>
              <w:jc w:val="center"/>
            </w:pPr>
            <w:r>
              <w:t>379.2</w:t>
            </w:r>
          </w:p>
        </w:tc>
        <w:tc>
          <w:tcPr>
            <w:tcW w:w="0" w:type="auto"/>
          </w:tcPr>
          <w:p w14:paraId="62FFA697" w14:textId="77777777" w:rsidR="00AB78B3" w:rsidRDefault="00337FF0">
            <w:pPr>
              <w:pStyle w:val="Compact"/>
              <w:jc w:val="center"/>
            </w:pPr>
            <w:r>
              <w:t>379.2</w:t>
            </w:r>
          </w:p>
        </w:tc>
      </w:tr>
      <w:tr w:rsidR="00AB78B3" w14:paraId="34A864F3" w14:textId="77777777">
        <w:tc>
          <w:tcPr>
            <w:tcW w:w="0" w:type="auto"/>
          </w:tcPr>
          <w:p w14:paraId="0EEF5502" w14:textId="77777777" w:rsidR="00AB78B3" w:rsidRDefault="00337FF0">
            <w:pPr>
              <w:pStyle w:val="Compact"/>
              <w:jc w:val="center"/>
            </w:pPr>
            <w:r>
              <w:t>CAJAMARCA</w:t>
            </w:r>
          </w:p>
        </w:tc>
        <w:tc>
          <w:tcPr>
            <w:tcW w:w="0" w:type="auto"/>
          </w:tcPr>
          <w:p w14:paraId="0E9CF7FC" w14:textId="77777777" w:rsidR="00AB78B3" w:rsidRDefault="00337FF0">
            <w:pPr>
              <w:pStyle w:val="Compact"/>
              <w:jc w:val="center"/>
            </w:pPr>
            <w:r>
              <w:t>a40.49</w:t>
            </w:r>
          </w:p>
        </w:tc>
        <w:tc>
          <w:tcPr>
            <w:tcW w:w="0" w:type="auto"/>
          </w:tcPr>
          <w:p w14:paraId="36E23240" w14:textId="77777777" w:rsidR="00AB78B3" w:rsidRDefault="00337FF0">
            <w:pPr>
              <w:pStyle w:val="Compact"/>
              <w:jc w:val="center"/>
            </w:pPr>
            <w:r>
              <w:t>294</w:t>
            </w:r>
          </w:p>
        </w:tc>
        <w:tc>
          <w:tcPr>
            <w:tcW w:w="0" w:type="auto"/>
          </w:tcPr>
          <w:p w14:paraId="1EAE8177" w14:textId="77777777" w:rsidR="00AB78B3" w:rsidRDefault="00337FF0">
            <w:pPr>
              <w:pStyle w:val="Compact"/>
              <w:jc w:val="center"/>
            </w:pPr>
            <w:r>
              <w:t>46</w:t>
            </w:r>
          </w:p>
        </w:tc>
        <w:tc>
          <w:tcPr>
            <w:tcW w:w="0" w:type="auto"/>
          </w:tcPr>
          <w:p w14:paraId="27A97F42" w14:textId="77777777" w:rsidR="00AB78B3" w:rsidRDefault="00337FF0">
            <w:pPr>
              <w:pStyle w:val="Compact"/>
              <w:jc w:val="center"/>
            </w:pPr>
            <w:r>
              <w:t>46</w:t>
            </w:r>
          </w:p>
        </w:tc>
        <w:tc>
          <w:tcPr>
            <w:tcW w:w="0" w:type="auto"/>
          </w:tcPr>
          <w:p w14:paraId="2C83D654" w14:textId="77777777" w:rsidR="00AB78B3" w:rsidRDefault="00337FF0">
            <w:pPr>
              <w:pStyle w:val="Compact"/>
              <w:jc w:val="center"/>
            </w:pPr>
            <w:r>
              <w:t>46</w:t>
            </w:r>
          </w:p>
        </w:tc>
        <w:tc>
          <w:tcPr>
            <w:tcW w:w="0" w:type="auto"/>
          </w:tcPr>
          <w:p w14:paraId="58C215B4" w14:textId="77777777" w:rsidR="00AB78B3" w:rsidRDefault="00337FF0">
            <w:pPr>
              <w:pStyle w:val="Compact"/>
              <w:jc w:val="center"/>
            </w:pPr>
            <w:r>
              <w:t>0</w:t>
            </w:r>
          </w:p>
        </w:tc>
        <w:tc>
          <w:tcPr>
            <w:tcW w:w="0" w:type="auto"/>
          </w:tcPr>
          <w:p w14:paraId="28C77548" w14:textId="77777777" w:rsidR="00AB78B3" w:rsidRDefault="00337FF0">
            <w:pPr>
              <w:pStyle w:val="Compact"/>
              <w:jc w:val="center"/>
            </w:pPr>
            <w:r>
              <w:t>0</w:t>
            </w:r>
          </w:p>
        </w:tc>
        <w:tc>
          <w:tcPr>
            <w:tcW w:w="0" w:type="auto"/>
          </w:tcPr>
          <w:p w14:paraId="06EB0B4C" w14:textId="77777777" w:rsidR="00AB78B3" w:rsidRDefault="00337FF0">
            <w:pPr>
              <w:pStyle w:val="Compact"/>
              <w:jc w:val="center"/>
            </w:pPr>
            <w:r>
              <w:t>0</w:t>
            </w:r>
          </w:p>
        </w:tc>
        <w:tc>
          <w:tcPr>
            <w:tcW w:w="0" w:type="auto"/>
          </w:tcPr>
          <w:p w14:paraId="021D28AC" w14:textId="77777777" w:rsidR="00AB78B3" w:rsidRDefault="00337FF0">
            <w:pPr>
              <w:pStyle w:val="Compact"/>
              <w:jc w:val="center"/>
            </w:pPr>
            <w:r>
              <w:t>294</w:t>
            </w:r>
          </w:p>
        </w:tc>
        <w:tc>
          <w:tcPr>
            <w:tcW w:w="0" w:type="auto"/>
          </w:tcPr>
          <w:p w14:paraId="33ADFB98" w14:textId="77777777" w:rsidR="00AB78B3" w:rsidRDefault="00337FF0">
            <w:pPr>
              <w:pStyle w:val="Compact"/>
              <w:jc w:val="center"/>
            </w:pPr>
            <w:r>
              <w:t>294</w:t>
            </w:r>
          </w:p>
        </w:tc>
        <w:tc>
          <w:tcPr>
            <w:tcW w:w="0" w:type="auto"/>
          </w:tcPr>
          <w:p w14:paraId="3499B709" w14:textId="77777777" w:rsidR="00AB78B3" w:rsidRDefault="00337FF0">
            <w:pPr>
              <w:pStyle w:val="Compact"/>
              <w:jc w:val="center"/>
            </w:pPr>
            <w:r>
              <w:t>294</w:t>
            </w:r>
          </w:p>
        </w:tc>
        <w:tc>
          <w:tcPr>
            <w:tcW w:w="0" w:type="auto"/>
          </w:tcPr>
          <w:p w14:paraId="080FA353" w14:textId="77777777" w:rsidR="00AB78B3" w:rsidRDefault="00337FF0">
            <w:pPr>
              <w:pStyle w:val="Compact"/>
              <w:jc w:val="center"/>
            </w:pPr>
            <w:r>
              <w:t>550.5</w:t>
            </w:r>
          </w:p>
        </w:tc>
        <w:tc>
          <w:tcPr>
            <w:tcW w:w="0" w:type="auto"/>
          </w:tcPr>
          <w:p w14:paraId="5AF94C77" w14:textId="77777777" w:rsidR="00AB78B3" w:rsidRDefault="00337FF0">
            <w:pPr>
              <w:pStyle w:val="Compact"/>
              <w:jc w:val="center"/>
            </w:pPr>
            <w:r>
              <w:t>550.5</w:t>
            </w:r>
          </w:p>
        </w:tc>
        <w:tc>
          <w:tcPr>
            <w:tcW w:w="0" w:type="auto"/>
          </w:tcPr>
          <w:p w14:paraId="28F75C9B" w14:textId="77777777" w:rsidR="00AB78B3" w:rsidRDefault="00337FF0">
            <w:pPr>
              <w:pStyle w:val="Compact"/>
              <w:jc w:val="center"/>
            </w:pPr>
            <w:r>
              <w:t>550.5</w:t>
            </w:r>
          </w:p>
        </w:tc>
      </w:tr>
      <w:tr w:rsidR="00AB78B3" w14:paraId="1F73BFC4" w14:textId="77777777">
        <w:tc>
          <w:tcPr>
            <w:tcW w:w="0" w:type="auto"/>
          </w:tcPr>
          <w:p w14:paraId="3B35926C" w14:textId="77777777" w:rsidR="00AB78B3" w:rsidRDefault="00337FF0">
            <w:pPr>
              <w:pStyle w:val="Compact"/>
              <w:jc w:val="center"/>
            </w:pPr>
            <w:r>
              <w:t>CAJAMARCA</w:t>
            </w:r>
          </w:p>
        </w:tc>
        <w:tc>
          <w:tcPr>
            <w:tcW w:w="0" w:type="auto"/>
          </w:tcPr>
          <w:p w14:paraId="113F1267" w14:textId="77777777" w:rsidR="00AB78B3" w:rsidRDefault="00337FF0">
            <w:pPr>
              <w:pStyle w:val="Compact"/>
              <w:jc w:val="center"/>
            </w:pPr>
            <w:r>
              <w:t>a50.59</w:t>
            </w:r>
          </w:p>
        </w:tc>
        <w:tc>
          <w:tcPr>
            <w:tcW w:w="0" w:type="auto"/>
          </w:tcPr>
          <w:p w14:paraId="3BB1B2BD" w14:textId="77777777" w:rsidR="00AB78B3" w:rsidRDefault="00337FF0">
            <w:pPr>
              <w:pStyle w:val="Compact"/>
              <w:jc w:val="center"/>
            </w:pPr>
            <w:r>
              <w:t>538</w:t>
            </w:r>
          </w:p>
        </w:tc>
        <w:tc>
          <w:tcPr>
            <w:tcW w:w="0" w:type="auto"/>
          </w:tcPr>
          <w:p w14:paraId="2B22D4C7" w14:textId="77777777" w:rsidR="00AB78B3" w:rsidRDefault="00337FF0">
            <w:pPr>
              <w:pStyle w:val="Compact"/>
              <w:jc w:val="center"/>
            </w:pPr>
            <w:r>
              <w:t>364.4</w:t>
            </w:r>
          </w:p>
        </w:tc>
        <w:tc>
          <w:tcPr>
            <w:tcW w:w="0" w:type="auto"/>
          </w:tcPr>
          <w:p w14:paraId="7249A125" w14:textId="77777777" w:rsidR="00AB78B3" w:rsidRDefault="00337FF0">
            <w:pPr>
              <w:pStyle w:val="Compact"/>
              <w:jc w:val="center"/>
            </w:pPr>
            <w:r>
              <w:t>174.7</w:t>
            </w:r>
          </w:p>
        </w:tc>
        <w:tc>
          <w:tcPr>
            <w:tcW w:w="0" w:type="auto"/>
          </w:tcPr>
          <w:p w14:paraId="0DB7F3E4" w14:textId="77777777" w:rsidR="00AB78B3" w:rsidRDefault="00337FF0">
            <w:pPr>
              <w:pStyle w:val="Compact"/>
              <w:jc w:val="center"/>
            </w:pPr>
            <w:r>
              <w:t>498.3</w:t>
            </w:r>
          </w:p>
        </w:tc>
        <w:tc>
          <w:tcPr>
            <w:tcW w:w="0" w:type="auto"/>
          </w:tcPr>
          <w:p w14:paraId="65143796" w14:textId="77777777" w:rsidR="00AB78B3" w:rsidRDefault="00337FF0">
            <w:pPr>
              <w:pStyle w:val="Compact"/>
              <w:jc w:val="center"/>
            </w:pPr>
            <w:r>
              <w:t>212.4</w:t>
            </w:r>
          </w:p>
        </w:tc>
        <w:tc>
          <w:tcPr>
            <w:tcW w:w="0" w:type="auto"/>
          </w:tcPr>
          <w:p w14:paraId="53A55374" w14:textId="77777777" w:rsidR="00AB78B3" w:rsidRDefault="00337FF0">
            <w:pPr>
              <w:pStyle w:val="Compact"/>
              <w:jc w:val="center"/>
            </w:pPr>
            <w:r>
              <w:t>101.2</w:t>
            </w:r>
          </w:p>
        </w:tc>
        <w:tc>
          <w:tcPr>
            <w:tcW w:w="0" w:type="auto"/>
          </w:tcPr>
          <w:p w14:paraId="087F5A71" w14:textId="77777777" w:rsidR="00AB78B3" w:rsidRDefault="00337FF0">
            <w:pPr>
              <w:pStyle w:val="Compact"/>
              <w:jc w:val="center"/>
            </w:pPr>
            <w:r>
              <w:t>289.8</w:t>
            </w:r>
          </w:p>
        </w:tc>
        <w:tc>
          <w:tcPr>
            <w:tcW w:w="0" w:type="auto"/>
          </w:tcPr>
          <w:p w14:paraId="18BD579A" w14:textId="77777777" w:rsidR="00AB78B3" w:rsidRDefault="00337FF0">
            <w:pPr>
              <w:pStyle w:val="Compact"/>
              <w:jc w:val="center"/>
            </w:pPr>
            <w:r>
              <w:t>325.6</w:t>
            </w:r>
          </w:p>
        </w:tc>
        <w:tc>
          <w:tcPr>
            <w:tcW w:w="0" w:type="auto"/>
          </w:tcPr>
          <w:p w14:paraId="32D66B6A" w14:textId="77777777" w:rsidR="00AB78B3" w:rsidRDefault="00337FF0">
            <w:pPr>
              <w:pStyle w:val="Compact"/>
              <w:jc w:val="center"/>
            </w:pPr>
            <w:r>
              <w:t>248.2</w:t>
            </w:r>
          </w:p>
        </w:tc>
        <w:tc>
          <w:tcPr>
            <w:tcW w:w="0" w:type="auto"/>
          </w:tcPr>
          <w:p w14:paraId="66E38B63" w14:textId="77777777" w:rsidR="00AB78B3" w:rsidRDefault="00337FF0">
            <w:pPr>
              <w:pStyle w:val="Compact"/>
              <w:jc w:val="center"/>
            </w:pPr>
            <w:r>
              <w:t>436.8</w:t>
            </w:r>
          </w:p>
        </w:tc>
        <w:tc>
          <w:tcPr>
            <w:tcW w:w="0" w:type="auto"/>
          </w:tcPr>
          <w:p w14:paraId="4267328D" w14:textId="77777777" w:rsidR="00AB78B3" w:rsidRDefault="00337FF0">
            <w:pPr>
              <w:pStyle w:val="Compact"/>
              <w:jc w:val="center"/>
            </w:pPr>
            <w:r>
              <w:t>923.2</w:t>
            </w:r>
          </w:p>
        </w:tc>
        <w:tc>
          <w:tcPr>
            <w:tcW w:w="0" w:type="auto"/>
          </w:tcPr>
          <w:p w14:paraId="0C0B200C" w14:textId="77777777" w:rsidR="00AB78B3" w:rsidRDefault="00337FF0">
            <w:pPr>
              <w:pStyle w:val="Compact"/>
              <w:jc w:val="center"/>
            </w:pPr>
            <w:r>
              <w:t>600.5</w:t>
            </w:r>
          </w:p>
        </w:tc>
        <w:tc>
          <w:tcPr>
            <w:tcW w:w="0" w:type="auto"/>
          </w:tcPr>
          <w:p w14:paraId="21D91127" w14:textId="77777777" w:rsidR="00AB78B3" w:rsidRDefault="00337FF0">
            <w:pPr>
              <w:pStyle w:val="Compact"/>
              <w:jc w:val="center"/>
            </w:pPr>
            <w:r>
              <w:t>1248</w:t>
            </w:r>
          </w:p>
        </w:tc>
      </w:tr>
      <w:tr w:rsidR="00AB78B3" w14:paraId="256092A3" w14:textId="77777777">
        <w:tc>
          <w:tcPr>
            <w:tcW w:w="0" w:type="auto"/>
          </w:tcPr>
          <w:p w14:paraId="36907754" w14:textId="77777777" w:rsidR="00AB78B3" w:rsidRDefault="00337FF0">
            <w:pPr>
              <w:pStyle w:val="Compact"/>
              <w:jc w:val="center"/>
            </w:pPr>
            <w:r>
              <w:t>CAJAMARCA</w:t>
            </w:r>
          </w:p>
        </w:tc>
        <w:tc>
          <w:tcPr>
            <w:tcW w:w="0" w:type="auto"/>
          </w:tcPr>
          <w:p w14:paraId="5F3EA309" w14:textId="77777777" w:rsidR="00AB78B3" w:rsidRDefault="00337FF0">
            <w:pPr>
              <w:pStyle w:val="Compact"/>
              <w:jc w:val="center"/>
            </w:pPr>
            <w:r>
              <w:t>a60.69</w:t>
            </w:r>
          </w:p>
        </w:tc>
        <w:tc>
          <w:tcPr>
            <w:tcW w:w="0" w:type="auto"/>
          </w:tcPr>
          <w:p w14:paraId="01018217" w14:textId="77777777" w:rsidR="00AB78B3" w:rsidRDefault="00337FF0">
            <w:pPr>
              <w:pStyle w:val="Compact"/>
              <w:jc w:val="center"/>
            </w:pPr>
            <w:r>
              <w:t>792</w:t>
            </w:r>
          </w:p>
        </w:tc>
        <w:tc>
          <w:tcPr>
            <w:tcW w:w="0" w:type="auto"/>
          </w:tcPr>
          <w:p w14:paraId="31E85C76" w14:textId="77777777" w:rsidR="00AB78B3" w:rsidRDefault="00337FF0">
            <w:pPr>
              <w:pStyle w:val="Compact"/>
              <w:jc w:val="center"/>
            </w:pPr>
            <w:r>
              <w:t>465.8</w:t>
            </w:r>
          </w:p>
        </w:tc>
        <w:tc>
          <w:tcPr>
            <w:tcW w:w="0" w:type="auto"/>
          </w:tcPr>
          <w:p w14:paraId="3A2FE5DF" w14:textId="77777777" w:rsidR="00AB78B3" w:rsidRDefault="00337FF0">
            <w:pPr>
              <w:pStyle w:val="Compact"/>
              <w:jc w:val="center"/>
            </w:pPr>
            <w:r>
              <w:t>152</w:t>
            </w:r>
          </w:p>
        </w:tc>
        <w:tc>
          <w:tcPr>
            <w:tcW w:w="0" w:type="auto"/>
          </w:tcPr>
          <w:p w14:paraId="5A927A88" w14:textId="77777777" w:rsidR="00AB78B3" w:rsidRDefault="00337FF0">
            <w:pPr>
              <w:pStyle w:val="Compact"/>
              <w:jc w:val="center"/>
            </w:pPr>
            <w:r>
              <w:t>689.2</w:t>
            </w:r>
          </w:p>
        </w:tc>
        <w:tc>
          <w:tcPr>
            <w:tcW w:w="0" w:type="auto"/>
          </w:tcPr>
          <w:p w14:paraId="4073A5BF" w14:textId="77777777" w:rsidR="00AB78B3" w:rsidRDefault="00337FF0">
            <w:pPr>
              <w:pStyle w:val="Compact"/>
              <w:jc w:val="center"/>
            </w:pPr>
            <w:r>
              <w:t>271.4</w:t>
            </w:r>
          </w:p>
        </w:tc>
        <w:tc>
          <w:tcPr>
            <w:tcW w:w="0" w:type="auto"/>
          </w:tcPr>
          <w:p w14:paraId="2FAA7145" w14:textId="77777777" w:rsidR="00AB78B3" w:rsidRDefault="00337FF0">
            <w:pPr>
              <w:pStyle w:val="Compact"/>
              <w:jc w:val="center"/>
            </w:pPr>
            <w:r>
              <w:t>86.67</w:t>
            </w:r>
          </w:p>
        </w:tc>
        <w:tc>
          <w:tcPr>
            <w:tcW w:w="0" w:type="auto"/>
          </w:tcPr>
          <w:p w14:paraId="38C83896" w14:textId="77777777" w:rsidR="00AB78B3" w:rsidRDefault="00337FF0">
            <w:pPr>
              <w:pStyle w:val="Compact"/>
              <w:jc w:val="center"/>
            </w:pPr>
            <w:r>
              <w:t>401.1</w:t>
            </w:r>
          </w:p>
        </w:tc>
        <w:tc>
          <w:tcPr>
            <w:tcW w:w="0" w:type="auto"/>
          </w:tcPr>
          <w:p w14:paraId="742FA822" w14:textId="77777777" w:rsidR="00AB78B3" w:rsidRDefault="00337FF0">
            <w:pPr>
              <w:pStyle w:val="Compact"/>
              <w:jc w:val="center"/>
            </w:pPr>
            <w:r>
              <w:t>520.6</w:t>
            </w:r>
          </w:p>
        </w:tc>
        <w:tc>
          <w:tcPr>
            <w:tcW w:w="0" w:type="auto"/>
          </w:tcPr>
          <w:p w14:paraId="635211CB" w14:textId="77777777" w:rsidR="00AB78B3" w:rsidRDefault="00337FF0">
            <w:pPr>
              <w:pStyle w:val="Compact"/>
              <w:jc w:val="center"/>
            </w:pPr>
            <w:r>
              <w:t>390.9</w:t>
            </w:r>
          </w:p>
        </w:tc>
        <w:tc>
          <w:tcPr>
            <w:tcW w:w="0" w:type="auto"/>
          </w:tcPr>
          <w:p w14:paraId="5E8172E2" w14:textId="77777777" w:rsidR="00AB78B3" w:rsidRDefault="00337FF0">
            <w:pPr>
              <w:pStyle w:val="Compact"/>
              <w:jc w:val="center"/>
            </w:pPr>
            <w:r>
              <w:t>705.3</w:t>
            </w:r>
          </w:p>
        </w:tc>
        <w:tc>
          <w:tcPr>
            <w:tcW w:w="0" w:type="auto"/>
          </w:tcPr>
          <w:p w14:paraId="272135A6" w14:textId="77777777" w:rsidR="00AB78B3" w:rsidRDefault="00337FF0">
            <w:pPr>
              <w:pStyle w:val="Compact"/>
              <w:jc w:val="center"/>
            </w:pPr>
            <w:r>
              <w:t>1359</w:t>
            </w:r>
          </w:p>
        </w:tc>
        <w:tc>
          <w:tcPr>
            <w:tcW w:w="0" w:type="auto"/>
          </w:tcPr>
          <w:p w14:paraId="4013EA36" w14:textId="77777777" w:rsidR="00AB78B3" w:rsidRDefault="00337FF0">
            <w:pPr>
              <w:pStyle w:val="Compact"/>
              <w:jc w:val="center"/>
            </w:pPr>
            <w:r>
              <w:t>822.8</w:t>
            </w:r>
          </w:p>
        </w:tc>
        <w:tc>
          <w:tcPr>
            <w:tcW w:w="0" w:type="auto"/>
          </w:tcPr>
          <w:p w14:paraId="570CE957" w14:textId="77777777" w:rsidR="00AB78B3" w:rsidRDefault="00337FF0">
            <w:pPr>
              <w:pStyle w:val="Compact"/>
              <w:jc w:val="center"/>
            </w:pPr>
            <w:r>
              <w:t>1900</w:t>
            </w:r>
          </w:p>
        </w:tc>
      </w:tr>
      <w:tr w:rsidR="00AB78B3" w14:paraId="712D50DE" w14:textId="77777777">
        <w:tc>
          <w:tcPr>
            <w:tcW w:w="0" w:type="auto"/>
          </w:tcPr>
          <w:p w14:paraId="04E63D80" w14:textId="77777777" w:rsidR="00AB78B3" w:rsidRDefault="00337FF0">
            <w:pPr>
              <w:pStyle w:val="Compact"/>
              <w:jc w:val="center"/>
            </w:pPr>
            <w:r>
              <w:t>CAJAMARCA</w:t>
            </w:r>
          </w:p>
        </w:tc>
        <w:tc>
          <w:tcPr>
            <w:tcW w:w="0" w:type="auto"/>
          </w:tcPr>
          <w:p w14:paraId="0FD21984" w14:textId="77777777" w:rsidR="00AB78B3" w:rsidRDefault="00337FF0">
            <w:pPr>
              <w:pStyle w:val="Compact"/>
              <w:jc w:val="center"/>
            </w:pPr>
            <w:r>
              <w:t>a70.79</w:t>
            </w:r>
          </w:p>
        </w:tc>
        <w:tc>
          <w:tcPr>
            <w:tcW w:w="0" w:type="auto"/>
          </w:tcPr>
          <w:p w14:paraId="0A299168" w14:textId="77777777" w:rsidR="00AB78B3" w:rsidRDefault="00337FF0">
            <w:pPr>
              <w:pStyle w:val="Compact"/>
              <w:jc w:val="center"/>
            </w:pPr>
            <w:r>
              <w:t>1072</w:t>
            </w:r>
          </w:p>
        </w:tc>
        <w:tc>
          <w:tcPr>
            <w:tcW w:w="0" w:type="auto"/>
          </w:tcPr>
          <w:p w14:paraId="77BBFBF3" w14:textId="77777777" w:rsidR="00AB78B3" w:rsidRDefault="00337FF0">
            <w:pPr>
              <w:pStyle w:val="Compact"/>
              <w:jc w:val="center"/>
            </w:pPr>
            <w:r>
              <w:t>559.6</w:t>
            </w:r>
          </w:p>
        </w:tc>
        <w:tc>
          <w:tcPr>
            <w:tcW w:w="0" w:type="auto"/>
          </w:tcPr>
          <w:p w14:paraId="01BD89D3" w14:textId="77777777" w:rsidR="00AB78B3" w:rsidRDefault="00337FF0">
            <w:pPr>
              <w:pStyle w:val="Compact"/>
              <w:jc w:val="center"/>
            </w:pPr>
            <w:r>
              <w:t>154</w:t>
            </w:r>
          </w:p>
        </w:tc>
        <w:tc>
          <w:tcPr>
            <w:tcW w:w="0" w:type="auto"/>
          </w:tcPr>
          <w:p w14:paraId="5F5D1088" w14:textId="77777777" w:rsidR="00AB78B3" w:rsidRDefault="00337FF0">
            <w:pPr>
              <w:pStyle w:val="Compact"/>
              <w:jc w:val="center"/>
            </w:pPr>
            <w:r>
              <w:t>797.8</w:t>
            </w:r>
          </w:p>
        </w:tc>
        <w:tc>
          <w:tcPr>
            <w:tcW w:w="0" w:type="auto"/>
          </w:tcPr>
          <w:p w14:paraId="10502A0C" w14:textId="77777777" w:rsidR="00AB78B3" w:rsidRDefault="00337FF0">
            <w:pPr>
              <w:pStyle w:val="Compact"/>
              <w:jc w:val="center"/>
            </w:pPr>
            <w:r>
              <w:t>326.1</w:t>
            </w:r>
          </w:p>
        </w:tc>
        <w:tc>
          <w:tcPr>
            <w:tcW w:w="0" w:type="auto"/>
          </w:tcPr>
          <w:p w14:paraId="6E69C368" w14:textId="77777777" w:rsidR="00AB78B3" w:rsidRDefault="00337FF0">
            <w:pPr>
              <w:pStyle w:val="Compact"/>
              <w:jc w:val="center"/>
            </w:pPr>
            <w:r>
              <w:t>146.3</w:t>
            </w:r>
          </w:p>
        </w:tc>
        <w:tc>
          <w:tcPr>
            <w:tcW w:w="0" w:type="auto"/>
          </w:tcPr>
          <w:p w14:paraId="6A7A5DB2" w14:textId="77777777" w:rsidR="00AB78B3" w:rsidRDefault="00337FF0">
            <w:pPr>
              <w:pStyle w:val="Compact"/>
              <w:jc w:val="center"/>
            </w:pPr>
            <w:r>
              <w:t>464.4</w:t>
            </w:r>
          </w:p>
        </w:tc>
        <w:tc>
          <w:tcPr>
            <w:tcW w:w="0" w:type="auto"/>
          </w:tcPr>
          <w:p w14:paraId="73696BAC" w14:textId="77777777" w:rsidR="00AB78B3" w:rsidRDefault="00337FF0">
            <w:pPr>
              <w:pStyle w:val="Compact"/>
              <w:jc w:val="center"/>
            </w:pPr>
            <w:r>
              <w:t>745.9</w:t>
            </w:r>
          </w:p>
        </w:tc>
        <w:tc>
          <w:tcPr>
            <w:tcW w:w="0" w:type="auto"/>
          </w:tcPr>
          <w:p w14:paraId="2E54A8E9" w14:textId="77777777" w:rsidR="00AB78B3" w:rsidRDefault="00337FF0">
            <w:pPr>
              <w:pStyle w:val="Compact"/>
              <w:jc w:val="center"/>
            </w:pPr>
            <w:r>
              <w:t>607.6</w:t>
            </w:r>
          </w:p>
        </w:tc>
        <w:tc>
          <w:tcPr>
            <w:tcW w:w="0" w:type="auto"/>
          </w:tcPr>
          <w:p w14:paraId="00E0BD34" w14:textId="77777777" w:rsidR="00AB78B3" w:rsidRDefault="00337FF0">
            <w:pPr>
              <w:pStyle w:val="Compact"/>
              <w:jc w:val="center"/>
            </w:pPr>
            <w:r>
              <w:t>925.7</w:t>
            </w:r>
          </w:p>
        </w:tc>
        <w:tc>
          <w:tcPr>
            <w:tcW w:w="0" w:type="auto"/>
          </w:tcPr>
          <w:p w14:paraId="48C71D1A" w14:textId="77777777" w:rsidR="00AB78B3" w:rsidRDefault="00337FF0">
            <w:pPr>
              <w:pStyle w:val="Compact"/>
              <w:jc w:val="center"/>
            </w:pPr>
            <w:r>
              <w:t>1839</w:t>
            </w:r>
          </w:p>
        </w:tc>
        <w:tc>
          <w:tcPr>
            <w:tcW w:w="0" w:type="auto"/>
          </w:tcPr>
          <w:p w14:paraId="19B4448B" w14:textId="77777777" w:rsidR="00AB78B3" w:rsidRDefault="00337FF0">
            <w:pPr>
              <w:pStyle w:val="Compact"/>
              <w:jc w:val="center"/>
            </w:pPr>
            <w:r>
              <w:t>1197</w:t>
            </w:r>
          </w:p>
        </w:tc>
        <w:tc>
          <w:tcPr>
            <w:tcW w:w="0" w:type="auto"/>
          </w:tcPr>
          <w:p w14:paraId="33B63C1F" w14:textId="77777777" w:rsidR="00AB78B3" w:rsidRDefault="00337FF0">
            <w:pPr>
              <w:pStyle w:val="Compact"/>
              <w:jc w:val="center"/>
            </w:pPr>
            <w:r>
              <w:t>2386</w:t>
            </w:r>
          </w:p>
        </w:tc>
      </w:tr>
      <w:tr w:rsidR="00AB78B3" w14:paraId="11ABD349" w14:textId="77777777">
        <w:tc>
          <w:tcPr>
            <w:tcW w:w="0" w:type="auto"/>
          </w:tcPr>
          <w:p w14:paraId="72844C28" w14:textId="77777777" w:rsidR="00AB78B3" w:rsidRDefault="00337FF0">
            <w:pPr>
              <w:pStyle w:val="Compact"/>
              <w:jc w:val="center"/>
            </w:pPr>
            <w:r>
              <w:t>CAJAMARCA</w:t>
            </w:r>
          </w:p>
        </w:tc>
        <w:tc>
          <w:tcPr>
            <w:tcW w:w="0" w:type="auto"/>
          </w:tcPr>
          <w:p w14:paraId="586A8FF1" w14:textId="77777777" w:rsidR="00AB78B3" w:rsidRDefault="00337FF0">
            <w:pPr>
              <w:pStyle w:val="Compact"/>
              <w:jc w:val="center"/>
            </w:pPr>
            <w:r>
              <w:t>a80</w:t>
            </w:r>
          </w:p>
        </w:tc>
        <w:tc>
          <w:tcPr>
            <w:tcW w:w="0" w:type="auto"/>
          </w:tcPr>
          <w:p w14:paraId="0B2102AC" w14:textId="77777777" w:rsidR="00AB78B3" w:rsidRDefault="00337FF0">
            <w:pPr>
              <w:pStyle w:val="Compact"/>
              <w:jc w:val="center"/>
            </w:pPr>
            <w:r>
              <w:t>1753</w:t>
            </w:r>
          </w:p>
        </w:tc>
        <w:tc>
          <w:tcPr>
            <w:tcW w:w="0" w:type="auto"/>
          </w:tcPr>
          <w:p w14:paraId="0C70261A" w14:textId="77777777" w:rsidR="00AB78B3" w:rsidRDefault="00337FF0">
            <w:pPr>
              <w:pStyle w:val="Compact"/>
              <w:jc w:val="center"/>
            </w:pPr>
            <w:r>
              <w:t>633.9</w:t>
            </w:r>
          </w:p>
        </w:tc>
        <w:tc>
          <w:tcPr>
            <w:tcW w:w="0" w:type="auto"/>
          </w:tcPr>
          <w:p w14:paraId="45726DF7" w14:textId="77777777" w:rsidR="00AB78B3" w:rsidRDefault="00337FF0">
            <w:pPr>
              <w:pStyle w:val="Compact"/>
              <w:jc w:val="center"/>
            </w:pPr>
            <w:r>
              <w:t>264.3</w:t>
            </w:r>
          </w:p>
        </w:tc>
        <w:tc>
          <w:tcPr>
            <w:tcW w:w="0" w:type="auto"/>
          </w:tcPr>
          <w:p w14:paraId="51F17140" w14:textId="77777777" w:rsidR="00AB78B3" w:rsidRDefault="00337FF0">
            <w:pPr>
              <w:pStyle w:val="Compact"/>
              <w:jc w:val="center"/>
            </w:pPr>
            <w:r>
              <w:t>945.3</w:t>
            </w:r>
          </w:p>
        </w:tc>
        <w:tc>
          <w:tcPr>
            <w:tcW w:w="0" w:type="auto"/>
          </w:tcPr>
          <w:p w14:paraId="369279E5" w14:textId="77777777" w:rsidR="00AB78B3" w:rsidRDefault="00337FF0">
            <w:pPr>
              <w:pStyle w:val="Compact"/>
              <w:jc w:val="center"/>
            </w:pPr>
            <w:r>
              <w:t>369.4</w:t>
            </w:r>
          </w:p>
        </w:tc>
        <w:tc>
          <w:tcPr>
            <w:tcW w:w="0" w:type="auto"/>
          </w:tcPr>
          <w:p w14:paraId="2C5B1145" w14:textId="77777777" w:rsidR="00AB78B3" w:rsidRDefault="00337FF0">
            <w:pPr>
              <w:pStyle w:val="Compact"/>
              <w:jc w:val="center"/>
            </w:pPr>
            <w:r>
              <w:t>153.4</w:t>
            </w:r>
          </w:p>
        </w:tc>
        <w:tc>
          <w:tcPr>
            <w:tcW w:w="0" w:type="auto"/>
          </w:tcPr>
          <w:p w14:paraId="3CB25E0E" w14:textId="77777777" w:rsidR="00AB78B3" w:rsidRDefault="00337FF0">
            <w:pPr>
              <w:pStyle w:val="Compact"/>
              <w:jc w:val="center"/>
            </w:pPr>
            <w:r>
              <w:t>550.3</w:t>
            </w:r>
          </w:p>
        </w:tc>
        <w:tc>
          <w:tcPr>
            <w:tcW w:w="0" w:type="auto"/>
          </w:tcPr>
          <w:p w14:paraId="21CF1EB2" w14:textId="77777777" w:rsidR="00AB78B3" w:rsidRDefault="00337FF0">
            <w:pPr>
              <w:pStyle w:val="Compact"/>
              <w:jc w:val="center"/>
            </w:pPr>
            <w:r>
              <w:t>1384</w:t>
            </w:r>
          </w:p>
        </w:tc>
        <w:tc>
          <w:tcPr>
            <w:tcW w:w="0" w:type="auto"/>
          </w:tcPr>
          <w:p w14:paraId="21D963D0" w14:textId="77777777" w:rsidR="00AB78B3" w:rsidRDefault="00337FF0">
            <w:pPr>
              <w:pStyle w:val="Compact"/>
              <w:jc w:val="center"/>
            </w:pPr>
            <w:r>
              <w:t>1203</w:t>
            </w:r>
          </w:p>
        </w:tc>
        <w:tc>
          <w:tcPr>
            <w:tcW w:w="0" w:type="auto"/>
          </w:tcPr>
          <w:p w14:paraId="2BD6F18A" w14:textId="77777777" w:rsidR="00AB78B3" w:rsidRDefault="00337FF0">
            <w:pPr>
              <w:pStyle w:val="Compact"/>
              <w:jc w:val="center"/>
            </w:pPr>
            <w:r>
              <w:t>1600</w:t>
            </w:r>
          </w:p>
        </w:tc>
        <w:tc>
          <w:tcPr>
            <w:tcW w:w="0" w:type="auto"/>
          </w:tcPr>
          <w:p w14:paraId="6FFCFFD7" w14:textId="77777777" w:rsidR="00AB78B3" w:rsidRDefault="00337FF0">
            <w:pPr>
              <w:pStyle w:val="Compact"/>
              <w:jc w:val="center"/>
            </w:pPr>
            <w:r>
              <w:t>3008</w:t>
            </w:r>
          </w:p>
        </w:tc>
        <w:tc>
          <w:tcPr>
            <w:tcW w:w="0" w:type="auto"/>
          </w:tcPr>
          <w:p w14:paraId="57EFCA99" w14:textId="77777777" w:rsidR="00AB78B3" w:rsidRDefault="00337FF0">
            <w:pPr>
              <w:pStyle w:val="Compact"/>
              <w:jc w:val="center"/>
            </w:pPr>
            <w:r>
              <w:t>2328</w:t>
            </w:r>
          </w:p>
        </w:tc>
        <w:tc>
          <w:tcPr>
            <w:tcW w:w="0" w:type="auto"/>
          </w:tcPr>
          <w:p w14:paraId="253C3436" w14:textId="77777777" w:rsidR="00AB78B3" w:rsidRDefault="00337FF0">
            <w:pPr>
              <w:pStyle w:val="Compact"/>
              <w:jc w:val="center"/>
            </w:pPr>
            <w:r>
              <w:t>3690</w:t>
            </w:r>
          </w:p>
        </w:tc>
      </w:tr>
      <w:tr w:rsidR="00AB78B3" w14:paraId="218B09C5" w14:textId="77777777">
        <w:tc>
          <w:tcPr>
            <w:tcW w:w="0" w:type="auto"/>
          </w:tcPr>
          <w:p w14:paraId="07D55EEE" w14:textId="77777777" w:rsidR="00AB78B3" w:rsidRDefault="00337FF0">
            <w:pPr>
              <w:pStyle w:val="Compact"/>
              <w:jc w:val="center"/>
            </w:pPr>
            <w:r>
              <w:t>CALLAO</w:t>
            </w:r>
          </w:p>
        </w:tc>
        <w:tc>
          <w:tcPr>
            <w:tcW w:w="0" w:type="auto"/>
          </w:tcPr>
          <w:p w14:paraId="1FA787E9" w14:textId="77777777" w:rsidR="00AB78B3" w:rsidRDefault="00337FF0">
            <w:pPr>
              <w:pStyle w:val="Compact"/>
              <w:jc w:val="center"/>
            </w:pPr>
            <w:r>
              <w:t>a0.9</w:t>
            </w:r>
          </w:p>
        </w:tc>
        <w:tc>
          <w:tcPr>
            <w:tcW w:w="0" w:type="auto"/>
          </w:tcPr>
          <w:p w14:paraId="7915B900" w14:textId="77777777" w:rsidR="00AB78B3" w:rsidRDefault="00337FF0">
            <w:pPr>
              <w:pStyle w:val="Compact"/>
              <w:jc w:val="center"/>
            </w:pPr>
            <w:r>
              <w:t>156</w:t>
            </w:r>
          </w:p>
        </w:tc>
        <w:tc>
          <w:tcPr>
            <w:tcW w:w="0" w:type="auto"/>
          </w:tcPr>
          <w:p w14:paraId="51674084" w14:textId="77777777" w:rsidR="00AB78B3" w:rsidRDefault="00337FF0">
            <w:pPr>
              <w:pStyle w:val="Compact"/>
              <w:jc w:val="center"/>
            </w:pPr>
            <w:r>
              <w:t>3</w:t>
            </w:r>
          </w:p>
        </w:tc>
        <w:tc>
          <w:tcPr>
            <w:tcW w:w="0" w:type="auto"/>
          </w:tcPr>
          <w:p w14:paraId="0122EA30" w14:textId="77777777" w:rsidR="00AB78B3" w:rsidRDefault="00337FF0">
            <w:pPr>
              <w:pStyle w:val="Compact"/>
              <w:jc w:val="center"/>
            </w:pPr>
            <w:r>
              <w:t>3</w:t>
            </w:r>
          </w:p>
        </w:tc>
        <w:tc>
          <w:tcPr>
            <w:tcW w:w="0" w:type="auto"/>
          </w:tcPr>
          <w:p w14:paraId="337EEBEF" w14:textId="77777777" w:rsidR="00AB78B3" w:rsidRDefault="00337FF0">
            <w:pPr>
              <w:pStyle w:val="Compact"/>
              <w:jc w:val="center"/>
            </w:pPr>
            <w:r>
              <w:t>3</w:t>
            </w:r>
          </w:p>
        </w:tc>
        <w:tc>
          <w:tcPr>
            <w:tcW w:w="0" w:type="auto"/>
          </w:tcPr>
          <w:p w14:paraId="272E0805" w14:textId="77777777" w:rsidR="00AB78B3" w:rsidRDefault="00337FF0">
            <w:pPr>
              <w:pStyle w:val="Compact"/>
              <w:jc w:val="center"/>
            </w:pPr>
            <w:r>
              <w:t>0</w:t>
            </w:r>
          </w:p>
        </w:tc>
        <w:tc>
          <w:tcPr>
            <w:tcW w:w="0" w:type="auto"/>
          </w:tcPr>
          <w:p w14:paraId="2BF65EC7" w14:textId="77777777" w:rsidR="00AB78B3" w:rsidRDefault="00337FF0">
            <w:pPr>
              <w:pStyle w:val="Compact"/>
              <w:jc w:val="center"/>
            </w:pPr>
            <w:r>
              <w:t>0</w:t>
            </w:r>
          </w:p>
        </w:tc>
        <w:tc>
          <w:tcPr>
            <w:tcW w:w="0" w:type="auto"/>
          </w:tcPr>
          <w:p w14:paraId="259EC7E8" w14:textId="77777777" w:rsidR="00AB78B3" w:rsidRDefault="00337FF0">
            <w:pPr>
              <w:pStyle w:val="Compact"/>
              <w:jc w:val="center"/>
            </w:pPr>
            <w:r>
              <w:t>0</w:t>
            </w:r>
          </w:p>
        </w:tc>
        <w:tc>
          <w:tcPr>
            <w:tcW w:w="0" w:type="auto"/>
          </w:tcPr>
          <w:p w14:paraId="5767D5AD" w14:textId="77777777" w:rsidR="00AB78B3" w:rsidRDefault="00337FF0">
            <w:pPr>
              <w:pStyle w:val="Compact"/>
              <w:jc w:val="center"/>
            </w:pPr>
            <w:r>
              <w:t>156</w:t>
            </w:r>
          </w:p>
        </w:tc>
        <w:tc>
          <w:tcPr>
            <w:tcW w:w="0" w:type="auto"/>
          </w:tcPr>
          <w:p w14:paraId="457D2D7E" w14:textId="77777777" w:rsidR="00AB78B3" w:rsidRDefault="00337FF0">
            <w:pPr>
              <w:pStyle w:val="Compact"/>
              <w:jc w:val="center"/>
            </w:pPr>
            <w:r>
              <w:t>156</w:t>
            </w:r>
          </w:p>
        </w:tc>
        <w:tc>
          <w:tcPr>
            <w:tcW w:w="0" w:type="auto"/>
          </w:tcPr>
          <w:p w14:paraId="6E47229F" w14:textId="77777777" w:rsidR="00AB78B3" w:rsidRDefault="00337FF0">
            <w:pPr>
              <w:pStyle w:val="Compact"/>
              <w:jc w:val="center"/>
            </w:pPr>
            <w:r>
              <w:t>156</w:t>
            </w:r>
          </w:p>
        </w:tc>
        <w:tc>
          <w:tcPr>
            <w:tcW w:w="0" w:type="auto"/>
          </w:tcPr>
          <w:p w14:paraId="3A082486" w14:textId="77777777" w:rsidR="00AB78B3" w:rsidRDefault="00337FF0">
            <w:pPr>
              <w:pStyle w:val="Compact"/>
              <w:jc w:val="center"/>
            </w:pPr>
            <w:r>
              <w:t>194.1</w:t>
            </w:r>
          </w:p>
        </w:tc>
        <w:tc>
          <w:tcPr>
            <w:tcW w:w="0" w:type="auto"/>
          </w:tcPr>
          <w:p w14:paraId="656DFEC5" w14:textId="77777777" w:rsidR="00AB78B3" w:rsidRDefault="00337FF0">
            <w:pPr>
              <w:pStyle w:val="Compact"/>
              <w:jc w:val="center"/>
            </w:pPr>
            <w:r>
              <w:t>194.1</w:t>
            </w:r>
          </w:p>
        </w:tc>
        <w:tc>
          <w:tcPr>
            <w:tcW w:w="0" w:type="auto"/>
          </w:tcPr>
          <w:p w14:paraId="47D3C074" w14:textId="77777777" w:rsidR="00AB78B3" w:rsidRDefault="00337FF0">
            <w:pPr>
              <w:pStyle w:val="Compact"/>
              <w:jc w:val="center"/>
            </w:pPr>
            <w:r>
              <w:t>194.1</w:t>
            </w:r>
          </w:p>
        </w:tc>
      </w:tr>
      <w:tr w:rsidR="00AB78B3" w14:paraId="78879FD3" w14:textId="77777777">
        <w:tc>
          <w:tcPr>
            <w:tcW w:w="0" w:type="auto"/>
          </w:tcPr>
          <w:p w14:paraId="6E02860F" w14:textId="77777777" w:rsidR="00AB78B3" w:rsidRDefault="00337FF0">
            <w:pPr>
              <w:pStyle w:val="Compact"/>
              <w:jc w:val="center"/>
            </w:pPr>
            <w:r>
              <w:t>CALLAO</w:t>
            </w:r>
          </w:p>
        </w:tc>
        <w:tc>
          <w:tcPr>
            <w:tcW w:w="0" w:type="auto"/>
          </w:tcPr>
          <w:p w14:paraId="71DDCFD4" w14:textId="77777777" w:rsidR="00AB78B3" w:rsidRDefault="00337FF0">
            <w:pPr>
              <w:pStyle w:val="Compact"/>
              <w:jc w:val="center"/>
            </w:pPr>
            <w:r>
              <w:t>a10.19</w:t>
            </w:r>
          </w:p>
        </w:tc>
        <w:tc>
          <w:tcPr>
            <w:tcW w:w="0" w:type="auto"/>
          </w:tcPr>
          <w:p w14:paraId="657AE4E2" w14:textId="77777777" w:rsidR="00AB78B3" w:rsidRDefault="00337FF0">
            <w:pPr>
              <w:pStyle w:val="Compact"/>
              <w:jc w:val="center"/>
            </w:pPr>
            <w:r>
              <w:t>49</w:t>
            </w:r>
          </w:p>
        </w:tc>
        <w:tc>
          <w:tcPr>
            <w:tcW w:w="0" w:type="auto"/>
          </w:tcPr>
          <w:p w14:paraId="36ABAF75" w14:textId="77777777" w:rsidR="00AB78B3" w:rsidRDefault="00337FF0">
            <w:pPr>
              <w:pStyle w:val="Compact"/>
              <w:jc w:val="center"/>
            </w:pPr>
            <w:r>
              <w:t>1</w:t>
            </w:r>
          </w:p>
        </w:tc>
        <w:tc>
          <w:tcPr>
            <w:tcW w:w="0" w:type="auto"/>
          </w:tcPr>
          <w:p w14:paraId="7376F0EB" w14:textId="77777777" w:rsidR="00AB78B3" w:rsidRDefault="00337FF0">
            <w:pPr>
              <w:pStyle w:val="Compact"/>
              <w:jc w:val="center"/>
            </w:pPr>
            <w:r>
              <w:t>1</w:t>
            </w:r>
          </w:p>
        </w:tc>
        <w:tc>
          <w:tcPr>
            <w:tcW w:w="0" w:type="auto"/>
          </w:tcPr>
          <w:p w14:paraId="35056A46" w14:textId="77777777" w:rsidR="00AB78B3" w:rsidRDefault="00337FF0">
            <w:pPr>
              <w:pStyle w:val="Compact"/>
              <w:jc w:val="center"/>
            </w:pPr>
            <w:r>
              <w:t>1</w:t>
            </w:r>
          </w:p>
        </w:tc>
        <w:tc>
          <w:tcPr>
            <w:tcW w:w="0" w:type="auto"/>
          </w:tcPr>
          <w:p w14:paraId="2BCABF7F" w14:textId="77777777" w:rsidR="00AB78B3" w:rsidRDefault="00337FF0">
            <w:pPr>
              <w:pStyle w:val="Compact"/>
              <w:jc w:val="center"/>
            </w:pPr>
            <w:r>
              <w:t>0</w:t>
            </w:r>
          </w:p>
        </w:tc>
        <w:tc>
          <w:tcPr>
            <w:tcW w:w="0" w:type="auto"/>
          </w:tcPr>
          <w:p w14:paraId="1C212A3B" w14:textId="77777777" w:rsidR="00AB78B3" w:rsidRDefault="00337FF0">
            <w:pPr>
              <w:pStyle w:val="Compact"/>
              <w:jc w:val="center"/>
            </w:pPr>
            <w:r>
              <w:t>0</w:t>
            </w:r>
          </w:p>
        </w:tc>
        <w:tc>
          <w:tcPr>
            <w:tcW w:w="0" w:type="auto"/>
          </w:tcPr>
          <w:p w14:paraId="3F5DCAA9" w14:textId="77777777" w:rsidR="00AB78B3" w:rsidRDefault="00337FF0">
            <w:pPr>
              <w:pStyle w:val="Compact"/>
              <w:jc w:val="center"/>
            </w:pPr>
            <w:r>
              <w:t>0</w:t>
            </w:r>
          </w:p>
        </w:tc>
        <w:tc>
          <w:tcPr>
            <w:tcW w:w="0" w:type="auto"/>
          </w:tcPr>
          <w:p w14:paraId="0C349C33" w14:textId="77777777" w:rsidR="00AB78B3" w:rsidRDefault="00337FF0">
            <w:pPr>
              <w:pStyle w:val="Compact"/>
              <w:jc w:val="center"/>
            </w:pPr>
            <w:r>
              <w:t>49</w:t>
            </w:r>
          </w:p>
        </w:tc>
        <w:tc>
          <w:tcPr>
            <w:tcW w:w="0" w:type="auto"/>
          </w:tcPr>
          <w:p w14:paraId="59590C18" w14:textId="77777777" w:rsidR="00AB78B3" w:rsidRDefault="00337FF0">
            <w:pPr>
              <w:pStyle w:val="Compact"/>
              <w:jc w:val="center"/>
            </w:pPr>
            <w:r>
              <w:t>49</w:t>
            </w:r>
          </w:p>
        </w:tc>
        <w:tc>
          <w:tcPr>
            <w:tcW w:w="0" w:type="auto"/>
          </w:tcPr>
          <w:p w14:paraId="4831DE11" w14:textId="77777777" w:rsidR="00AB78B3" w:rsidRDefault="00337FF0">
            <w:pPr>
              <w:pStyle w:val="Compact"/>
              <w:jc w:val="center"/>
            </w:pPr>
            <w:r>
              <w:t>49</w:t>
            </w:r>
          </w:p>
        </w:tc>
        <w:tc>
          <w:tcPr>
            <w:tcW w:w="0" w:type="auto"/>
          </w:tcPr>
          <w:p w14:paraId="3C211ADA" w14:textId="77777777" w:rsidR="00AB78B3" w:rsidRDefault="00337FF0">
            <w:pPr>
              <w:pStyle w:val="Compact"/>
              <w:jc w:val="center"/>
            </w:pPr>
            <w:r>
              <w:t>61.03</w:t>
            </w:r>
          </w:p>
        </w:tc>
        <w:tc>
          <w:tcPr>
            <w:tcW w:w="0" w:type="auto"/>
          </w:tcPr>
          <w:p w14:paraId="5D0FED84" w14:textId="77777777" w:rsidR="00AB78B3" w:rsidRDefault="00337FF0">
            <w:pPr>
              <w:pStyle w:val="Compact"/>
              <w:jc w:val="center"/>
            </w:pPr>
            <w:r>
              <w:t>61.03</w:t>
            </w:r>
          </w:p>
        </w:tc>
        <w:tc>
          <w:tcPr>
            <w:tcW w:w="0" w:type="auto"/>
          </w:tcPr>
          <w:p w14:paraId="4717D65E" w14:textId="77777777" w:rsidR="00AB78B3" w:rsidRDefault="00337FF0">
            <w:pPr>
              <w:pStyle w:val="Compact"/>
              <w:jc w:val="center"/>
            </w:pPr>
            <w:r>
              <w:t>61.03</w:t>
            </w:r>
          </w:p>
        </w:tc>
      </w:tr>
      <w:tr w:rsidR="00AB78B3" w14:paraId="216005C8" w14:textId="77777777">
        <w:tc>
          <w:tcPr>
            <w:tcW w:w="0" w:type="auto"/>
          </w:tcPr>
          <w:p w14:paraId="060B4D07" w14:textId="77777777" w:rsidR="00AB78B3" w:rsidRDefault="00337FF0">
            <w:pPr>
              <w:pStyle w:val="Compact"/>
              <w:jc w:val="center"/>
            </w:pPr>
            <w:r>
              <w:t>CALLAO</w:t>
            </w:r>
          </w:p>
        </w:tc>
        <w:tc>
          <w:tcPr>
            <w:tcW w:w="0" w:type="auto"/>
          </w:tcPr>
          <w:p w14:paraId="7A96C441" w14:textId="77777777" w:rsidR="00AB78B3" w:rsidRDefault="00337FF0">
            <w:pPr>
              <w:pStyle w:val="Compact"/>
              <w:jc w:val="center"/>
            </w:pPr>
            <w:r>
              <w:t>a20.29</w:t>
            </w:r>
          </w:p>
        </w:tc>
        <w:tc>
          <w:tcPr>
            <w:tcW w:w="0" w:type="auto"/>
          </w:tcPr>
          <w:p w14:paraId="04F3F318" w14:textId="77777777" w:rsidR="00AB78B3" w:rsidRDefault="00337FF0">
            <w:pPr>
              <w:pStyle w:val="Compact"/>
              <w:jc w:val="center"/>
            </w:pPr>
            <w:r>
              <w:t>185</w:t>
            </w:r>
          </w:p>
        </w:tc>
        <w:tc>
          <w:tcPr>
            <w:tcW w:w="0" w:type="auto"/>
          </w:tcPr>
          <w:p w14:paraId="1DC18E67" w14:textId="77777777" w:rsidR="00AB78B3" w:rsidRDefault="00337FF0">
            <w:pPr>
              <w:pStyle w:val="Compact"/>
              <w:jc w:val="center"/>
            </w:pPr>
            <w:r>
              <w:t>15</w:t>
            </w:r>
          </w:p>
        </w:tc>
        <w:tc>
          <w:tcPr>
            <w:tcW w:w="0" w:type="auto"/>
          </w:tcPr>
          <w:p w14:paraId="2580BF1D" w14:textId="77777777" w:rsidR="00AB78B3" w:rsidRDefault="00337FF0">
            <w:pPr>
              <w:pStyle w:val="Compact"/>
              <w:jc w:val="center"/>
            </w:pPr>
            <w:r>
              <w:t>15</w:t>
            </w:r>
          </w:p>
        </w:tc>
        <w:tc>
          <w:tcPr>
            <w:tcW w:w="0" w:type="auto"/>
          </w:tcPr>
          <w:p w14:paraId="57309021" w14:textId="77777777" w:rsidR="00AB78B3" w:rsidRDefault="00337FF0">
            <w:pPr>
              <w:pStyle w:val="Compact"/>
              <w:jc w:val="center"/>
            </w:pPr>
            <w:r>
              <w:t>15</w:t>
            </w:r>
          </w:p>
        </w:tc>
        <w:tc>
          <w:tcPr>
            <w:tcW w:w="0" w:type="auto"/>
          </w:tcPr>
          <w:p w14:paraId="7D161E99" w14:textId="77777777" w:rsidR="00AB78B3" w:rsidRDefault="00337FF0">
            <w:pPr>
              <w:pStyle w:val="Compact"/>
              <w:jc w:val="center"/>
            </w:pPr>
            <w:r>
              <w:t>0</w:t>
            </w:r>
          </w:p>
        </w:tc>
        <w:tc>
          <w:tcPr>
            <w:tcW w:w="0" w:type="auto"/>
          </w:tcPr>
          <w:p w14:paraId="54A0C0E7" w14:textId="77777777" w:rsidR="00AB78B3" w:rsidRDefault="00337FF0">
            <w:pPr>
              <w:pStyle w:val="Compact"/>
              <w:jc w:val="center"/>
            </w:pPr>
            <w:r>
              <w:t>0</w:t>
            </w:r>
          </w:p>
        </w:tc>
        <w:tc>
          <w:tcPr>
            <w:tcW w:w="0" w:type="auto"/>
          </w:tcPr>
          <w:p w14:paraId="3615385B" w14:textId="77777777" w:rsidR="00AB78B3" w:rsidRDefault="00337FF0">
            <w:pPr>
              <w:pStyle w:val="Compact"/>
              <w:jc w:val="center"/>
            </w:pPr>
            <w:r>
              <w:t>0</w:t>
            </w:r>
          </w:p>
        </w:tc>
        <w:tc>
          <w:tcPr>
            <w:tcW w:w="0" w:type="auto"/>
          </w:tcPr>
          <w:p w14:paraId="671FDE1D" w14:textId="77777777" w:rsidR="00AB78B3" w:rsidRDefault="00337FF0">
            <w:pPr>
              <w:pStyle w:val="Compact"/>
              <w:jc w:val="center"/>
            </w:pPr>
            <w:r>
              <w:t>185</w:t>
            </w:r>
          </w:p>
        </w:tc>
        <w:tc>
          <w:tcPr>
            <w:tcW w:w="0" w:type="auto"/>
          </w:tcPr>
          <w:p w14:paraId="4C98DD52" w14:textId="77777777" w:rsidR="00AB78B3" w:rsidRDefault="00337FF0">
            <w:pPr>
              <w:pStyle w:val="Compact"/>
              <w:jc w:val="center"/>
            </w:pPr>
            <w:r>
              <w:t>185</w:t>
            </w:r>
          </w:p>
        </w:tc>
        <w:tc>
          <w:tcPr>
            <w:tcW w:w="0" w:type="auto"/>
          </w:tcPr>
          <w:p w14:paraId="1F6F6403" w14:textId="77777777" w:rsidR="00AB78B3" w:rsidRDefault="00337FF0">
            <w:pPr>
              <w:pStyle w:val="Compact"/>
              <w:jc w:val="center"/>
            </w:pPr>
            <w:r>
              <w:t>185</w:t>
            </w:r>
          </w:p>
        </w:tc>
        <w:tc>
          <w:tcPr>
            <w:tcW w:w="0" w:type="auto"/>
          </w:tcPr>
          <w:p w14:paraId="0F5C9D09" w14:textId="77777777" w:rsidR="00AB78B3" w:rsidRDefault="00337FF0">
            <w:pPr>
              <w:pStyle w:val="Compact"/>
              <w:jc w:val="center"/>
            </w:pPr>
            <w:r>
              <w:t>241.7</w:t>
            </w:r>
          </w:p>
        </w:tc>
        <w:tc>
          <w:tcPr>
            <w:tcW w:w="0" w:type="auto"/>
          </w:tcPr>
          <w:p w14:paraId="6F0122DB" w14:textId="77777777" w:rsidR="00AB78B3" w:rsidRDefault="00337FF0">
            <w:pPr>
              <w:pStyle w:val="Compact"/>
              <w:jc w:val="center"/>
            </w:pPr>
            <w:r>
              <w:t>241.7</w:t>
            </w:r>
          </w:p>
        </w:tc>
        <w:tc>
          <w:tcPr>
            <w:tcW w:w="0" w:type="auto"/>
          </w:tcPr>
          <w:p w14:paraId="19A31B6E" w14:textId="77777777" w:rsidR="00AB78B3" w:rsidRDefault="00337FF0">
            <w:pPr>
              <w:pStyle w:val="Compact"/>
              <w:jc w:val="center"/>
            </w:pPr>
            <w:r>
              <w:t>241.7</w:t>
            </w:r>
          </w:p>
        </w:tc>
      </w:tr>
      <w:tr w:rsidR="00AB78B3" w14:paraId="1DCD2613" w14:textId="77777777">
        <w:tc>
          <w:tcPr>
            <w:tcW w:w="0" w:type="auto"/>
          </w:tcPr>
          <w:p w14:paraId="7BCA93AF" w14:textId="77777777" w:rsidR="00AB78B3" w:rsidRDefault="00337FF0">
            <w:pPr>
              <w:pStyle w:val="Compact"/>
              <w:jc w:val="center"/>
            </w:pPr>
            <w:r>
              <w:t>CALLAO</w:t>
            </w:r>
          </w:p>
        </w:tc>
        <w:tc>
          <w:tcPr>
            <w:tcW w:w="0" w:type="auto"/>
          </w:tcPr>
          <w:p w14:paraId="25908C19" w14:textId="77777777" w:rsidR="00AB78B3" w:rsidRDefault="00337FF0">
            <w:pPr>
              <w:pStyle w:val="Compact"/>
              <w:jc w:val="center"/>
            </w:pPr>
            <w:r>
              <w:t>a30.39</w:t>
            </w:r>
          </w:p>
        </w:tc>
        <w:tc>
          <w:tcPr>
            <w:tcW w:w="0" w:type="auto"/>
          </w:tcPr>
          <w:p w14:paraId="355B67BC" w14:textId="77777777" w:rsidR="00AB78B3" w:rsidRDefault="00337FF0">
            <w:pPr>
              <w:pStyle w:val="Compact"/>
              <w:jc w:val="center"/>
            </w:pPr>
            <w:r>
              <w:t>319</w:t>
            </w:r>
          </w:p>
        </w:tc>
        <w:tc>
          <w:tcPr>
            <w:tcW w:w="0" w:type="auto"/>
          </w:tcPr>
          <w:p w14:paraId="0EA76A2C" w14:textId="77777777" w:rsidR="00AB78B3" w:rsidRDefault="00337FF0">
            <w:pPr>
              <w:pStyle w:val="Compact"/>
              <w:jc w:val="center"/>
            </w:pPr>
            <w:r>
              <w:t>161.4</w:t>
            </w:r>
          </w:p>
        </w:tc>
        <w:tc>
          <w:tcPr>
            <w:tcW w:w="0" w:type="auto"/>
          </w:tcPr>
          <w:p w14:paraId="47A0C96A" w14:textId="77777777" w:rsidR="00AB78B3" w:rsidRDefault="00337FF0">
            <w:pPr>
              <w:pStyle w:val="Compact"/>
              <w:jc w:val="center"/>
            </w:pPr>
            <w:r>
              <w:t>85.81</w:t>
            </w:r>
          </w:p>
        </w:tc>
        <w:tc>
          <w:tcPr>
            <w:tcW w:w="0" w:type="auto"/>
          </w:tcPr>
          <w:p w14:paraId="7E5BC085" w14:textId="77777777" w:rsidR="00AB78B3" w:rsidRDefault="00337FF0">
            <w:pPr>
              <w:pStyle w:val="Compact"/>
              <w:jc w:val="center"/>
            </w:pPr>
            <w:r>
              <w:t>214.7</w:t>
            </w:r>
          </w:p>
        </w:tc>
        <w:tc>
          <w:tcPr>
            <w:tcW w:w="0" w:type="auto"/>
          </w:tcPr>
          <w:p w14:paraId="20F5A66E" w14:textId="77777777" w:rsidR="00AB78B3" w:rsidRDefault="00337FF0">
            <w:pPr>
              <w:pStyle w:val="Compact"/>
              <w:jc w:val="center"/>
            </w:pPr>
            <w:r>
              <w:t>131.8</w:t>
            </w:r>
          </w:p>
        </w:tc>
        <w:tc>
          <w:tcPr>
            <w:tcW w:w="0" w:type="auto"/>
          </w:tcPr>
          <w:p w14:paraId="0AFE8409" w14:textId="77777777" w:rsidR="00AB78B3" w:rsidRDefault="00337FF0">
            <w:pPr>
              <w:pStyle w:val="Compact"/>
              <w:jc w:val="center"/>
            </w:pPr>
            <w:r>
              <w:t>69.23</w:t>
            </w:r>
          </w:p>
        </w:tc>
        <w:tc>
          <w:tcPr>
            <w:tcW w:w="0" w:type="auto"/>
          </w:tcPr>
          <w:p w14:paraId="611BF7FA" w14:textId="77777777" w:rsidR="00AB78B3" w:rsidRDefault="00337FF0">
            <w:pPr>
              <w:pStyle w:val="Compact"/>
              <w:jc w:val="center"/>
            </w:pPr>
            <w:r>
              <w:t>174.4</w:t>
            </w:r>
          </w:p>
        </w:tc>
        <w:tc>
          <w:tcPr>
            <w:tcW w:w="0" w:type="auto"/>
          </w:tcPr>
          <w:p w14:paraId="09052032" w14:textId="77777777" w:rsidR="00AB78B3" w:rsidRDefault="00337FF0">
            <w:pPr>
              <w:pStyle w:val="Compact"/>
              <w:jc w:val="center"/>
            </w:pPr>
            <w:r>
              <w:t>187.2</w:t>
            </w:r>
          </w:p>
        </w:tc>
        <w:tc>
          <w:tcPr>
            <w:tcW w:w="0" w:type="auto"/>
          </w:tcPr>
          <w:p w14:paraId="24B0C0A2" w14:textId="77777777" w:rsidR="00AB78B3" w:rsidRDefault="00337FF0">
            <w:pPr>
              <w:pStyle w:val="Compact"/>
              <w:jc w:val="center"/>
            </w:pPr>
            <w:r>
              <w:t>144.6</w:t>
            </w:r>
          </w:p>
        </w:tc>
        <w:tc>
          <w:tcPr>
            <w:tcW w:w="0" w:type="auto"/>
          </w:tcPr>
          <w:p w14:paraId="2BDACF9C" w14:textId="77777777" w:rsidR="00AB78B3" w:rsidRDefault="00337FF0">
            <w:pPr>
              <w:pStyle w:val="Compact"/>
              <w:jc w:val="center"/>
            </w:pPr>
            <w:r>
              <w:t>249.8</w:t>
            </w:r>
          </w:p>
        </w:tc>
        <w:tc>
          <w:tcPr>
            <w:tcW w:w="0" w:type="auto"/>
          </w:tcPr>
          <w:p w14:paraId="045B5576" w14:textId="77777777" w:rsidR="00AB78B3" w:rsidRDefault="00337FF0">
            <w:pPr>
              <w:pStyle w:val="Compact"/>
              <w:jc w:val="center"/>
            </w:pPr>
            <w:r>
              <w:t>390.8</w:t>
            </w:r>
          </w:p>
        </w:tc>
        <w:tc>
          <w:tcPr>
            <w:tcW w:w="0" w:type="auto"/>
          </w:tcPr>
          <w:p w14:paraId="3EEA55C7" w14:textId="77777777" w:rsidR="00AB78B3" w:rsidRDefault="00337FF0">
            <w:pPr>
              <w:pStyle w:val="Compact"/>
              <w:jc w:val="center"/>
            </w:pPr>
            <w:r>
              <w:t>262.9</w:t>
            </w:r>
          </w:p>
        </w:tc>
        <w:tc>
          <w:tcPr>
            <w:tcW w:w="0" w:type="auto"/>
          </w:tcPr>
          <w:p w14:paraId="3EE978D4" w14:textId="77777777" w:rsidR="00AB78B3" w:rsidRDefault="00337FF0">
            <w:pPr>
              <w:pStyle w:val="Compact"/>
              <w:jc w:val="center"/>
            </w:pPr>
            <w:r>
              <w:t>520.7</w:t>
            </w:r>
          </w:p>
        </w:tc>
      </w:tr>
      <w:tr w:rsidR="00AB78B3" w14:paraId="7E68D1B0" w14:textId="77777777">
        <w:tc>
          <w:tcPr>
            <w:tcW w:w="0" w:type="auto"/>
          </w:tcPr>
          <w:p w14:paraId="623A5E33" w14:textId="77777777" w:rsidR="00AB78B3" w:rsidRDefault="00337FF0">
            <w:pPr>
              <w:pStyle w:val="Compact"/>
              <w:jc w:val="center"/>
            </w:pPr>
            <w:r>
              <w:t>CALLAO</w:t>
            </w:r>
          </w:p>
        </w:tc>
        <w:tc>
          <w:tcPr>
            <w:tcW w:w="0" w:type="auto"/>
          </w:tcPr>
          <w:p w14:paraId="743CA650" w14:textId="77777777" w:rsidR="00AB78B3" w:rsidRDefault="00337FF0">
            <w:pPr>
              <w:pStyle w:val="Compact"/>
              <w:jc w:val="center"/>
            </w:pPr>
            <w:r>
              <w:t>a40.49</w:t>
            </w:r>
          </w:p>
        </w:tc>
        <w:tc>
          <w:tcPr>
            <w:tcW w:w="0" w:type="auto"/>
          </w:tcPr>
          <w:p w14:paraId="55C53875" w14:textId="77777777" w:rsidR="00AB78B3" w:rsidRDefault="00337FF0">
            <w:pPr>
              <w:pStyle w:val="Compact"/>
              <w:jc w:val="center"/>
            </w:pPr>
            <w:r>
              <w:t>639</w:t>
            </w:r>
          </w:p>
        </w:tc>
        <w:tc>
          <w:tcPr>
            <w:tcW w:w="0" w:type="auto"/>
          </w:tcPr>
          <w:p w14:paraId="0A13C1D7" w14:textId="77777777" w:rsidR="00AB78B3" w:rsidRDefault="00337FF0">
            <w:pPr>
              <w:pStyle w:val="Compact"/>
              <w:jc w:val="center"/>
            </w:pPr>
            <w:r>
              <w:t>587.7</w:t>
            </w:r>
          </w:p>
        </w:tc>
        <w:tc>
          <w:tcPr>
            <w:tcW w:w="0" w:type="auto"/>
          </w:tcPr>
          <w:p w14:paraId="330006B6" w14:textId="77777777" w:rsidR="00AB78B3" w:rsidRDefault="00337FF0">
            <w:pPr>
              <w:pStyle w:val="Compact"/>
              <w:jc w:val="center"/>
            </w:pPr>
            <w:r>
              <w:t>536</w:t>
            </w:r>
          </w:p>
        </w:tc>
        <w:tc>
          <w:tcPr>
            <w:tcW w:w="0" w:type="auto"/>
          </w:tcPr>
          <w:p w14:paraId="230E3109" w14:textId="77777777" w:rsidR="00AB78B3" w:rsidRDefault="00337FF0">
            <w:pPr>
              <w:pStyle w:val="Compact"/>
              <w:jc w:val="center"/>
            </w:pPr>
            <w:r>
              <w:t>626.7</w:t>
            </w:r>
          </w:p>
        </w:tc>
        <w:tc>
          <w:tcPr>
            <w:tcW w:w="0" w:type="auto"/>
          </w:tcPr>
          <w:p w14:paraId="727BF398" w14:textId="77777777" w:rsidR="00AB78B3" w:rsidRDefault="00337FF0">
            <w:pPr>
              <w:pStyle w:val="Compact"/>
              <w:jc w:val="center"/>
            </w:pPr>
            <w:r>
              <w:t>479.7</w:t>
            </w:r>
          </w:p>
        </w:tc>
        <w:tc>
          <w:tcPr>
            <w:tcW w:w="0" w:type="auto"/>
          </w:tcPr>
          <w:p w14:paraId="183CF972" w14:textId="77777777" w:rsidR="00AB78B3" w:rsidRDefault="00337FF0">
            <w:pPr>
              <w:pStyle w:val="Compact"/>
              <w:jc w:val="center"/>
            </w:pPr>
            <w:r>
              <w:t>436.7</w:t>
            </w:r>
          </w:p>
        </w:tc>
        <w:tc>
          <w:tcPr>
            <w:tcW w:w="0" w:type="auto"/>
          </w:tcPr>
          <w:p w14:paraId="763A3B30" w14:textId="77777777" w:rsidR="00AB78B3" w:rsidRDefault="00337FF0">
            <w:pPr>
              <w:pStyle w:val="Compact"/>
              <w:jc w:val="center"/>
            </w:pPr>
            <w:r>
              <w:t>510.7</w:t>
            </w:r>
          </w:p>
        </w:tc>
        <w:tc>
          <w:tcPr>
            <w:tcW w:w="0" w:type="auto"/>
          </w:tcPr>
          <w:p w14:paraId="32FDAA28" w14:textId="77777777" w:rsidR="00AB78B3" w:rsidRDefault="00337FF0">
            <w:pPr>
              <w:pStyle w:val="Compact"/>
              <w:jc w:val="center"/>
            </w:pPr>
            <w:r>
              <w:t>159.3</w:t>
            </w:r>
          </w:p>
        </w:tc>
        <w:tc>
          <w:tcPr>
            <w:tcW w:w="0" w:type="auto"/>
          </w:tcPr>
          <w:p w14:paraId="487594FA" w14:textId="77777777" w:rsidR="00AB78B3" w:rsidRDefault="00337FF0">
            <w:pPr>
              <w:pStyle w:val="Compact"/>
              <w:jc w:val="center"/>
            </w:pPr>
            <w:r>
              <w:t>128.3</w:t>
            </w:r>
          </w:p>
        </w:tc>
        <w:tc>
          <w:tcPr>
            <w:tcW w:w="0" w:type="auto"/>
          </w:tcPr>
          <w:p w14:paraId="61E1097E" w14:textId="77777777" w:rsidR="00AB78B3" w:rsidRDefault="00337FF0">
            <w:pPr>
              <w:pStyle w:val="Compact"/>
              <w:jc w:val="center"/>
            </w:pPr>
            <w:r>
              <w:t>202.3</w:t>
            </w:r>
          </w:p>
        </w:tc>
        <w:tc>
          <w:tcPr>
            <w:tcW w:w="0" w:type="auto"/>
          </w:tcPr>
          <w:p w14:paraId="11361C57" w14:textId="77777777" w:rsidR="00AB78B3" w:rsidRDefault="00337FF0">
            <w:pPr>
              <w:pStyle w:val="Compact"/>
              <w:jc w:val="center"/>
            </w:pPr>
            <w:r>
              <w:t>782.9</w:t>
            </w:r>
          </w:p>
        </w:tc>
        <w:tc>
          <w:tcPr>
            <w:tcW w:w="0" w:type="auto"/>
          </w:tcPr>
          <w:p w14:paraId="63E9E8DB" w14:textId="77777777" w:rsidR="00AB78B3" w:rsidRDefault="00337FF0">
            <w:pPr>
              <w:pStyle w:val="Compact"/>
              <w:jc w:val="center"/>
            </w:pPr>
            <w:r>
              <w:t>693.2</w:t>
            </w:r>
          </w:p>
        </w:tc>
        <w:tc>
          <w:tcPr>
            <w:tcW w:w="0" w:type="auto"/>
          </w:tcPr>
          <w:p w14:paraId="1F96FCB1" w14:textId="77777777" w:rsidR="00AB78B3" w:rsidRDefault="00337FF0">
            <w:pPr>
              <w:pStyle w:val="Compact"/>
              <w:jc w:val="center"/>
            </w:pPr>
            <w:r>
              <w:t>874.6</w:t>
            </w:r>
          </w:p>
        </w:tc>
      </w:tr>
      <w:tr w:rsidR="00AB78B3" w14:paraId="0A17E72A" w14:textId="77777777">
        <w:tc>
          <w:tcPr>
            <w:tcW w:w="0" w:type="auto"/>
          </w:tcPr>
          <w:p w14:paraId="16414068" w14:textId="77777777" w:rsidR="00AB78B3" w:rsidRDefault="00337FF0">
            <w:pPr>
              <w:pStyle w:val="Compact"/>
              <w:jc w:val="center"/>
            </w:pPr>
            <w:r>
              <w:t>CALLAO</w:t>
            </w:r>
          </w:p>
        </w:tc>
        <w:tc>
          <w:tcPr>
            <w:tcW w:w="0" w:type="auto"/>
          </w:tcPr>
          <w:p w14:paraId="605085CF" w14:textId="77777777" w:rsidR="00AB78B3" w:rsidRDefault="00337FF0">
            <w:pPr>
              <w:pStyle w:val="Compact"/>
              <w:jc w:val="center"/>
            </w:pPr>
            <w:r>
              <w:t>a50.59</w:t>
            </w:r>
          </w:p>
        </w:tc>
        <w:tc>
          <w:tcPr>
            <w:tcW w:w="0" w:type="auto"/>
          </w:tcPr>
          <w:p w14:paraId="0C2A409A" w14:textId="77777777" w:rsidR="00AB78B3" w:rsidRDefault="00337FF0">
            <w:pPr>
              <w:pStyle w:val="Compact"/>
              <w:jc w:val="center"/>
            </w:pPr>
            <w:r>
              <w:t>1192</w:t>
            </w:r>
          </w:p>
        </w:tc>
        <w:tc>
          <w:tcPr>
            <w:tcW w:w="0" w:type="auto"/>
          </w:tcPr>
          <w:p w14:paraId="4BFD04B9" w14:textId="77777777" w:rsidR="00AB78B3" w:rsidRDefault="00337FF0">
            <w:pPr>
              <w:pStyle w:val="Compact"/>
              <w:jc w:val="center"/>
            </w:pPr>
            <w:r>
              <w:t>1193</w:t>
            </w:r>
          </w:p>
        </w:tc>
        <w:tc>
          <w:tcPr>
            <w:tcW w:w="0" w:type="auto"/>
          </w:tcPr>
          <w:p w14:paraId="44AB1090" w14:textId="77777777" w:rsidR="00AB78B3" w:rsidRDefault="00337FF0">
            <w:pPr>
              <w:pStyle w:val="Compact"/>
              <w:jc w:val="center"/>
            </w:pPr>
            <w:r>
              <w:t>1141</w:t>
            </w:r>
          </w:p>
        </w:tc>
        <w:tc>
          <w:tcPr>
            <w:tcW w:w="0" w:type="auto"/>
          </w:tcPr>
          <w:p w14:paraId="71A7389B" w14:textId="77777777" w:rsidR="00AB78B3" w:rsidRDefault="00337FF0">
            <w:pPr>
              <w:pStyle w:val="Compact"/>
              <w:jc w:val="center"/>
            </w:pPr>
            <w:r>
              <w:t>1234</w:t>
            </w:r>
          </w:p>
        </w:tc>
        <w:tc>
          <w:tcPr>
            <w:tcW w:w="0" w:type="auto"/>
          </w:tcPr>
          <w:p w14:paraId="37337969" w14:textId="77777777" w:rsidR="00AB78B3" w:rsidRDefault="00337FF0">
            <w:pPr>
              <w:pStyle w:val="Compact"/>
              <w:jc w:val="center"/>
            </w:pPr>
            <w:r>
              <w:t>973.6</w:t>
            </w:r>
          </w:p>
        </w:tc>
        <w:tc>
          <w:tcPr>
            <w:tcW w:w="0" w:type="auto"/>
          </w:tcPr>
          <w:p w14:paraId="4CC58896" w14:textId="77777777" w:rsidR="00AB78B3" w:rsidRDefault="00337FF0">
            <w:pPr>
              <w:pStyle w:val="Compact"/>
              <w:jc w:val="center"/>
            </w:pPr>
            <w:r>
              <w:t>930.2</w:t>
            </w:r>
          </w:p>
        </w:tc>
        <w:tc>
          <w:tcPr>
            <w:tcW w:w="0" w:type="auto"/>
          </w:tcPr>
          <w:p w14:paraId="5115BB5B" w14:textId="77777777" w:rsidR="00AB78B3" w:rsidRDefault="00337FF0">
            <w:pPr>
              <w:pStyle w:val="Compact"/>
              <w:jc w:val="center"/>
            </w:pPr>
            <w:r>
              <w:t>1007</w:t>
            </w:r>
          </w:p>
        </w:tc>
        <w:tc>
          <w:tcPr>
            <w:tcW w:w="0" w:type="auto"/>
          </w:tcPr>
          <w:p w14:paraId="49C17C3B" w14:textId="77777777" w:rsidR="00AB78B3" w:rsidRDefault="00337FF0">
            <w:pPr>
              <w:pStyle w:val="Compact"/>
              <w:jc w:val="center"/>
            </w:pPr>
            <w:r>
              <w:t>218.4</w:t>
            </w:r>
          </w:p>
        </w:tc>
        <w:tc>
          <w:tcPr>
            <w:tcW w:w="0" w:type="auto"/>
          </w:tcPr>
          <w:p w14:paraId="1EC7CC09" w14:textId="77777777" w:rsidR="00AB78B3" w:rsidRDefault="00337FF0">
            <w:pPr>
              <w:pStyle w:val="Compact"/>
              <w:jc w:val="center"/>
            </w:pPr>
            <w:r>
              <w:t>185.2</w:t>
            </w:r>
          </w:p>
        </w:tc>
        <w:tc>
          <w:tcPr>
            <w:tcW w:w="0" w:type="auto"/>
          </w:tcPr>
          <w:p w14:paraId="71EB3E9F" w14:textId="77777777" w:rsidR="00AB78B3" w:rsidRDefault="00337FF0">
            <w:pPr>
              <w:pStyle w:val="Compact"/>
              <w:jc w:val="center"/>
            </w:pPr>
            <w:r>
              <w:t>261.8</w:t>
            </w:r>
          </w:p>
        </w:tc>
        <w:tc>
          <w:tcPr>
            <w:tcW w:w="0" w:type="auto"/>
          </w:tcPr>
          <w:p w14:paraId="68CE534B" w14:textId="77777777" w:rsidR="00AB78B3" w:rsidRDefault="00337FF0">
            <w:pPr>
              <w:pStyle w:val="Compact"/>
              <w:jc w:val="center"/>
            </w:pPr>
            <w:r>
              <w:t>1460</w:t>
            </w:r>
          </w:p>
        </w:tc>
        <w:tc>
          <w:tcPr>
            <w:tcW w:w="0" w:type="auto"/>
          </w:tcPr>
          <w:p w14:paraId="4E5E5610" w14:textId="77777777" w:rsidR="00AB78B3" w:rsidRDefault="00337FF0">
            <w:pPr>
              <w:pStyle w:val="Compact"/>
              <w:jc w:val="center"/>
            </w:pPr>
            <w:r>
              <w:t>1368</w:t>
            </w:r>
          </w:p>
        </w:tc>
        <w:tc>
          <w:tcPr>
            <w:tcW w:w="0" w:type="auto"/>
          </w:tcPr>
          <w:p w14:paraId="14187A48" w14:textId="77777777" w:rsidR="00AB78B3" w:rsidRDefault="00337FF0">
            <w:pPr>
              <w:pStyle w:val="Compact"/>
              <w:jc w:val="center"/>
            </w:pPr>
            <w:r>
              <w:t>1555</w:t>
            </w:r>
          </w:p>
        </w:tc>
      </w:tr>
      <w:tr w:rsidR="00AB78B3" w14:paraId="110DAD72" w14:textId="77777777">
        <w:tc>
          <w:tcPr>
            <w:tcW w:w="0" w:type="auto"/>
          </w:tcPr>
          <w:p w14:paraId="520BE2EA" w14:textId="77777777" w:rsidR="00AB78B3" w:rsidRDefault="00337FF0">
            <w:pPr>
              <w:pStyle w:val="Compact"/>
              <w:jc w:val="center"/>
            </w:pPr>
            <w:r>
              <w:t>CALLAO</w:t>
            </w:r>
          </w:p>
        </w:tc>
        <w:tc>
          <w:tcPr>
            <w:tcW w:w="0" w:type="auto"/>
          </w:tcPr>
          <w:p w14:paraId="2D0D0EBD" w14:textId="77777777" w:rsidR="00AB78B3" w:rsidRDefault="00337FF0">
            <w:pPr>
              <w:pStyle w:val="Compact"/>
              <w:jc w:val="center"/>
            </w:pPr>
            <w:r>
              <w:t>a60.69</w:t>
            </w:r>
          </w:p>
        </w:tc>
        <w:tc>
          <w:tcPr>
            <w:tcW w:w="0" w:type="auto"/>
          </w:tcPr>
          <w:p w14:paraId="68FB396E" w14:textId="77777777" w:rsidR="00AB78B3" w:rsidRDefault="00337FF0">
            <w:pPr>
              <w:pStyle w:val="Compact"/>
              <w:jc w:val="center"/>
            </w:pPr>
            <w:r>
              <w:t>1960</w:t>
            </w:r>
          </w:p>
        </w:tc>
        <w:tc>
          <w:tcPr>
            <w:tcW w:w="0" w:type="auto"/>
          </w:tcPr>
          <w:p w14:paraId="08D729D3" w14:textId="77777777" w:rsidR="00AB78B3" w:rsidRDefault="00337FF0">
            <w:pPr>
              <w:pStyle w:val="Compact"/>
              <w:jc w:val="center"/>
            </w:pPr>
            <w:r>
              <w:t>1875</w:t>
            </w:r>
          </w:p>
        </w:tc>
        <w:tc>
          <w:tcPr>
            <w:tcW w:w="0" w:type="auto"/>
          </w:tcPr>
          <w:p w14:paraId="416C369B" w14:textId="77777777" w:rsidR="00AB78B3" w:rsidRDefault="00337FF0">
            <w:pPr>
              <w:pStyle w:val="Compact"/>
              <w:jc w:val="center"/>
            </w:pPr>
            <w:r>
              <w:t>1790</w:t>
            </w:r>
          </w:p>
        </w:tc>
        <w:tc>
          <w:tcPr>
            <w:tcW w:w="0" w:type="auto"/>
          </w:tcPr>
          <w:p w14:paraId="6F779F90" w14:textId="77777777" w:rsidR="00AB78B3" w:rsidRDefault="00337FF0">
            <w:pPr>
              <w:pStyle w:val="Compact"/>
              <w:jc w:val="center"/>
            </w:pPr>
            <w:r>
              <w:t>1944</w:t>
            </w:r>
          </w:p>
        </w:tc>
        <w:tc>
          <w:tcPr>
            <w:tcW w:w="0" w:type="auto"/>
          </w:tcPr>
          <w:p w14:paraId="5B314D8C" w14:textId="77777777" w:rsidR="00AB78B3" w:rsidRDefault="00337FF0">
            <w:pPr>
              <w:pStyle w:val="Compact"/>
              <w:jc w:val="center"/>
            </w:pPr>
            <w:r>
              <w:t>1530</w:t>
            </w:r>
          </w:p>
        </w:tc>
        <w:tc>
          <w:tcPr>
            <w:tcW w:w="0" w:type="auto"/>
          </w:tcPr>
          <w:p w14:paraId="0D78E5FB" w14:textId="77777777" w:rsidR="00AB78B3" w:rsidRDefault="00337FF0">
            <w:pPr>
              <w:pStyle w:val="Compact"/>
              <w:jc w:val="center"/>
            </w:pPr>
            <w:r>
              <w:t>1460</w:t>
            </w:r>
          </w:p>
        </w:tc>
        <w:tc>
          <w:tcPr>
            <w:tcW w:w="0" w:type="auto"/>
          </w:tcPr>
          <w:p w14:paraId="721B73CB" w14:textId="77777777" w:rsidR="00AB78B3" w:rsidRDefault="00337FF0">
            <w:pPr>
              <w:pStyle w:val="Compact"/>
              <w:jc w:val="center"/>
            </w:pPr>
            <w:r>
              <w:t>1586</w:t>
            </w:r>
          </w:p>
        </w:tc>
        <w:tc>
          <w:tcPr>
            <w:tcW w:w="0" w:type="auto"/>
          </w:tcPr>
          <w:p w14:paraId="223639FE" w14:textId="77777777" w:rsidR="00AB78B3" w:rsidRDefault="00337FF0">
            <w:pPr>
              <w:pStyle w:val="Compact"/>
              <w:jc w:val="center"/>
            </w:pPr>
            <w:r>
              <w:t>429.8</w:t>
            </w:r>
          </w:p>
        </w:tc>
        <w:tc>
          <w:tcPr>
            <w:tcW w:w="0" w:type="auto"/>
          </w:tcPr>
          <w:p w14:paraId="155B99DF" w14:textId="77777777" w:rsidR="00AB78B3" w:rsidRDefault="00337FF0">
            <w:pPr>
              <w:pStyle w:val="Compact"/>
              <w:jc w:val="center"/>
            </w:pPr>
            <w:r>
              <w:t>374</w:t>
            </w:r>
          </w:p>
        </w:tc>
        <w:tc>
          <w:tcPr>
            <w:tcW w:w="0" w:type="auto"/>
          </w:tcPr>
          <w:p w14:paraId="762AB642" w14:textId="77777777" w:rsidR="00AB78B3" w:rsidRDefault="00337FF0">
            <w:pPr>
              <w:pStyle w:val="Compact"/>
              <w:jc w:val="center"/>
            </w:pPr>
            <w:r>
              <w:t>499.7</w:t>
            </w:r>
          </w:p>
        </w:tc>
        <w:tc>
          <w:tcPr>
            <w:tcW w:w="0" w:type="auto"/>
          </w:tcPr>
          <w:p w14:paraId="5F9EEF4C" w14:textId="77777777" w:rsidR="00AB78B3" w:rsidRDefault="00337FF0">
            <w:pPr>
              <w:pStyle w:val="Compact"/>
              <w:jc w:val="center"/>
            </w:pPr>
            <w:r>
              <w:t>2401</w:t>
            </w:r>
          </w:p>
        </w:tc>
        <w:tc>
          <w:tcPr>
            <w:tcW w:w="0" w:type="auto"/>
          </w:tcPr>
          <w:p w14:paraId="6F4F110C" w14:textId="77777777" w:rsidR="00AB78B3" w:rsidRDefault="00337FF0">
            <w:pPr>
              <w:pStyle w:val="Compact"/>
              <w:jc w:val="center"/>
            </w:pPr>
            <w:r>
              <w:t>2248</w:t>
            </w:r>
          </w:p>
        </w:tc>
        <w:tc>
          <w:tcPr>
            <w:tcW w:w="0" w:type="auto"/>
          </w:tcPr>
          <w:p w14:paraId="474DDC6A" w14:textId="77777777" w:rsidR="00AB78B3" w:rsidRDefault="00337FF0">
            <w:pPr>
              <w:pStyle w:val="Compact"/>
              <w:jc w:val="center"/>
            </w:pPr>
            <w:r>
              <w:t>2556</w:t>
            </w:r>
          </w:p>
        </w:tc>
      </w:tr>
      <w:tr w:rsidR="00AB78B3" w14:paraId="71AE0A14" w14:textId="77777777">
        <w:tc>
          <w:tcPr>
            <w:tcW w:w="0" w:type="auto"/>
          </w:tcPr>
          <w:p w14:paraId="54C3A735" w14:textId="77777777" w:rsidR="00AB78B3" w:rsidRDefault="00337FF0">
            <w:pPr>
              <w:pStyle w:val="Compact"/>
              <w:jc w:val="center"/>
            </w:pPr>
            <w:r>
              <w:t>CALLAO</w:t>
            </w:r>
          </w:p>
        </w:tc>
        <w:tc>
          <w:tcPr>
            <w:tcW w:w="0" w:type="auto"/>
          </w:tcPr>
          <w:p w14:paraId="70F29051" w14:textId="77777777" w:rsidR="00AB78B3" w:rsidRDefault="00337FF0">
            <w:pPr>
              <w:pStyle w:val="Compact"/>
              <w:jc w:val="center"/>
            </w:pPr>
            <w:r>
              <w:t>a70.79</w:t>
            </w:r>
          </w:p>
        </w:tc>
        <w:tc>
          <w:tcPr>
            <w:tcW w:w="0" w:type="auto"/>
          </w:tcPr>
          <w:p w14:paraId="24975B21" w14:textId="77777777" w:rsidR="00AB78B3" w:rsidRDefault="00337FF0">
            <w:pPr>
              <w:pStyle w:val="Compact"/>
              <w:jc w:val="center"/>
            </w:pPr>
            <w:r>
              <w:t>2220</w:t>
            </w:r>
          </w:p>
        </w:tc>
        <w:tc>
          <w:tcPr>
            <w:tcW w:w="0" w:type="auto"/>
          </w:tcPr>
          <w:p w14:paraId="5D8FC373" w14:textId="77777777" w:rsidR="00AB78B3" w:rsidRDefault="00337FF0">
            <w:pPr>
              <w:pStyle w:val="Compact"/>
              <w:jc w:val="center"/>
            </w:pPr>
            <w:r>
              <w:t>1946</w:t>
            </w:r>
          </w:p>
        </w:tc>
        <w:tc>
          <w:tcPr>
            <w:tcW w:w="0" w:type="auto"/>
          </w:tcPr>
          <w:p w14:paraId="6F49F109" w14:textId="77777777" w:rsidR="00AB78B3" w:rsidRDefault="00337FF0">
            <w:pPr>
              <w:pStyle w:val="Compact"/>
              <w:jc w:val="center"/>
            </w:pPr>
            <w:r>
              <w:t>1816</w:t>
            </w:r>
          </w:p>
        </w:tc>
        <w:tc>
          <w:tcPr>
            <w:tcW w:w="0" w:type="auto"/>
          </w:tcPr>
          <w:p w14:paraId="02B0D372" w14:textId="77777777" w:rsidR="00AB78B3" w:rsidRDefault="00337FF0">
            <w:pPr>
              <w:pStyle w:val="Compact"/>
              <w:jc w:val="center"/>
            </w:pPr>
            <w:r>
              <w:t>2052</w:t>
            </w:r>
          </w:p>
        </w:tc>
        <w:tc>
          <w:tcPr>
            <w:tcW w:w="0" w:type="auto"/>
          </w:tcPr>
          <w:p w14:paraId="54AC628D" w14:textId="77777777" w:rsidR="00AB78B3" w:rsidRDefault="00337FF0">
            <w:pPr>
              <w:pStyle w:val="Compact"/>
              <w:jc w:val="center"/>
            </w:pPr>
            <w:r>
              <w:t>1588</w:t>
            </w:r>
          </w:p>
        </w:tc>
        <w:tc>
          <w:tcPr>
            <w:tcW w:w="0" w:type="auto"/>
          </w:tcPr>
          <w:p w14:paraId="744DA685" w14:textId="77777777" w:rsidR="00AB78B3" w:rsidRDefault="00337FF0">
            <w:pPr>
              <w:pStyle w:val="Compact"/>
              <w:jc w:val="center"/>
            </w:pPr>
            <w:r>
              <w:t>1482</w:t>
            </w:r>
          </w:p>
        </w:tc>
        <w:tc>
          <w:tcPr>
            <w:tcW w:w="0" w:type="auto"/>
          </w:tcPr>
          <w:p w14:paraId="61FA315A" w14:textId="77777777" w:rsidR="00AB78B3" w:rsidRDefault="00337FF0">
            <w:pPr>
              <w:pStyle w:val="Compact"/>
              <w:jc w:val="center"/>
            </w:pPr>
            <w:r>
              <w:t>1674</w:t>
            </w:r>
          </w:p>
        </w:tc>
        <w:tc>
          <w:tcPr>
            <w:tcW w:w="0" w:type="auto"/>
          </w:tcPr>
          <w:p w14:paraId="56443F68" w14:textId="77777777" w:rsidR="00AB78B3" w:rsidRDefault="00337FF0">
            <w:pPr>
              <w:pStyle w:val="Compact"/>
              <w:jc w:val="center"/>
            </w:pPr>
            <w:r>
              <w:t>632</w:t>
            </w:r>
          </w:p>
        </w:tc>
        <w:tc>
          <w:tcPr>
            <w:tcW w:w="0" w:type="auto"/>
          </w:tcPr>
          <w:p w14:paraId="13416056" w14:textId="77777777" w:rsidR="00AB78B3" w:rsidRDefault="00337FF0">
            <w:pPr>
              <w:pStyle w:val="Compact"/>
              <w:jc w:val="center"/>
            </w:pPr>
            <w:r>
              <w:t>546.1</w:t>
            </w:r>
          </w:p>
        </w:tc>
        <w:tc>
          <w:tcPr>
            <w:tcW w:w="0" w:type="auto"/>
          </w:tcPr>
          <w:p w14:paraId="4E1977C4" w14:textId="77777777" w:rsidR="00AB78B3" w:rsidRDefault="00337FF0">
            <w:pPr>
              <w:pStyle w:val="Compact"/>
              <w:jc w:val="center"/>
            </w:pPr>
            <w:r>
              <w:t>738.2</w:t>
            </w:r>
          </w:p>
        </w:tc>
        <w:tc>
          <w:tcPr>
            <w:tcW w:w="0" w:type="auto"/>
          </w:tcPr>
          <w:p w14:paraId="421480B5" w14:textId="77777777" w:rsidR="00AB78B3" w:rsidRDefault="00337FF0">
            <w:pPr>
              <w:pStyle w:val="Compact"/>
              <w:jc w:val="center"/>
            </w:pPr>
            <w:r>
              <w:t>2720</w:t>
            </w:r>
          </w:p>
        </w:tc>
        <w:tc>
          <w:tcPr>
            <w:tcW w:w="0" w:type="auto"/>
          </w:tcPr>
          <w:p w14:paraId="279A65D0" w14:textId="77777777" w:rsidR="00AB78B3" w:rsidRDefault="00337FF0">
            <w:pPr>
              <w:pStyle w:val="Compact"/>
              <w:jc w:val="center"/>
            </w:pPr>
            <w:r>
              <w:t>2485</w:t>
            </w:r>
          </w:p>
        </w:tc>
        <w:tc>
          <w:tcPr>
            <w:tcW w:w="0" w:type="auto"/>
          </w:tcPr>
          <w:p w14:paraId="6940B008" w14:textId="77777777" w:rsidR="00AB78B3" w:rsidRDefault="00337FF0">
            <w:pPr>
              <w:pStyle w:val="Compact"/>
              <w:jc w:val="center"/>
            </w:pPr>
            <w:r>
              <w:t>2956</w:t>
            </w:r>
          </w:p>
        </w:tc>
      </w:tr>
      <w:tr w:rsidR="00AB78B3" w14:paraId="11506434" w14:textId="77777777">
        <w:tc>
          <w:tcPr>
            <w:tcW w:w="0" w:type="auto"/>
          </w:tcPr>
          <w:p w14:paraId="3CC5A60A" w14:textId="77777777" w:rsidR="00AB78B3" w:rsidRDefault="00337FF0">
            <w:pPr>
              <w:pStyle w:val="Compact"/>
              <w:jc w:val="center"/>
            </w:pPr>
            <w:r>
              <w:t>CALLAO</w:t>
            </w:r>
          </w:p>
        </w:tc>
        <w:tc>
          <w:tcPr>
            <w:tcW w:w="0" w:type="auto"/>
          </w:tcPr>
          <w:p w14:paraId="057FA261" w14:textId="77777777" w:rsidR="00AB78B3" w:rsidRDefault="00337FF0">
            <w:pPr>
              <w:pStyle w:val="Compact"/>
              <w:jc w:val="center"/>
            </w:pPr>
            <w:r>
              <w:t>a80</w:t>
            </w:r>
          </w:p>
        </w:tc>
        <w:tc>
          <w:tcPr>
            <w:tcW w:w="0" w:type="auto"/>
          </w:tcPr>
          <w:p w14:paraId="0C85276D" w14:textId="77777777" w:rsidR="00AB78B3" w:rsidRDefault="00337FF0">
            <w:pPr>
              <w:pStyle w:val="Compact"/>
              <w:jc w:val="center"/>
            </w:pPr>
            <w:r>
              <w:t>2982</w:t>
            </w:r>
          </w:p>
        </w:tc>
        <w:tc>
          <w:tcPr>
            <w:tcW w:w="0" w:type="auto"/>
          </w:tcPr>
          <w:p w14:paraId="6B463F4F" w14:textId="77777777" w:rsidR="00AB78B3" w:rsidRDefault="00337FF0">
            <w:pPr>
              <w:pStyle w:val="Compact"/>
              <w:jc w:val="center"/>
            </w:pPr>
            <w:r>
              <w:t>2130</w:t>
            </w:r>
          </w:p>
        </w:tc>
        <w:tc>
          <w:tcPr>
            <w:tcW w:w="0" w:type="auto"/>
          </w:tcPr>
          <w:p w14:paraId="00F7BB2E" w14:textId="77777777" w:rsidR="00AB78B3" w:rsidRDefault="00337FF0">
            <w:pPr>
              <w:pStyle w:val="Compact"/>
              <w:jc w:val="center"/>
            </w:pPr>
            <w:r>
              <w:t>1929</w:t>
            </w:r>
          </w:p>
        </w:tc>
        <w:tc>
          <w:tcPr>
            <w:tcW w:w="0" w:type="auto"/>
          </w:tcPr>
          <w:p w14:paraId="3AD48264" w14:textId="77777777" w:rsidR="00AB78B3" w:rsidRDefault="00337FF0">
            <w:pPr>
              <w:pStyle w:val="Compact"/>
              <w:jc w:val="center"/>
            </w:pPr>
            <w:r>
              <w:t>2301</w:t>
            </w:r>
          </w:p>
        </w:tc>
        <w:tc>
          <w:tcPr>
            <w:tcW w:w="0" w:type="auto"/>
          </w:tcPr>
          <w:p w14:paraId="059B1664" w14:textId="77777777" w:rsidR="00AB78B3" w:rsidRDefault="00337FF0">
            <w:pPr>
              <w:pStyle w:val="Compact"/>
              <w:jc w:val="center"/>
            </w:pPr>
            <w:r>
              <w:t>1738</w:t>
            </w:r>
          </w:p>
        </w:tc>
        <w:tc>
          <w:tcPr>
            <w:tcW w:w="0" w:type="auto"/>
          </w:tcPr>
          <w:p w14:paraId="29B6B406" w14:textId="77777777" w:rsidR="00AB78B3" w:rsidRDefault="00337FF0">
            <w:pPr>
              <w:pStyle w:val="Compact"/>
              <w:jc w:val="center"/>
            </w:pPr>
            <w:r>
              <w:t>1573</w:t>
            </w:r>
          </w:p>
        </w:tc>
        <w:tc>
          <w:tcPr>
            <w:tcW w:w="0" w:type="auto"/>
          </w:tcPr>
          <w:p w14:paraId="61251EC6" w14:textId="77777777" w:rsidR="00AB78B3" w:rsidRDefault="00337FF0">
            <w:pPr>
              <w:pStyle w:val="Compact"/>
              <w:jc w:val="center"/>
            </w:pPr>
            <w:r>
              <w:t>1878</w:t>
            </w:r>
          </w:p>
        </w:tc>
        <w:tc>
          <w:tcPr>
            <w:tcW w:w="0" w:type="auto"/>
          </w:tcPr>
          <w:p w14:paraId="681A6E8A" w14:textId="77777777" w:rsidR="00AB78B3" w:rsidRDefault="00337FF0">
            <w:pPr>
              <w:pStyle w:val="Compact"/>
              <w:jc w:val="center"/>
            </w:pPr>
            <w:r>
              <w:t>1244</w:t>
            </w:r>
          </w:p>
        </w:tc>
        <w:tc>
          <w:tcPr>
            <w:tcW w:w="0" w:type="auto"/>
          </w:tcPr>
          <w:p w14:paraId="590F9174" w14:textId="77777777" w:rsidR="00AB78B3" w:rsidRDefault="00337FF0">
            <w:pPr>
              <w:pStyle w:val="Compact"/>
              <w:jc w:val="center"/>
            </w:pPr>
            <w:r>
              <w:t>1104</w:t>
            </w:r>
          </w:p>
        </w:tc>
        <w:tc>
          <w:tcPr>
            <w:tcW w:w="0" w:type="auto"/>
          </w:tcPr>
          <w:p w14:paraId="454BE981" w14:textId="77777777" w:rsidR="00AB78B3" w:rsidRDefault="00337FF0">
            <w:pPr>
              <w:pStyle w:val="Compact"/>
              <w:jc w:val="center"/>
            </w:pPr>
            <w:r>
              <w:t>1409</w:t>
            </w:r>
          </w:p>
        </w:tc>
        <w:tc>
          <w:tcPr>
            <w:tcW w:w="0" w:type="auto"/>
          </w:tcPr>
          <w:p w14:paraId="0C49D5F4" w14:textId="77777777" w:rsidR="00AB78B3" w:rsidRDefault="00337FF0">
            <w:pPr>
              <w:pStyle w:val="Compact"/>
              <w:jc w:val="center"/>
            </w:pPr>
            <w:r>
              <w:t>3653</w:t>
            </w:r>
          </w:p>
        </w:tc>
        <w:tc>
          <w:tcPr>
            <w:tcW w:w="0" w:type="auto"/>
          </w:tcPr>
          <w:p w14:paraId="07A1AE30" w14:textId="77777777" w:rsidR="00AB78B3" w:rsidRDefault="00337FF0">
            <w:pPr>
              <w:pStyle w:val="Compact"/>
              <w:jc w:val="center"/>
            </w:pPr>
            <w:r>
              <w:t>3281</w:t>
            </w:r>
          </w:p>
        </w:tc>
        <w:tc>
          <w:tcPr>
            <w:tcW w:w="0" w:type="auto"/>
          </w:tcPr>
          <w:p w14:paraId="60A411EC" w14:textId="77777777" w:rsidR="00AB78B3" w:rsidRDefault="00337FF0">
            <w:pPr>
              <w:pStyle w:val="Compact"/>
              <w:jc w:val="center"/>
            </w:pPr>
            <w:r>
              <w:t>4027</w:t>
            </w:r>
          </w:p>
        </w:tc>
      </w:tr>
      <w:tr w:rsidR="00AB78B3" w14:paraId="78A96ED8" w14:textId="77777777">
        <w:tc>
          <w:tcPr>
            <w:tcW w:w="0" w:type="auto"/>
          </w:tcPr>
          <w:p w14:paraId="5420CDB8" w14:textId="77777777" w:rsidR="00AB78B3" w:rsidRDefault="00337FF0">
            <w:pPr>
              <w:pStyle w:val="Compact"/>
              <w:jc w:val="center"/>
            </w:pPr>
            <w:r>
              <w:t>CUSCO</w:t>
            </w:r>
          </w:p>
        </w:tc>
        <w:tc>
          <w:tcPr>
            <w:tcW w:w="0" w:type="auto"/>
          </w:tcPr>
          <w:p w14:paraId="0980F9D8" w14:textId="77777777" w:rsidR="00AB78B3" w:rsidRDefault="00337FF0">
            <w:pPr>
              <w:pStyle w:val="Compact"/>
              <w:jc w:val="center"/>
            </w:pPr>
            <w:r>
              <w:t>a0.9</w:t>
            </w:r>
          </w:p>
        </w:tc>
        <w:tc>
          <w:tcPr>
            <w:tcW w:w="0" w:type="auto"/>
          </w:tcPr>
          <w:p w14:paraId="33FD7975" w14:textId="77777777" w:rsidR="00AB78B3" w:rsidRDefault="00337FF0">
            <w:pPr>
              <w:pStyle w:val="Compact"/>
              <w:jc w:val="center"/>
            </w:pPr>
            <w:r>
              <w:t>354</w:t>
            </w:r>
          </w:p>
        </w:tc>
        <w:tc>
          <w:tcPr>
            <w:tcW w:w="0" w:type="auto"/>
          </w:tcPr>
          <w:p w14:paraId="1E295ADE" w14:textId="77777777" w:rsidR="00AB78B3" w:rsidRDefault="00337FF0">
            <w:pPr>
              <w:pStyle w:val="Compact"/>
              <w:jc w:val="center"/>
            </w:pPr>
            <w:r>
              <w:t>4</w:t>
            </w:r>
          </w:p>
        </w:tc>
        <w:tc>
          <w:tcPr>
            <w:tcW w:w="0" w:type="auto"/>
          </w:tcPr>
          <w:p w14:paraId="338FB690" w14:textId="77777777" w:rsidR="00AB78B3" w:rsidRDefault="00337FF0">
            <w:pPr>
              <w:pStyle w:val="Compact"/>
              <w:jc w:val="center"/>
            </w:pPr>
            <w:r>
              <w:t>4</w:t>
            </w:r>
          </w:p>
        </w:tc>
        <w:tc>
          <w:tcPr>
            <w:tcW w:w="0" w:type="auto"/>
          </w:tcPr>
          <w:p w14:paraId="2B5B89D5" w14:textId="77777777" w:rsidR="00AB78B3" w:rsidRDefault="00337FF0">
            <w:pPr>
              <w:pStyle w:val="Compact"/>
              <w:jc w:val="center"/>
            </w:pPr>
            <w:r>
              <w:t>4</w:t>
            </w:r>
          </w:p>
        </w:tc>
        <w:tc>
          <w:tcPr>
            <w:tcW w:w="0" w:type="auto"/>
          </w:tcPr>
          <w:p w14:paraId="71C369D9" w14:textId="77777777" w:rsidR="00AB78B3" w:rsidRDefault="00337FF0">
            <w:pPr>
              <w:pStyle w:val="Compact"/>
              <w:jc w:val="center"/>
            </w:pPr>
            <w:r>
              <w:t>0</w:t>
            </w:r>
          </w:p>
        </w:tc>
        <w:tc>
          <w:tcPr>
            <w:tcW w:w="0" w:type="auto"/>
          </w:tcPr>
          <w:p w14:paraId="70C08FE2" w14:textId="77777777" w:rsidR="00AB78B3" w:rsidRDefault="00337FF0">
            <w:pPr>
              <w:pStyle w:val="Compact"/>
              <w:jc w:val="center"/>
            </w:pPr>
            <w:r>
              <w:t>0</w:t>
            </w:r>
          </w:p>
        </w:tc>
        <w:tc>
          <w:tcPr>
            <w:tcW w:w="0" w:type="auto"/>
          </w:tcPr>
          <w:p w14:paraId="265CBA3A" w14:textId="77777777" w:rsidR="00AB78B3" w:rsidRDefault="00337FF0">
            <w:pPr>
              <w:pStyle w:val="Compact"/>
              <w:jc w:val="center"/>
            </w:pPr>
            <w:r>
              <w:t>0</w:t>
            </w:r>
          </w:p>
        </w:tc>
        <w:tc>
          <w:tcPr>
            <w:tcW w:w="0" w:type="auto"/>
          </w:tcPr>
          <w:p w14:paraId="4E6116EA" w14:textId="77777777" w:rsidR="00AB78B3" w:rsidRDefault="00337FF0">
            <w:pPr>
              <w:pStyle w:val="Compact"/>
              <w:jc w:val="center"/>
            </w:pPr>
            <w:r>
              <w:t>354</w:t>
            </w:r>
          </w:p>
        </w:tc>
        <w:tc>
          <w:tcPr>
            <w:tcW w:w="0" w:type="auto"/>
          </w:tcPr>
          <w:p w14:paraId="7DB8F2A9" w14:textId="77777777" w:rsidR="00AB78B3" w:rsidRDefault="00337FF0">
            <w:pPr>
              <w:pStyle w:val="Compact"/>
              <w:jc w:val="center"/>
            </w:pPr>
            <w:r>
              <w:t>354</w:t>
            </w:r>
          </w:p>
        </w:tc>
        <w:tc>
          <w:tcPr>
            <w:tcW w:w="0" w:type="auto"/>
          </w:tcPr>
          <w:p w14:paraId="3B422D90" w14:textId="77777777" w:rsidR="00AB78B3" w:rsidRDefault="00337FF0">
            <w:pPr>
              <w:pStyle w:val="Compact"/>
              <w:jc w:val="center"/>
            </w:pPr>
            <w:r>
              <w:t>354</w:t>
            </w:r>
          </w:p>
        </w:tc>
        <w:tc>
          <w:tcPr>
            <w:tcW w:w="0" w:type="auto"/>
          </w:tcPr>
          <w:p w14:paraId="74DAC400" w14:textId="77777777" w:rsidR="00AB78B3" w:rsidRDefault="00337FF0">
            <w:pPr>
              <w:pStyle w:val="Compact"/>
              <w:jc w:val="center"/>
            </w:pPr>
            <w:r>
              <w:t>425.9</w:t>
            </w:r>
          </w:p>
        </w:tc>
        <w:tc>
          <w:tcPr>
            <w:tcW w:w="0" w:type="auto"/>
          </w:tcPr>
          <w:p w14:paraId="079E3A46" w14:textId="77777777" w:rsidR="00AB78B3" w:rsidRDefault="00337FF0">
            <w:pPr>
              <w:pStyle w:val="Compact"/>
              <w:jc w:val="center"/>
            </w:pPr>
            <w:r>
              <w:t>425.9</w:t>
            </w:r>
          </w:p>
        </w:tc>
        <w:tc>
          <w:tcPr>
            <w:tcW w:w="0" w:type="auto"/>
          </w:tcPr>
          <w:p w14:paraId="5C2E5616" w14:textId="77777777" w:rsidR="00AB78B3" w:rsidRDefault="00337FF0">
            <w:pPr>
              <w:pStyle w:val="Compact"/>
              <w:jc w:val="center"/>
            </w:pPr>
            <w:r>
              <w:t>425.9</w:t>
            </w:r>
          </w:p>
        </w:tc>
      </w:tr>
      <w:tr w:rsidR="00AB78B3" w14:paraId="2BB12F31" w14:textId="77777777">
        <w:tc>
          <w:tcPr>
            <w:tcW w:w="0" w:type="auto"/>
          </w:tcPr>
          <w:p w14:paraId="170E410B" w14:textId="77777777" w:rsidR="00AB78B3" w:rsidRDefault="00337FF0">
            <w:pPr>
              <w:pStyle w:val="Compact"/>
              <w:jc w:val="center"/>
            </w:pPr>
            <w:r>
              <w:t>CUSCO</w:t>
            </w:r>
          </w:p>
        </w:tc>
        <w:tc>
          <w:tcPr>
            <w:tcW w:w="0" w:type="auto"/>
          </w:tcPr>
          <w:p w14:paraId="18E1FE1E" w14:textId="77777777" w:rsidR="00AB78B3" w:rsidRDefault="00337FF0">
            <w:pPr>
              <w:pStyle w:val="Compact"/>
              <w:jc w:val="center"/>
            </w:pPr>
            <w:r>
              <w:t>a10.19</w:t>
            </w:r>
          </w:p>
        </w:tc>
        <w:tc>
          <w:tcPr>
            <w:tcW w:w="0" w:type="auto"/>
          </w:tcPr>
          <w:p w14:paraId="30DE8470" w14:textId="77777777" w:rsidR="00AB78B3" w:rsidRDefault="00337FF0">
            <w:pPr>
              <w:pStyle w:val="Compact"/>
              <w:jc w:val="center"/>
            </w:pPr>
            <w:r>
              <w:t>177</w:t>
            </w:r>
          </w:p>
        </w:tc>
        <w:tc>
          <w:tcPr>
            <w:tcW w:w="0" w:type="auto"/>
          </w:tcPr>
          <w:p w14:paraId="638B97B9" w14:textId="77777777" w:rsidR="00AB78B3" w:rsidRDefault="00337FF0">
            <w:pPr>
              <w:pStyle w:val="Compact"/>
              <w:jc w:val="center"/>
            </w:pPr>
            <w:r>
              <w:t>3</w:t>
            </w:r>
          </w:p>
        </w:tc>
        <w:tc>
          <w:tcPr>
            <w:tcW w:w="0" w:type="auto"/>
          </w:tcPr>
          <w:p w14:paraId="7D4888A4" w14:textId="77777777" w:rsidR="00AB78B3" w:rsidRDefault="00337FF0">
            <w:pPr>
              <w:pStyle w:val="Compact"/>
              <w:jc w:val="center"/>
            </w:pPr>
            <w:r>
              <w:t>3</w:t>
            </w:r>
          </w:p>
        </w:tc>
        <w:tc>
          <w:tcPr>
            <w:tcW w:w="0" w:type="auto"/>
          </w:tcPr>
          <w:p w14:paraId="62AF061E" w14:textId="77777777" w:rsidR="00AB78B3" w:rsidRDefault="00337FF0">
            <w:pPr>
              <w:pStyle w:val="Compact"/>
              <w:jc w:val="center"/>
            </w:pPr>
            <w:r>
              <w:t>3</w:t>
            </w:r>
          </w:p>
        </w:tc>
        <w:tc>
          <w:tcPr>
            <w:tcW w:w="0" w:type="auto"/>
          </w:tcPr>
          <w:p w14:paraId="6F8AA78E" w14:textId="77777777" w:rsidR="00AB78B3" w:rsidRDefault="00337FF0">
            <w:pPr>
              <w:pStyle w:val="Compact"/>
              <w:jc w:val="center"/>
            </w:pPr>
            <w:r>
              <w:t>0</w:t>
            </w:r>
          </w:p>
        </w:tc>
        <w:tc>
          <w:tcPr>
            <w:tcW w:w="0" w:type="auto"/>
          </w:tcPr>
          <w:p w14:paraId="354AD9B0" w14:textId="77777777" w:rsidR="00AB78B3" w:rsidRDefault="00337FF0">
            <w:pPr>
              <w:pStyle w:val="Compact"/>
              <w:jc w:val="center"/>
            </w:pPr>
            <w:r>
              <w:t>0</w:t>
            </w:r>
          </w:p>
        </w:tc>
        <w:tc>
          <w:tcPr>
            <w:tcW w:w="0" w:type="auto"/>
          </w:tcPr>
          <w:p w14:paraId="138E0C62" w14:textId="77777777" w:rsidR="00AB78B3" w:rsidRDefault="00337FF0">
            <w:pPr>
              <w:pStyle w:val="Compact"/>
              <w:jc w:val="center"/>
            </w:pPr>
            <w:r>
              <w:t>0</w:t>
            </w:r>
          </w:p>
        </w:tc>
        <w:tc>
          <w:tcPr>
            <w:tcW w:w="0" w:type="auto"/>
          </w:tcPr>
          <w:p w14:paraId="4B7DBE1A" w14:textId="77777777" w:rsidR="00AB78B3" w:rsidRDefault="00337FF0">
            <w:pPr>
              <w:pStyle w:val="Compact"/>
              <w:jc w:val="center"/>
            </w:pPr>
            <w:r>
              <w:t>177</w:t>
            </w:r>
          </w:p>
        </w:tc>
        <w:tc>
          <w:tcPr>
            <w:tcW w:w="0" w:type="auto"/>
          </w:tcPr>
          <w:p w14:paraId="31F2D59F" w14:textId="77777777" w:rsidR="00AB78B3" w:rsidRDefault="00337FF0">
            <w:pPr>
              <w:pStyle w:val="Compact"/>
              <w:jc w:val="center"/>
            </w:pPr>
            <w:r>
              <w:t>177</w:t>
            </w:r>
          </w:p>
        </w:tc>
        <w:tc>
          <w:tcPr>
            <w:tcW w:w="0" w:type="auto"/>
          </w:tcPr>
          <w:p w14:paraId="4BF9F6FF" w14:textId="77777777" w:rsidR="00AB78B3" w:rsidRDefault="00337FF0">
            <w:pPr>
              <w:pStyle w:val="Compact"/>
              <w:jc w:val="center"/>
            </w:pPr>
            <w:r>
              <w:t>177</w:t>
            </w:r>
          </w:p>
        </w:tc>
        <w:tc>
          <w:tcPr>
            <w:tcW w:w="0" w:type="auto"/>
          </w:tcPr>
          <w:p w14:paraId="4F85845B" w14:textId="77777777" w:rsidR="00AB78B3" w:rsidRDefault="00337FF0">
            <w:pPr>
              <w:pStyle w:val="Compact"/>
              <w:jc w:val="center"/>
            </w:pPr>
            <w:r>
              <w:t>214</w:t>
            </w:r>
          </w:p>
        </w:tc>
        <w:tc>
          <w:tcPr>
            <w:tcW w:w="0" w:type="auto"/>
          </w:tcPr>
          <w:p w14:paraId="50336A3A" w14:textId="77777777" w:rsidR="00AB78B3" w:rsidRDefault="00337FF0">
            <w:pPr>
              <w:pStyle w:val="Compact"/>
              <w:jc w:val="center"/>
            </w:pPr>
            <w:r>
              <w:t>214</w:t>
            </w:r>
          </w:p>
        </w:tc>
        <w:tc>
          <w:tcPr>
            <w:tcW w:w="0" w:type="auto"/>
          </w:tcPr>
          <w:p w14:paraId="5F7F24BC" w14:textId="77777777" w:rsidR="00AB78B3" w:rsidRDefault="00337FF0">
            <w:pPr>
              <w:pStyle w:val="Compact"/>
              <w:jc w:val="center"/>
            </w:pPr>
            <w:r>
              <w:t>214</w:t>
            </w:r>
          </w:p>
        </w:tc>
      </w:tr>
      <w:tr w:rsidR="00AB78B3" w14:paraId="5362EE13" w14:textId="77777777">
        <w:tc>
          <w:tcPr>
            <w:tcW w:w="0" w:type="auto"/>
          </w:tcPr>
          <w:p w14:paraId="476C3E0C" w14:textId="77777777" w:rsidR="00AB78B3" w:rsidRDefault="00337FF0">
            <w:pPr>
              <w:pStyle w:val="Compact"/>
              <w:jc w:val="center"/>
            </w:pPr>
            <w:r>
              <w:t>CUSCO</w:t>
            </w:r>
          </w:p>
        </w:tc>
        <w:tc>
          <w:tcPr>
            <w:tcW w:w="0" w:type="auto"/>
          </w:tcPr>
          <w:p w14:paraId="1E9524A2" w14:textId="77777777" w:rsidR="00AB78B3" w:rsidRDefault="00337FF0">
            <w:pPr>
              <w:pStyle w:val="Compact"/>
              <w:jc w:val="center"/>
            </w:pPr>
            <w:r>
              <w:t>a20.29</w:t>
            </w:r>
          </w:p>
        </w:tc>
        <w:tc>
          <w:tcPr>
            <w:tcW w:w="0" w:type="auto"/>
          </w:tcPr>
          <w:p w14:paraId="5AAB1F43" w14:textId="77777777" w:rsidR="00AB78B3" w:rsidRDefault="00337FF0">
            <w:pPr>
              <w:pStyle w:val="Compact"/>
              <w:jc w:val="center"/>
            </w:pPr>
            <w:r>
              <w:t>247</w:t>
            </w:r>
          </w:p>
        </w:tc>
        <w:tc>
          <w:tcPr>
            <w:tcW w:w="0" w:type="auto"/>
          </w:tcPr>
          <w:p w14:paraId="71DB20F5" w14:textId="77777777" w:rsidR="00AB78B3" w:rsidRDefault="00337FF0">
            <w:pPr>
              <w:pStyle w:val="Compact"/>
              <w:jc w:val="center"/>
            </w:pPr>
            <w:r>
              <w:t>8</w:t>
            </w:r>
          </w:p>
        </w:tc>
        <w:tc>
          <w:tcPr>
            <w:tcW w:w="0" w:type="auto"/>
          </w:tcPr>
          <w:p w14:paraId="7E8C4C1D" w14:textId="77777777" w:rsidR="00AB78B3" w:rsidRDefault="00337FF0">
            <w:pPr>
              <w:pStyle w:val="Compact"/>
              <w:jc w:val="center"/>
            </w:pPr>
            <w:r>
              <w:t>8</w:t>
            </w:r>
          </w:p>
        </w:tc>
        <w:tc>
          <w:tcPr>
            <w:tcW w:w="0" w:type="auto"/>
          </w:tcPr>
          <w:p w14:paraId="6750F124" w14:textId="77777777" w:rsidR="00AB78B3" w:rsidRDefault="00337FF0">
            <w:pPr>
              <w:pStyle w:val="Compact"/>
              <w:jc w:val="center"/>
            </w:pPr>
            <w:r>
              <w:t>8</w:t>
            </w:r>
          </w:p>
        </w:tc>
        <w:tc>
          <w:tcPr>
            <w:tcW w:w="0" w:type="auto"/>
          </w:tcPr>
          <w:p w14:paraId="273FCE9E" w14:textId="77777777" w:rsidR="00AB78B3" w:rsidRDefault="00337FF0">
            <w:pPr>
              <w:pStyle w:val="Compact"/>
              <w:jc w:val="center"/>
            </w:pPr>
            <w:r>
              <w:t>-133.3</w:t>
            </w:r>
          </w:p>
        </w:tc>
        <w:tc>
          <w:tcPr>
            <w:tcW w:w="0" w:type="auto"/>
          </w:tcPr>
          <w:p w14:paraId="55E64363" w14:textId="77777777" w:rsidR="00AB78B3" w:rsidRDefault="00337FF0">
            <w:pPr>
              <w:pStyle w:val="Compact"/>
              <w:jc w:val="center"/>
            </w:pPr>
            <w:r>
              <w:t>-306.4</w:t>
            </w:r>
          </w:p>
        </w:tc>
        <w:tc>
          <w:tcPr>
            <w:tcW w:w="0" w:type="auto"/>
          </w:tcPr>
          <w:p w14:paraId="7DB40B72" w14:textId="77777777" w:rsidR="00AB78B3" w:rsidRDefault="00337FF0">
            <w:pPr>
              <w:pStyle w:val="Compact"/>
              <w:jc w:val="center"/>
            </w:pPr>
            <w:r>
              <w:t>-20.73</w:t>
            </w:r>
          </w:p>
        </w:tc>
        <w:tc>
          <w:tcPr>
            <w:tcW w:w="0" w:type="auto"/>
          </w:tcPr>
          <w:p w14:paraId="7F28167C" w14:textId="77777777" w:rsidR="00AB78B3" w:rsidRDefault="00337FF0">
            <w:pPr>
              <w:pStyle w:val="Compact"/>
              <w:jc w:val="center"/>
            </w:pPr>
            <w:r>
              <w:t>380.3</w:t>
            </w:r>
          </w:p>
        </w:tc>
        <w:tc>
          <w:tcPr>
            <w:tcW w:w="0" w:type="auto"/>
          </w:tcPr>
          <w:p w14:paraId="3FF39FD6" w14:textId="77777777" w:rsidR="00AB78B3" w:rsidRDefault="00337FF0">
            <w:pPr>
              <w:pStyle w:val="Compact"/>
              <w:jc w:val="center"/>
            </w:pPr>
            <w:r>
              <w:t>267.7</w:t>
            </w:r>
          </w:p>
        </w:tc>
        <w:tc>
          <w:tcPr>
            <w:tcW w:w="0" w:type="auto"/>
          </w:tcPr>
          <w:p w14:paraId="0047BA46" w14:textId="77777777" w:rsidR="00AB78B3" w:rsidRDefault="00337FF0">
            <w:pPr>
              <w:pStyle w:val="Compact"/>
              <w:jc w:val="center"/>
            </w:pPr>
            <w:r>
              <w:t>553.4</w:t>
            </w:r>
          </w:p>
        </w:tc>
        <w:tc>
          <w:tcPr>
            <w:tcW w:w="0" w:type="auto"/>
          </w:tcPr>
          <w:p w14:paraId="5AC1C7A0" w14:textId="77777777" w:rsidR="00AB78B3" w:rsidRDefault="00337FF0">
            <w:pPr>
              <w:pStyle w:val="Compact"/>
              <w:jc w:val="center"/>
            </w:pPr>
            <w:r>
              <w:t>461.3</w:t>
            </w:r>
          </w:p>
        </w:tc>
        <w:tc>
          <w:tcPr>
            <w:tcW w:w="0" w:type="auto"/>
          </w:tcPr>
          <w:p w14:paraId="571427CE" w14:textId="77777777" w:rsidR="00AB78B3" w:rsidRDefault="00337FF0">
            <w:pPr>
              <w:pStyle w:val="Compact"/>
              <w:jc w:val="center"/>
            </w:pPr>
            <w:r>
              <w:t>327.1</w:t>
            </w:r>
          </w:p>
        </w:tc>
        <w:tc>
          <w:tcPr>
            <w:tcW w:w="0" w:type="auto"/>
          </w:tcPr>
          <w:p w14:paraId="3B47FA87" w14:textId="77777777" w:rsidR="00AB78B3" w:rsidRDefault="00337FF0">
            <w:pPr>
              <w:pStyle w:val="Compact"/>
              <w:jc w:val="center"/>
            </w:pPr>
            <w:r>
              <w:t>667.6</w:t>
            </w:r>
          </w:p>
        </w:tc>
      </w:tr>
      <w:tr w:rsidR="00AB78B3" w14:paraId="33DDE09A" w14:textId="77777777">
        <w:tc>
          <w:tcPr>
            <w:tcW w:w="0" w:type="auto"/>
          </w:tcPr>
          <w:p w14:paraId="1554315C" w14:textId="77777777" w:rsidR="00AB78B3" w:rsidRDefault="00337FF0">
            <w:pPr>
              <w:pStyle w:val="Compact"/>
              <w:jc w:val="center"/>
            </w:pPr>
            <w:r>
              <w:t>CUSCO</w:t>
            </w:r>
          </w:p>
        </w:tc>
        <w:tc>
          <w:tcPr>
            <w:tcW w:w="0" w:type="auto"/>
          </w:tcPr>
          <w:p w14:paraId="59F663D2" w14:textId="77777777" w:rsidR="00AB78B3" w:rsidRDefault="00337FF0">
            <w:pPr>
              <w:pStyle w:val="Compact"/>
              <w:jc w:val="center"/>
            </w:pPr>
            <w:r>
              <w:t>a30.39</w:t>
            </w:r>
          </w:p>
        </w:tc>
        <w:tc>
          <w:tcPr>
            <w:tcW w:w="0" w:type="auto"/>
          </w:tcPr>
          <w:p w14:paraId="5C60617A" w14:textId="77777777" w:rsidR="00AB78B3" w:rsidRDefault="00337FF0">
            <w:pPr>
              <w:pStyle w:val="Compact"/>
              <w:jc w:val="center"/>
            </w:pPr>
            <w:r>
              <w:t>319</w:t>
            </w:r>
          </w:p>
        </w:tc>
        <w:tc>
          <w:tcPr>
            <w:tcW w:w="0" w:type="auto"/>
          </w:tcPr>
          <w:p w14:paraId="78887EA0" w14:textId="77777777" w:rsidR="00AB78B3" w:rsidRDefault="00337FF0">
            <w:pPr>
              <w:pStyle w:val="Compact"/>
              <w:jc w:val="center"/>
            </w:pPr>
            <w:r>
              <w:t>18</w:t>
            </w:r>
          </w:p>
        </w:tc>
        <w:tc>
          <w:tcPr>
            <w:tcW w:w="0" w:type="auto"/>
          </w:tcPr>
          <w:p w14:paraId="276EC340" w14:textId="77777777" w:rsidR="00AB78B3" w:rsidRDefault="00337FF0">
            <w:pPr>
              <w:pStyle w:val="Compact"/>
              <w:jc w:val="center"/>
            </w:pPr>
            <w:r>
              <w:t>18</w:t>
            </w:r>
          </w:p>
        </w:tc>
        <w:tc>
          <w:tcPr>
            <w:tcW w:w="0" w:type="auto"/>
          </w:tcPr>
          <w:p w14:paraId="5F45434B" w14:textId="77777777" w:rsidR="00AB78B3" w:rsidRDefault="00337FF0">
            <w:pPr>
              <w:pStyle w:val="Compact"/>
              <w:jc w:val="center"/>
            </w:pPr>
            <w:r>
              <w:t>18</w:t>
            </w:r>
          </w:p>
        </w:tc>
        <w:tc>
          <w:tcPr>
            <w:tcW w:w="0" w:type="auto"/>
          </w:tcPr>
          <w:p w14:paraId="7F33744D" w14:textId="77777777" w:rsidR="00AB78B3" w:rsidRDefault="00337FF0">
            <w:pPr>
              <w:pStyle w:val="Compact"/>
              <w:jc w:val="center"/>
            </w:pPr>
            <w:r>
              <w:t>0</w:t>
            </w:r>
          </w:p>
        </w:tc>
        <w:tc>
          <w:tcPr>
            <w:tcW w:w="0" w:type="auto"/>
          </w:tcPr>
          <w:p w14:paraId="7401A8ED" w14:textId="77777777" w:rsidR="00AB78B3" w:rsidRDefault="00337FF0">
            <w:pPr>
              <w:pStyle w:val="Compact"/>
              <w:jc w:val="center"/>
            </w:pPr>
            <w:r>
              <w:t>0</w:t>
            </w:r>
          </w:p>
        </w:tc>
        <w:tc>
          <w:tcPr>
            <w:tcW w:w="0" w:type="auto"/>
          </w:tcPr>
          <w:p w14:paraId="7EBA8F25" w14:textId="77777777" w:rsidR="00AB78B3" w:rsidRDefault="00337FF0">
            <w:pPr>
              <w:pStyle w:val="Compact"/>
              <w:jc w:val="center"/>
            </w:pPr>
            <w:r>
              <w:t>0</w:t>
            </w:r>
          </w:p>
        </w:tc>
        <w:tc>
          <w:tcPr>
            <w:tcW w:w="0" w:type="auto"/>
          </w:tcPr>
          <w:p w14:paraId="561272CE" w14:textId="77777777" w:rsidR="00AB78B3" w:rsidRDefault="00337FF0">
            <w:pPr>
              <w:pStyle w:val="Compact"/>
              <w:jc w:val="center"/>
            </w:pPr>
            <w:r>
              <w:t>319</w:t>
            </w:r>
          </w:p>
        </w:tc>
        <w:tc>
          <w:tcPr>
            <w:tcW w:w="0" w:type="auto"/>
          </w:tcPr>
          <w:p w14:paraId="1CCB2620" w14:textId="77777777" w:rsidR="00AB78B3" w:rsidRDefault="00337FF0">
            <w:pPr>
              <w:pStyle w:val="Compact"/>
              <w:jc w:val="center"/>
            </w:pPr>
            <w:r>
              <w:t>319</w:t>
            </w:r>
          </w:p>
        </w:tc>
        <w:tc>
          <w:tcPr>
            <w:tcW w:w="0" w:type="auto"/>
          </w:tcPr>
          <w:p w14:paraId="38825292" w14:textId="77777777" w:rsidR="00AB78B3" w:rsidRDefault="00337FF0">
            <w:pPr>
              <w:pStyle w:val="Compact"/>
              <w:jc w:val="center"/>
            </w:pPr>
            <w:r>
              <w:t>319</w:t>
            </w:r>
          </w:p>
        </w:tc>
        <w:tc>
          <w:tcPr>
            <w:tcW w:w="0" w:type="auto"/>
          </w:tcPr>
          <w:p w14:paraId="7AA686AC" w14:textId="77777777" w:rsidR="00AB78B3" w:rsidRDefault="00337FF0">
            <w:pPr>
              <w:pStyle w:val="Compact"/>
              <w:jc w:val="center"/>
            </w:pPr>
            <w:r>
              <w:t>398.2</w:t>
            </w:r>
          </w:p>
        </w:tc>
        <w:tc>
          <w:tcPr>
            <w:tcW w:w="0" w:type="auto"/>
          </w:tcPr>
          <w:p w14:paraId="61897A4E" w14:textId="77777777" w:rsidR="00AB78B3" w:rsidRDefault="00337FF0">
            <w:pPr>
              <w:pStyle w:val="Compact"/>
              <w:jc w:val="center"/>
            </w:pPr>
            <w:r>
              <w:t>398.2</w:t>
            </w:r>
          </w:p>
        </w:tc>
        <w:tc>
          <w:tcPr>
            <w:tcW w:w="0" w:type="auto"/>
          </w:tcPr>
          <w:p w14:paraId="7225EC0F" w14:textId="77777777" w:rsidR="00AB78B3" w:rsidRDefault="00337FF0">
            <w:pPr>
              <w:pStyle w:val="Compact"/>
              <w:jc w:val="center"/>
            </w:pPr>
            <w:r>
              <w:t>398.2</w:t>
            </w:r>
          </w:p>
        </w:tc>
      </w:tr>
      <w:tr w:rsidR="00AB78B3" w14:paraId="2D479EE5" w14:textId="77777777">
        <w:tc>
          <w:tcPr>
            <w:tcW w:w="0" w:type="auto"/>
          </w:tcPr>
          <w:p w14:paraId="61FE562D" w14:textId="77777777" w:rsidR="00AB78B3" w:rsidRDefault="00337FF0">
            <w:pPr>
              <w:pStyle w:val="Compact"/>
              <w:jc w:val="center"/>
            </w:pPr>
            <w:r>
              <w:t>CUSCO</w:t>
            </w:r>
          </w:p>
        </w:tc>
        <w:tc>
          <w:tcPr>
            <w:tcW w:w="0" w:type="auto"/>
          </w:tcPr>
          <w:p w14:paraId="753CDB34" w14:textId="77777777" w:rsidR="00AB78B3" w:rsidRDefault="00337FF0">
            <w:pPr>
              <w:pStyle w:val="Compact"/>
              <w:jc w:val="center"/>
            </w:pPr>
            <w:r>
              <w:t>a40.49</w:t>
            </w:r>
          </w:p>
        </w:tc>
        <w:tc>
          <w:tcPr>
            <w:tcW w:w="0" w:type="auto"/>
          </w:tcPr>
          <w:p w14:paraId="3AB25872" w14:textId="77777777" w:rsidR="00AB78B3" w:rsidRDefault="00337FF0">
            <w:pPr>
              <w:pStyle w:val="Compact"/>
              <w:jc w:val="center"/>
            </w:pPr>
            <w:r>
              <w:t>519</w:t>
            </w:r>
          </w:p>
        </w:tc>
        <w:tc>
          <w:tcPr>
            <w:tcW w:w="0" w:type="auto"/>
          </w:tcPr>
          <w:p w14:paraId="66F7DF4F" w14:textId="77777777" w:rsidR="00AB78B3" w:rsidRDefault="00337FF0">
            <w:pPr>
              <w:pStyle w:val="Compact"/>
              <w:jc w:val="center"/>
            </w:pPr>
            <w:r>
              <w:t>35</w:t>
            </w:r>
          </w:p>
        </w:tc>
        <w:tc>
          <w:tcPr>
            <w:tcW w:w="0" w:type="auto"/>
          </w:tcPr>
          <w:p w14:paraId="4E3EC7FE" w14:textId="77777777" w:rsidR="00AB78B3" w:rsidRDefault="00337FF0">
            <w:pPr>
              <w:pStyle w:val="Compact"/>
              <w:jc w:val="center"/>
            </w:pPr>
            <w:r>
              <w:t>35</w:t>
            </w:r>
          </w:p>
        </w:tc>
        <w:tc>
          <w:tcPr>
            <w:tcW w:w="0" w:type="auto"/>
          </w:tcPr>
          <w:p w14:paraId="598B437F" w14:textId="77777777" w:rsidR="00AB78B3" w:rsidRDefault="00337FF0">
            <w:pPr>
              <w:pStyle w:val="Compact"/>
              <w:jc w:val="center"/>
            </w:pPr>
            <w:r>
              <w:t>35</w:t>
            </w:r>
          </w:p>
        </w:tc>
        <w:tc>
          <w:tcPr>
            <w:tcW w:w="0" w:type="auto"/>
          </w:tcPr>
          <w:p w14:paraId="4EA95260" w14:textId="77777777" w:rsidR="00AB78B3" w:rsidRDefault="00337FF0">
            <w:pPr>
              <w:pStyle w:val="Compact"/>
              <w:jc w:val="center"/>
            </w:pPr>
            <w:r>
              <w:t>0</w:t>
            </w:r>
          </w:p>
        </w:tc>
        <w:tc>
          <w:tcPr>
            <w:tcW w:w="0" w:type="auto"/>
          </w:tcPr>
          <w:p w14:paraId="50CA14A6" w14:textId="77777777" w:rsidR="00AB78B3" w:rsidRDefault="00337FF0">
            <w:pPr>
              <w:pStyle w:val="Compact"/>
              <w:jc w:val="center"/>
            </w:pPr>
            <w:r>
              <w:t>0</w:t>
            </w:r>
          </w:p>
        </w:tc>
        <w:tc>
          <w:tcPr>
            <w:tcW w:w="0" w:type="auto"/>
          </w:tcPr>
          <w:p w14:paraId="73871418" w14:textId="77777777" w:rsidR="00AB78B3" w:rsidRDefault="00337FF0">
            <w:pPr>
              <w:pStyle w:val="Compact"/>
              <w:jc w:val="center"/>
            </w:pPr>
            <w:r>
              <w:t>0</w:t>
            </w:r>
          </w:p>
        </w:tc>
        <w:tc>
          <w:tcPr>
            <w:tcW w:w="0" w:type="auto"/>
          </w:tcPr>
          <w:p w14:paraId="201ADD39" w14:textId="77777777" w:rsidR="00AB78B3" w:rsidRDefault="00337FF0">
            <w:pPr>
              <w:pStyle w:val="Compact"/>
              <w:jc w:val="center"/>
            </w:pPr>
            <w:r>
              <w:t>519</w:t>
            </w:r>
          </w:p>
        </w:tc>
        <w:tc>
          <w:tcPr>
            <w:tcW w:w="0" w:type="auto"/>
          </w:tcPr>
          <w:p w14:paraId="41A59AF7" w14:textId="77777777" w:rsidR="00AB78B3" w:rsidRDefault="00337FF0">
            <w:pPr>
              <w:pStyle w:val="Compact"/>
              <w:jc w:val="center"/>
            </w:pPr>
            <w:r>
              <w:t>519</w:t>
            </w:r>
          </w:p>
        </w:tc>
        <w:tc>
          <w:tcPr>
            <w:tcW w:w="0" w:type="auto"/>
          </w:tcPr>
          <w:p w14:paraId="0936C59C" w14:textId="77777777" w:rsidR="00AB78B3" w:rsidRDefault="00337FF0">
            <w:pPr>
              <w:pStyle w:val="Compact"/>
              <w:jc w:val="center"/>
            </w:pPr>
            <w:r>
              <w:t>519</w:t>
            </w:r>
          </w:p>
        </w:tc>
        <w:tc>
          <w:tcPr>
            <w:tcW w:w="0" w:type="auto"/>
          </w:tcPr>
          <w:p w14:paraId="154796EA" w14:textId="77777777" w:rsidR="00AB78B3" w:rsidRDefault="00337FF0">
            <w:pPr>
              <w:pStyle w:val="Compact"/>
              <w:jc w:val="center"/>
            </w:pPr>
            <w:r>
              <w:t>653.6</w:t>
            </w:r>
          </w:p>
        </w:tc>
        <w:tc>
          <w:tcPr>
            <w:tcW w:w="0" w:type="auto"/>
          </w:tcPr>
          <w:p w14:paraId="76754D0C" w14:textId="77777777" w:rsidR="00AB78B3" w:rsidRDefault="00337FF0">
            <w:pPr>
              <w:pStyle w:val="Compact"/>
              <w:jc w:val="center"/>
            </w:pPr>
            <w:r>
              <w:t>653.6</w:t>
            </w:r>
          </w:p>
        </w:tc>
        <w:tc>
          <w:tcPr>
            <w:tcW w:w="0" w:type="auto"/>
          </w:tcPr>
          <w:p w14:paraId="0D19AE7D" w14:textId="77777777" w:rsidR="00AB78B3" w:rsidRDefault="00337FF0">
            <w:pPr>
              <w:pStyle w:val="Compact"/>
              <w:jc w:val="center"/>
            </w:pPr>
            <w:r>
              <w:t>653.6</w:t>
            </w:r>
          </w:p>
        </w:tc>
      </w:tr>
      <w:tr w:rsidR="00AB78B3" w14:paraId="54270FF6" w14:textId="77777777">
        <w:tc>
          <w:tcPr>
            <w:tcW w:w="0" w:type="auto"/>
          </w:tcPr>
          <w:p w14:paraId="2FA7747C" w14:textId="77777777" w:rsidR="00AB78B3" w:rsidRDefault="00337FF0">
            <w:pPr>
              <w:pStyle w:val="Compact"/>
              <w:jc w:val="center"/>
            </w:pPr>
            <w:r>
              <w:t>CUSCO</w:t>
            </w:r>
          </w:p>
        </w:tc>
        <w:tc>
          <w:tcPr>
            <w:tcW w:w="0" w:type="auto"/>
          </w:tcPr>
          <w:p w14:paraId="462C82DA" w14:textId="77777777" w:rsidR="00AB78B3" w:rsidRDefault="00337FF0">
            <w:pPr>
              <w:pStyle w:val="Compact"/>
              <w:jc w:val="center"/>
            </w:pPr>
            <w:r>
              <w:t>a50.59</w:t>
            </w:r>
          </w:p>
        </w:tc>
        <w:tc>
          <w:tcPr>
            <w:tcW w:w="0" w:type="auto"/>
          </w:tcPr>
          <w:p w14:paraId="34A4BBD0" w14:textId="77777777" w:rsidR="00AB78B3" w:rsidRDefault="00337FF0">
            <w:pPr>
              <w:pStyle w:val="Compact"/>
              <w:jc w:val="center"/>
            </w:pPr>
            <w:r>
              <w:t>789</w:t>
            </w:r>
          </w:p>
        </w:tc>
        <w:tc>
          <w:tcPr>
            <w:tcW w:w="0" w:type="auto"/>
          </w:tcPr>
          <w:p w14:paraId="2EC5F381" w14:textId="77777777" w:rsidR="00AB78B3" w:rsidRDefault="00337FF0">
            <w:pPr>
              <w:pStyle w:val="Compact"/>
              <w:jc w:val="center"/>
            </w:pPr>
            <w:r>
              <w:t>89</w:t>
            </w:r>
          </w:p>
        </w:tc>
        <w:tc>
          <w:tcPr>
            <w:tcW w:w="0" w:type="auto"/>
          </w:tcPr>
          <w:p w14:paraId="7B1B66A3" w14:textId="77777777" w:rsidR="00AB78B3" w:rsidRDefault="00337FF0">
            <w:pPr>
              <w:pStyle w:val="Compact"/>
              <w:jc w:val="center"/>
            </w:pPr>
            <w:r>
              <w:t>89</w:t>
            </w:r>
          </w:p>
        </w:tc>
        <w:tc>
          <w:tcPr>
            <w:tcW w:w="0" w:type="auto"/>
          </w:tcPr>
          <w:p w14:paraId="653D860E" w14:textId="77777777" w:rsidR="00AB78B3" w:rsidRDefault="00337FF0">
            <w:pPr>
              <w:pStyle w:val="Compact"/>
              <w:jc w:val="center"/>
            </w:pPr>
            <w:r>
              <w:t>89</w:t>
            </w:r>
          </w:p>
        </w:tc>
        <w:tc>
          <w:tcPr>
            <w:tcW w:w="0" w:type="auto"/>
          </w:tcPr>
          <w:p w14:paraId="044CB742" w14:textId="77777777" w:rsidR="00AB78B3" w:rsidRDefault="00337FF0">
            <w:pPr>
              <w:pStyle w:val="Compact"/>
              <w:jc w:val="center"/>
            </w:pPr>
            <w:r>
              <w:t>0</w:t>
            </w:r>
          </w:p>
        </w:tc>
        <w:tc>
          <w:tcPr>
            <w:tcW w:w="0" w:type="auto"/>
          </w:tcPr>
          <w:p w14:paraId="0E1F0F3C" w14:textId="77777777" w:rsidR="00AB78B3" w:rsidRDefault="00337FF0">
            <w:pPr>
              <w:pStyle w:val="Compact"/>
              <w:jc w:val="center"/>
            </w:pPr>
            <w:r>
              <w:t>0</w:t>
            </w:r>
          </w:p>
        </w:tc>
        <w:tc>
          <w:tcPr>
            <w:tcW w:w="0" w:type="auto"/>
          </w:tcPr>
          <w:p w14:paraId="5898235F" w14:textId="77777777" w:rsidR="00AB78B3" w:rsidRDefault="00337FF0">
            <w:pPr>
              <w:pStyle w:val="Compact"/>
              <w:jc w:val="center"/>
            </w:pPr>
            <w:r>
              <w:t>0</w:t>
            </w:r>
          </w:p>
        </w:tc>
        <w:tc>
          <w:tcPr>
            <w:tcW w:w="0" w:type="auto"/>
          </w:tcPr>
          <w:p w14:paraId="5F91E4A7" w14:textId="77777777" w:rsidR="00AB78B3" w:rsidRDefault="00337FF0">
            <w:pPr>
              <w:pStyle w:val="Compact"/>
              <w:jc w:val="center"/>
            </w:pPr>
            <w:r>
              <w:t>789</w:t>
            </w:r>
          </w:p>
        </w:tc>
        <w:tc>
          <w:tcPr>
            <w:tcW w:w="0" w:type="auto"/>
          </w:tcPr>
          <w:p w14:paraId="7AFDBF25" w14:textId="77777777" w:rsidR="00AB78B3" w:rsidRDefault="00337FF0">
            <w:pPr>
              <w:pStyle w:val="Compact"/>
              <w:jc w:val="center"/>
            </w:pPr>
            <w:r>
              <w:t>789</w:t>
            </w:r>
          </w:p>
        </w:tc>
        <w:tc>
          <w:tcPr>
            <w:tcW w:w="0" w:type="auto"/>
          </w:tcPr>
          <w:p w14:paraId="739ADE88" w14:textId="77777777" w:rsidR="00AB78B3" w:rsidRDefault="00337FF0">
            <w:pPr>
              <w:pStyle w:val="Compact"/>
              <w:jc w:val="center"/>
            </w:pPr>
            <w:r>
              <w:t>789</w:t>
            </w:r>
          </w:p>
        </w:tc>
        <w:tc>
          <w:tcPr>
            <w:tcW w:w="0" w:type="auto"/>
          </w:tcPr>
          <w:p w14:paraId="1757FD6C" w14:textId="77777777" w:rsidR="00AB78B3" w:rsidRDefault="00337FF0">
            <w:pPr>
              <w:pStyle w:val="Compact"/>
              <w:jc w:val="center"/>
            </w:pPr>
            <w:r>
              <w:t>1029</w:t>
            </w:r>
          </w:p>
        </w:tc>
        <w:tc>
          <w:tcPr>
            <w:tcW w:w="0" w:type="auto"/>
          </w:tcPr>
          <w:p w14:paraId="25A1CF02" w14:textId="77777777" w:rsidR="00AB78B3" w:rsidRDefault="00337FF0">
            <w:pPr>
              <w:pStyle w:val="Compact"/>
              <w:jc w:val="center"/>
            </w:pPr>
            <w:r>
              <w:t>1029</w:t>
            </w:r>
          </w:p>
        </w:tc>
        <w:tc>
          <w:tcPr>
            <w:tcW w:w="0" w:type="auto"/>
          </w:tcPr>
          <w:p w14:paraId="4B8F5119" w14:textId="77777777" w:rsidR="00AB78B3" w:rsidRDefault="00337FF0">
            <w:pPr>
              <w:pStyle w:val="Compact"/>
              <w:jc w:val="center"/>
            </w:pPr>
            <w:r>
              <w:t>1029</w:t>
            </w:r>
          </w:p>
        </w:tc>
      </w:tr>
      <w:tr w:rsidR="00AB78B3" w14:paraId="231F2339" w14:textId="77777777">
        <w:tc>
          <w:tcPr>
            <w:tcW w:w="0" w:type="auto"/>
          </w:tcPr>
          <w:p w14:paraId="799C2F13" w14:textId="77777777" w:rsidR="00AB78B3" w:rsidRDefault="00337FF0">
            <w:pPr>
              <w:pStyle w:val="Compact"/>
              <w:jc w:val="center"/>
            </w:pPr>
            <w:r>
              <w:t>CUSCO</w:t>
            </w:r>
          </w:p>
        </w:tc>
        <w:tc>
          <w:tcPr>
            <w:tcW w:w="0" w:type="auto"/>
          </w:tcPr>
          <w:p w14:paraId="77C6DC84" w14:textId="77777777" w:rsidR="00AB78B3" w:rsidRDefault="00337FF0">
            <w:pPr>
              <w:pStyle w:val="Compact"/>
              <w:jc w:val="center"/>
            </w:pPr>
            <w:r>
              <w:t>a60.69</w:t>
            </w:r>
          </w:p>
        </w:tc>
        <w:tc>
          <w:tcPr>
            <w:tcW w:w="0" w:type="auto"/>
          </w:tcPr>
          <w:p w14:paraId="2306B475" w14:textId="77777777" w:rsidR="00AB78B3" w:rsidRDefault="00337FF0">
            <w:pPr>
              <w:pStyle w:val="Compact"/>
              <w:jc w:val="center"/>
            </w:pPr>
            <w:r>
              <w:t>1192</w:t>
            </w:r>
          </w:p>
        </w:tc>
        <w:tc>
          <w:tcPr>
            <w:tcW w:w="0" w:type="auto"/>
          </w:tcPr>
          <w:p w14:paraId="5345B3C3" w14:textId="77777777" w:rsidR="00AB78B3" w:rsidRDefault="00337FF0">
            <w:pPr>
              <w:pStyle w:val="Compact"/>
              <w:jc w:val="center"/>
            </w:pPr>
            <w:r>
              <w:t>146</w:t>
            </w:r>
          </w:p>
        </w:tc>
        <w:tc>
          <w:tcPr>
            <w:tcW w:w="0" w:type="auto"/>
          </w:tcPr>
          <w:p w14:paraId="340E0FB7" w14:textId="77777777" w:rsidR="00AB78B3" w:rsidRDefault="00337FF0">
            <w:pPr>
              <w:pStyle w:val="Compact"/>
              <w:jc w:val="center"/>
            </w:pPr>
            <w:r>
              <w:t>146</w:t>
            </w:r>
          </w:p>
        </w:tc>
        <w:tc>
          <w:tcPr>
            <w:tcW w:w="0" w:type="auto"/>
          </w:tcPr>
          <w:p w14:paraId="1A7DAB16" w14:textId="77777777" w:rsidR="00AB78B3" w:rsidRDefault="00337FF0">
            <w:pPr>
              <w:pStyle w:val="Compact"/>
              <w:jc w:val="center"/>
            </w:pPr>
            <w:r>
              <w:t>146</w:t>
            </w:r>
          </w:p>
        </w:tc>
        <w:tc>
          <w:tcPr>
            <w:tcW w:w="0" w:type="auto"/>
          </w:tcPr>
          <w:p w14:paraId="62192908" w14:textId="77777777" w:rsidR="00AB78B3" w:rsidRDefault="00337FF0">
            <w:pPr>
              <w:pStyle w:val="Compact"/>
              <w:jc w:val="center"/>
            </w:pPr>
            <w:r>
              <w:t>0</w:t>
            </w:r>
          </w:p>
        </w:tc>
        <w:tc>
          <w:tcPr>
            <w:tcW w:w="0" w:type="auto"/>
          </w:tcPr>
          <w:p w14:paraId="7A480107" w14:textId="77777777" w:rsidR="00AB78B3" w:rsidRDefault="00337FF0">
            <w:pPr>
              <w:pStyle w:val="Compact"/>
              <w:jc w:val="center"/>
            </w:pPr>
            <w:r>
              <w:t>0</w:t>
            </w:r>
          </w:p>
        </w:tc>
        <w:tc>
          <w:tcPr>
            <w:tcW w:w="0" w:type="auto"/>
          </w:tcPr>
          <w:p w14:paraId="375C63AD" w14:textId="77777777" w:rsidR="00AB78B3" w:rsidRDefault="00337FF0">
            <w:pPr>
              <w:pStyle w:val="Compact"/>
              <w:jc w:val="center"/>
            </w:pPr>
            <w:r>
              <w:t>0</w:t>
            </w:r>
          </w:p>
        </w:tc>
        <w:tc>
          <w:tcPr>
            <w:tcW w:w="0" w:type="auto"/>
          </w:tcPr>
          <w:p w14:paraId="6E68C0AE" w14:textId="77777777" w:rsidR="00AB78B3" w:rsidRDefault="00337FF0">
            <w:pPr>
              <w:pStyle w:val="Compact"/>
              <w:jc w:val="center"/>
            </w:pPr>
            <w:r>
              <w:t>1192</w:t>
            </w:r>
          </w:p>
        </w:tc>
        <w:tc>
          <w:tcPr>
            <w:tcW w:w="0" w:type="auto"/>
          </w:tcPr>
          <w:p w14:paraId="43B4D570" w14:textId="77777777" w:rsidR="00AB78B3" w:rsidRDefault="00337FF0">
            <w:pPr>
              <w:pStyle w:val="Compact"/>
              <w:jc w:val="center"/>
            </w:pPr>
            <w:r>
              <w:t>1192</w:t>
            </w:r>
          </w:p>
        </w:tc>
        <w:tc>
          <w:tcPr>
            <w:tcW w:w="0" w:type="auto"/>
          </w:tcPr>
          <w:p w14:paraId="0B6CF7D7" w14:textId="77777777" w:rsidR="00AB78B3" w:rsidRDefault="00337FF0">
            <w:pPr>
              <w:pStyle w:val="Compact"/>
              <w:jc w:val="center"/>
            </w:pPr>
            <w:r>
              <w:t>1192</w:t>
            </w:r>
          </w:p>
        </w:tc>
        <w:tc>
          <w:tcPr>
            <w:tcW w:w="0" w:type="auto"/>
          </w:tcPr>
          <w:p w14:paraId="6E6CB7E3" w14:textId="77777777" w:rsidR="00AB78B3" w:rsidRDefault="00337FF0">
            <w:pPr>
              <w:pStyle w:val="Compact"/>
              <w:jc w:val="center"/>
            </w:pPr>
            <w:r>
              <w:t>1567</w:t>
            </w:r>
          </w:p>
        </w:tc>
        <w:tc>
          <w:tcPr>
            <w:tcW w:w="0" w:type="auto"/>
          </w:tcPr>
          <w:p w14:paraId="5BD775ED" w14:textId="77777777" w:rsidR="00AB78B3" w:rsidRDefault="00337FF0">
            <w:pPr>
              <w:pStyle w:val="Compact"/>
              <w:jc w:val="center"/>
            </w:pPr>
            <w:r>
              <w:t>1567</w:t>
            </w:r>
          </w:p>
        </w:tc>
        <w:tc>
          <w:tcPr>
            <w:tcW w:w="0" w:type="auto"/>
          </w:tcPr>
          <w:p w14:paraId="73D3E5AD" w14:textId="77777777" w:rsidR="00AB78B3" w:rsidRDefault="00337FF0">
            <w:pPr>
              <w:pStyle w:val="Compact"/>
              <w:jc w:val="center"/>
            </w:pPr>
            <w:r>
              <w:t>1567</w:t>
            </w:r>
          </w:p>
        </w:tc>
      </w:tr>
      <w:tr w:rsidR="00AB78B3" w14:paraId="633E2749" w14:textId="77777777">
        <w:tc>
          <w:tcPr>
            <w:tcW w:w="0" w:type="auto"/>
          </w:tcPr>
          <w:p w14:paraId="7C970178" w14:textId="77777777" w:rsidR="00AB78B3" w:rsidRDefault="00337FF0">
            <w:pPr>
              <w:pStyle w:val="Compact"/>
              <w:jc w:val="center"/>
            </w:pPr>
            <w:r>
              <w:t>CUSCO</w:t>
            </w:r>
          </w:p>
        </w:tc>
        <w:tc>
          <w:tcPr>
            <w:tcW w:w="0" w:type="auto"/>
          </w:tcPr>
          <w:p w14:paraId="48204889" w14:textId="77777777" w:rsidR="00AB78B3" w:rsidRDefault="00337FF0">
            <w:pPr>
              <w:pStyle w:val="Compact"/>
              <w:jc w:val="center"/>
            </w:pPr>
            <w:r>
              <w:t>a70.79</w:t>
            </w:r>
          </w:p>
        </w:tc>
        <w:tc>
          <w:tcPr>
            <w:tcW w:w="0" w:type="auto"/>
          </w:tcPr>
          <w:p w14:paraId="198B97FF" w14:textId="77777777" w:rsidR="00AB78B3" w:rsidRDefault="00337FF0">
            <w:pPr>
              <w:pStyle w:val="Compact"/>
              <w:jc w:val="center"/>
            </w:pPr>
            <w:r>
              <w:t>1610</w:t>
            </w:r>
          </w:p>
        </w:tc>
        <w:tc>
          <w:tcPr>
            <w:tcW w:w="0" w:type="auto"/>
          </w:tcPr>
          <w:p w14:paraId="1B52DE84" w14:textId="77777777" w:rsidR="00AB78B3" w:rsidRDefault="00337FF0">
            <w:pPr>
              <w:pStyle w:val="Compact"/>
              <w:jc w:val="center"/>
            </w:pPr>
            <w:r>
              <w:t>110</w:t>
            </w:r>
          </w:p>
        </w:tc>
        <w:tc>
          <w:tcPr>
            <w:tcW w:w="0" w:type="auto"/>
          </w:tcPr>
          <w:p w14:paraId="552F2F5D" w14:textId="77777777" w:rsidR="00AB78B3" w:rsidRDefault="00337FF0">
            <w:pPr>
              <w:pStyle w:val="Compact"/>
              <w:jc w:val="center"/>
            </w:pPr>
            <w:r>
              <w:t>110</w:t>
            </w:r>
          </w:p>
        </w:tc>
        <w:tc>
          <w:tcPr>
            <w:tcW w:w="0" w:type="auto"/>
          </w:tcPr>
          <w:p w14:paraId="0E38F295" w14:textId="77777777" w:rsidR="00AB78B3" w:rsidRDefault="00337FF0">
            <w:pPr>
              <w:pStyle w:val="Compact"/>
              <w:jc w:val="center"/>
            </w:pPr>
            <w:r>
              <w:t>110</w:t>
            </w:r>
          </w:p>
        </w:tc>
        <w:tc>
          <w:tcPr>
            <w:tcW w:w="0" w:type="auto"/>
          </w:tcPr>
          <w:p w14:paraId="39BEF1E8" w14:textId="77777777" w:rsidR="00AB78B3" w:rsidRDefault="00337FF0">
            <w:pPr>
              <w:pStyle w:val="Compact"/>
              <w:jc w:val="center"/>
            </w:pPr>
            <w:r>
              <w:t>0</w:t>
            </w:r>
          </w:p>
        </w:tc>
        <w:tc>
          <w:tcPr>
            <w:tcW w:w="0" w:type="auto"/>
          </w:tcPr>
          <w:p w14:paraId="6D531876" w14:textId="77777777" w:rsidR="00AB78B3" w:rsidRDefault="00337FF0">
            <w:pPr>
              <w:pStyle w:val="Compact"/>
              <w:jc w:val="center"/>
            </w:pPr>
            <w:r>
              <w:t>0</w:t>
            </w:r>
          </w:p>
        </w:tc>
        <w:tc>
          <w:tcPr>
            <w:tcW w:w="0" w:type="auto"/>
          </w:tcPr>
          <w:p w14:paraId="27DE5623" w14:textId="77777777" w:rsidR="00AB78B3" w:rsidRDefault="00337FF0">
            <w:pPr>
              <w:pStyle w:val="Compact"/>
              <w:jc w:val="center"/>
            </w:pPr>
            <w:r>
              <w:t>0</w:t>
            </w:r>
          </w:p>
        </w:tc>
        <w:tc>
          <w:tcPr>
            <w:tcW w:w="0" w:type="auto"/>
          </w:tcPr>
          <w:p w14:paraId="179B4C84" w14:textId="77777777" w:rsidR="00AB78B3" w:rsidRDefault="00337FF0">
            <w:pPr>
              <w:pStyle w:val="Compact"/>
              <w:jc w:val="center"/>
            </w:pPr>
            <w:r>
              <w:t>1610</w:t>
            </w:r>
          </w:p>
        </w:tc>
        <w:tc>
          <w:tcPr>
            <w:tcW w:w="0" w:type="auto"/>
          </w:tcPr>
          <w:p w14:paraId="3BD32897" w14:textId="77777777" w:rsidR="00AB78B3" w:rsidRDefault="00337FF0">
            <w:pPr>
              <w:pStyle w:val="Compact"/>
              <w:jc w:val="center"/>
            </w:pPr>
            <w:r>
              <w:t>1610</w:t>
            </w:r>
          </w:p>
        </w:tc>
        <w:tc>
          <w:tcPr>
            <w:tcW w:w="0" w:type="auto"/>
          </w:tcPr>
          <w:p w14:paraId="2EC8EB05" w14:textId="77777777" w:rsidR="00AB78B3" w:rsidRDefault="00337FF0">
            <w:pPr>
              <w:pStyle w:val="Compact"/>
              <w:jc w:val="center"/>
            </w:pPr>
            <w:r>
              <w:t>1610</w:t>
            </w:r>
          </w:p>
        </w:tc>
        <w:tc>
          <w:tcPr>
            <w:tcW w:w="0" w:type="auto"/>
          </w:tcPr>
          <w:p w14:paraId="6CECE133" w14:textId="77777777" w:rsidR="00AB78B3" w:rsidRDefault="00337FF0">
            <w:pPr>
              <w:pStyle w:val="Compact"/>
              <w:jc w:val="center"/>
            </w:pPr>
            <w:r>
              <w:t>2029</w:t>
            </w:r>
          </w:p>
        </w:tc>
        <w:tc>
          <w:tcPr>
            <w:tcW w:w="0" w:type="auto"/>
          </w:tcPr>
          <w:p w14:paraId="56885F2E" w14:textId="77777777" w:rsidR="00AB78B3" w:rsidRDefault="00337FF0">
            <w:pPr>
              <w:pStyle w:val="Compact"/>
              <w:jc w:val="center"/>
            </w:pPr>
            <w:r>
              <w:t>2029</w:t>
            </w:r>
          </w:p>
        </w:tc>
        <w:tc>
          <w:tcPr>
            <w:tcW w:w="0" w:type="auto"/>
          </w:tcPr>
          <w:p w14:paraId="48B85914" w14:textId="77777777" w:rsidR="00AB78B3" w:rsidRDefault="00337FF0">
            <w:pPr>
              <w:pStyle w:val="Compact"/>
              <w:jc w:val="center"/>
            </w:pPr>
            <w:r>
              <w:t>2029</w:t>
            </w:r>
          </w:p>
        </w:tc>
      </w:tr>
      <w:tr w:rsidR="00AB78B3" w14:paraId="32972596" w14:textId="77777777">
        <w:tc>
          <w:tcPr>
            <w:tcW w:w="0" w:type="auto"/>
          </w:tcPr>
          <w:p w14:paraId="6275FF3F" w14:textId="77777777" w:rsidR="00AB78B3" w:rsidRDefault="00337FF0">
            <w:pPr>
              <w:pStyle w:val="Compact"/>
              <w:jc w:val="center"/>
            </w:pPr>
            <w:r>
              <w:t>CUSCO</w:t>
            </w:r>
          </w:p>
        </w:tc>
        <w:tc>
          <w:tcPr>
            <w:tcW w:w="0" w:type="auto"/>
          </w:tcPr>
          <w:p w14:paraId="63CE0B05" w14:textId="77777777" w:rsidR="00AB78B3" w:rsidRDefault="00337FF0">
            <w:pPr>
              <w:pStyle w:val="Compact"/>
              <w:jc w:val="center"/>
            </w:pPr>
            <w:r>
              <w:t>a80</w:t>
            </w:r>
          </w:p>
        </w:tc>
        <w:tc>
          <w:tcPr>
            <w:tcW w:w="0" w:type="auto"/>
          </w:tcPr>
          <w:p w14:paraId="7289B7AC" w14:textId="77777777" w:rsidR="00AB78B3" w:rsidRDefault="00337FF0">
            <w:pPr>
              <w:pStyle w:val="Compact"/>
              <w:jc w:val="center"/>
            </w:pPr>
            <w:r>
              <w:t>2453</w:t>
            </w:r>
          </w:p>
        </w:tc>
        <w:tc>
          <w:tcPr>
            <w:tcW w:w="0" w:type="auto"/>
          </w:tcPr>
          <w:p w14:paraId="2858412A" w14:textId="77777777" w:rsidR="00AB78B3" w:rsidRDefault="00337FF0">
            <w:pPr>
              <w:pStyle w:val="Compact"/>
              <w:jc w:val="center"/>
            </w:pPr>
            <w:r>
              <w:t>120</w:t>
            </w:r>
          </w:p>
        </w:tc>
        <w:tc>
          <w:tcPr>
            <w:tcW w:w="0" w:type="auto"/>
          </w:tcPr>
          <w:p w14:paraId="5CC8AF83" w14:textId="77777777" w:rsidR="00AB78B3" w:rsidRDefault="00337FF0">
            <w:pPr>
              <w:pStyle w:val="Compact"/>
              <w:jc w:val="center"/>
            </w:pPr>
            <w:r>
              <w:t>120</w:t>
            </w:r>
          </w:p>
        </w:tc>
        <w:tc>
          <w:tcPr>
            <w:tcW w:w="0" w:type="auto"/>
          </w:tcPr>
          <w:p w14:paraId="1A022AD4" w14:textId="77777777" w:rsidR="00AB78B3" w:rsidRDefault="00337FF0">
            <w:pPr>
              <w:pStyle w:val="Compact"/>
              <w:jc w:val="center"/>
            </w:pPr>
            <w:r>
              <w:t>120</w:t>
            </w:r>
          </w:p>
        </w:tc>
        <w:tc>
          <w:tcPr>
            <w:tcW w:w="0" w:type="auto"/>
          </w:tcPr>
          <w:p w14:paraId="6031D29E" w14:textId="77777777" w:rsidR="00AB78B3" w:rsidRDefault="00337FF0">
            <w:pPr>
              <w:pStyle w:val="Compact"/>
              <w:jc w:val="center"/>
            </w:pPr>
            <w:r>
              <w:t>0</w:t>
            </w:r>
          </w:p>
        </w:tc>
        <w:tc>
          <w:tcPr>
            <w:tcW w:w="0" w:type="auto"/>
          </w:tcPr>
          <w:p w14:paraId="7269DBCD" w14:textId="77777777" w:rsidR="00AB78B3" w:rsidRDefault="00337FF0">
            <w:pPr>
              <w:pStyle w:val="Compact"/>
              <w:jc w:val="center"/>
            </w:pPr>
            <w:r>
              <w:t>0</w:t>
            </w:r>
          </w:p>
        </w:tc>
        <w:tc>
          <w:tcPr>
            <w:tcW w:w="0" w:type="auto"/>
          </w:tcPr>
          <w:p w14:paraId="62223098" w14:textId="77777777" w:rsidR="00AB78B3" w:rsidRDefault="00337FF0">
            <w:pPr>
              <w:pStyle w:val="Compact"/>
              <w:jc w:val="center"/>
            </w:pPr>
            <w:r>
              <w:t>0</w:t>
            </w:r>
          </w:p>
        </w:tc>
        <w:tc>
          <w:tcPr>
            <w:tcW w:w="0" w:type="auto"/>
          </w:tcPr>
          <w:p w14:paraId="54AF316D" w14:textId="77777777" w:rsidR="00AB78B3" w:rsidRDefault="00337FF0">
            <w:pPr>
              <w:pStyle w:val="Compact"/>
              <w:jc w:val="center"/>
            </w:pPr>
            <w:r>
              <w:t>2453</w:t>
            </w:r>
          </w:p>
        </w:tc>
        <w:tc>
          <w:tcPr>
            <w:tcW w:w="0" w:type="auto"/>
          </w:tcPr>
          <w:p w14:paraId="60080640" w14:textId="77777777" w:rsidR="00AB78B3" w:rsidRDefault="00337FF0">
            <w:pPr>
              <w:pStyle w:val="Compact"/>
              <w:jc w:val="center"/>
            </w:pPr>
            <w:r>
              <w:t>2453</w:t>
            </w:r>
          </w:p>
        </w:tc>
        <w:tc>
          <w:tcPr>
            <w:tcW w:w="0" w:type="auto"/>
          </w:tcPr>
          <w:p w14:paraId="2EE4B56B" w14:textId="77777777" w:rsidR="00AB78B3" w:rsidRDefault="00337FF0">
            <w:pPr>
              <w:pStyle w:val="Compact"/>
              <w:jc w:val="center"/>
            </w:pPr>
            <w:r>
              <w:t>2453</w:t>
            </w:r>
          </w:p>
        </w:tc>
        <w:tc>
          <w:tcPr>
            <w:tcW w:w="0" w:type="auto"/>
          </w:tcPr>
          <w:p w14:paraId="1710A07E" w14:textId="77777777" w:rsidR="00AB78B3" w:rsidRDefault="00337FF0">
            <w:pPr>
              <w:pStyle w:val="Compact"/>
              <w:jc w:val="center"/>
            </w:pPr>
            <w:r>
              <w:t>3044</w:t>
            </w:r>
          </w:p>
        </w:tc>
        <w:tc>
          <w:tcPr>
            <w:tcW w:w="0" w:type="auto"/>
          </w:tcPr>
          <w:p w14:paraId="73E9B459" w14:textId="77777777" w:rsidR="00AB78B3" w:rsidRDefault="00337FF0">
            <w:pPr>
              <w:pStyle w:val="Compact"/>
              <w:jc w:val="center"/>
            </w:pPr>
            <w:r>
              <w:t>3044</w:t>
            </w:r>
          </w:p>
        </w:tc>
        <w:tc>
          <w:tcPr>
            <w:tcW w:w="0" w:type="auto"/>
          </w:tcPr>
          <w:p w14:paraId="67B8AB79" w14:textId="77777777" w:rsidR="00AB78B3" w:rsidRDefault="00337FF0">
            <w:pPr>
              <w:pStyle w:val="Compact"/>
              <w:jc w:val="center"/>
            </w:pPr>
            <w:r>
              <w:t>3044</w:t>
            </w:r>
          </w:p>
        </w:tc>
      </w:tr>
      <w:tr w:rsidR="00AB78B3" w14:paraId="7B423CF1" w14:textId="77777777">
        <w:tc>
          <w:tcPr>
            <w:tcW w:w="0" w:type="auto"/>
          </w:tcPr>
          <w:p w14:paraId="6B89C328" w14:textId="77777777" w:rsidR="00AB78B3" w:rsidRDefault="00337FF0">
            <w:pPr>
              <w:pStyle w:val="Compact"/>
              <w:jc w:val="center"/>
            </w:pPr>
            <w:r>
              <w:t>HUANCAVELICA</w:t>
            </w:r>
          </w:p>
        </w:tc>
        <w:tc>
          <w:tcPr>
            <w:tcW w:w="0" w:type="auto"/>
          </w:tcPr>
          <w:p w14:paraId="1F10C34E" w14:textId="77777777" w:rsidR="00AB78B3" w:rsidRDefault="00337FF0">
            <w:pPr>
              <w:pStyle w:val="Compact"/>
              <w:jc w:val="center"/>
            </w:pPr>
            <w:r>
              <w:t>a0.9</w:t>
            </w:r>
          </w:p>
        </w:tc>
        <w:tc>
          <w:tcPr>
            <w:tcW w:w="0" w:type="auto"/>
          </w:tcPr>
          <w:p w14:paraId="61213EDB" w14:textId="77777777" w:rsidR="00AB78B3" w:rsidRDefault="00337FF0">
            <w:pPr>
              <w:pStyle w:val="Compact"/>
              <w:jc w:val="center"/>
            </w:pPr>
            <w:r>
              <w:t>141</w:t>
            </w:r>
          </w:p>
        </w:tc>
        <w:tc>
          <w:tcPr>
            <w:tcW w:w="0" w:type="auto"/>
          </w:tcPr>
          <w:p w14:paraId="53754840" w14:textId="77777777" w:rsidR="00AB78B3" w:rsidRDefault="00337FF0">
            <w:pPr>
              <w:pStyle w:val="Compact"/>
              <w:jc w:val="center"/>
            </w:pPr>
            <w:r>
              <w:t>1</w:t>
            </w:r>
          </w:p>
        </w:tc>
        <w:tc>
          <w:tcPr>
            <w:tcW w:w="0" w:type="auto"/>
          </w:tcPr>
          <w:p w14:paraId="5561A048" w14:textId="77777777" w:rsidR="00AB78B3" w:rsidRDefault="00337FF0">
            <w:pPr>
              <w:pStyle w:val="Compact"/>
              <w:jc w:val="center"/>
            </w:pPr>
            <w:r>
              <w:t>1</w:t>
            </w:r>
          </w:p>
        </w:tc>
        <w:tc>
          <w:tcPr>
            <w:tcW w:w="0" w:type="auto"/>
          </w:tcPr>
          <w:p w14:paraId="1D4ECC9D" w14:textId="77777777" w:rsidR="00AB78B3" w:rsidRDefault="00337FF0">
            <w:pPr>
              <w:pStyle w:val="Compact"/>
              <w:jc w:val="center"/>
            </w:pPr>
            <w:r>
              <w:t>1</w:t>
            </w:r>
          </w:p>
        </w:tc>
        <w:tc>
          <w:tcPr>
            <w:tcW w:w="0" w:type="auto"/>
          </w:tcPr>
          <w:p w14:paraId="730C706F" w14:textId="77777777" w:rsidR="00AB78B3" w:rsidRDefault="00337FF0">
            <w:pPr>
              <w:pStyle w:val="Compact"/>
              <w:jc w:val="center"/>
            </w:pPr>
            <w:r>
              <w:t>0</w:t>
            </w:r>
          </w:p>
        </w:tc>
        <w:tc>
          <w:tcPr>
            <w:tcW w:w="0" w:type="auto"/>
          </w:tcPr>
          <w:p w14:paraId="3F424484" w14:textId="77777777" w:rsidR="00AB78B3" w:rsidRDefault="00337FF0">
            <w:pPr>
              <w:pStyle w:val="Compact"/>
              <w:jc w:val="center"/>
            </w:pPr>
            <w:r>
              <w:t>0</w:t>
            </w:r>
          </w:p>
        </w:tc>
        <w:tc>
          <w:tcPr>
            <w:tcW w:w="0" w:type="auto"/>
          </w:tcPr>
          <w:p w14:paraId="6C4B4EE5" w14:textId="77777777" w:rsidR="00AB78B3" w:rsidRDefault="00337FF0">
            <w:pPr>
              <w:pStyle w:val="Compact"/>
              <w:jc w:val="center"/>
            </w:pPr>
            <w:r>
              <w:t>0</w:t>
            </w:r>
          </w:p>
        </w:tc>
        <w:tc>
          <w:tcPr>
            <w:tcW w:w="0" w:type="auto"/>
          </w:tcPr>
          <w:p w14:paraId="201EAA51" w14:textId="77777777" w:rsidR="00AB78B3" w:rsidRDefault="00337FF0">
            <w:pPr>
              <w:pStyle w:val="Compact"/>
              <w:jc w:val="center"/>
            </w:pPr>
            <w:r>
              <w:t>141</w:t>
            </w:r>
          </w:p>
        </w:tc>
        <w:tc>
          <w:tcPr>
            <w:tcW w:w="0" w:type="auto"/>
          </w:tcPr>
          <w:p w14:paraId="5378BA78" w14:textId="77777777" w:rsidR="00AB78B3" w:rsidRDefault="00337FF0">
            <w:pPr>
              <w:pStyle w:val="Compact"/>
              <w:jc w:val="center"/>
            </w:pPr>
            <w:r>
              <w:t>141</w:t>
            </w:r>
          </w:p>
        </w:tc>
        <w:tc>
          <w:tcPr>
            <w:tcW w:w="0" w:type="auto"/>
          </w:tcPr>
          <w:p w14:paraId="59966DA7" w14:textId="77777777" w:rsidR="00AB78B3" w:rsidRDefault="00337FF0">
            <w:pPr>
              <w:pStyle w:val="Compact"/>
              <w:jc w:val="center"/>
            </w:pPr>
            <w:r>
              <w:t>141</w:t>
            </w:r>
          </w:p>
        </w:tc>
        <w:tc>
          <w:tcPr>
            <w:tcW w:w="0" w:type="auto"/>
          </w:tcPr>
          <w:p w14:paraId="7AF97442" w14:textId="77777777" w:rsidR="00AB78B3" w:rsidRDefault="00337FF0">
            <w:pPr>
              <w:pStyle w:val="Compact"/>
              <w:jc w:val="center"/>
            </w:pPr>
            <w:r>
              <w:t>173.3</w:t>
            </w:r>
          </w:p>
        </w:tc>
        <w:tc>
          <w:tcPr>
            <w:tcW w:w="0" w:type="auto"/>
          </w:tcPr>
          <w:p w14:paraId="4EEE0AF3" w14:textId="77777777" w:rsidR="00AB78B3" w:rsidRDefault="00337FF0">
            <w:pPr>
              <w:pStyle w:val="Compact"/>
              <w:jc w:val="center"/>
            </w:pPr>
            <w:r>
              <w:t>173.3</w:t>
            </w:r>
          </w:p>
        </w:tc>
        <w:tc>
          <w:tcPr>
            <w:tcW w:w="0" w:type="auto"/>
          </w:tcPr>
          <w:p w14:paraId="1D26F99A" w14:textId="77777777" w:rsidR="00AB78B3" w:rsidRDefault="00337FF0">
            <w:pPr>
              <w:pStyle w:val="Compact"/>
              <w:jc w:val="center"/>
            </w:pPr>
            <w:r>
              <w:t>173.3</w:t>
            </w:r>
          </w:p>
        </w:tc>
      </w:tr>
      <w:tr w:rsidR="00AB78B3" w14:paraId="4D458B50" w14:textId="77777777">
        <w:tc>
          <w:tcPr>
            <w:tcW w:w="0" w:type="auto"/>
          </w:tcPr>
          <w:p w14:paraId="3728EC00" w14:textId="77777777" w:rsidR="00AB78B3" w:rsidRDefault="00337FF0">
            <w:pPr>
              <w:pStyle w:val="Compact"/>
              <w:jc w:val="center"/>
            </w:pPr>
            <w:r>
              <w:t>HUANCAVELICA</w:t>
            </w:r>
          </w:p>
        </w:tc>
        <w:tc>
          <w:tcPr>
            <w:tcW w:w="0" w:type="auto"/>
          </w:tcPr>
          <w:p w14:paraId="37F29EFB" w14:textId="77777777" w:rsidR="00AB78B3" w:rsidRDefault="00337FF0">
            <w:pPr>
              <w:pStyle w:val="Compact"/>
              <w:jc w:val="center"/>
            </w:pPr>
            <w:r>
              <w:t>a10.19</w:t>
            </w:r>
          </w:p>
        </w:tc>
        <w:tc>
          <w:tcPr>
            <w:tcW w:w="0" w:type="auto"/>
          </w:tcPr>
          <w:p w14:paraId="71C9DAFF" w14:textId="77777777" w:rsidR="00AB78B3" w:rsidRDefault="00337FF0">
            <w:pPr>
              <w:pStyle w:val="Compact"/>
              <w:jc w:val="center"/>
            </w:pPr>
            <w:r>
              <w:t>60</w:t>
            </w:r>
          </w:p>
        </w:tc>
        <w:tc>
          <w:tcPr>
            <w:tcW w:w="0" w:type="auto"/>
          </w:tcPr>
          <w:p w14:paraId="67E36457" w14:textId="77777777" w:rsidR="00AB78B3" w:rsidRDefault="00337FF0">
            <w:pPr>
              <w:pStyle w:val="Compact"/>
              <w:jc w:val="center"/>
            </w:pPr>
            <w:r>
              <w:t>2</w:t>
            </w:r>
          </w:p>
        </w:tc>
        <w:tc>
          <w:tcPr>
            <w:tcW w:w="0" w:type="auto"/>
          </w:tcPr>
          <w:p w14:paraId="198D599D" w14:textId="77777777" w:rsidR="00AB78B3" w:rsidRDefault="00337FF0">
            <w:pPr>
              <w:pStyle w:val="Compact"/>
              <w:jc w:val="center"/>
            </w:pPr>
            <w:r>
              <w:t>2</w:t>
            </w:r>
          </w:p>
        </w:tc>
        <w:tc>
          <w:tcPr>
            <w:tcW w:w="0" w:type="auto"/>
          </w:tcPr>
          <w:p w14:paraId="5EB3A71D" w14:textId="77777777" w:rsidR="00AB78B3" w:rsidRDefault="00337FF0">
            <w:pPr>
              <w:pStyle w:val="Compact"/>
              <w:jc w:val="center"/>
            </w:pPr>
            <w:r>
              <w:t>2</w:t>
            </w:r>
          </w:p>
        </w:tc>
        <w:tc>
          <w:tcPr>
            <w:tcW w:w="0" w:type="auto"/>
          </w:tcPr>
          <w:p w14:paraId="2D1EDD87" w14:textId="77777777" w:rsidR="00AB78B3" w:rsidRDefault="00337FF0">
            <w:pPr>
              <w:pStyle w:val="Compact"/>
              <w:jc w:val="center"/>
            </w:pPr>
            <w:r>
              <w:t>0</w:t>
            </w:r>
          </w:p>
        </w:tc>
        <w:tc>
          <w:tcPr>
            <w:tcW w:w="0" w:type="auto"/>
          </w:tcPr>
          <w:p w14:paraId="14253D4B" w14:textId="77777777" w:rsidR="00AB78B3" w:rsidRDefault="00337FF0">
            <w:pPr>
              <w:pStyle w:val="Compact"/>
              <w:jc w:val="center"/>
            </w:pPr>
            <w:r>
              <w:t>0</w:t>
            </w:r>
          </w:p>
        </w:tc>
        <w:tc>
          <w:tcPr>
            <w:tcW w:w="0" w:type="auto"/>
          </w:tcPr>
          <w:p w14:paraId="73AD1107" w14:textId="77777777" w:rsidR="00AB78B3" w:rsidRDefault="00337FF0">
            <w:pPr>
              <w:pStyle w:val="Compact"/>
              <w:jc w:val="center"/>
            </w:pPr>
            <w:r>
              <w:t>0</w:t>
            </w:r>
          </w:p>
        </w:tc>
        <w:tc>
          <w:tcPr>
            <w:tcW w:w="0" w:type="auto"/>
          </w:tcPr>
          <w:p w14:paraId="51732EE1" w14:textId="77777777" w:rsidR="00AB78B3" w:rsidRDefault="00337FF0">
            <w:pPr>
              <w:pStyle w:val="Compact"/>
              <w:jc w:val="center"/>
            </w:pPr>
            <w:r>
              <w:t>60</w:t>
            </w:r>
          </w:p>
        </w:tc>
        <w:tc>
          <w:tcPr>
            <w:tcW w:w="0" w:type="auto"/>
          </w:tcPr>
          <w:p w14:paraId="4ADA58F6" w14:textId="77777777" w:rsidR="00AB78B3" w:rsidRDefault="00337FF0">
            <w:pPr>
              <w:pStyle w:val="Compact"/>
              <w:jc w:val="center"/>
            </w:pPr>
            <w:r>
              <w:t>60</w:t>
            </w:r>
          </w:p>
        </w:tc>
        <w:tc>
          <w:tcPr>
            <w:tcW w:w="0" w:type="auto"/>
          </w:tcPr>
          <w:p w14:paraId="3593AC6F" w14:textId="77777777" w:rsidR="00AB78B3" w:rsidRDefault="00337FF0">
            <w:pPr>
              <w:pStyle w:val="Compact"/>
              <w:jc w:val="center"/>
            </w:pPr>
            <w:r>
              <w:t>60</w:t>
            </w:r>
          </w:p>
        </w:tc>
        <w:tc>
          <w:tcPr>
            <w:tcW w:w="0" w:type="auto"/>
          </w:tcPr>
          <w:p w14:paraId="7D4AFAB5" w14:textId="77777777" w:rsidR="00AB78B3" w:rsidRDefault="00337FF0">
            <w:pPr>
              <w:pStyle w:val="Compact"/>
              <w:jc w:val="center"/>
            </w:pPr>
            <w:r>
              <w:t>75.34</w:t>
            </w:r>
          </w:p>
        </w:tc>
        <w:tc>
          <w:tcPr>
            <w:tcW w:w="0" w:type="auto"/>
          </w:tcPr>
          <w:p w14:paraId="4080F088" w14:textId="77777777" w:rsidR="00AB78B3" w:rsidRDefault="00337FF0">
            <w:pPr>
              <w:pStyle w:val="Compact"/>
              <w:jc w:val="center"/>
            </w:pPr>
            <w:r>
              <w:t>75.34</w:t>
            </w:r>
          </w:p>
        </w:tc>
        <w:tc>
          <w:tcPr>
            <w:tcW w:w="0" w:type="auto"/>
          </w:tcPr>
          <w:p w14:paraId="2D987822" w14:textId="77777777" w:rsidR="00AB78B3" w:rsidRDefault="00337FF0">
            <w:pPr>
              <w:pStyle w:val="Compact"/>
              <w:jc w:val="center"/>
            </w:pPr>
            <w:r>
              <w:t>75.34</w:t>
            </w:r>
          </w:p>
        </w:tc>
      </w:tr>
      <w:tr w:rsidR="00AB78B3" w14:paraId="78CB56AB" w14:textId="77777777">
        <w:tc>
          <w:tcPr>
            <w:tcW w:w="0" w:type="auto"/>
          </w:tcPr>
          <w:p w14:paraId="7FFE6987" w14:textId="77777777" w:rsidR="00AB78B3" w:rsidRDefault="00337FF0">
            <w:pPr>
              <w:pStyle w:val="Compact"/>
              <w:jc w:val="center"/>
            </w:pPr>
            <w:r>
              <w:t>HUANCAVELICA</w:t>
            </w:r>
          </w:p>
        </w:tc>
        <w:tc>
          <w:tcPr>
            <w:tcW w:w="0" w:type="auto"/>
          </w:tcPr>
          <w:p w14:paraId="5E236EB4" w14:textId="77777777" w:rsidR="00AB78B3" w:rsidRDefault="00337FF0">
            <w:pPr>
              <w:pStyle w:val="Compact"/>
              <w:jc w:val="center"/>
            </w:pPr>
            <w:r>
              <w:t>a20.29</w:t>
            </w:r>
          </w:p>
        </w:tc>
        <w:tc>
          <w:tcPr>
            <w:tcW w:w="0" w:type="auto"/>
          </w:tcPr>
          <w:p w14:paraId="105AE99A" w14:textId="77777777" w:rsidR="00AB78B3" w:rsidRDefault="00337FF0">
            <w:pPr>
              <w:pStyle w:val="Compact"/>
              <w:jc w:val="center"/>
            </w:pPr>
            <w:r>
              <w:t>76</w:t>
            </w:r>
          </w:p>
        </w:tc>
        <w:tc>
          <w:tcPr>
            <w:tcW w:w="0" w:type="auto"/>
          </w:tcPr>
          <w:p w14:paraId="0AC0763D" w14:textId="77777777" w:rsidR="00AB78B3" w:rsidRDefault="00337FF0">
            <w:pPr>
              <w:pStyle w:val="Compact"/>
              <w:jc w:val="center"/>
            </w:pPr>
            <w:r>
              <w:t>2</w:t>
            </w:r>
          </w:p>
        </w:tc>
        <w:tc>
          <w:tcPr>
            <w:tcW w:w="0" w:type="auto"/>
          </w:tcPr>
          <w:p w14:paraId="1484CBF8" w14:textId="77777777" w:rsidR="00AB78B3" w:rsidRDefault="00337FF0">
            <w:pPr>
              <w:pStyle w:val="Compact"/>
              <w:jc w:val="center"/>
            </w:pPr>
            <w:r>
              <w:t>2</w:t>
            </w:r>
          </w:p>
        </w:tc>
        <w:tc>
          <w:tcPr>
            <w:tcW w:w="0" w:type="auto"/>
          </w:tcPr>
          <w:p w14:paraId="45919959" w14:textId="77777777" w:rsidR="00AB78B3" w:rsidRDefault="00337FF0">
            <w:pPr>
              <w:pStyle w:val="Compact"/>
              <w:jc w:val="center"/>
            </w:pPr>
            <w:r>
              <w:t>2</w:t>
            </w:r>
          </w:p>
        </w:tc>
        <w:tc>
          <w:tcPr>
            <w:tcW w:w="0" w:type="auto"/>
          </w:tcPr>
          <w:p w14:paraId="7DB4C445" w14:textId="77777777" w:rsidR="00AB78B3" w:rsidRDefault="00337FF0">
            <w:pPr>
              <w:pStyle w:val="Compact"/>
              <w:jc w:val="center"/>
            </w:pPr>
            <w:r>
              <w:t>0</w:t>
            </w:r>
          </w:p>
        </w:tc>
        <w:tc>
          <w:tcPr>
            <w:tcW w:w="0" w:type="auto"/>
          </w:tcPr>
          <w:p w14:paraId="1ADA7C36" w14:textId="77777777" w:rsidR="00AB78B3" w:rsidRDefault="00337FF0">
            <w:pPr>
              <w:pStyle w:val="Compact"/>
              <w:jc w:val="center"/>
            </w:pPr>
            <w:r>
              <w:t>0</w:t>
            </w:r>
          </w:p>
        </w:tc>
        <w:tc>
          <w:tcPr>
            <w:tcW w:w="0" w:type="auto"/>
          </w:tcPr>
          <w:p w14:paraId="4ADBE1E2" w14:textId="77777777" w:rsidR="00AB78B3" w:rsidRDefault="00337FF0">
            <w:pPr>
              <w:pStyle w:val="Compact"/>
              <w:jc w:val="center"/>
            </w:pPr>
            <w:r>
              <w:t>0</w:t>
            </w:r>
          </w:p>
        </w:tc>
        <w:tc>
          <w:tcPr>
            <w:tcW w:w="0" w:type="auto"/>
          </w:tcPr>
          <w:p w14:paraId="707572C4" w14:textId="77777777" w:rsidR="00AB78B3" w:rsidRDefault="00337FF0">
            <w:pPr>
              <w:pStyle w:val="Compact"/>
              <w:jc w:val="center"/>
            </w:pPr>
            <w:r>
              <w:t>76</w:t>
            </w:r>
          </w:p>
        </w:tc>
        <w:tc>
          <w:tcPr>
            <w:tcW w:w="0" w:type="auto"/>
          </w:tcPr>
          <w:p w14:paraId="64C0B6F9" w14:textId="77777777" w:rsidR="00AB78B3" w:rsidRDefault="00337FF0">
            <w:pPr>
              <w:pStyle w:val="Compact"/>
              <w:jc w:val="center"/>
            </w:pPr>
            <w:r>
              <w:t>76</w:t>
            </w:r>
          </w:p>
        </w:tc>
        <w:tc>
          <w:tcPr>
            <w:tcW w:w="0" w:type="auto"/>
          </w:tcPr>
          <w:p w14:paraId="50384C57" w14:textId="77777777" w:rsidR="00AB78B3" w:rsidRDefault="00337FF0">
            <w:pPr>
              <w:pStyle w:val="Compact"/>
              <w:jc w:val="center"/>
            </w:pPr>
            <w:r>
              <w:t>76</w:t>
            </w:r>
          </w:p>
        </w:tc>
        <w:tc>
          <w:tcPr>
            <w:tcW w:w="0" w:type="auto"/>
          </w:tcPr>
          <w:p w14:paraId="1AD5964D" w14:textId="77777777" w:rsidR="00AB78B3" w:rsidRDefault="00337FF0">
            <w:pPr>
              <w:pStyle w:val="Compact"/>
              <w:jc w:val="center"/>
            </w:pPr>
            <w:r>
              <w:t>94.89</w:t>
            </w:r>
          </w:p>
        </w:tc>
        <w:tc>
          <w:tcPr>
            <w:tcW w:w="0" w:type="auto"/>
          </w:tcPr>
          <w:p w14:paraId="0EF3C2A5" w14:textId="77777777" w:rsidR="00AB78B3" w:rsidRDefault="00337FF0">
            <w:pPr>
              <w:pStyle w:val="Compact"/>
              <w:jc w:val="center"/>
            </w:pPr>
            <w:r>
              <w:t>94.89</w:t>
            </w:r>
          </w:p>
        </w:tc>
        <w:tc>
          <w:tcPr>
            <w:tcW w:w="0" w:type="auto"/>
          </w:tcPr>
          <w:p w14:paraId="387EF009" w14:textId="77777777" w:rsidR="00AB78B3" w:rsidRDefault="00337FF0">
            <w:pPr>
              <w:pStyle w:val="Compact"/>
              <w:jc w:val="center"/>
            </w:pPr>
            <w:r>
              <w:t>94.89</w:t>
            </w:r>
          </w:p>
        </w:tc>
      </w:tr>
      <w:tr w:rsidR="00AB78B3" w14:paraId="79037191" w14:textId="77777777">
        <w:tc>
          <w:tcPr>
            <w:tcW w:w="0" w:type="auto"/>
          </w:tcPr>
          <w:p w14:paraId="2BC8D050" w14:textId="77777777" w:rsidR="00AB78B3" w:rsidRDefault="00337FF0">
            <w:pPr>
              <w:pStyle w:val="Compact"/>
              <w:jc w:val="center"/>
            </w:pPr>
            <w:r>
              <w:t>HUANCAVELICA</w:t>
            </w:r>
          </w:p>
        </w:tc>
        <w:tc>
          <w:tcPr>
            <w:tcW w:w="0" w:type="auto"/>
          </w:tcPr>
          <w:p w14:paraId="51EC6002" w14:textId="77777777" w:rsidR="00AB78B3" w:rsidRDefault="00337FF0">
            <w:pPr>
              <w:pStyle w:val="Compact"/>
              <w:jc w:val="center"/>
            </w:pPr>
            <w:r>
              <w:t>a30.39</w:t>
            </w:r>
          </w:p>
        </w:tc>
        <w:tc>
          <w:tcPr>
            <w:tcW w:w="0" w:type="auto"/>
          </w:tcPr>
          <w:p w14:paraId="742C097C" w14:textId="77777777" w:rsidR="00AB78B3" w:rsidRDefault="00337FF0">
            <w:pPr>
              <w:pStyle w:val="Compact"/>
              <w:jc w:val="center"/>
            </w:pPr>
            <w:r>
              <w:t>79</w:t>
            </w:r>
          </w:p>
        </w:tc>
        <w:tc>
          <w:tcPr>
            <w:tcW w:w="0" w:type="auto"/>
          </w:tcPr>
          <w:p w14:paraId="5874D54E" w14:textId="77777777" w:rsidR="00AB78B3" w:rsidRDefault="00337FF0">
            <w:pPr>
              <w:pStyle w:val="Compact"/>
              <w:jc w:val="center"/>
            </w:pPr>
            <w:r>
              <w:t>7</w:t>
            </w:r>
          </w:p>
        </w:tc>
        <w:tc>
          <w:tcPr>
            <w:tcW w:w="0" w:type="auto"/>
          </w:tcPr>
          <w:p w14:paraId="1527E389" w14:textId="77777777" w:rsidR="00AB78B3" w:rsidRDefault="00337FF0">
            <w:pPr>
              <w:pStyle w:val="Compact"/>
              <w:jc w:val="center"/>
            </w:pPr>
            <w:r>
              <w:t>7</w:t>
            </w:r>
          </w:p>
        </w:tc>
        <w:tc>
          <w:tcPr>
            <w:tcW w:w="0" w:type="auto"/>
          </w:tcPr>
          <w:p w14:paraId="3650BC36" w14:textId="77777777" w:rsidR="00AB78B3" w:rsidRDefault="00337FF0">
            <w:pPr>
              <w:pStyle w:val="Compact"/>
              <w:jc w:val="center"/>
            </w:pPr>
            <w:r>
              <w:t>7</w:t>
            </w:r>
          </w:p>
        </w:tc>
        <w:tc>
          <w:tcPr>
            <w:tcW w:w="0" w:type="auto"/>
          </w:tcPr>
          <w:p w14:paraId="52513B5C" w14:textId="77777777" w:rsidR="00AB78B3" w:rsidRDefault="00337FF0">
            <w:pPr>
              <w:pStyle w:val="Compact"/>
              <w:jc w:val="center"/>
            </w:pPr>
            <w:r>
              <w:t>0</w:t>
            </w:r>
          </w:p>
        </w:tc>
        <w:tc>
          <w:tcPr>
            <w:tcW w:w="0" w:type="auto"/>
          </w:tcPr>
          <w:p w14:paraId="115F06CD" w14:textId="77777777" w:rsidR="00AB78B3" w:rsidRDefault="00337FF0">
            <w:pPr>
              <w:pStyle w:val="Compact"/>
              <w:jc w:val="center"/>
            </w:pPr>
            <w:r>
              <w:t>0</w:t>
            </w:r>
          </w:p>
        </w:tc>
        <w:tc>
          <w:tcPr>
            <w:tcW w:w="0" w:type="auto"/>
          </w:tcPr>
          <w:p w14:paraId="059499CD" w14:textId="77777777" w:rsidR="00AB78B3" w:rsidRDefault="00337FF0">
            <w:pPr>
              <w:pStyle w:val="Compact"/>
              <w:jc w:val="center"/>
            </w:pPr>
            <w:r>
              <w:t>0</w:t>
            </w:r>
          </w:p>
        </w:tc>
        <w:tc>
          <w:tcPr>
            <w:tcW w:w="0" w:type="auto"/>
          </w:tcPr>
          <w:p w14:paraId="30DD1136" w14:textId="77777777" w:rsidR="00AB78B3" w:rsidRDefault="00337FF0">
            <w:pPr>
              <w:pStyle w:val="Compact"/>
              <w:jc w:val="center"/>
            </w:pPr>
            <w:r>
              <w:t>79</w:t>
            </w:r>
          </w:p>
        </w:tc>
        <w:tc>
          <w:tcPr>
            <w:tcW w:w="0" w:type="auto"/>
          </w:tcPr>
          <w:p w14:paraId="2BE9FFE3" w14:textId="77777777" w:rsidR="00AB78B3" w:rsidRDefault="00337FF0">
            <w:pPr>
              <w:pStyle w:val="Compact"/>
              <w:jc w:val="center"/>
            </w:pPr>
            <w:r>
              <w:t>79</w:t>
            </w:r>
          </w:p>
        </w:tc>
        <w:tc>
          <w:tcPr>
            <w:tcW w:w="0" w:type="auto"/>
          </w:tcPr>
          <w:p w14:paraId="4B0A74F1" w14:textId="77777777" w:rsidR="00AB78B3" w:rsidRDefault="00337FF0">
            <w:pPr>
              <w:pStyle w:val="Compact"/>
              <w:jc w:val="center"/>
            </w:pPr>
            <w:r>
              <w:t>79</w:t>
            </w:r>
          </w:p>
        </w:tc>
        <w:tc>
          <w:tcPr>
            <w:tcW w:w="0" w:type="auto"/>
          </w:tcPr>
          <w:p w14:paraId="6B351458" w14:textId="77777777" w:rsidR="00AB78B3" w:rsidRDefault="00337FF0">
            <w:pPr>
              <w:pStyle w:val="Compact"/>
              <w:jc w:val="center"/>
            </w:pPr>
            <w:r>
              <w:t>103.6</w:t>
            </w:r>
          </w:p>
        </w:tc>
        <w:tc>
          <w:tcPr>
            <w:tcW w:w="0" w:type="auto"/>
          </w:tcPr>
          <w:p w14:paraId="6E5A6927" w14:textId="77777777" w:rsidR="00AB78B3" w:rsidRDefault="00337FF0">
            <w:pPr>
              <w:pStyle w:val="Compact"/>
              <w:jc w:val="center"/>
            </w:pPr>
            <w:r>
              <w:t>103.6</w:t>
            </w:r>
          </w:p>
        </w:tc>
        <w:tc>
          <w:tcPr>
            <w:tcW w:w="0" w:type="auto"/>
          </w:tcPr>
          <w:p w14:paraId="1D8100AB" w14:textId="77777777" w:rsidR="00AB78B3" w:rsidRDefault="00337FF0">
            <w:pPr>
              <w:pStyle w:val="Compact"/>
              <w:jc w:val="center"/>
            </w:pPr>
            <w:r>
              <w:t>103.6</w:t>
            </w:r>
          </w:p>
        </w:tc>
      </w:tr>
      <w:tr w:rsidR="00AB78B3" w14:paraId="232903BF" w14:textId="77777777">
        <w:tc>
          <w:tcPr>
            <w:tcW w:w="0" w:type="auto"/>
          </w:tcPr>
          <w:p w14:paraId="1428B287" w14:textId="77777777" w:rsidR="00AB78B3" w:rsidRDefault="00337FF0">
            <w:pPr>
              <w:pStyle w:val="Compact"/>
              <w:jc w:val="center"/>
            </w:pPr>
            <w:r>
              <w:t>HUANCAVELICA</w:t>
            </w:r>
          </w:p>
        </w:tc>
        <w:tc>
          <w:tcPr>
            <w:tcW w:w="0" w:type="auto"/>
          </w:tcPr>
          <w:p w14:paraId="7855996A" w14:textId="77777777" w:rsidR="00AB78B3" w:rsidRDefault="00337FF0">
            <w:pPr>
              <w:pStyle w:val="Compact"/>
              <w:jc w:val="center"/>
            </w:pPr>
            <w:r>
              <w:t>a40.49</w:t>
            </w:r>
          </w:p>
        </w:tc>
        <w:tc>
          <w:tcPr>
            <w:tcW w:w="0" w:type="auto"/>
          </w:tcPr>
          <w:p w14:paraId="06EB7671" w14:textId="77777777" w:rsidR="00AB78B3" w:rsidRDefault="00337FF0">
            <w:pPr>
              <w:pStyle w:val="Compact"/>
              <w:jc w:val="center"/>
            </w:pPr>
            <w:r>
              <w:t>152</w:t>
            </w:r>
          </w:p>
        </w:tc>
        <w:tc>
          <w:tcPr>
            <w:tcW w:w="0" w:type="auto"/>
          </w:tcPr>
          <w:p w14:paraId="122B7524" w14:textId="77777777" w:rsidR="00AB78B3" w:rsidRDefault="00337FF0">
            <w:pPr>
              <w:pStyle w:val="Compact"/>
              <w:jc w:val="center"/>
            </w:pPr>
            <w:r>
              <w:t>19</w:t>
            </w:r>
          </w:p>
        </w:tc>
        <w:tc>
          <w:tcPr>
            <w:tcW w:w="0" w:type="auto"/>
          </w:tcPr>
          <w:p w14:paraId="2839A060" w14:textId="77777777" w:rsidR="00AB78B3" w:rsidRDefault="00337FF0">
            <w:pPr>
              <w:pStyle w:val="Compact"/>
              <w:jc w:val="center"/>
            </w:pPr>
            <w:r>
              <w:t>19</w:t>
            </w:r>
          </w:p>
        </w:tc>
        <w:tc>
          <w:tcPr>
            <w:tcW w:w="0" w:type="auto"/>
          </w:tcPr>
          <w:p w14:paraId="45CA427D" w14:textId="77777777" w:rsidR="00AB78B3" w:rsidRDefault="00337FF0">
            <w:pPr>
              <w:pStyle w:val="Compact"/>
              <w:jc w:val="center"/>
            </w:pPr>
            <w:r>
              <w:t>19</w:t>
            </w:r>
          </w:p>
        </w:tc>
        <w:tc>
          <w:tcPr>
            <w:tcW w:w="0" w:type="auto"/>
          </w:tcPr>
          <w:p w14:paraId="7B65976A" w14:textId="77777777" w:rsidR="00AB78B3" w:rsidRDefault="00337FF0">
            <w:pPr>
              <w:pStyle w:val="Compact"/>
              <w:jc w:val="center"/>
            </w:pPr>
            <w:r>
              <w:t>0</w:t>
            </w:r>
          </w:p>
        </w:tc>
        <w:tc>
          <w:tcPr>
            <w:tcW w:w="0" w:type="auto"/>
          </w:tcPr>
          <w:p w14:paraId="036EADD4" w14:textId="77777777" w:rsidR="00AB78B3" w:rsidRDefault="00337FF0">
            <w:pPr>
              <w:pStyle w:val="Compact"/>
              <w:jc w:val="center"/>
            </w:pPr>
            <w:r>
              <w:t>0</w:t>
            </w:r>
          </w:p>
        </w:tc>
        <w:tc>
          <w:tcPr>
            <w:tcW w:w="0" w:type="auto"/>
          </w:tcPr>
          <w:p w14:paraId="480F5C48" w14:textId="77777777" w:rsidR="00AB78B3" w:rsidRDefault="00337FF0">
            <w:pPr>
              <w:pStyle w:val="Compact"/>
              <w:jc w:val="center"/>
            </w:pPr>
            <w:r>
              <w:t>0</w:t>
            </w:r>
          </w:p>
        </w:tc>
        <w:tc>
          <w:tcPr>
            <w:tcW w:w="0" w:type="auto"/>
          </w:tcPr>
          <w:p w14:paraId="10540DD3" w14:textId="77777777" w:rsidR="00AB78B3" w:rsidRDefault="00337FF0">
            <w:pPr>
              <w:pStyle w:val="Compact"/>
              <w:jc w:val="center"/>
            </w:pPr>
            <w:r>
              <w:t>152</w:t>
            </w:r>
          </w:p>
        </w:tc>
        <w:tc>
          <w:tcPr>
            <w:tcW w:w="0" w:type="auto"/>
          </w:tcPr>
          <w:p w14:paraId="03A31F10" w14:textId="77777777" w:rsidR="00AB78B3" w:rsidRDefault="00337FF0">
            <w:pPr>
              <w:pStyle w:val="Compact"/>
              <w:jc w:val="center"/>
            </w:pPr>
            <w:r>
              <w:t>152</w:t>
            </w:r>
          </w:p>
        </w:tc>
        <w:tc>
          <w:tcPr>
            <w:tcW w:w="0" w:type="auto"/>
          </w:tcPr>
          <w:p w14:paraId="23EB6043" w14:textId="77777777" w:rsidR="00AB78B3" w:rsidRDefault="00337FF0">
            <w:pPr>
              <w:pStyle w:val="Compact"/>
              <w:jc w:val="center"/>
            </w:pPr>
            <w:r>
              <w:t>152</w:t>
            </w:r>
          </w:p>
        </w:tc>
        <w:tc>
          <w:tcPr>
            <w:tcW w:w="0" w:type="auto"/>
          </w:tcPr>
          <w:p w14:paraId="17D8ADB4" w14:textId="77777777" w:rsidR="00AB78B3" w:rsidRDefault="00337FF0">
            <w:pPr>
              <w:pStyle w:val="Compact"/>
              <w:jc w:val="center"/>
            </w:pPr>
            <w:r>
              <w:t>204.8</w:t>
            </w:r>
          </w:p>
        </w:tc>
        <w:tc>
          <w:tcPr>
            <w:tcW w:w="0" w:type="auto"/>
          </w:tcPr>
          <w:p w14:paraId="6E8C912E" w14:textId="77777777" w:rsidR="00AB78B3" w:rsidRDefault="00337FF0">
            <w:pPr>
              <w:pStyle w:val="Compact"/>
              <w:jc w:val="center"/>
            </w:pPr>
            <w:r>
              <w:t>204.8</w:t>
            </w:r>
          </w:p>
        </w:tc>
        <w:tc>
          <w:tcPr>
            <w:tcW w:w="0" w:type="auto"/>
          </w:tcPr>
          <w:p w14:paraId="21AA73CB" w14:textId="77777777" w:rsidR="00AB78B3" w:rsidRDefault="00337FF0">
            <w:pPr>
              <w:pStyle w:val="Compact"/>
              <w:jc w:val="center"/>
            </w:pPr>
            <w:r>
              <w:t>204.8</w:t>
            </w:r>
          </w:p>
        </w:tc>
      </w:tr>
      <w:tr w:rsidR="00AB78B3" w14:paraId="1E9E1410" w14:textId="77777777">
        <w:tc>
          <w:tcPr>
            <w:tcW w:w="0" w:type="auto"/>
          </w:tcPr>
          <w:p w14:paraId="7781776C" w14:textId="77777777" w:rsidR="00AB78B3" w:rsidRDefault="00337FF0">
            <w:pPr>
              <w:pStyle w:val="Compact"/>
              <w:jc w:val="center"/>
            </w:pPr>
            <w:r>
              <w:t>HUANCAVELICA</w:t>
            </w:r>
          </w:p>
        </w:tc>
        <w:tc>
          <w:tcPr>
            <w:tcW w:w="0" w:type="auto"/>
          </w:tcPr>
          <w:p w14:paraId="3CCF5D8D" w14:textId="77777777" w:rsidR="00AB78B3" w:rsidRDefault="00337FF0">
            <w:pPr>
              <w:pStyle w:val="Compact"/>
              <w:jc w:val="center"/>
            </w:pPr>
            <w:r>
              <w:t>a50.59</w:t>
            </w:r>
          </w:p>
        </w:tc>
        <w:tc>
          <w:tcPr>
            <w:tcW w:w="0" w:type="auto"/>
          </w:tcPr>
          <w:p w14:paraId="7A44B2AD" w14:textId="77777777" w:rsidR="00AB78B3" w:rsidRDefault="00337FF0">
            <w:pPr>
              <w:pStyle w:val="Compact"/>
              <w:jc w:val="center"/>
            </w:pPr>
            <w:r>
              <w:t>232</w:t>
            </w:r>
          </w:p>
        </w:tc>
        <w:tc>
          <w:tcPr>
            <w:tcW w:w="0" w:type="auto"/>
          </w:tcPr>
          <w:p w14:paraId="3887897D" w14:textId="77777777" w:rsidR="00AB78B3" w:rsidRDefault="00337FF0">
            <w:pPr>
              <w:pStyle w:val="Compact"/>
              <w:jc w:val="center"/>
            </w:pPr>
            <w:r>
              <w:t>117.5</w:t>
            </w:r>
          </w:p>
        </w:tc>
        <w:tc>
          <w:tcPr>
            <w:tcW w:w="0" w:type="auto"/>
          </w:tcPr>
          <w:p w14:paraId="42B256F4" w14:textId="77777777" w:rsidR="00AB78B3" w:rsidRDefault="00337FF0">
            <w:pPr>
              <w:pStyle w:val="Compact"/>
              <w:jc w:val="center"/>
            </w:pPr>
            <w:r>
              <w:t>58.58</w:t>
            </w:r>
          </w:p>
        </w:tc>
        <w:tc>
          <w:tcPr>
            <w:tcW w:w="0" w:type="auto"/>
          </w:tcPr>
          <w:p w14:paraId="4EBEA09D" w14:textId="77777777" w:rsidR="00AB78B3" w:rsidRDefault="00337FF0">
            <w:pPr>
              <w:pStyle w:val="Compact"/>
              <w:jc w:val="center"/>
            </w:pPr>
            <w:r>
              <w:t>158.8</w:t>
            </w:r>
          </w:p>
        </w:tc>
        <w:tc>
          <w:tcPr>
            <w:tcW w:w="0" w:type="auto"/>
          </w:tcPr>
          <w:p w14:paraId="022475F0" w14:textId="77777777" w:rsidR="00AB78B3" w:rsidRDefault="00337FF0">
            <w:pPr>
              <w:pStyle w:val="Compact"/>
              <w:jc w:val="center"/>
            </w:pPr>
            <w:r>
              <w:t>96.17</w:t>
            </w:r>
          </w:p>
        </w:tc>
        <w:tc>
          <w:tcPr>
            <w:tcW w:w="0" w:type="auto"/>
          </w:tcPr>
          <w:p w14:paraId="4BCD35EE" w14:textId="77777777" w:rsidR="00AB78B3" w:rsidRDefault="00337FF0">
            <w:pPr>
              <w:pStyle w:val="Compact"/>
              <w:jc w:val="center"/>
            </w:pPr>
            <w:r>
              <w:t>47.11</w:t>
            </w:r>
          </w:p>
        </w:tc>
        <w:tc>
          <w:tcPr>
            <w:tcW w:w="0" w:type="auto"/>
          </w:tcPr>
          <w:p w14:paraId="1A9AB8B8" w14:textId="77777777" w:rsidR="00AB78B3" w:rsidRDefault="00337FF0">
            <w:pPr>
              <w:pStyle w:val="Compact"/>
              <w:jc w:val="center"/>
            </w:pPr>
            <w:r>
              <w:t>129.1</w:t>
            </w:r>
          </w:p>
        </w:tc>
        <w:tc>
          <w:tcPr>
            <w:tcW w:w="0" w:type="auto"/>
          </w:tcPr>
          <w:p w14:paraId="3CAD1960" w14:textId="77777777" w:rsidR="00AB78B3" w:rsidRDefault="00337FF0">
            <w:pPr>
              <w:pStyle w:val="Compact"/>
              <w:jc w:val="center"/>
            </w:pPr>
            <w:r>
              <w:t>135.8</w:t>
            </w:r>
          </w:p>
        </w:tc>
        <w:tc>
          <w:tcPr>
            <w:tcW w:w="0" w:type="auto"/>
          </w:tcPr>
          <w:p w14:paraId="57B349FF" w14:textId="77777777" w:rsidR="00AB78B3" w:rsidRDefault="00337FF0">
            <w:pPr>
              <w:pStyle w:val="Compact"/>
              <w:jc w:val="center"/>
            </w:pPr>
            <w:r>
              <w:t>102.9</w:t>
            </w:r>
          </w:p>
        </w:tc>
        <w:tc>
          <w:tcPr>
            <w:tcW w:w="0" w:type="auto"/>
          </w:tcPr>
          <w:p w14:paraId="142A987A" w14:textId="77777777" w:rsidR="00AB78B3" w:rsidRDefault="00337FF0">
            <w:pPr>
              <w:pStyle w:val="Compact"/>
              <w:jc w:val="center"/>
            </w:pPr>
            <w:r>
              <w:t>184.9</w:t>
            </w:r>
          </w:p>
        </w:tc>
        <w:tc>
          <w:tcPr>
            <w:tcW w:w="0" w:type="auto"/>
          </w:tcPr>
          <w:p w14:paraId="412835D2" w14:textId="77777777" w:rsidR="00AB78B3" w:rsidRDefault="00337FF0">
            <w:pPr>
              <w:pStyle w:val="Compact"/>
              <w:jc w:val="center"/>
            </w:pPr>
            <w:r>
              <w:t>283.6</w:t>
            </w:r>
          </w:p>
        </w:tc>
        <w:tc>
          <w:tcPr>
            <w:tcW w:w="0" w:type="auto"/>
          </w:tcPr>
          <w:p w14:paraId="3EA5874A" w14:textId="77777777" w:rsidR="00AB78B3" w:rsidRDefault="00337FF0">
            <w:pPr>
              <w:pStyle w:val="Compact"/>
              <w:jc w:val="center"/>
            </w:pPr>
            <w:r>
              <w:t>184.4</w:t>
            </w:r>
          </w:p>
        </w:tc>
        <w:tc>
          <w:tcPr>
            <w:tcW w:w="0" w:type="auto"/>
          </w:tcPr>
          <w:p w14:paraId="6F43FF17" w14:textId="77777777" w:rsidR="00AB78B3" w:rsidRDefault="00337FF0">
            <w:pPr>
              <w:pStyle w:val="Compact"/>
              <w:jc w:val="center"/>
            </w:pPr>
            <w:r>
              <w:t>384.7</w:t>
            </w:r>
          </w:p>
        </w:tc>
      </w:tr>
      <w:tr w:rsidR="00AB78B3" w14:paraId="639DCC5D" w14:textId="77777777">
        <w:tc>
          <w:tcPr>
            <w:tcW w:w="0" w:type="auto"/>
          </w:tcPr>
          <w:p w14:paraId="31746349" w14:textId="77777777" w:rsidR="00AB78B3" w:rsidRDefault="00337FF0">
            <w:pPr>
              <w:pStyle w:val="Compact"/>
              <w:jc w:val="center"/>
            </w:pPr>
            <w:r>
              <w:t>HUANCAVELICA</w:t>
            </w:r>
          </w:p>
        </w:tc>
        <w:tc>
          <w:tcPr>
            <w:tcW w:w="0" w:type="auto"/>
          </w:tcPr>
          <w:p w14:paraId="5911A735" w14:textId="77777777" w:rsidR="00AB78B3" w:rsidRDefault="00337FF0">
            <w:pPr>
              <w:pStyle w:val="Compact"/>
              <w:jc w:val="center"/>
            </w:pPr>
            <w:r>
              <w:t>a60.69</w:t>
            </w:r>
          </w:p>
        </w:tc>
        <w:tc>
          <w:tcPr>
            <w:tcW w:w="0" w:type="auto"/>
          </w:tcPr>
          <w:p w14:paraId="1548853B" w14:textId="77777777" w:rsidR="00AB78B3" w:rsidRDefault="00337FF0">
            <w:pPr>
              <w:pStyle w:val="Compact"/>
              <w:jc w:val="center"/>
            </w:pPr>
            <w:r>
              <w:t>354</w:t>
            </w:r>
          </w:p>
        </w:tc>
        <w:tc>
          <w:tcPr>
            <w:tcW w:w="0" w:type="auto"/>
          </w:tcPr>
          <w:p w14:paraId="1A2BEE45" w14:textId="77777777" w:rsidR="00AB78B3" w:rsidRDefault="00337FF0">
            <w:pPr>
              <w:pStyle w:val="Compact"/>
              <w:jc w:val="center"/>
            </w:pPr>
            <w:r>
              <w:t>210.6</w:t>
            </w:r>
          </w:p>
        </w:tc>
        <w:tc>
          <w:tcPr>
            <w:tcW w:w="0" w:type="auto"/>
          </w:tcPr>
          <w:p w14:paraId="22608BA2" w14:textId="77777777" w:rsidR="00AB78B3" w:rsidRDefault="00337FF0">
            <w:pPr>
              <w:pStyle w:val="Compact"/>
              <w:jc w:val="center"/>
            </w:pPr>
            <w:r>
              <w:t>135.4</w:t>
            </w:r>
          </w:p>
        </w:tc>
        <w:tc>
          <w:tcPr>
            <w:tcW w:w="0" w:type="auto"/>
          </w:tcPr>
          <w:p w14:paraId="6CD99306" w14:textId="77777777" w:rsidR="00AB78B3" w:rsidRDefault="00337FF0">
            <w:pPr>
              <w:pStyle w:val="Compact"/>
              <w:jc w:val="center"/>
            </w:pPr>
            <w:r>
              <w:t>264.3</w:t>
            </w:r>
          </w:p>
        </w:tc>
        <w:tc>
          <w:tcPr>
            <w:tcW w:w="0" w:type="auto"/>
          </w:tcPr>
          <w:p w14:paraId="71EA50D3" w14:textId="77777777" w:rsidR="00AB78B3" w:rsidRDefault="00337FF0">
            <w:pPr>
              <w:pStyle w:val="Compact"/>
              <w:jc w:val="center"/>
            </w:pPr>
            <w:r>
              <w:t>172.3</w:t>
            </w:r>
          </w:p>
        </w:tc>
        <w:tc>
          <w:tcPr>
            <w:tcW w:w="0" w:type="auto"/>
          </w:tcPr>
          <w:p w14:paraId="452BB466" w14:textId="77777777" w:rsidR="00AB78B3" w:rsidRDefault="00337FF0">
            <w:pPr>
              <w:pStyle w:val="Compact"/>
              <w:jc w:val="center"/>
            </w:pPr>
            <w:r>
              <w:t>110</w:t>
            </w:r>
          </w:p>
        </w:tc>
        <w:tc>
          <w:tcPr>
            <w:tcW w:w="0" w:type="auto"/>
          </w:tcPr>
          <w:p w14:paraId="38B48FBC" w14:textId="77777777" w:rsidR="00AB78B3" w:rsidRDefault="00337FF0">
            <w:pPr>
              <w:pStyle w:val="Compact"/>
              <w:jc w:val="center"/>
            </w:pPr>
            <w:r>
              <w:t>215.4</w:t>
            </w:r>
          </w:p>
        </w:tc>
        <w:tc>
          <w:tcPr>
            <w:tcW w:w="0" w:type="auto"/>
          </w:tcPr>
          <w:p w14:paraId="01FB019B" w14:textId="77777777" w:rsidR="00AB78B3" w:rsidRDefault="00337FF0">
            <w:pPr>
              <w:pStyle w:val="Compact"/>
              <w:jc w:val="center"/>
            </w:pPr>
            <w:r>
              <w:t>181.7</w:t>
            </w:r>
          </w:p>
        </w:tc>
        <w:tc>
          <w:tcPr>
            <w:tcW w:w="0" w:type="auto"/>
          </w:tcPr>
          <w:p w14:paraId="157956C7" w14:textId="77777777" w:rsidR="00AB78B3" w:rsidRDefault="00337FF0">
            <w:pPr>
              <w:pStyle w:val="Compact"/>
              <w:jc w:val="center"/>
            </w:pPr>
            <w:r>
              <w:t>138.6</w:t>
            </w:r>
          </w:p>
        </w:tc>
        <w:tc>
          <w:tcPr>
            <w:tcW w:w="0" w:type="auto"/>
          </w:tcPr>
          <w:p w14:paraId="6B02BE00" w14:textId="77777777" w:rsidR="00AB78B3" w:rsidRDefault="00337FF0">
            <w:pPr>
              <w:pStyle w:val="Compact"/>
              <w:jc w:val="center"/>
            </w:pPr>
            <w:r>
              <w:t>244</w:t>
            </w:r>
          </w:p>
        </w:tc>
        <w:tc>
          <w:tcPr>
            <w:tcW w:w="0" w:type="auto"/>
          </w:tcPr>
          <w:p w14:paraId="633FEF33" w14:textId="77777777" w:rsidR="00AB78B3" w:rsidRDefault="00337FF0">
            <w:pPr>
              <w:pStyle w:val="Compact"/>
              <w:jc w:val="center"/>
            </w:pPr>
            <w:r>
              <w:t>432.7</w:t>
            </w:r>
          </w:p>
        </w:tc>
        <w:tc>
          <w:tcPr>
            <w:tcW w:w="0" w:type="auto"/>
          </w:tcPr>
          <w:p w14:paraId="26C85244" w14:textId="77777777" w:rsidR="00AB78B3" w:rsidRDefault="00337FF0">
            <w:pPr>
              <w:pStyle w:val="Compact"/>
              <w:jc w:val="center"/>
            </w:pPr>
            <w:r>
              <w:t>304.8</w:t>
            </w:r>
          </w:p>
        </w:tc>
        <w:tc>
          <w:tcPr>
            <w:tcW w:w="0" w:type="auto"/>
          </w:tcPr>
          <w:p w14:paraId="6E08D344" w14:textId="77777777" w:rsidR="00AB78B3" w:rsidRDefault="00337FF0">
            <w:pPr>
              <w:pStyle w:val="Compact"/>
              <w:jc w:val="center"/>
            </w:pPr>
            <w:r>
              <w:t>562.6</w:t>
            </w:r>
          </w:p>
        </w:tc>
      </w:tr>
      <w:tr w:rsidR="00AB78B3" w14:paraId="70E105EF" w14:textId="77777777">
        <w:tc>
          <w:tcPr>
            <w:tcW w:w="0" w:type="auto"/>
          </w:tcPr>
          <w:p w14:paraId="37B604F2" w14:textId="77777777" w:rsidR="00AB78B3" w:rsidRDefault="00337FF0">
            <w:pPr>
              <w:pStyle w:val="Compact"/>
              <w:jc w:val="center"/>
            </w:pPr>
            <w:r>
              <w:t>HUANCAVELICA</w:t>
            </w:r>
          </w:p>
        </w:tc>
        <w:tc>
          <w:tcPr>
            <w:tcW w:w="0" w:type="auto"/>
          </w:tcPr>
          <w:p w14:paraId="5CE886BD" w14:textId="77777777" w:rsidR="00AB78B3" w:rsidRDefault="00337FF0">
            <w:pPr>
              <w:pStyle w:val="Compact"/>
              <w:jc w:val="center"/>
            </w:pPr>
            <w:r>
              <w:t>a70.79</w:t>
            </w:r>
          </w:p>
        </w:tc>
        <w:tc>
          <w:tcPr>
            <w:tcW w:w="0" w:type="auto"/>
          </w:tcPr>
          <w:p w14:paraId="5F85DDCB" w14:textId="77777777" w:rsidR="00AB78B3" w:rsidRDefault="00337FF0">
            <w:pPr>
              <w:pStyle w:val="Compact"/>
              <w:jc w:val="center"/>
            </w:pPr>
            <w:r>
              <w:t>548</w:t>
            </w:r>
          </w:p>
        </w:tc>
        <w:tc>
          <w:tcPr>
            <w:tcW w:w="0" w:type="auto"/>
          </w:tcPr>
          <w:p w14:paraId="2D9AAC7C" w14:textId="77777777" w:rsidR="00AB78B3" w:rsidRDefault="00337FF0">
            <w:pPr>
              <w:pStyle w:val="Compact"/>
              <w:jc w:val="center"/>
            </w:pPr>
            <w:r>
              <w:t>248</w:t>
            </w:r>
          </w:p>
        </w:tc>
        <w:tc>
          <w:tcPr>
            <w:tcW w:w="0" w:type="auto"/>
          </w:tcPr>
          <w:p w14:paraId="21D7CE91" w14:textId="77777777" w:rsidR="00AB78B3" w:rsidRDefault="00337FF0">
            <w:pPr>
              <w:pStyle w:val="Compact"/>
              <w:jc w:val="center"/>
            </w:pPr>
            <w:r>
              <w:t>122.9</w:t>
            </w:r>
          </w:p>
        </w:tc>
        <w:tc>
          <w:tcPr>
            <w:tcW w:w="0" w:type="auto"/>
          </w:tcPr>
          <w:p w14:paraId="6F1C4905" w14:textId="77777777" w:rsidR="00AB78B3" w:rsidRDefault="00337FF0">
            <w:pPr>
              <w:pStyle w:val="Compact"/>
              <w:jc w:val="center"/>
            </w:pPr>
            <w:r>
              <w:t>340.8</w:t>
            </w:r>
          </w:p>
        </w:tc>
        <w:tc>
          <w:tcPr>
            <w:tcW w:w="0" w:type="auto"/>
          </w:tcPr>
          <w:p w14:paraId="2B2A356F" w14:textId="77777777" w:rsidR="00AB78B3" w:rsidRDefault="00337FF0">
            <w:pPr>
              <w:pStyle w:val="Compact"/>
              <w:jc w:val="center"/>
            </w:pPr>
            <w:r>
              <w:t>202.9</w:t>
            </w:r>
          </w:p>
        </w:tc>
        <w:tc>
          <w:tcPr>
            <w:tcW w:w="0" w:type="auto"/>
          </w:tcPr>
          <w:p w14:paraId="0D50BD77" w14:textId="77777777" w:rsidR="00AB78B3" w:rsidRDefault="00337FF0">
            <w:pPr>
              <w:pStyle w:val="Compact"/>
              <w:jc w:val="center"/>
            </w:pPr>
            <w:r>
              <w:t>99.72</w:t>
            </w:r>
          </w:p>
        </w:tc>
        <w:tc>
          <w:tcPr>
            <w:tcW w:w="0" w:type="auto"/>
          </w:tcPr>
          <w:p w14:paraId="6D814569" w14:textId="77777777" w:rsidR="00AB78B3" w:rsidRDefault="00337FF0">
            <w:pPr>
              <w:pStyle w:val="Compact"/>
              <w:jc w:val="center"/>
            </w:pPr>
            <w:r>
              <w:t>278</w:t>
            </w:r>
          </w:p>
        </w:tc>
        <w:tc>
          <w:tcPr>
            <w:tcW w:w="0" w:type="auto"/>
          </w:tcPr>
          <w:p w14:paraId="1350BC6B" w14:textId="77777777" w:rsidR="00AB78B3" w:rsidRDefault="00337FF0">
            <w:pPr>
              <w:pStyle w:val="Compact"/>
              <w:jc w:val="center"/>
            </w:pPr>
            <w:r>
              <w:t>345.1</w:t>
            </w:r>
          </w:p>
        </w:tc>
        <w:tc>
          <w:tcPr>
            <w:tcW w:w="0" w:type="auto"/>
          </w:tcPr>
          <w:p w14:paraId="1B58FE4F" w14:textId="77777777" w:rsidR="00AB78B3" w:rsidRDefault="00337FF0">
            <w:pPr>
              <w:pStyle w:val="Compact"/>
              <w:jc w:val="center"/>
            </w:pPr>
            <w:r>
              <w:t>270</w:t>
            </w:r>
          </w:p>
        </w:tc>
        <w:tc>
          <w:tcPr>
            <w:tcW w:w="0" w:type="auto"/>
          </w:tcPr>
          <w:p w14:paraId="4020E155" w14:textId="77777777" w:rsidR="00AB78B3" w:rsidRDefault="00337FF0">
            <w:pPr>
              <w:pStyle w:val="Compact"/>
              <w:jc w:val="center"/>
            </w:pPr>
            <w:r>
              <w:t>448.3</w:t>
            </w:r>
          </w:p>
        </w:tc>
        <w:tc>
          <w:tcPr>
            <w:tcW w:w="0" w:type="auto"/>
          </w:tcPr>
          <w:p w14:paraId="48716267" w14:textId="77777777" w:rsidR="00AB78B3" w:rsidRDefault="00337FF0">
            <w:pPr>
              <w:pStyle w:val="Compact"/>
              <w:jc w:val="center"/>
            </w:pPr>
            <w:r>
              <w:t>669.8</w:t>
            </w:r>
          </w:p>
        </w:tc>
        <w:tc>
          <w:tcPr>
            <w:tcW w:w="0" w:type="auto"/>
          </w:tcPr>
          <w:p w14:paraId="40D8F22B" w14:textId="77777777" w:rsidR="00AB78B3" w:rsidRDefault="00337FF0">
            <w:pPr>
              <w:pStyle w:val="Compact"/>
              <w:jc w:val="center"/>
            </w:pPr>
            <w:r>
              <w:t>452.9</w:t>
            </w:r>
          </w:p>
        </w:tc>
        <w:tc>
          <w:tcPr>
            <w:tcW w:w="0" w:type="auto"/>
          </w:tcPr>
          <w:p w14:paraId="5DCF32E9" w14:textId="77777777" w:rsidR="00AB78B3" w:rsidRDefault="00337FF0">
            <w:pPr>
              <w:pStyle w:val="Compact"/>
              <w:jc w:val="center"/>
            </w:pPr>
            <w:r>
              <w:t>888.7</w:t>
            </w:r>
          </w:p>
        </w:tc>
      </w:tr>
      <w:tr w:rsidR="00AB78B3" w14:paraId="38113677" w14:textId="77777777">
        <w:tc>
          <w:tcPr>
            <w:tcW w:w="0" w:type="auto"/>
          </w:tcPr>
          <w:p w14:paraId="03AD943E" w14:textId="77777777" w:rsidR="00AB78B3" w:rsidRDefault="00337FF0">
            <w:pPr>
              <w:pStyle w:val="Compact"/>
              <w:jc w:val="center"/>
            </w:pPr>
            <w:r>
              <w:t>HUANCAVELICA</w:t>
            </w:r>
          </w:p>
        </w:tc>
        <w:tc>
          <w:tcPr>
            <w:tcW w:w="0" w:type="auto"/>
          </w:tcPr>
          <w:p w14:paraId="351CD016" w14:textId="77777777" w:rsidR="00AB78B3" w:rsidRDefault="00337FF0">
            <w:pPr>
              <w:pStyle w:val="Compact"/>
              <w:jc w:val="center"/>
            </w:pPr>
            <w:r>
              <w:t>a80</w:t>
            </w:r>
          </w:p>
        </w:tc>
        <w:tc>
          <w:tcPr>
            <w:tcW w:w="0" w:type="auto"/>
          </w:tcPr>
          <w:p w14:paraId="2D67B35C" w14:textId="77777777" w:rsidR="00AB78B3" w:rsidRDefault="00337FF0">
            <w:pPr>
              <w:pStyle w:val="Compact"/>
              <w:jc w:val="center"/>
            </w:pPr>
            <w:r>
              <w:t>782</w:t>
            </w:r>
          </w:p>
        </w:tc>
        <w:tc>
          <w:tcPr>
            <w:tcW w:w="0" w:type="auto"/>
          </w:tcPr>
          <w:p w14:paraId="7E58A251" w14:textId="77777777" w:rsidR="00AB78B3" w:rsidRDefault="00337FF0">
            <w:pPr>
              <w:pStyle w:val="Compact"/>
              <w:jc w:val="center"/>
            </w:pPr>
            <w:r>
              <w:t>20</w:t>
            </w:r>
          </w:p>
        </w:tc>
        <w:tc>
          <w:tcPr>
            <w:tcW w:w="0" w:type="auto"/>
          </w:tcPr>
          <w:p w14:paraId="2957EBB9" w14:textId="77777777" w:rsidR="00AB78B3" w:rsidRDefault="00337FF0">
            <w:pPr>
              <w:pStyle w:val="Compact"/>
              <w:jc w:val="center"/>
            </w:pPr>
            <w:r>
              <w:t>20</w:t>
            </w:r>
          </w:p>
        </w:tc>
        <w:tc>
          <w:tcPr>
            <w:tcW w:w="0" w:type="auto"/>
          </w:tcPr>
          <w:p w14:paraId="2CFADA12" w14:textId="77777777" w:rsidR="00AB78B3" w:rsidRDefault="00337FF0">
            <w:pPr>
              <w:pStyle w:val="Compact"/>
              <w:jc w:val="center"/>
            </w:pPr>
            <w:r>
              <w:t>20</w:t>
            </w:r>
          </w:p>
        </w:tc>
        <w:tc>
          <w:tcPr>
            <w:tcW w:w="0" w:type="auto"/>
          </w:tcPr>
          <w:p w14:paraId="2E8CB16B" w14:textId="77777777" w:rsidR="00AB78B3" w:rsidRDefault="00337FF0">
            <w:pPr>
              <w:pStyle w:val="Compact"/>
              <w:jc w:val="center"/>
            </w:pPr>
            <w:r>
              <w:t>0</w:t>
            </w:r>
          </w:p>
        </w:tc>
        <w:tc>
          <w:tcPr>
            <w:tcW w:w="0" w:type="auto"/>
          </w:tcPr>
          <w:p w14:paraId="667F1748" w14:textId="77777777" w:rsidR="00AB78B3" w:rsidRDefault="00337FF0">
            <w:pPr>
              <w:pStyle w:val="Compact"/>
              <w:jc w:val="center"/>
            </w:pPr>
            <w:r>
              <w:t>0</w:t>
            </w:r>
          </w:p>
        </w:tc>
        <w:tc>
          <w:tcPr>
            <w:tcW w:w="0" w:type="auto"/>
          </w:tcPr>
          <w:p w14:paraId="34AD14F3" w14:textId="77777777" w:rsidR="00AB78B3" w:rsidRDefault="00337FF0">
            <w:pPr>
              <w:pStyle w:val="Compact"/>
              <w:jc w:val="center"/>
            </w:pPr>
            <w:r>
              <w:t>0</w:t>
            </w:r>
          </w:p>
        </w:tc>
        <w:tc>
          <w:tcPr>
            <w:tcW w:w="0" w:type="auto"/>
          </w:tcPr>
          <w:p w14:paraId="6F09886A" w14:textId="77777777" w:rsidR="00AB78B3" w:rsidRDefault="00337FF0">
            <w:pPr>
              <w:pStyle w:val="Compact"/>
              <w:jc w:val="center"/>
            </w:pPr>
            <w:r>
              <w:t>782</w:t>
            </w:r>
          </w:p>
        </w:tc>
        <w:tc>
          <w:tcPr>
            <w:tcW w:w="0" w:type="auto"/>
          </w:tcPr>
          <w:p w14:paraId="5BC3380D" w14:textId="77777777" w:rsidR="00AB78B3" w:rsidRDefault="00337FF0">
            <w:pPr>
              <w:pStyle w:val="Compact"/>
              <w:jc w:val="center"/>
            </w:pPr>
            <w:r>
              <w:t>782</w:t>
            </w:r>
          </w:p>
        </w:tc>
        <w:tc>
          <w:tcPr>
            <w:tcW w:w="0" w:type="auto"/>
          </w:tcPr>
          <w:p w14:paraId="6B4A3A24" w14:textId="77777777" w:rsidR="00AB78B3" w:rsidRDefault="00337FF0">
            <w:pPr>
              <w:pStyle w:val="Compact"/>
              <w:jc w:val="center"/>
            </w:pPr>
            <w:r>
              <w:t>782</w:t>
            </w:r>
          </w:p>
        </w:tc>
        <w:tc>
          <w:tcPr>
            <w:tcW w:w="0" w:type="auto"/>
          </w:tcPr>
          <w:p w14:paraId="19A554BE" w14:textId="77777777" w:rsidR="00AB78B3" w:rsidRDefault="00337FF0">
            <w:pPr>
              <w:pStyle w:val="Compact"/>
              <w:jc w:val="center"/>
            </w:pPr>
            <w:r>
              <w:t>975.8</w:t>
            </w:r>
          </w:p>
        </w:tc>
        <w:tc>
          <w:tcPr>
            <w:tcW w:w="0" w:type="auto"/>
          </w:tcPr>
          <w:p w14:paraId="76B0B298" w14:textId="77777777" w:rsidR="00AB78B3" w:rsidRDefault="00337FF0">
            <w:pPr>
              <w:pStyle w:val="Compact"/>
              <w:jc w:val="center"/>
            </w:pPr>
            <w:r>
              <w:t>975.8</w:t>
            </w:r>
          </w:p>
        </w:tc>
        <w:tc>
          <w:tcPr>
            <w:tcW w:w="0" w:type="auto"/>
          </w:tcPr>
          <w:p w14:paraId="73C06C8C" w14:textId="77777777" w:rsidR="00AB78B3" w:rsidRDefault="00337FF0">
            <w:pPr>
              <w:pStyle w:val="Compact"/>
              <w:jc w:val="center"/>
            </w:pPr>
            <w:r>
              <w:t>975.8</w:t>
            </w:r>
          </w:p>
        </w:tc>
      </w:tr>
      <w:tr w:rsidR="00AB78B3" w14:paraId="3207AD17" w14:textId="77777777">
        <w:tc>
          <w:tcPr>
            <w:tcW w:w="0" w:type="auto"/>
          </w:tcPr>
          <w:p w14:paraId="07633399" w14:textId="77777777" w:rsidR="00AB78B3" w:rsidRDefault="00337FF0">
            <w:pPr>
              <w:pStyle w:val="Compact"/>
              <w:jc w:val="center"/>
            </w:pPr>
            <w:r>
              <w:t>HUANUCO</w:t>
            </w:r>
          </w:p>
        </w:tc>
        <w:tc>
          <w:tcPr>
            <w:tcW w:w="0" w:type="auto"/>
          </w:tcPr>
          <w:p w14:paraId="03BF2930" w14:textId="77777777" w:rsidR="00AB78B3" w:rsidRDefault="00337FF0">
            <w:pPr>
              <w:pStyle w:val="Compact"/>
              <w:jc w:val="center"/>
            </w:pPr>
            <w:r>
              <w:t>a0.9</w:t>
            </w:r>
          </w:p>
        </w:tc>
        <w:tc>
          <w:tcPr>
            <w:tcW w:w="0" w:type="auto"/>
          </w:tcPr>
          <w:p w14:paraId="579BB72E" w14:textId="77777777" w:rsidR="00AB78B3" w:rsidRDefault="00337FF0">
            <w:pPr>
              <w:pStyle w:val="Compact"/>
              <w:jc w:val="center"/>
            </w:pPr>
            <w:r>
              <w:t>187</w:t>
            </w:r>
          </w:p>
        </w:tc>
        <w:tc>
          <w:tcPr>
            <w:tcW w:w="0" w:type="auto"/>
          </w:tcPr>
          <w:p w14:paraId="0BCF4804" w14:textId="77777777" w:rsidR="00AB78B3" w:rsidRDefault="00337FF0">
            <w:pPr>
              <w:pStyle w:val="Compact"/>
              <w:jc w:val="center"/>
            </w:pPr>
            <w:r>
              <w:t>0</w:t>
            </w:r>
          </w:p>
        </w:tc>
        <w:tc>
          <w:tcPr>
            <w:tcW w:w="0" w:type="auto"/>
          </w:tcPr>
          <w:p w14:paraId="2A0A6EF0" w14:textId="77777777" w:rsidR="00AB78B3" w:rsidRDefault="00337FF0">
            <w:pPr>
              <w:pStyle w:val="Compact"/>
              <w:jc w:val="center"/>
            </w:pPr>
            <w:r>
              <w:t>1</w:t>
            </w:r>
          </w:p>
        </w:tc>
        <w:tc>
          <w:tcPr>
            <w:tcW w:w="0" w:type="auto"/>
          </w:tcPr>
          <w:p w14:paraId="6D4EAA7A" w14:textId="77777777" w:rsidR="00AB78B3" w:rsidRDefault="00337FF0">
            <w:pPr>
              <w:pStyle w:val="Compact"/>
              <w:jc w:val="center"/>
            </w:pPr>
            <w:r>
              <w:t>1</w:t>
            </w:r>
          </w:p>
        </w:tc>
        <w:tc>
          <w:tcPr>
            <w:tcW w:w="0" w:type="auto"/>
          </w:tcPr>
          <w:p w14:paraId="7DEEFA7C" w14:textId="77777777" w:rsidR="00AB78B3" w:rsidRDefault="00337FF0">
            <w:pPr>
              <w:pStyle w:val="Compact"/>
              <w:jc w:val="center"/>
            </w:pPr>
            <w:r>
              <w:t>0</w:t>
            </w:r>
          </w:p>
        </w:tc>
        <w:tc>
          <w:tcPr>
            <w:tcW w:w="0" w:type="auto"/>
          </w:tcPr>
          <w:p w14:paraId="540C641A" w14:textId="77777777" w:rsidR="00AB78B3" w:rsidRDefault="00337FF0">
            <w:pPr>
              <w:pStyle w:val="Compact"/>
              <w:jc w:val="center"/>
            </w:pPr>
            <w:r>
              <w:t>0</w:t>
            </w:r>
          </w:p>
        </w:tc>
        <w:tc>
          <w:tcPr>
            <w:tcW w:w="0" w:type="auto"/>
          </w:tcPr>
          <w:p w14:paraId="7A69196D" w14:textId="77777777" w:rsidR="00AB78B3" w:rsidRDefault="00337FF0">
            <w:pPr>
              <w:pStyle w:val="Compact"/>
              <w:jc w:val="center"/>
            </w:pPr>
            <w:r>
              <w:t>0</w:t>
            </w:r>
          </w:p>
        </w:tc>
        <w:tc>
          <w:tcPr>
            <w:tcW w:w="0" w:type="auto"/>
          </w:tcPr>
          <w:p w14:paraId="2D015E97" w14:textId="77777777" w:rsidR="00AB78B3" w:rsidRDefault="00337FF0">
            <w:pPr>
              <w:pStyle w:val="Compact"/>
              <w:jc w:val="center"/>
            </w:pPr>
            <w:r>
              <w:t>187</w:t>
            </w:r>
          </w:p>
        </w:tc>
        <w:tc>
          <w:tcPr>
            <w:tcW w:w="0" w:type="auto"/>
          </w:tcPr>
          <w:p w14:paraId="2896813A" w14:textId="77777777" w:rsidR="00AB78B3" w:rsidRDefault="00337FF0">
            <w:pPr>
              <w:pStyle w:val="Compact"/>
              <w:jc w:val="center"/>
            </w:pPr>
            <w:r>
              <w:t>187</w:t>
            </w:r>
          </w:p>
        </w:tc>
        <w:tc>
          <w:tcPr>
            <w:tcW w:w="0" w:type="auto"/>
          </w:tcPr>
          <w:p w14:paraId="30E854A7" w14:textId="77777777" w:rsidR="00AB78B3" w:rsidRDefault="00337FF0">
            <w:pPr>
              <w:pStyle w:val="Compact"/>
              <w:jc w:val="center"/>
            </w:pPr>
            <w:r>
              <w:t>187</w:t>
            </w:r>
          </w:p>
        </w:tc>
        <w:tc>
          <w:tcPr>
            <w:tcW w:w="0" w:type="auto"/>
          </w:tcPr>
          <w:p w14:paraId="5C04688D" w14:textId="77777777" w:rsidR="00AB78B3" w:rsidRDefault="00337FF0">
            <w:pPr>
              <w:pStyle w:val="Compact"/>
              <w:jc w:val="center"/>
            </w:pPr>
            <w:r>
              <w:t>287</w:t>
            </w:r>
          </w:p>
        </w:tc>
        <w:tc>
          <w:tcPr>
            <w:tcW w:w="0" w:type="auto"/>
          </w:tcPr>
          <w:p w14:paraId="302BD9EB" w14:textId="77777777" w:rsidR="00AB78B3" w:rsidRDefault="00337FF0">
            <w:pPr>
              <w:pStyle w:val="Compact"/>
              <w:jc w:val="center"/>
            </w:pPr>
            <w:r>
              <w:t>288</w:t>
            </w:r>
          </w:p>
        </w:tc>
        <w:tc>
          <w:tcPr>
            <w:tcW w:w="0" w:type="auto"/>
          </w:tcPr>
          <w:p w14:paraId="1D53C70B" w14:textId="77777777" w:rsidR="00AB78B3" w:rsidRDefault="00337FF0">
            <w:pPr>
              <w:pStyle w:val="Compact"/>
              <w:jc w:val="center"/>
            </w:pPr>
            <w:r>
              <w:t>288</w:t>
            </w:r>
          </w:p>
        </w:tc>
      </w:tr>
      <w:tr w:rsidR="00AB78B3" w14:paraId="591E4624" w14:textId="77777777">
        <w:tc>
          <w:tcPr>
            <w:tcW w:w="0" w:type="auto"/>
          </w:tcPr>
          <w:p w14:paraId="6B8818C1" w14:textId="77777777" w:rsidR="00AB78B3" w:rsidRDefault="00337FF0">
            <w:pPr>
              <w:pStyle w:val="Compact"/>
              <w:jc w:val="center"/>
            </w:pPr>
            <w:r>
              <w:t>HUANUCO</w:t>
            </w:r>
          </w:p>
        </w:tc>
        <w:tc>
          <w:tcPr>
            <w:tcW w:w="0" w:type="auto"/>
          </w:tcPr>
          <w:p w14:paraId="5F2A964D" w14:textId="77777777" w:rsidR="00AB78B3" w:rsidRDefault="00337FF0">
            <w:pPr>
              <w:pStyle w:val="Compact"/>
              <w:jc w:val="center"/>
            </w:pPr>
            <w:r>
              <w:t>a10.19</w:t>
            </w:r>
          </w:p>
        </w:tc>
        <w:tc>
          <w:tcPr>
            <w:tcW w:w="0" w:type="auto"/>
          </w:tcPr>
          <w:p w14:paraId="7FD50147" w14:textId="77777777" w:rsidR="00AB78B3" w:rsidRDefault="00337FF0">
            <w:pPr>
              <w:pStyle w:val="Compact"/>
              <w:jc w:val="center"/>
            </w:pPr>
            <w:r>
              <w:t>71</w:t>
            </w:r>
          </w:p>
        </w:tc>
        <w:tc>
          <w:tcPr>
            <w:tcW w:w="0" w:type="auto"/>
          </w:tcPr>
          <w:p w14:paraId="299F03EB" w14:textId="77777777" w:rsidR="00AB78B3" w:rsidRDefault="00337FF0">
            <w:pPr>
              <w:pStyle w:val="Compact"/>
              <w:jc w:val="center"/>
            </w:pPr>
            <w:r>
              <w:t>4</w:t>
            </w:r>
          </w:p>
        </w:tc>
        <w:tc>
          <w:tcPr>
            <w:tcW w:w="0" w:type="auto"/>
          </w:tcPr>
          <w:p w14:paraId="5466236A" w14:textId="77777777" w:rsidR="00AB78B3" w:rsidRDefault="00337FF0">
            <w:pPr>
              <w:pStyle w:val="Compact"/>
              <w:jc w:val="center"/>
            </w:pPr>
            <w:r>
              <w:t>4</w:t>
            </w:r>
          </w:p>
        </w:tc>
        <w:tc>
          <w:tcPr>
            <w:tcW w:w="0" w:type="auto"/>
          </w:tcPr>
          <w:p w14:paraId="6D697990" w14:textId="77777777" w:rsidR="00AB78B3" w:rsidRDefault="00337FF0">
            <w:pPr>
              <w:pStyle w:val="Compact"/>
              <w:jc w:val="center"/>
            </w:pPr>
            <w:r>
              <w:t>4</w:t>
            </w:r>
          </w:p>
        </w:tc>
        <w:tc>
          <w:tcPr>
            <w:tcW w:w="0" w:type="auto"/>
          </w:tcPr>
          <w:p w14:paraId="02698446" w14:textId="77777777" w:rsidR="00AB78B3" w:rsidRDefault="00337FF0">
            <w:pPr>
              <w:pStyle w:val="Compact"/>
              <w:jc w:val="center"/>
            </w:pPr>
            <w:r>
              <w:t>0</w:t>
            </w:r>
          </w:p>
        </w:tc>
        <w:tc>
          <w:tcPr>
            <w:tcW w:w="0" w:type="auto"/>
          </w:tcPr>
          <w:p w14:paraId="250427C1" w14:textId="77777777" w:rsidR="00AB78B3" w:rsidRDefault="00337FF0">
            <w:pPr>
              <w:pStyle w:val="Compact"/>
              <w:jc w:val="center"/>
            </w:pPr>
            <w:r>
              <w:t>0</w:t>
            </w:r>
          </w:p>
        </w:tc>
        <w:tc>
          <w:tcPr>
            <w:tcW w:w="0" w:type="auto"/>
          </w:tcPr>
          <w:p w14:paraId="2B75E50B" w14:textId="77777777" w:rsidR="00AB78B3" w:rsidRDefault="00337FF0">
            <w:pPr>
              <w:pStyle w:val="Compact"/>
              <w:jc w:val="center"/>
            </w:pPr>
            <w:r>
              <w:t>0</w:t>
            </w:r>
          </w:p>
        </w:tc>
        <w:tc>
          <w:tcPr>
            <w:tcW w:w="0" w:type="auto"/>
          </w:tcPr>
          <w:p w14:paraId="64E09DE0" w14:textId="77777777" w:rsidR="00AB78B3" w:rsidRDefault="00337FF0">
            <w:pPr>
              <w:pStyle w:val="Compact"/>
              <w:jc w:val="center"/>
            </w:pPr>
            <w:r>
              <w:t>71</w:t>
            </w:r>
          </w:p>
        </w:tc>
        <w:tc>
          <w:tcPr>
            <w:tcW w:w="0" w:type="auto"/>
          </w:tcPr>
          <w:p w14:paraId="18159423" w14:textId="77777777" w:rsidR="00AB78B3" w:rsidRDefault="00337FF0">
            <w:pPr>
              <w:pStyle w:val="Compact"/>
              <w:jc w:val="center"/>
            </w:pPr>
            <w:r>
              <w:t>71</w:t>
            </w:r>
          </w:p>
        </w:tc>
        <w:tc>
          <w:tcPr>
            <w:tcW w:w="0" w:type="auto"/>
          </w:tcPr>
          <w:p w14:paraId="0EE0BC90" w14:textId="77777777" w:rsidR="00AB78B3" w:rsidRDefault="00337FF0">
            <w:pPr>
              <w:pStyle w:val="Compact"/>
              <w:jc w:val="center"/>
            </w:pPr>
            <w:r>
              <w:t>71</w:t>
            </w:r>
          </w:p>
        </w:tc>
        <w:tc>
          <w:tcPr>
            <w:tcW w:w="0" w:type="auto"/>
          </w:tcPr>
          <w:p w14:paraId="5EAE9C7A" w14:textId="77777777" w:rsidR="00AB78B3" w:rsidRDefault="00337FF0">
            <w:pPr>
              <w:pStyle w:val="Compact"/>
              <w:jc w:val="center"/>
            </w:pPr>
            <w:r>
              <w:t>113</w:t>
            </w:r>
          </w:p>
        </w:tc>
        <w:tc>
          <w:tcPr>
            <w:tcW w:w="0" w:type="auto"/>
          </w:tcPr>
          <w:p w14:paraId="6BB5EF0D" w14:textId="77777777" w:rsidR="00AB78B3" w:rsidRDefault="00337FF0">
            <w:pPr>
              <w:pStyle w:val="Compact"/>
              <w:jc w:val="center"/>
            </w:pPr>
            <w:r>
              <w:t>113</w:t>
            </w:r>
          </w:p>
        </w:tc>
        <w:tc>
          <w:tcPr>
            <w:tcW w:w="0" w:type="auto"/>
          </w:tcPr>
          <w:p w14:paraId="3DA0B3CB" w14:textId="77777777" w:rsidR="00AB78B3" w:rsidRDefault="00337FF0">
            <w:pPr>
              <w:pStyle w:val="Compact"/>
              <w:jc w:val="center"/>
            </w:pPr>
            <w:r>
              <w:t>113</w:t>
            </w:r>
          </w:p>
        </w:tc>
      </w:tr>
      <w:tr w:rsidR="00AB78B3" w14:paraId="14D34CA3" w14:textId="77777777">
        <w:tc>
          <w:tcPr>
            <w:tcW w:w="0" w:type="auto"/>
          </w:tcPr>
          <w:p w14:paraId="7975B348" w14:textId="77777777" w:rsidR="00AB78B3" w:rsidRDefault="00337FF0">
            <w:pPr>
              <w:pStyle w:val="Compact"/>
              <w:jc w:val="center"/>
            </w:pPr>
            <w:r>
              <w:t>HUANUCO</w:t>
            </w:r>
          </w:p>
        </w:tc>
        <w:tc>
          <w:tcPr>
            <w:tcW w:w="0" w:type="auto"/>
          </w:tcPr>
          <w:p w14:paraId="336BDA0D" w14:textId="77777777" w:rsidR="00AB78B3" w:rsidRDefault="00337FF0">
            <w:pPr>
              <w:pStyle w:val="Compact"/>
              <w:jc w:val="center"/>
            </w:pPr>
            <w:r>
              <w:t>a20.29</w:t>
            </w:r>
          </w:p>
        </w:tc>
        <w:tc>
          <w:tcPr>
            <w:tcW w:w="0" w:type="auto"/>
          </w:tcPr>
          <w:p w14:paraId="4B98F92B" w14:textId="77777777" w:rsidR="00AB78B3" w:rsidRDefault="00337FF0">
            <w:pPr>
              <w:pStyle w:val="Compact"/>
              <w:jc w:val="center"/>
            </w:pPr>
            <w:r>
              <w:t>125</w:t>
            </w:r>
          </w:p>
        </w:tc>
        <w:tc>
          <w:tcPr>
            <w:tcW w:w="0" w:type="auto"/>
          </w:tcPr>
          <w:p w14:paraId="469BB54C" w14:textId="77777777" w:rsidR="00AB78B3" w:rsidRDefault="00337FF0">
            <w:pPr>
              <w:pStyle w:val="Compact"/>
              <w:jc w:val="center"/>
            </w:pPr>
            <w:r>
              <w:t>10</w:t>
            </w:r>
          </w:p>
        </w:tc>
        <w:tc>
          <w:tcPr>
            <w:tcW w:w="0" w:type="auto"/>
          </w:tcPr>
          <w:p w14:paraId="5E86F3CF" w14:textId="77777777" w:rsidR="00AB78B3" w:rsidRDefault="00337FF0">
            <w:pPr>
              <w:pStyle w:val="Compact"/>
              <w:jc w:val="center"/>
            </w:pPr>
            <w:r>
              <w:t>10</w:t>
            </w:r>
          </w:p>
        </w:tc>
        <w:tc>
          <w:tcPr>
            <w:tcW w:w="0" w:type="auto"/>
          </w:tcPr>
          <w:p w14:paraId="7A4425CF" w14:textId="77777777" w:rsidR="00AB78B3" w:rsidRDefault="00337FF0">
            <w:pPr>
              <w:pStyle w:val="Compact"/>
              <w:jc w:val="center"/>
            </w:pPr>
            <w:r>
              <w:t>10</w:t>
            </w:r>
          </w:p>
        </w:tc>
        <w:tc>
          <w:tcPr>
            <w:tcW w:w="0" w:type="auto"/>
          </w:tcPr>
          <w:p w14:paraId="236B7FB2" w14:textId="77777777" w:rsidR="00AB78B3" w:rsidRDefault="00337FF0">
            <w:pPr>
              <w:pStyle w:val="Compact"/>
              <w:jc w:val="center"/>
            </w:pPr>
            <w:r>
              <w:t>0</w:t>
            </w:r>
          </w:p>
        </w:tc>
        <w:tc>
          <w:tcPr>
            <w:tcW w:w="0" w:type="auto"/>
          </w:tcPr>
          <w:p w14:paraId="6E0E8F20" w14:textId="77777777" w:rsidR="00AB78B3" w:rsidRDefault="00337FF0">
            <w:pPr>
              <w:pStyle w:val="Compact"/>
              <w:jc w:val="center"/>
            </w:pPr>
            <w:r>
              <w:t>0</w:t>
            </w:r>
          </w:p>
        </w:tc>
        <w:tc>
          <w:tcPr>
            <w:tcW w:w="0" w:type="auto"/>
          </w:tcPr>
          <w:p w14:paraId="3F95B90F" w14:textId="77777777" w:rsidR="00AB78B3" w:rsidRDefault="00337FF0">
            <w:pPr>
              <w:pStyle w:val="Compact"/>
              <w:jc w:val="center"/>
            </w:pPr>
            <w:r>
              <w:t>0</w:t>
            </w:r>
          </w:p>
        </w:tc>
        <w:tc>
          <w:tcPr>
            <w:tcW w:w="0" w:type="auto"/>
          </w:tcPr>
          <w:p w14:paraId="6DE946CB" w14:textId="77777777" w:rsidR="00AB78B3" w:rsidRDefault="00337FF0">
            <w:pPr>
              <w:pStyle w:val="Compact"/>
              <w:jc w:val="center"/>
            </w:pPr>
            <w:r>
              <w:t>125</w:t>
            </w:r>
          </w:p>
        </w:tc>
        <w:tc>
          <w:tcPr>
            <w:tcW w:w="0" w:type="auto"/>
          </w:tcPr>
          <w:p w14:paraId="294DCB7D" w14:textId="77777777" w:rsidR="00AB78B3" w:rsidRDefault="00337FF0">
            <w:pPr>
              <w:pStyle w:val="Compact"/>
              <w:jc w:val="center"/>
            </w:pPr>
            <w:r>
              <w:t>125</w:t>
            </w:r>
          </w:p>
        </w:tc>
        <w:tc>
          <w:tcPr>
            <w:tcW w:w="0" w:type="auto"/>
          </w:tcPr>
          <w:p w14:paraId="28844A10" w14:textId="77777777" w:rsidR="00AB78B3" w:rsidRDefault="00337FF0">
            <w:pPr>
              <w:pStyle w:val="Compact"/>
              <w:jc w:val="center"/>
            </w:pPr>
            <w:r>
              <w:t>125</w:t>
            </w:r>
          </w:p>
        </w:tc>
        <w:tc>
          <w:tcPr>
            <w:tcW w:w="0" w:type="auto"/>
          </w:tcPr>
          <w:p w14:paraId="7619FE82" w14:textId="77777777" w:rsidR="00AB78B3" w:rsidRDefault="00337FF0">
            <w:pPr>
              <w:pStyle w:val="Compact"/>
              <w:jc w:val="center"/>
            </w:pPr>
            <w:r>
              <w:t>201.8</w:t>
            </w:r>
          </w:p>
        </w:tc>
        <w:tc>
          <w:tcPr>
            <w:tcW w:w="0" w:type="auto"/>
          </w:tcPr>
          <w:p w14:paraId="5E45B1FE" w14:textId="77777777" w:rsidR="00AB78B3" w:rsidRDefault="00337FF0">
            <w:pPr>
              <w:pStyle w:val="Compact"/>
              <w:jc w:val="center"/>
            </w:pPr>
            <w:r>
              <w:t>201.8</w:t>
            </w:r>
          </w:p>
        </w:tc>
        <w:tc>
          <w:tcPr>
            <w:tcW w:w="0" w:type="auto"/>
          </w:tcPr>
          <w:p w14:paraId="32CA455A" w14:textId="77777777" w:rsidR="00AB78B3" w:rsidRDefault="00337FF0">
            <w:pPr>
              <w:pStyle w:val="Compact"/>
              <w:jc w:val="center"/>
            </w:pPr>
            <w:r>
              <w:t>201.8</w:t>
            </w:r>
          </w:p>
        </w:tc>
      </w:tr>
      <w:tr w:rsidR="00AB78B3" w14:paraId="40E5B1D8" w14:textId="77777777">
        <w:tc>
          <w:tcPr>
            <w:tcW w:w="0" w:type="auto"/>
          </w:tcPr>
          <w:p w14:paraId="092FD2DF" w14:textId="77777777" w:rsidR="00AB78B3" w:rsidRDefault="00337FF0">
            <w:pPr>
              <w:pStyle w:val="Compact"/>
              <w:jc w:val="center"/>
            </w:pPr>
            <w:r>
              <w:t>HUANUCO</w:t>
            </w:r>
          </w:p>
        </w:tc>
        <w:tc>
          <w:tcPr>
            <w:tcW w:w="0" w:type="auto"/>
          </w:tcPr>
          <w:p w14:paraId="0AB97DB2" w14:textId="77777777" w:rsidR="00AB78B3" w:rsidRDefault="00337FF0">
            <w:pPr>
              <w:pStyle w:val="Compact"/>
              <w:jc w:val="center"/>
            </w:pPr>
            <w:r>
              <w:t>a30.39</w:t>
            </w:r>
          </w:p>
        </w:tc>
        <w:tc>
          <w:tcPr>
            <w:tcW w:w="0" w:type="auto"/>
          </w:tcPr>
          <w:p w14:paraId="0917D07D" w14:textId="77777777" w:rsidR="00AB78B3" w:rsidRDefault="00337FF0">
            <w:pPr>
              <w:pStyle w:val="Compact"/>
              <w:jc w:val="center"/>
            </w:pPr>
            <w:r>
              <w:t>167</w:t>
            </w:r>
          </w:p>
        </w:tc>
        <w:tc>
          <w:tcPr>
            <w:tcW w:w="0" w:type="auto"/>
          </w:tcPr>
          <w:p w14:paraId="71A5EF13" w14:textId="77777777" w:rsidR="00AB78B3" w:rsidRDefault="00337FF0">
            <w:pPr>
              <w:pStyle w:val="Compact"/>
              <w:jc w:val="center"/>
            </w:pPr>
            <w:r>
              <w:t>18</w:t>
            </w:r>
          </w:p>
        </w:tc>
        <w:tc>
          <w:tcPr>
            <w:tcW w:w="0" w:type="auto"/>
          </w:tcPr>
          <w:p w14:paraId="05D1976E" w14:textId="77777777" w:rsidR="00AB78B3" w:rsidRDefault="00337FF0">
            <w:pPr>
              <w:pStyle w:val="Compact"/>
              <w:jc w:val="center"/>
            </w:pPr>
            <w:r>
              <w:t>18</w:t>
            </w:r>
          </w:p>
        </w:tc>
        <w:tc>
          <w:tcPr>
            <w:tcW w:w="0" w:type="auto"/>
          </w:tcPr>
          <w:p w14:paraId="54AAFD40" w14:textId="77777777" w:rsidR="00AB78B3" w:rsidRDefault="00337FF0">
            <w:pPr>
              <w:pStyle w:val="Compact"/>
              <w:jc w:val="center"/>
            </w:pPr>
            <w:r>
              <w:t>18</w:t>
            </w:r>
          </w:p>
        </w:tc>
        <w:tc>
          <w:tcPr>
            <w:tcW w:w="0" w:type="auto"/>
          </w:tcPr>
          <w:p w14:paraId="3EC2531F" w14:textId="77777777" w:rsidR="00AB78B3" w:rsidRDefault="00337FF0">
            <w:pPr>
              <w:pStyle w:val="Compact"/>
              <w:jc w:val="center"/>
            </w:pPr>
            <w:r>
              <w:t>0</w:t>
            </w:r>
          </w:p>
        </w:tc>
        <w:tc>
          <w:tcPr>
            <w:tcW w:w="0" w:type="auto"/>
          </w:tcPr>
          <w:p w14:paraId="3FFBA20E" w14:textId="77777777" w:rsidR="00AB78B3" w:rsidRDefault="00337FF0">
            <w:pPr>
              <w:pStyle w:val="Compact"/>
              <w:jc w:val="center"/>
            </w:pPr>
            <w:r>
              <w:t>0</w:t>
            </w:r>
          </w:p>
        </w:tc>
        <w:tc>
          <w:tcPr>
            <w:tcW w:w="0" w:type="auto"/>
          </w:tcPr>
          <w:p w14:paraId="3384CC1A" w14:textId="77777777" w:rsidR="00AB78B3" w:rsidRDefault="00337FF0">
            <w:pPr>
              <w:pStyle w:val="Compact"/>
              <w:jc w:val="center"/>
            </w:pPr>
            <w:r>
              <w:t>0</w:t>
            </w:r>
          </w:p>
        </w:tc>
        <w:tc>
          <w:tcPr>
            <w:tcW w:w="0" w:type="auto"/>
          </w:tcPr>
          <w:p w14:paraId="0896D332" w14:textId="77777777" w:rsidR="00AB78B3" w:rsidRDefault="00337FF0">
            <w:pPr>
              <w:pStyle w:val="Compact"/>
              <w:jc w:val="center"/>
            </w:pPr>
            <w:r>
              <w:t>167</w:t>
            </w:r>
          </w:p>
        </w:tc>
        <w:tc>
          <w:tcPr>
            <w:tcW w:w="0" w:type="auto"/>
          </w:tcPr>
          <w:p w14:paraId="1D30DF29" w14:textId="77777777" w:rsidR="00AB78B3" w:rsidRDefault="00337FF0">
            <w:pPr>
              <w:pStyle w:val="Compact"/>
              <w:jc w:val="center"/>
            </w:pPr>
            <w:r>
              <w:t>167</w:t>
            </w:r>
          </w:p>
        </w:tc>
        <w:tc>
          <w:tcPr>
            <w:tcW w:w="0" w:type="auto"/>
          </w:tcPr>
          <w:p w14:paraId="76EDF1FF" w14:textId="77777777" w:rsidR="00AB78B3" w:rsidRDefault="00337FF0">
            <w:pPr>
              <w:pStyle w:val="Compact"/>
              <w:jc w:val="center"/>
            </w:pPr>
            <w:r>
              <w:t>167</w:t>
            </w:r>
          </w:p>
        </w:tc>
        <w:tc>
          <w:tcPr>
            <w:tcW w:w="0" w:type="auto"/>
          </w:tcPr>
          <w:p w14:paraId="2169B621" w14:textId="77777777" w:rsidR="00AB78B3" w:rsidRDefault="00337FF0">
            <w:pPr>
              <w:pStyle w:val="Compact"/>
              <w:jc w:val="center"/>
            </w:pPr>
            <w:r>
              <w:t>274.3</w:t>
            </w:r>
          </w:p>
        </w:tc>
        <w:tc>
          <w:tcPr>
            <w:tcW w:w="0" w:type="auto"/>
          </w:tcPr>
          <w:p w14:paraId="6F7CD871" w14:textId="77777777" w:rsidR="00AB78B3" w:rsidRDefault="00337FF0">
            <w:pPr>
              <w:pStyle w:val="Compact"/>
              <w:jc w:val="center"/>
            </w:pPr>
            <w:r>
              <w:t>274.3</w:t>
            </w:r>
          </w:p>
        </w:tc>
        <w:tc>
          <w:tcPr>
            <w:tcW w:w="0" w:type="auto"/>
          </w:tcPr>
          <w:p w14:paraId="238859B1" w14:textId="77777777" w:rsidR="00AB78B3" w:rsidRDefault="00337FF0">
            <w:pPr>
              <w:pStyle w:val="Compact"/>
              <w:jc w:val="center"/>
            </w:pPr>
            <w:r>
              <w:t>274.3</w:t>
            </w:r>
          </w:p>
        </w:tc>
      </w:tr>
      <w:tr w:rsidR="00AB78B3" w14:paraId="605D4878" w14:textId="77777777">
        <w:tc>
          <w:tcPr>
            <w:tcW w:w="0" w:type="auto"/>
          </w:tcPr>
          <w:p w14:paraId="46E47D71" w14:textId="77777777" w:rsidR="00AB78B3" w:rsidRDefault="00337FF0">
            <w:pPr>
              <w:pStyle w:val="Compact"/>
              <w:jc w:val="center"/>
            </w:pPr>
            <w:r>
              <w:t>HUANUCO</w:t>
            </w:r>
          </w:p>
        </w:tc>
        <w:tc>
          <w:tcPr>
            <w:tcW w:w="0" w:type="auto"/>
          </w:tcPr>
          <w:p w14:paraId="46AD26F3" w14:textId="77777777" w:rsidR="00AB78B3" w:rsidRDefault="00337FF0">
            <w:pPr>
              <w:pStyle w:val="Compact"/>
              <w:jc w:val="center"/>
            </w:pPr>
            <w:r>
              <w:t>a40.49</w:t>
            </w:r>
          </w:p>
        </w:tc>
        <w:tc>
          <w:tcPr>
            <w:tcW w:w="0" w:type="auto"/>
          </w:tcPr>
          <w:p w14:paraId="7BBC1C61" w14:textId="77777777" w:rsidR="00AB78B3" w:rsidRDefault="00337FF0">
            <w:pPr>
              <w:pStyle w:val="Compact"/>
              <w:jc w:val="center"/>
            </w:pPr>
            <w:r>
              <w:t>268</w:t>
            </w:r>
          </w:p>
        </w:tc>
        <w:tc>
          <w:tcPr>
            <w:tcW w:w="0" w:type="auto"/>
          </w:tcPr>
          <w:p w14:paraId="7A99A8D9" w14:textId="77777777" w:rsidR="00AB78B3" w:rsidRDefault="00337FF0">
            <w:pPr>
              <w:pStyle w:val="Compact"/>
              <w:jc w:val="center"/>
            </w:pPr>
            <w:r>
              <w:t>35</w:t>
            </w:r>
          </w:p>
        </w:tc>
        <w:tc>
          <w:tcPr>
            <w:tcW w:w="0" w:type="auto"/>
          </w:tcPr>
          <w:p w14:paraId="73EF9785" w14:textId="77777777" w:rsidR="00AB78B3" w:rsidRDefault="00337FF0">
            <w:pPr>
              <w:pStyle w:val="Compact"/>
              <w:jc w:val="center"/>
            </w:pPr>
            <w:r>
              <w:t>35</w:t>
            </w:r>
          </w:p>
        </w:tc>
        <w:tc>
          <w:tcPr>
            <w:tcW w:w="0" w:type="auto"/>
          </w:tcPr>
          <w:p w14:paraId="4994D1E9" w14:textId="77777777" w:rsidR="00AB78B3" w:rsidRDefault="00337FF0">
            <w:pPr>
              <w:pStyle w:val="Compact"/>
              <w:jc w:val="center"/>
            </w:pPr>
            <w:r>
              <w:t>35</w:t>
            </w:r>
          </w:p>
        </w:tc>
        <w:tc>
          <w:tcPr>
            <w:tcW w:w="0" w:type="auto"/>
          </w:tcPr>
          <w:p w14:paraId="6D45B694" w14:textId="77777777" w:rsidR="00AB78B3" w:rsidRDefault="00337FF0">
            <w:pPr>
              <w:pStyle w:val="Compact"/>
              <w:jc w:val="center"/>
            </w:pPr>
            <w:r>
              <w:t>0</w:t>
            </w:r>
          </w:p>
        </w:tc>
        <w:tc>
          <w:tcPr>
            <w:tcW w:w="0" w:type="auto"/>
          </w:tcPr>
          <w:p w14:paraId="267A2AED" w14:textId="77777777" w:rsidR="00AB78B3" w:rsidRDefault="00337FF0">
            <w:pPr>
              <w:pStyle w:val="Compact"/>
              <w:jc w:val="center"/>
            </w:pPr>
            <w:r>
              <w:t>0</w:t>
            </w:r>
          </w:p>
        </w:tc>
        <w:tc>
          <w:tcPr>
            <w:tcW w:w="0" w:type="auto"/>
          </w:tcPr>
          <w:p w14:paraId="37CD93F3" w14:textId="77777777" w:rsidR="00AB78B3" w:rsidRDefault="00337FF0">
            <w:pPr>
              <w:pStyle w:val="Compact"/>
              <w:jc w:val="center"/>
            </w:pPr>
            <w:r>
              <w:t>0</w:t>
            </w:r>
          </w:p>
        </w:tc>
        <w:tc>
          <w:tcPr>
            <w:tcW w:w="0" w:type="auto"/>
          </w:tcPr>
          <w:p w14:paraId="64B1A08D" w14:textId="77777777" w:rsidR="00AB78B3" w:rsidRDefault="00337FF0">
            <w:pPr>
              <w:pStyle w:val="Compact"/>
              <w:jc w:val="center"/>
            </w:pPr>
            <w:r>
              <w:t>268</w:t>
            </w:r>
          </w:p>
        </w:tc>
        <w:tc>
          <w:tcPr>
            <w:tcW w:w="0" w:type="auto"/>
          </w:tcPr>
          <w:p w14:paraId="0D6921CF" w14:textId="77777777" w:rsidR="00AB78B3" w:rsidRDefault="00337FF0">
            <w:pPr>
              <w:pStyle w:val="Compact"/>
              <w:jc w:val="center"/>
            </w:pPr>
            <w:r>
              <w:t>268</w:t>
            </w:r>
          </w:p>
        </w:tc>
        <w:tc>
          <w:tcPr>
            <w:tcW w:w="0" w:type="auto"/>
          </w:tcPr>
          <w:p w14:paraId="1542BAD9" w14:textId="77777777" w:rsidR="00AB78B3" w:rsidRDefault="00337FF0">
            <w:pPr>
              <w:pStyle w:val="Compact"/>
              <w:jc w:val="center"/>
            </w:pPr>
            <w:r>
              <w:t>268</w:t>
            </w:r>
          </w:p>
        </w:tc>
        <w:tc>
          <w:tcPr>
            <w:tcW w:w="0" w:type="auto"/>
          </w:tcPr>
          <w:p w14:paraId="3C06D699" w14:textId="77777777" w:rsidR="00AB78B3" w:rsidRDefault="00337FF0">
            <w:pPr>
              <w:pStyle w:val="Compact"/>
              <w:jc w:val="center"/>
            </w:pPr>
            <w:r>
              <w:t>446.3</w:t>
            </w:r>
          </w:p>
        </w:tc>
        <w:tc>
          <w:tcPr>
            <w:tcW w:w="0" w:type="auto"/>
          </w:tcPr>
          <w:p w14:paraId="6D637529" w14:textId="77777777" w:rsidR="00AB78B3" w:rsidRDefault="00337FF0">
            <w:pPr>
              <w:pStyle w:val="Compact"/>
              <w:jc w:val="center"/>
            </w:pPr>
            <w:r>
              <w:t>446.3</w:t>
            </w:r>
          </w:p>
        </w:tc>
        <w:tc>
          <w:tcPr>
            <w:tcW w:w="0" w:type="auto"/>
          </w:tcPr>
          <w:p w14:paraId="1B928DF9" w14:textId="77777777" w:rsidR="00AB78B3" w:rsidRDefault="00337FF0">
            <w:pPr>
              <w:pStyle w:val="Compact"/>
              <w:jc w:val="center"/>
            </w:pPr>
            <w:r>
              <w:t>446.3</w:t>
            </w:r>
          </w:p>
        </w:tc>
      </w:tr>
      <w:tr w:rsidR="00AB78B3" w14:paraId="38FCFABE" w14:textId="77777777">
        <w:tc>
          <w:tcPr>
            <w:tcW w:w="0" w:type="auto"/>
          </w:tcPr>
          <w:p w14:paraId="75B21A94" w14:textId="77777777" w:rsidR="00AB78B3" w:rsidRDefault="00337FF0">
            <w:pPr>
              <w:pStyle w:val="Compact"/>
              <w:jc w:val="center"/>
            </w:pPr>
            <w:r>
              <w:t>HUANUCO</w:t>
            </w:r>
          </w:p>
        </w:tc>
        <w:tc>
          <w:tcPr>
            <w:tcW w:w="0" w:type="auto"/>
          </w:tcPr>
          <w:p w14:paraId="4CB28AB0" w14:textId="77777777" w:rsidR="00AB78B3" w:rsidRDefault="00337FF0">
            <w:pPr>
              <w:pStyle w:val="Compact"/>
              <w:jc w:val="center"/>
            </w:pPr>
            <w:r>
              <w:t>a50.59</w:t>
            </w:r>
          </w:p>
        </w:tc>
        <w:tc>
          <w:tcPr>
            <w:tcW w:w="0" w:type="auto"/>
          </w:tcPr>
          <w:p w14:paraId="787F6391" w14:textId="77777777" w:rsidR="00AB78B3" w:rsidRDefault="00337FF0">
            <w:pPr>
              <w:pStyle w:val="Compact"/>
              <w:jc w:val="center"/>
            </w:pPr>
            <w:r>
              <w:t>411</w:t>
            </w:r>
          </w:p>
        </w:tc>
        <w:tc>
          <w:tcPr>
            <w:tcW w:w="0" w:type="auto"/>
          </w:tcPr>
          <w:p w14:paraId="4A1BA584" w14:textId="77777777" w:rsidR="00AB78B3" w:rsidRDefault="00337FF0">
            <w:pPr>
              <w:pStyle w:val="Compact"/>
              <w:jc w:val="center"/>
            </w:pPr>
            <w:r>
              <w:t>227</w:t>
            </w:r>
          </w:p>
        </w:tc>
        <w:tc>
          <w:tcPr>
            <w:tcW w:w="0" w:type="auto"/>
          </w:tcPr>
          <w:p w14:paraId="21A98BE7" w14:textId="77777777" w:rsidR="00AB78B3" w:rsidRDefault="00337FF0">
            <w:pPr>
              <w:pStyle w:val="Compact"/>
              <w:jc w:val="center"/>
            </w:pPr>
            <w:r>
              <w:t>83</w:t>
            </w:r>
          </w:p>
        </w:tc>
        <w:tc>
          <w:tcPr>
            <w:tcW w:w="0" w:type="auto"/>
          </w:tcPr>
          <w:p w14:paraId="0068D352" w14:textId="77777777" w:rsidR="00AB78B3" w:rsidRDefault="00337FF0">
            <w:pPr>
              <w:pStyle w:val="Compact"/>
              <w:jc w:val="center"/>
            </w:pPr>
            <w:r>
              <w:t>326.2</w:t>
            </w:r>
          </w:p>
        </w:tc>
        <w:tc>
          <w:tcPr>
            <w:tcW w:w="0" w:type="auto"/>
          </w:tcPr>
          <w:p w14:paraId="507F9F52" w14:textId="77777777" w:rsidR="00AB78B3" w:rsidRDefault="00337FF0">
            <w:pPr>
              <w:pStyle w:val="Compact"/>
              <w:jc w:val="center"/>
            </w:pPr>
            <w:r>
              <w:t>147.9</w:t>
            </w:r>
          </w:p>
        </w:tc>
        <w:tc>
          <w:tcPr>
            <w:tcW w:w="0" w:type="auto"/>
          </w:tcPr>
          <w:p w14:paraId="4B0FDEE9" w14:textId="77777777" w:rsidR="00AB78B3" w:rsidRDefault="00337FF0">
            <w:pPr>
              <w:pStyle w:val="Compact"/>
              <w:jc w:val="center"/>
            </w:pPr>
            <w:r>
              <w:t>54.18</w:t>
            </w:r>
          </w:p>
        </w:tc>
        <w:tc>
          <w:tcPr>
            <w:tcW w:w="0" w:type="auto"/>
          </w:tcPr>
          <w:p w14:paraId="3AE77BDE" w14:textId="77777777" w:rsidR="00AB78B3" w:rsidRDefault="00337FF0">
            <w:pPr>
              <w:pStyle w:val="Compact"/>
              <w:jc w:val="center"/>
            </w:pPr>
            <w:r>
              <w:t>211.9</w:t>
            </w:r>
          </w:p>
        </w:tc>
        <w:tc>
          <w:tcPr>
            <w:tcW w:w="0" w:type="auto"/>
          </w:tcPr>
          <w:p w14:paraId="5D87CAB7" w14:textId="77777777" w:rsidR="00AB78B3" w:rsidRDefault="00337FF0">
            <w:pPr>
              <w:pStyle w:val="Compact"/>
              <w:jc w:val="center"/>
            </w:pPr>
            <w:r>
              <w:t>263.1</w:t>
            </w:r>
          </w:p>
        </w:tc>
        <w:tc>
          <w:tcPr>
            <w:tcW w:w="0" w:type="auto"/>
          </w:tcPr>
          <w:p w14:paraId="3D78AADE" w14:textId="77777777" w:rsidR="00AB78B3" w:rsidRDefault="00337FF0">
            <w:pPr>
              <w:pStyle w:val="Compact"/>
              <w:jc w:val="center"/>
            </w:pPr>
            <w:r>
              <w:t>199.1</w:t>
            </w:r>
          </w:p>
        </w:tc>
        <w:tc>
          <w:tcPr>
            <w:tcW w:w="0" w:type="auto"/>
          </w:tcPr>
          <w:p w14:paraId="593FDF10" w14:textId="77777777" w:rsidR="00AB78B3" w:rsidRDefault="00337FF0">
            <w:pPr>
              <w:pStyle w:val="Compact"/>
              <w:jc w:val="center"/>
            </w:pPr>
            <w:r>
              <w:t>356.8</w:t>
            </w:r>
          </w:p>
        </w:tc>
        <w:tc>
          <w:tcPr>
            <w:tcW w:w="0" w:type="auto"/>
          </w:tcPr>
          <w:p w14:paraId="025D4F8B" w14:textId="77777777" w:rsidR="00AB78B3" w:rsidRDefault="00337FF0">
            <w:pPr>
              <w:pStyle w:val="Compact"/>
              <w:jc w:val="center"/>
            </w:pPr>
            <w:r>
              <w:t>630.7</w:t>
            </w:r>
          </w:p>
        </w:tc>
        <w:tc>
          <w:tcPr>
            <w:tcW w:w="0" w:type="auto"/>
          </w:tcPr>
          <w:p w14:paraId="50C13C18" w14:textId="77777777" w:rsidR="00AB78B3" w:rsidRDefault="00337FF0">
            <w:pPr>
              <w:pStyle w:val="Compact"/>
              <w:jc w:val="center"/>
            </w:pPr>
            <w:r>
              <w:t>388.6</w:t>
            </w:r>
          </w:p>
        </w:tc>
        <w:tc>
          <w:tcPr>
            <w:tcW w:w="0" w:type="auto"/>
          </w:tcPr>
          <w:p w14:paraId="202B5232" w14:textId="77777777" w:rsidR="00AB78B3" w:rsidRDefault="00337FF0">
            <w:pPr>
              <w:pStyle w:val="Compact"/>
              <w:jc w:val="center"/>
            </w:pPr>
            <w:r>
              <w:t>873.8</w:t>
            </w:r>
          </w:p>
        </w:tc>
      </w:tr>
      <w:tr w:rsidR="00AB78B3" w14:paraId="08B19459" w14:textId="77777777">
        <w:tc>
          <w:tcPr>
            <w:tcW w:w="0" w:type="auto"/>
          </w:tcPr>
          <w:p w14:paraId="5C2C15CD" w14:textId="77777777" w:rsidR="00AB78B3" w:rsidRDefault="00337FF0">
            <w:pPr>
              <w:pStyle w:val="Compact"/>
              <w:jc w:val="center"/>
            </w:pPr>
            <w:r>
              <w:t>HUANUCO</w:t>
            </w:r>
          </w:p>
        </w:tc>
        <w:tc>
          <w:tcPr>
            <w:tcW w:w="0" w:type="auto"/>
          </w:tcPr>
          <w:p w14:paraId="224D3DF4" w14:textId="77777777" w:rsidR="00AB78B3" w:rsidRDefault="00337FF0">
            <w:pPr>
              <w:pStyle w:val="Compact"/>
              <w:jc w:val="center"/>
            </w:pPr>
            <w:r>
              <w:t>a60.69</w:t>
            </w:r>
          </w:p>
        </w:tc>
        <w:tc>
          <w:tcPr>
            <w:tcW w:w="0" w:type="auto"/>
          </w:tcPr>
          <w:p w14:paraId="084E8360" w14:textId="77777777" w:rsidR="00AB78B3" w:rsidRDefault="00337FF0">
            <w:pPr>
              <w:pStyle w:val="Compact"/>
              <w:jc w:val="center"/>
            </w:pPr>
            <w:r>
              <w:t>670</w:t>
            </w:r>
          </w:p>
        </w:tc>
        <w:tc>
          <w:tcPr>
            <w:tcW w:w="0" w:type="auto"/>
          </w:tcPr>
          <w:p w14:paraId="4712A329" w14:textId="77777777" w:rsidR="00AB78B3" w:rsidRDefault="00337FF0">
            <w:pPr>
              <w:pStyle w:val="Compact"/>
              <w:jc w:val="center"/>
            </w:pPr>
            <w:r>
              <w:t>390.4</w:t>
            </w:r>
          </w:p>
        </w:tc>
        <w:tc>
          <w:tcPr>
            <w:tcW w:w="0" w:type="auto"/>
          </w:tcPr>
          <w:p w14:paraId="310A38F5" w14:textId="77777777" w:rsidR="00AB78B3" w:rsidRDefault="00337FF0">
            <w:pPr>
              <w:pStyle w:val="Compact"/>
              <w:jc w:val="center"/>
            </w:pPr>
            <w:r>
              <w:t>231.7</w:t>
            </w:r>
          </w:p>
        </w:tc>
        <w:tc>
          <w:tcPr>
            <w:tcW w:w="0" w:type="auto"/>
          </w:tcPr>
          <w:p w14:paraId="7037D968" w14:textId="77777777" w:rsidR="00AB78B3" w:rsidRDefault="00337FF0">
            <w:pPr>
              <w:pStyle w:val="Compact"/>
              <w:jc w:val="center"/>
            </w:pPr>
            <w:r>
              <w:t>512.5</w:t>
            </w:r>
          </w:p>
        </w:tc>
        <w:tc>
          <w:tcPr>
            <w:tcW w:w="0" w:type="auto"/>
          </w:tcPr>
          <w:p w14:paraId="299C52C9" w14:textId="77777777" w:rsidR="00AB78B3" w:rsidRDefault="00337FF0">
            <w:pPr>
              <w:pStyle w:val="Compact"/>
              <w:jc w:val="center"/>
            </w:pPr>
            <w:r>
              <w:t>254.4</w:t>
            </w:r>
          </w:p>
        </w:tc>
        <w:tc>
          <w:tcPr>
            <w:tcW w:w="0" w:type="auto"/>
          </w:tcPr>
          <w:p w14:paraId="6D20A0FD" w14:textId="77777777" w:rsidR="00AB78B3" w:rsidRDefault="00337FF0">
            <w:pPr>
              <w:pStyle w:val="Compact"/>
              <w:jc w:val="center"/>
            </w:pPr>
            <w:r>
              <w:t>150.3</w:t>
            </w:r>
          </w:p>
        </w:tc>
        <w:tc>
          <w:tcPr>
            <w:tcW w:w="0" w:type="auto"/>
          </w:tcPr>
          <w:p w14:paraId="17CCFE0D" w14:textId="77777777" w:rsidR="00AB78B3" w:rsidRDefault="00337FF0">
            <w:pPr>
              <w:pStyle w:val="Compact"/>
              <w:jc w:val="center"/>
            </w:pPr>
            <w:r>
              <w:t>333.3</w:t>
            </w:r>
          </w:p>
        </w:tc>
        <w:tc>
          <w:tcPr>
            <w:tcW w:w="0" w:type="auto"/>
          </w:tcPr>
          <w:p w14:paraId="2E3B012E" w14:textId="77777777" w:rsidR="00AB78B3" w:rsidRDefault="00337FF0">
            <w:pPr>
              <w:pStyle w:val="Compact"/>
              <w:jc w:val="center"/>
            </w:pPr>
            <w:r>
              <w:t>415.6</w:t>
            </w:r>
          </w:p>
        </w:tc>
        <w:tc>
          <w:tcPr>
            <w:tcW w:w="0" w:type="auto"/>
          </w:tcPr>
          <w:p w14:paraId="28A90DFD" w14:textId="77777777" w:rsidR="00AB78B3" w:rsidRDefault="00337FF0">
            <w:pPr>
              <w:pStyle w:val="Compact"/>
              <w:jc w:val="center"/>
            </w:pPr>
            <w:r>
              <w:t>336.7</w:t>
            </w:r>
          </w:p>
        </w:tc>
        <w:tc>
          <w:tcPr>
            <w:tcW w:w="0" w:type="auto"/>
          </w:tcPr>
          <w:p w14:paraId="788A794D" w14:textId="77777777" w:rsidR="00AB78B3" w:rsidRDefault="00337FF0">
            <w:pPr>
              <w:pStyle w:val="Compact"/>
              <w:jc w:val="center"/>
            </w:pPr>
            <w:r>
              <w:t>519.7</w:t>
            </w:r>
          </w:p>
        </w:tc>
        <w:tc>
          <w:tcPr>
            <w:tcW w:w="0" w:type="auto"/>
          </w:tcPr>
          <w:p w14:paraId="735C695E" w14:textId="77777777" w:rsidR="00AB78B3" w:rsidRDefault="00337FF0">
            <w:pPr>
              <w:pStyle w:val="Compact"/>
              <w:jc w:val="center"/>
            </w:pPr>
            <w:r>
              <w:t>1028</w:t>
            </w:r>
          </w:p>
        </w:tc>
        <w:tc>
          <w:tcPr>
            <w:tcW w:w="0" w:type="auto"/>
          </w:tcPr>
          <w:p w14:paraId="3B4338A7" w14:textId="77777777" w:rsidR="00AB78B3" w:rsidRDefault="00337FF0">
            <w:pPr>
              <w:pStyle w:val="Compact"/>
              <w:jc w:val="center"/>
            </w:pPr>
            <w:r>
              <w:t>748.4</w:t>
            </w:r>
          </w:p>
        </w:tc>
        <w:tc>
          <w:tcPr>
            <w:tcW w:w="0" w:type="auto"/>
          </w:tcPr>
          <w:p w14:paraId="1CE1421A" w14:textId="77777777" w:rsidR="00AB78B3" w:rsidRDefault="00337FF0">
            <w:pPr>
              <w:pStyle w:val="Compact"/>
              <w:jc w:val="center"/>
            </w:pPr>
            <w:r>
              <w:t>1310</w:t>
            </w:r>
          </w:p>
        </w:tc>
      </w:tr>
      <w:tr w:rsidR="00AB78B3" w14:paraId="71F706AC" w14:textId="77777777">
        <w:tc>
          <w:tcPr>
            <w:tcW w:w="0" w:type="auto"/>
          </w:tcPr>
          <w:p w14:paraId="1F94D6F4" w14:textId="77777777" w:rsidR="00AB78B3" w:rsidRDefault="00337FF0">
            <w:pPr>
              <w:pStyle w:val="Compact"/>
              <w:jc w:val="center"/>
            </w:pPr>
            <w:r>
              <w:t>HUANUCO</w:t>
            </w:r>
          </w:p>
        </w:tc>
        <w:tc>
          <w:tcPr>
            <w:tcW w:w="0" w:type="auto"/>
          </w:tcPr>
          <w:p w14:paraId="2C070018" w14:textId="77777777" w:rsidR="00AB78B3" w:rsidRDefault="00337FF0">
            <w:pPr>
              <w:pStyle w:val="Compact"/>
              <w:jc w:val="center"/>
            </w:pPr>
            <w:r>
              <w:t>a70.79</w:t>
            </w:r>
          </w:p>
        </w:tc>
        <w:tc>
          <w:tcPr>
            <w:tcW w:w="0" w:type="auto"/>
          </w:tcPr>
          <w:p w14:paraId="239B6E10" w14:textId="77777777" w:rsidR="00AB78B3" w:rsidRDefault="00337FF0">
            <w:pPr>
              <w:pStyle w:val="Compact"/>
              <w:jc w:val="center"/>
            </w:pPr>
            <w:r>
              <w:t>909</w:t>
            </w:r>
          </w:p>
        </w:tc>
        <w:tc>
          <w:tcPr>
            <w:tcW w:w="0" w:type="auto"/>
          </w:tcPr>
          <w:p w14:paraId="1CDA3162" w14:textId="77777777" w:rsidR="00AB78B3" w:rsidRDefault="00337FF0">
            <w:pPr>
              <w:pStyle w:val="Compact"/>
              <w:jc w:val="center"/>
            </w:pPr>
            <w:r>
              <w:t>340.2</w:t>
            </w:r>
          </w:p>
        </w:tc>
        <w:tc>
          <w:tcPr>
            <w:tcW w:w="0" w:type="auto"/>
          </w:tcPr>
          <w:p w14:paraId="79A540B5" w14:textId="77777777" w:rsidR="00AB78B3" w:rsidRDefault="00337FF0">
            <w:pPr>
              <w:pStyle w:val="Compact"/>
              <w:jc w:val="center"/>
            </w:pPr>
            <w:r>
              <w:t>127</w:t>
            </w:r>
          </w:p>
        </w:tc>
        <w:tc>
          <w:tcPr>
            <w:tcW w:w="0" w:type="auto"/>
          </w:tcPr>
          <w:p w14:paraId="53B0643A" w14:textId="77777777" w:rsidR="00AB78B3" w:rsidRDefault="00337FF0">
            <w:pPr>
              <w:pStyle w:val="Compact"/>
              <w:jc w:val="center"/>
            </w:pPr>
            <w:r>
              <w:t>517.7</w:t>
            </w:r>
          </w:p>
        </w:tc>
        <w:tc>
          <w:tcPr>
            <w:tcW w:w="0" w:type="auto"/>
          </w:tcPr>
          <w:p w14:paraId="3101E44E" w14:textId="77777777" w:rsidR="00AB78B3" w:rsidRDefault="00337FF0">
            <w:pPr>
              <w:pStyle w:val="Compact"/>
              <w:jc w:val="center"/>
            </w:pPr>
            <w:r>
              <w:t>221.7</w:t>
            </w:r>
          </w:p>
        </w:tc>
        <w:tc>
          <w:tcPr>
            <w:tcW w:w="0" w:type="auto"/>
          </w:tcPr>
          <w:p w14:paraId="30A05902" w14:textId="77777777" w:rsidR="00AB78B3" w:rsidRDefault="00337FF0">
            <w:pPr>
              <w:pStyle w:val="Compact"/>
              <w:jc w:val="center"/>
            </w:pPr>
            <w:r>
              <w:t>74.92</w:t>
            </w:r>
          </w:p>
        </w:tc>
        <w:tc>
          <w:tcPr>
            <w:tcW w:w="0" w:type="auto"/>
          </w:tcPr>
          <w:p w14:paraId="12835EF2" w14:textId="77777777" w:rsidR="00AB78B3" w:rsidRDefault="00337FF0">
            <w:pPr>
              <w:pStyle w:val="Compact"/>
              <w:jc w:val="center"/>
            </w:pPr>
            <w:r>
              <w:t>336.7</w:t>
            </w:r>
          </w:p>
        </w:tc>
        <w:tc>
          <w:tcPr>
            <w:tcW w:w="0" w:type="auto"/>
          </w:tcPr>
          <w:p w14:paraId="54DE2CC0" w14:textId="77777777" w:rsidR="00AB78B3" w:rsidRDefault="00337FF0">
            <w:pPr>
              <w:pStyle w:val="Compact"/>
              <w:jc w:val="center"/>
            </w:pPr>
            <w:r>
              <w:t>687.3</w:t>
            </w:r>
          </w:p>
        </w:tc>
        <w:tc>
          <w:tcPr>
            <w:tcW w:w="0" w:type="auto"/>
          </w:tcPr>
          <w:p w14:paraId="6A679C7C" w14:textId="77777777" w:rsidR="00AB78B3" w:rsidRDefault="00337FF0">
            <w:pPr>
              <w:pStyle w:val="Compact"/>
              <w:jc w:val="center"/>
            </w:pPr>
            <w:r>
              <w:t>572.3</w:t>
            </w:r>
          </w:p>
        </w:tc>
        <w:tc>
          <w:tcPr>
            <w:tcW w:w="0" w:type="auto"/>
          </w:tcPr>
          <w:p w14:paraId="23EB3FFA" w14:textId="77777777" w:rsidR="00AB78B3" w:rsidRDefault="00337FF0">
            <w:pPr>
              <w:pStyle w:val="Compact"/>
              <w:jc w:val="center"/>
            </w:pPr>
            <w:r>
              <w:t>834.1</w:t>
            </w:r>
          </w:p>
        </w:tc>
        <w:tc>
          <w:tcPr>
            <w:tcW w:w="0" w:type="auto"/>
          </w:tcPr>
          <w:p w14:paraId="13022820" w14:textId="77777777" w:rsidR="00AB78B3" w:rsidRDefault="00337FF0">
            <w:pPr>
              <w:pStyle w:val="Compact"/>
              <w:jc w:val="center"/>
            </w:pPr>
            <w:r>
              <w:t>1395</w:t>
            </w:r>
          </w:p>
        </w:tc>
        <w:tc>
          <w:tcPr>
            <w:tcW w:w="0" w:type="auto"/>
          </w:tcPr>
          <w:p w14:paraId="54C9FFFB" w14:textId="77777777" w:rsidR="00AB78B3" w:rsidRDefault="00337FF0">
            <w:pPr>
              <w:pStyle w:val="Compact"/>
              <w:jc w:val="center"/>
            </w:pPr>
            <w:r>
              <w:t>1005</w:t>
            </w:r>
          </w:p>
        </w:tc>
        <w:tc>
          <w:tcPr>
            <w:tcW w:w="0" w:type="auto"/>
          </w:tcPr>
          <w:p w14:paraId="646E2E67" w14:textId="77777777" w:rsidR="00AB78B3" w:rsidRDefault="00337FF0">
            <w:pPr>
              <w:pStyle w:val="Compact"/>
              <w:jc w:val="center"/>
            </w:pPr>
            <w:r>
              <w:t>1798</w:t>
            </w:r>
          </w:p>
        </w:tc>
      </w:tr>
      <w:tr w:rsidR="00AB78B3" w14:paraId="23F60056" w14:textId="77777777">
        <w:tc>
          <w:tcPr>
            <w:tcW w:w="0" w:type="auto"/>
          </w:tcPr>
          <w:p w14:paraId="2CC7EBD9" w14:textId="77777777" w:rsidR="00AB78B3" w:rsidRDefault="00337FF0">
            <w:pPr>
              <w:pStyle w:val="Compact"/>
              <w:jc w:val="center"/>
            </w:pPr>
            <w:r>
              <w:t>HUANUCO</w:t>
            </w:r>
          </w:p>
        </w:tc>
        <w:tc>
          <w:tcPr>
            <w:tcW w:w="0" w:type="auto"/>
          </w:tcPr>
          <w:p w14:paraId="0CAFA4F3" w14:textId="77777777" w:rsidR="00AB78B3" w:rsidRDefault="00337FF0">
            <w:pPr>
              <w:pStyle w:val="Compact"/>
              <w:jc w:val="center"/>
            </w:pPr>
            <w:r>
              <w:t>a80</w:t>
            </w:r>
          </w:p>
        </w:tc>
        <w:tc>
          <w:tcPr>
            <w:tcW w:w="0" w:type="auto"/>
          </w:tcPr>
          <w:p w14:paraId="4957ABD5" w14:textId="77777777" w:rsidR="00AB78B3" w:rsidRDefault="00337FF0">
            <w:pPr>
              <w:pStyle w:val="Compact"/>
              <w:jc w:val="center"/>
            </w:pPr>
            <w:r>
              <w:t>1232</w:t>
            </w:r>
          </w:p>
        </w:tc>
        <w:tc>
          <w:tcPr>
            <w:tcW w:w="0" w:type="auto"/>
          </w:tcPr>
          <w:p w14:paraId="4367F501" w14:textId="77777777" w:rsidR="00AB78B3" w:rsidRDefault="00337FF0">
            <w:pPr>
              <w:pStyle w:val="Compact"/>
              <w:jc w:val="center"/>
            </w:pPr>
            <w:r>
              <w:t>103</w:t>
            </w:r>
          </w:p>
        </w:tc>
        <w:tc>
          <w:tcPr>
            <w:tcW w:w="0" w:type="auto"/>
          </w:tcPr>
          <w:p w14:paraId="062EED0D" w14:textId="77777777" w:rsidR="00AB78B3" w:rsidRDefault="00337FF0">
            <w:pPr>
              <w:pStyle w:val="Compact"/>
              <w:jc w:val="center"/>
            </w:pPr>
            <w:r>
              <w:t>103</w:t>
            </w:r>
          </w:p>
        </w:tc>
        <w:tc>
          <w:tcPr>
            <w:tcW w:w="0" w:type="auto"/>
          </w:tcPr>
          <w:p w14:paraId="5148BC5A" w14:textId="77777777" w:rsidR="00AB78B3" w:rsidRDefault="00337FF0">
            <w:pPr>
              <w:pStyle w:val="Compact"/>
              <w:jc w:val="center"/>
            </w:pPr>
            <w:r>
              <w:t>103</w:t>
            </w:r>
          </w:p>
        </w:tc>
        <w:tc>
          <w:tcPr>
            <w:tcW w:w="0" w:type="auto"/>
          </w:tcPr>
          <w:p w14:paraId="6E6E9E1C" w14:textId="77777777" w:rsidR="00AB78B3" w:rsidRDefault="00337FF0">
            <w:pPr>
              <w:pStyle w:val="Compact"/>
              <w:jc w:val="center"/>
            </w:pPr>
            <w:r>
              <w:t>0</w:t>
            </w:r>
          </w:p>
        </w:tc>
        <w:tc>
          <w:tcPr>
            <w:tcW w:w="0" w:type="auto"/>
          </w:tcPr>
          <w:p w14:paraId="24B49B13" w14:textId="77777777" w:rsidR="00AB78B3" w:rsidRDefault="00337FF0">
            <w:pPr>
              <w:pStyle w:val="Compact"/>
              <w:jc w:val="center"/>
            </w:pPr>
            <w:r>
              <w:t>0</w:t>
            </w:r>
          </w:p>
        </w:tc>
        <w:tc>
          <w:tcPr>
            <w:tcW w:w="0" w:type="auto"/>
          </w:tcPr>
          <w:p w14:paraId="3FADE7F7" w14:textId="77777777" w:rsidR="00AB78B3" w:rsidRDefault="00337FF0">
            <w:pPr>
              <w:pStyle w:val="Compact"/>
              <w:jc w:val="center"/>
            </w:pPr>
            <w:r>
              <w:t>0</w:t>
            </w:r>
          </w:p>
        </w:tc>
        <w:tc>
          <w:tcPr>
            <w:tcW w:w="0" w:type="auto"/>
          </w:tcPr>
          <w:p w14:paraId="0DA8D430" w14:textId="77777777" w:rsidR="00AB78B3" w:rsidRDefault="00337FF0">
            <w:pPr>
              <w:pStyle w:val="Compact"/>
              <w:jc w:val="center"/>
            </w:pPr>
            <w:r>
              <w:t>1232</w:t>
            </w:r>
          </w:p>
        </w:tc>
        <w:tc>
          <w:tcPr>
            <w:tcW w:w="0" w:type="auto"/>
          </w:tcPr>
          <w:p w14:paraId="20E0E6AB" w14:textId="77777777" w:rsidR="00AB78B3" w:rsidRDefault="00337FF0">
            <w:pPr>
              <w:pStyle w:val="Compact"/>
              <w:jc w:val="center"/>
            </w:pPr>
            <w:r>
              <w:t>1232</w:t>
            </w:r>
          </w:p>
        </w:tc>
        <w:tc>
          <w:tcPr>
            <w:tcW w:w="0" w:type="auto"/>
          </w:tcPr>
          <w:p w14:paraId="6EFDEE8F" w14:textId="77777777" w:rsidR="00AB78B3" w:rsidRDefault="00337FF0">
            <w:pPr>
              <w:pStyle w:val="Compact"/>
              <w:jc w:val="center"/>
            </w:pPr>
            <w:r>
              <w:t>1232</w:t>
            </w:r>
          </w:p>
        </w:tc>
        <w:tc>
          <w:tcPr>
            <w:tcW w:w="0" w:type="auto"/>
          </w:tcPr>
          <w:p w14:paraId="1EB5C5E2" w14:textId="77777777" w:rsidR="00AB78B3" w:rsidRDefault="00337FF0">
            <w:pPr>
              <w:pStyle w:val="Compact"/>
              <w:jc w:val="center"/>
            </w:pPr>
            <w:r>
              <w:t>1994</w:t>
            </w:r>
          </w:p>
        </w:tc>
        <w:tc>
          <w:tcPr>
            <w:tcW w:w="0" w:type="auto"/>
          </w:tcPr>
          <w:p w14:paraId="3E75322A" w14:textId="77777777" w:rsidR="00AB78B3" w:rsidRDefault="00337FF0">
            <w:pPr>
              <w:pStyle w:val="Compact"/>
              <w:jc w:val="center"/>
            </w:pPr>
            <w:r>
              <w:t>1994</w:t>
            </w:r>
          </w:p>
        </w:tc>
        <w:tc>
          <w:tcPr>
            <w:tcW w:w="0" w:type="auto"/>
          </w:tcPr>
          <w:p w14:paraId="31123E8A" w14:textId="77777777" w:rsidR="00AB78B3" w:rsidRDefault="00337FF0">
            <w:pPr>
              <w:pStyle w:val="Compact"/>
              <w:jc w:val="center"/>
            </w:pPr>
            <w:r>
              <w:t>1994</w:t>
            </w:r>
          </w:p>
        </w:tc>
      </w:tr>
      <w:tr w:rsidR="00AB78B3" w14:paraId="55046889" w14:textId="77777777">
        <w:tc>
          <w:tcPr>
            <w:tcW w:w="0" w:type="auto"/>
          </w:tcPr>
          <w:p w14:paraId="2F77B2AB" w14:textId="77777777" w:rsidR="00AB78B3" w:rsidRDefault="00337FF0">
            <w:pPr>
              <w:pStyle w:val="Compact"/>
              <w:jc w:val="center"/>
            </w:pPr>
            <w:r>
              <w:t>ICA</w:t>
            </w:r>
          </w:p>
        </w:tc>
        <w:tc>
          <w:tcPr>
            <w:tcW w:w="0" w:type="auto"/>
          </w:tcPr>
          <w:p w14:paraId="1E0E1248" w14:textId="77777777" w:rsidR="00AB78B3" w:rsidRDefault="00337FF0">
            <w:pPr>
              <w:pStyle w:val="Compact"/>
              <w:jc w:val="center"/>
            </w:pPr>
            <w:r>
              <w:t>a0.9</w:t>
            </w:r>
          </w:p>
        </w:tc>
        <w:tc>
          <w:tcPr>
            <w:tcW w:w="0" w:type="auto"/>
          </w:tcPr>
          <w:p w14:paraId="1CE00490" w14:textId="77777777" w:rsidR="00AB78B3" w:rsidRDefault="00337FF0">
            <w:pPr>
              <w:pStyle w:val="Compact"/>
              <w:jc w:val="center"/>
            </w:pPr>
            <w:r>
              <w:t>170</w:t>
            </w:r>
          </w:p>
        </w:tc>
        <w:tc>
          <w:tcPr>
            <w:tcW w:w="0" w:type="auto"/>
          </w:tcPr>
          <w:p w14:paraId="591BC8D3" w14:textId="77777777" w:rsidR="00AB78B3" w:rsidRDefault="00337FF0">
            <w:pPr>
              <w:pStyle w:val="Compact"/>
              <w:jc w:val="center"/>
            </w:pPr>
            <w:r>
              <w:t>3</w:t>
            </w:r>
          </w:p>
        </w:tc>
        <w:tc>
          <w:tcPr>
            <w:tcW w:w="0" w:type="auto"/>
          </w:tcPr>
          <w:p w14:paraId="19F42F8E" w14:textId="77777777" w:rsidR="00AB78B3" w:rsidRDefault="00337FF0">
            <w:pPr>
              <w:pStyle w:val="Compact"/>
              <w:jc w:val="center"/>
            </w:pPr>
            <w:r>
              <w:t>3</w:t>
            </w:r>
          </w:p>
        </w:tc>
        <w:tc>
          <w:tcPr>
            <w:tcW w:w="0" w:type="auto"/>
          </w:tcPr>
          <w:p w14:paraId="47D11973" w14:textId="77777777" w:rsidR="00AB78B3" w:rsidRDefault="00337FF0">
            <w:pPr>
              <w:pStyle w:val="Compact"/>
              <w:jc w:val="center"/>
            </w:pPr>
            <w:r>
              <w:t>3</w:t>
            </w:r>
          </w:p>
        </w:tc>
        <w:tc>
          <w:tcPr>
            <w:tcW w:w="0" w:type="auto"/>
          </w:tcPr>
          <w:p w14:paraId="3BCA39D4" w14:textId="77777777" w:rsidR="00AB78B3" w:rsidRDefault="00337FF0">
            <w:pPr>
              <w:pStyle w:val="Compact"/>
              <w:jc w:val="center"/>
            </w:pPr>
            <w:r>
              <w:t>0</w:t>
            </w:r>
          </w:p>
        </w:tc>
        <w:tc>
          <w:tcPr>
            <w:tcW w:w="0" w:type="auto"/>
          </w:tcPr>
          <w:p w14:paraId="581946D1" w14:textId="77777777" w:rsidR="00AB78B3" w:rsidRDefault="00337FF0">
            <w:pPr>
              <w:pStyle w:val="Compact"/>
              <w:jc w:val="center"/>
            </w:pPr>
            <w:r>
              <w:t>0</w:t>
            </w:r>
          </w:p>
        </w:tc>
        <w:tc>
          <w:tcPr>
            <w:tcW w:w="0" w:type="auto"/>
          </w:tcPr>
          <w:p w14:paraId="5CBEA0BB" w14:textId="77777777" w:rsidR="00AB78B3" w:rsidRDefault="00337FF0">
            <w:pPr>
              <w:pStyle w:val="Compact"/>
              <w:jc w:val="center"/>
            </w:pPr>
            <w:r>
              <w:t>0</w:t>
            </w:r>
          </w:p>
        </w:tc>
        <w:tc>
          <w:tcPr>
            <w:tcW w:w="0" w:type="auto"/>
          </w:tcPr>
          <w:p w14:paraId="182919DA" w14:textId="77777777" w:rsidR="00AB78B3" w:rsidRDefault="00337FF0">
            <w:pPr>
              <w:pStyle w:val="Compact"/>
              <w:jc w:val="center"/>
            </w:pPr>
            <w:r>
              <w:t>170</w:t>
            </w:r>
          </w:p>
        </w:tc>
        <w:tc>
          <w:tcPr>
            <w:tcW w:w="0" w:type="auto"/>
          </w:tcPr>
          <w:p w14:paraId="7BD17398" w14:textId="77777777" w:rsidR="00AB78B3" w:rsidRDefault="00337FF0">
            <w:pPr>
              <w:pStyle w:val="Compact"/>
              <w:jc w:val="center"/>
            </w:pPr>
            <w:r>
              <w:t>170</w:t>
            </w:r>
          </w:p>
        </w:tc>
        <w:tc>
          <w:tcPr>
            <w:tcW w:w="0" w:type="auto"/>
          </w:tcPr>
          <w:p w14:paraId="2D4C7F49" w14:textId="77777777" w:rsidR="00AB78B3" w:rsidRDefault="00337FF0">
            <w:pPr>
              <w:pStyle w:val="Compact"/>
              <w:jc w:val="center"/>
            </w:pPr>
            <w:r>
              <w:t>170</w:t>
            </w:r>
          </w:p>
        </w:tc>
        <w:tc>
          <w:tcPr>
            <w:tcW w:w="0" w:type="auto"/>
          </w:tcPr>
          <w:p w14:paraId="6ABBF11A" w14:textId="77777777" w:rsidR="00AB78B3" w:rsidRDefault="00337FF0">
            <w:pPr>
              <w:pStyle w:val="Compact"/>
              <w:jc w:val="center"/>
            </w:pPr>
            <w:r>
              <w:t>173.2</w:t>
            </w:r>
          </w:p>
        </w:tc>
        <w:tc>
          <w:tcPr>
            <w:tcW w:w="0" w:type="auto"/>
          </w:tcPr>
          <w:p w14:paraId="471D6DA1" w14:textId="77777777" w:rsidR="00AB78B3" w:rsidRDefault="00337FF0">
            <w:pPr>
              <w:pStyle w:val="Compact"/>
              <w:jc w:val="center"/>
            </w:pPr>
            <w:r>
              <w:t>173.2</w:t>
            </w:r>
          </w:p>
        </w:tc>
        <w:tc>
          <w:tcPr>
            <w:tcW w:w="0" w:type="auto"/>
          </w:tcPr>
          <w:p w14:paraId="4F0384A4" w14:textId="77777777" w:rsidR="00AB78B3" w:rsidRDefault="00337FF0">
            <w:pPr>
              <w:pStyle w:val="Compact"/>
              <w:jc w:val="center"/>
            </w:pPr>
            <w:r>
              <w:t>173.2</w:t>
            </w:r>
          </w:p>
        </w:tc>
      </w:tr>
      <w:tr w:rsidR="00AB78B3" w14:paraId="5631E6C1" w14:textId="77777777">
        <w:tc>
          <w:tcPr>
            <w:tcW w:w="0" w:type="auto"/>
          </w:tcPr>
          <w:p w14:paraId="252B2B42" w14:textId="77777777" w:rsidR="00AB78B3" w:rsidRDefault="00337FF0">
            <w:pPr>
              <w:pStyle w:val="Compact"/>
              <w:jc w:val="center"/>
            </w:pPr>
            <w:r>
              <w:t>ICA</w:t>
            </w:r>
          </w:p>
        </w:tc>
        <w:tc>
          <w:tcPr>
            <w:tcW w:w="0" w:type="auto"/>
          </w:tcPr>
          <w:p w14:paraId="04275481" w14:textId="77777777" w:rsidR="00AB78B3" w:rsidRDefault="00337FF0">
            <w:pPr>
              <w:pStyle w:val="Compact"/>
              <w:jc w:val="center"/>
            </w:pPr>
            <w:r>
              <w:t>a10.19</w:t>
            </w:r>
          </w:p>
        </w:tc>
        <w:tc>
          <w:tcPr>
            <w:tcW w:w="0" w:type="auto"/>
          </w:tcPr>
          <w:p w14:paraId="73E17DF3" w14:textId="77777777" w:rsidR="00AB78B3" w:rsidRDefault="00337FF0">
            <w:pPr>
              <w:pStyle w:val="Compact"/>
              <w:jc w:val="center"/>
            </w:pPr>
            <w:r>
              <w:t>52</w:t>
            </w:r>
          </w:p>
        </w:tc>
        <w:tc>
          <w:tcPr>
            <w:tcW w:w="0" w:type="auto"/>
          </w:tcPr>
          <w:p w14:paraId="2CA9D01C" w14:textId="77777777" w:rsidR="00AB78B3" w:rsidRDefault="00337FF0">
            <w:pPr>
              <w:pStyle w:val="Compact"/>
              <w:jc w:val="center"/>
            </w:pPr>
            <w:r>
              <w:t>2</w:t>
            </w:r>
          </w:p>
        </w:tc>
        <w:tc>
          <w:tcPr>
            <w:tcW w:w="0" w:type="auto"/>
          </w:tcPr>
          <w:p w14:paraId="09A18D54" w14:textId="77777777" w:rsidR="00AB78B3" w:rsidRDefault="00337FF0">
            <w:pPr>
              <w:pStyle w:val="Compact"/>
              <w:jc w:val="center"/>
            </w:pPr>
            <w:r>
              <w:t>2</w:t>
            </w:r>
          </w:p>
        </w:tc>
        <w:tc>
          <w:tcPr>
            <w:tcW w:w="0" w:type="auto"/>
          </w:tcPr>
          <w:p w14:paraId="15B78A1D" w14:textId="77777777" w:rsidR="00AB78B3" w:rsidRDefault="00337FF0">
            <w:pPr>
              <w:pStyle w:val="Compact"/>
              <w:jc w:val="center"/>
            </w:pPr>
            <w:r>
              <w:t>2</w:t>
            </w:r>
          </w:p>
        </w:tc>
        <w:tc>
          <w:tcPr>
            <w:tcW w:w="0" w:type="auto"/>
          </w:tcPr>
          <w:p w14:paraId="3D3A2FA9" w14:textId="77777777" w:rsidR="00AB78B3" w:rsidRDefault="00337FF0">
            <w:pPr>
              <w:pStyle w:val="Compact"/>
              <w:jc w:val="center"/>
            </w:pPr>
            <w:r>
              <w:t>-26.27</w:t>
            </w:r>
          </w:p>
        </w:tc>
        <w:tc>
          <w:tcPr>
            <w:tcW w:w="0" w:type="auto"/>
          </w:tcPr>
          <w:p w14:paraId="7C4337EA" w14:textId="77777777" w:rsidR="00AB78B3" w:rsidRDefault="00337FF0">
            <w:pPr>
              <w:pStyle w:val="Compact"/>
              <w:jc w:val="center"/>
            </w:pPr>
            <w:r>
              <w:t>-67.82</w:t>
            </w:r>
          </w:p>
        </w:tc>
        <w:tc>
          <w:tcPr>
            <w:tcW w:w="0" w:type="auto"/>
          </w:tcPr>
          <w:p w14:paraId="39C4FDD3" w14:textId="77777777" w:rsidR="00AB78B3" w:rsidRDefault="00337FF0">
            <w:pPr>
              <w:pStyle w:val="Compact"/>
              <w:jc w:val="center"/>
            </w:pPr>
            <w:r>
              <w:t>-1.19</w:t>
            </w:r>
          </w:p>
        </w:tc>
        <w:tc>
          <w:tcPr>
            <w:tcW w:w="0" w:type="auto"/>
          </w:tcPr>
          <w:p w14:paraId="554A5E32" w14:textId="77777777" w:rsidR="00AB78B3" w:rsidRDefault="00337FF0">
            <w:pPr>
              <w:pStyle w:val="Compact"/>
              <w:jc w:val="center"/>
            </w:pPr>
            <w:r>
              <w:t>78.27</w:t>
            </w:r>
          </w:p>
        </w:tc>
        <w:tc>
          <w:tcPr>
            <w:tcW w:w="0" w:type="auto"/>
          </w:tcPr>
          <w:p w14:paraId="210C7623" w14:textId="77777777" w:rsidR="00AB78B3" w:rsidRDefault="00337FF0">
            <w:pPr>
              <w:pStyle w:val="Compact"/>
              <w:jc w:val="center"/>
            </w:pPr>
            <w:r>
              <w:t>53.19</w:t>
            </w:r>
          </w:p>
        </w:tc>
        <w:tc>
          <w:tcPr>
            <w:tcW w:w="0" w:type="auto"/>
          </w:tcPr>
          <w:p w14:paraId="761CEB9D" w14:textId="77777777" w:rsidR="00AB78B3" w:rsidRDefault="00337FF0">
            <w:pPr>
              <w:pStyle w:val="Compact"/>
              <w:jc w:val="center"/>
            </w:pPr>
            <w:r>
              <w:t>119.8</w:t>
            </w:r>
          </w:p>
        </w:tc>
        <w:tc>
          <w:tcPr>
            <w:tcW w:w="0" w:type="auto"/>
          </w:tcPr>
          <w:p w14:paraId="4E87CA24" w14:textId="77777777" w:rsidR="00AB78B3" w:rsidRDefault="00337FF0">
            <w:pPr>
              <w:pStyle w:val="Compact"/>
              <w:jc w:val="center"/>
            </w:pPr>
            <w:r>
              <w:t>80.38</w:t>
            </w:r>
          </w:p>
        </w:tc>
        <w:tc>
          <w:tcPr>
            <w:tcW w:w="0" w:type="auto"/>
          </w:tcPr>
          <w:p w14:paraId="4A629454" w14:textId="77777777" w:rsidR="00AB78B3" w:rsidRDefault="00337FF0">
            <w:pPr>
              <w:pStyle w:val="Compact"/>
              <w:jc w:val="center"/>
            </w:pPr>
            <w:r>
              <w:t>55.27</w:t>
            </w:r>
          </w:p>
        </w:tc>
        <w:tc>
          <w:tcPr>
            <w:tcW w:w="0" w:type="auto"/>
          </w:tcPr>
          <w:p w14:paraId="42E13EC5" w14:textId="77777777" w:rsidR="00AB78B3" w:rsidRDefault="00337FF0">
            <w:pPr>
              <w:pStyle w:val="Compact"/>
              <w:jc w:val="center"/>
            </w:pPr>
            <w:r>
              <w:t>122</w:t>
            </w:r>
          </w:p>
        </w:tc>
      </w:tr>
      <w:tr w:rsidR="00AB78B3" w14:paraId="6352C6B1" w14:textId="77777777">
        <w:tc>
          <w:tcPr>
            <w:tcW w:w="0" w:type="auto"/>
          </w:tcPr>
          <w:p w14:paraId="536E5620" w14:textId="77777777" w:rsidR="00AB78B3" w:rsidRDefault="00337FF0">
            <w:pPr>
              <w:pStyle w:val="Compact"/>
              <w:jc w:val="center"/>
            </w:pPr>
            <w:r>
              <w:t>ICA</w:t>
            </w:r>
          </w:p>
        </w:tc>
        <w:tc>
          <w:tcPr>
            <w:tcW w:w="0" w:type="auto"/>
          </w:tcPr>
          <w:p w14:paraId="4AEAE590" w14:textId="77777777" w:rsidR="00AB78B3" w:rsidRDefault="00337FF0">
            <w:pPr>
              <w:pStyle w:val="Compact"/>
              <w:jc w:val="center"/>
            </w:pPr>
            <w:r>
              <w:t>a20.29</w:t>
            </w:r>
          </w:p>
        </w:tc>
        <w:tc>
          <w:tcPr>
            <w:tcW w:w="0" w:type="auto"/>
          </w:tcPr>
          <w:p w14:paraId="30759A48" w14:textId="77777777" w:rsidR="00AB78B3" w:rsidRDefault="00337FF0">
            <w:pPr>
              <w:pStyle w:val="Compact"/>
              <w:jc w:val="center"/>
            </w:pPr>
            <w:r>
              <w:t>164</w:t>
            </w:r>
          </w:p>
        </w:tc>
        <w:tc>
          <w:tcPr>
            <w:tcW w:w="0" w:type="auto"/>
          </w:tcPr>
          <w:p w14:paraId="2AAC953F" w14:textId="77777777" w:rsidR="00AB78B3" w:rsidRDefault="00337FF0">
            <w:pPr>
              <w:pStyle w:val="Compact"/>
              <w:jc w:val="center"/>
            </w:pPr>
            <w:r>
              <w:t>15</w:t>
            </w:r>
          </w:p>
        </w:tc>
        <w:tc>
          <w:tcPr>
            <w:tcW w:w="0" w:type="auto"/>
          </w:tcPr>
          <w:p w14:paraId="39E66A9A" w14:textId="77777777" w:rsidR="00AB78B3" w:rsidRDefault="00337FF0">
            <w:pPr>
              <w:pStyle w:val="Compact"/>
              <w:jc w:val="center"/>
            </w:pPr>
            <w:r>
              <w:t>15</w:t>
            </w:r>
          </w:p>
        </w:tc>
        <w:tc>
          <w:tcPr>
            <w:tcW w:w="0" w:type="auto"/>
          </w:tcPr>
          <w:p w14:paraId="5794722E" w14:textId="77777777" w:rsidR="00AB78B3" w:rsidRDefault="00337FF0">
            <w:pPr>
              <w:pStyle w:val="Compact"/>
              <w:jc w:val="center"/>
            </w:pPr>
            <w:r>
              <w:t>15</w:t>
            </w:r>
          </w:p>
        </w:tc>
        <w:tc>
          <w:tcPr>
            <w:tcW w:w="0" w:type="auto"/>
          </w:tcPr>
          <w:p w14:paraId="74ED3F8D" w14:textId="77777777" w:rsidR="00AB78B3" w:rsidRDefault="00337FF0">
            <w:pPr>
              <w:pStyle w:val="Compact"/>
              <w:jc w:val="center"/>
            </w:pPr>
            <w:r>
              <w:t>0</w:t>
            </w:r>
          </w:p>
        </w:tc>
        <w:tc>
          <w:tcPr>
            <w:tcW w:w="0" w:type="auto"/>
          </w:tcPr>
          <w:p w14:paraId="4CABF331" w14:textId="77777777" w:rsidR="00AB78B3" w:rsidRDefault="00337FF0">
            <w:pPr>
              <w:pStyle w:val="Compact"/>
              <w:jc w:val="center"/>
            </w:pPr>
            <w:r>
              <w:t>0</w:t>
            </w:r>
          </w:p>
        </w:tc>
        <w:tc>
          <w:tcPr>
            <w:tcW w:w="0" w:type="auto"/>
          </w:tcPr>
          <w:p w14:paraId="7B9D7916" w14:textId="77777777" w:rsidR="00AB78B3" w:rsidRDefault="00337FF0">
            <w:pPr>
              <w:pStyle w:val="Compact"/>
              <w:jc w:val="center"/>
            </w:pPr>
            <w:r>
              <w:t>0</w:t>
            </w:r>
          </w:p>
        </w:tc>
        <w:tc>
          <w:tcPr>
            <w:tcW w:w="0" w:type="auto"/>
          </w:tcPr>
          <w:p w14:paraId="633B3C79" w14:textId="77777777" w:rsidR="00AB78B3" w:rsidRDefault="00337FF0">
            <w:pPr>
              <w:pStyle w:val="Compact"/>
              <w:jc w:val="center"/>
            </w:pPr>
            <w:r>
              <w:t>164</w:t>
            </w:r>
          </w:p>
        </w:tc>
        <w:tc>
          <w:tcPr>
            <w:tcW w:w="0" w:type="auto"/>
          </w:tcPr>
          <w:p w14:paraId="728BD4FB" w14:textId="77777777" w:rsidR="00AB78B3" w:rsidRDefault="00337FF0">
            <w:pPr>
              <w:pStyle w:val="Compact"/>
              <w:jc w:val="center"/>
            </w:pPr>
            <w:r>
              <w:t>164</w:t>
            </w:r>
          </w:p>
        </w:tc>
        <w:tc>
          <w:tcPr>
            <w:tcW w:w="0" w:type="auto"/>
          </w:tcPr>
          <w:p w14:paraId="79769804" w14:textId="77777777" w:rsidR="00AB78B3" w:rsidRDefault="00337FF0">
            <w:pPr>
              <w:pStyle w:val="Compact"/>
              <w:jc w:val="center"/>
            </w:pPr>
            <w:r>
              <w:t>164</w:t>
            </w:r>
          </w:p>
        </w:tc>
        <w:tc>
          <w:tcPr>
            <w:tcW w:w="0" w:type="auto"/>
          </w:tcPr>
          <w:p w14:paraId="55B2D4F4" w14:textId="77777777" w:rsidR="00AB78B3" w:rsidRDefault="00337FF0">
            <w:pPr>
              <w:pStyle w:val="Compact"/>
              <w:jc w:val="center"/>
            </w:pPr>
            <w:r>
              <w:t>179.2</w:t>
            </w:r>
          </w:p>
        </w:tc>
        <w:tc>
          <w:tcPr>
            <w:tcW w:w="0" w:type="auto"/>
          </w:tcPr>
          <w:p w14:paraId="48A06616" w14:textId="77777777" w:rsidR="00AB78B3" w:rsidRDefault="00337FF0">
            <w:pPr>
              <w:pStyle w:val="Compact"/>
              <w:jc w:val="center"/>
            </w:pPr>
            <w:r>
              <w:t>179.2</w:t>
            </w:r>
          </w:p>
        </w:tc>
        <w:tc>
          <w:tcPr>
            <w:tcW w:w="0" w:type="auto"/>
          </w:tcPr>
          <w:p w14:paraId="4C7944D7" w14:textId="77777777" w:rsidR="00AB78B3" w:rsidRDefault="00337FF0">
            <w:pPr>
              <w:pStyle w:val="Compact"/>
              <w:jc w:val="center"/>
            </w:pPr>
            <w:r>
              <w:t>179.2</w:t>
            </w:r>
          </w:p>
        </w:tc>
      </w:tr>
      <w:tr w:rsidR="00AB78B3" w14:paraId="498F7618" w14:textId="77777777">
        <w:tc>
          <w:tcPr>
            <w:tcW w:w="0" w:type="auto"/>
          </w:tcPr>
          <w:p w14:paraId="799D654A" w14:textId="77777777" w:rsidR="00AB78B3" w:rsidRDefault="00337FF0">
            <w:pPr>
              <w:pStyle w:val="Compact"/>
              <w:jc w:val="center"/>
            </w:pPr>
            <w:r>
              <w:t>ICA</w:t>
            </w:r>
          </w:p>
        </w:tc>
        <w:tc>
          <w:tcPr>
            <w:tcW w:w="0" w:type="auto"/>
          </w:tcPr>
          <w:p w14:paraId="2643C4CA" w14:textId="77777777" w:rsidR="00AB78B3" w:rsidRDefault="00337FF0">
            <w:pPr>
              <w:pStyle w:val="Compact"/>
              <w:jc w:val="center"/>
            </w:pPr>
            <w:r>
              <w:t>a30.39</w:t>
            </w:r>
          </w:p>
        </w:tc>
        <w:tc>
          <w:tcPr>
            <w:tcW w:w="0" w:type="auto"/>
          </w:tcPr>
          <w:p w14:paraId="10E14B6F" w14:textId="77777777" w:rsidR="00AB78B3" w:rsidRDefault="00337FF0">
            <w:pPr>
              <w:pStyle w:val="Compact"/>
              <w:jc w:val="center"/>
            </w:pPr>
            <w:r>
              <w:t>256</w:t>
            </w:r>
          </w:p>
        </w:tc>
        <w:tc>
          <w:tcPr>
            <w:tcW w:w="0" w:type="auto"/>
          </w:tcPr>
          <w:p w14:paraId="2E1790D5" w14:textId="77777777" w:rsidR="00AB78B3" w:rsidRDefault="00337FF0">
            <w:pPr>
              <w:pStyle w:val="Compact"/>
              <w:jc w:val="center"/>
            </w:pPr>
            <w:r>
              <w:t>51</w:t>
            </w:r>
          </w:p>
        </w:tc>
        <w:tc>
          <w:tcPr>
            <w:tcW w:w="0" w:type="auto"/>
          </w:tcPr>
          <w:p w14:paraId="591BF4FF" w14:textId="77777777" w:rsidR="00AB78B3" w:rsidRDefault="00337FF0">
            <w:pPr>
              <w:pStyle w:val="Compact"/>
              <w:jc w:val="center"/>
            </w:pPr>
            <w:r>
              <w:t>51</w:t>
            </w:r>
          </w:p>
        </w:tc>
        <w:tc>
          <w:tcPr>
            <w:tcW w:w="0" w:type="auto"/>
          </w:tcPr>
          <w:p w14:paraId="2092CEA1" w14:textId="77777777" w:rsidR="00AB78B3" w:rsidRDefault="00337FF0">
            <w:pPr>
              <w:pStyle w:val="Compact"/>
              <w:jc w:val="center"/>
            </w:pPr>
            <w:r>
              <w:t>51</w:t>
            </w:r>
          </w:p>
        </w:tc>
        <w:tc>
          <w:tcPr>
            <w:tcW w:w="0" w:type="auto"/>
          </w:tcPr>
          <w:p w14:paraId="3B0DB0DC" w14:textId="77777777" w:rsidR="00AB78B3" w:rsidRDefault="00337FF0">
            <w:pPr>
              <w:pStyle w:val="Compact"/>
              <w:jc w:val="center"/>
            </w:pPr>
            <w:r>
              <w:t>0</w:t>
            </w:r>
          </w:p>
        </w:tc>
        <w:tc>
          <w:tcPr>
            <w:tcW w:w="0" w:type="auto"/>
          </w:tcPr>
          <w:p w14:paraId="1746AE82" w14:textId="77777777" w:rsidR="00AB78B3" w:rsidRDefault="00337FF0">
            <w:pPr>
              <w:pStyle w:val="Compact"/>
              <w:jc w:val="center"/>
            </w:pPr>
            <w:r>
              <w:t>0</w:t>
            </w:r>
          </w:p>
        </w:tc>
        <w:tc>
          <w:tcPr>
            <w:tcW w:w="0" w:type="auto"/>
          </w:tcPr>
          <w:p w14:paraId="0DA168C0" w14:textId="77777777" w:rsidR="00AB78B3" w:rsidRDefault="00337FF0">
            <w:pPr>
              <w:pStyle w:val="Compact"/>
              <w:jc w:val="center"/>
            </w:pPr>
            <w:r>
              <w:t>0</w:t>
            </w:r>
          </w:p>
        </w:tc>
        <w:tc>
          <w:tcPr>
            <w:tcW w:w="0" w:type="auto"/>
          </w:tcPr>
          <w:p w14:paraId="043C5815" w14:textId="77777777" w:rsidR="00AB78B3" w:rsidRDefault="00337FF0">
            <w:pPr>
              <w:pStyle w:val="Compact"/>
              <w:jc w:val="center"/>
            </w:pPr>
            <w:r>
              <w:t>256</w:t>
            </w:r>
          </w:p>
        </w:tc>
        <w:tc>
          <w:tcPr>
            <w:tcW w:w="0" w:type="auto"/>
          </w:tcPr>
          <w:p w14:paraId="1A0BD84D" w14:textId="77777777" w:rsidR="00AB78B3" w:rsidRDefault="00337FF0">
            <w:pPr>
              <w:pStyle w:val="Compact"/>
              <w:jc w:val="center"/>
            </w:pPr>
            <w:r>
              <w:t>256</w:t>
            </w:r>
          </w:p>
        </w:tc>
        <w:tc>
          <w:tcPr>
            <w:tcW w:w="0" w:type="auto"/>
          </w:tcPr>
          <w:p w14:paraId="5375BE10" w14:textId="77777777" w:rsidR="00AB78B3" w:rsidRDefault="00337FF0">
            <w:pPr>
              <w:pStyle w:val="Compact"/>
              <w:jc w:val="center"/>
            </w:pPr>
            <w:r>
              <w:t>256</w:t>
            </w:r>
          </w:p>
        </w:tc>
        <w:tc>
          <w:tcPr>
            <w:tcW w:w="0" w:type="auto"/>
          </w:tcPr>
          <w:p w14:paraId="67095F93" w14:textId="77777777" w:rsidR="00AB78B3" w:rsidRDefault="00337FF0">
            <w:pPr>
              <w:pStyle w:val="Compact"/>
              <w:jc w:val="center"/>
            </w:pPr>
            <w:r>
              <w:t>307.4</w:t>
            </w:r>
          </w:p>
        </w:tc>
        <w:tc>
          <w:tcPr>
            <w:tcW w:w="0" w:type="auto"/>
          </w:tcPr>
          <w:p w14:paraId="6DA47C97" w14:textId="77777777" w:rsidR="00AB78B3" w:rsidRDefault="00337FF0">
            <w:pPr>
              <w:pStyle w:val="Compact"/>
              <w:jc w:val="center"/>
            </w:pPr>
            <w:r>
              <w:t>307.4</w:t>
            </w:r>
          </w:p>
        </w:tc>
        <w:tc>
          <w:tcPr>
            <w:tcW w:w="0" w:type="auto"/>
          </w:tcPr>
          <w:p w14:paraId="5A4CA62A" w14:textId="77777777" w:rsidR="00AB78B3" w:rsidRDefault="00337FF0">
            <w:pPr>
              <w:pStyle w:val="Compact"/>
              <w:jc w:val="center"/>
            </w:pPr>
            <w:r>
              <w:t>307.4</w:t>
            </w:r>
          </w:p>
        </w:tc>
      </w:tr>
      <w:tr w:rsidR="00AB78B3" w14:paraId="00566C73" w14:textId="77777777">
        <w:tc>
          <w:tcPr>
            <w:tcW w:w="0" w:type="auto"/>
          </w:tcPr>
          <w:p w14:paraId="1FB25295" w14:textId="77777777" w:rsidR="00AB78B3" w:rsidRDefault="00337FF0">
            <w:pPr>
              <w:pStyle w:val="Compact"/>
              <w:jc w:val="center"/>
            </w:pPr>
            <w:r>
              <w:t>ICA</w:t>
            </w:r>
          </w:p>
        </w:tc>
        <w:tc>
          <w:tcPr>
            <w:tcW w:w="0" w:type="auto"/>
          </w:tcPr>
          <w:p w14:paraId="1716EC22" w14:textId="77777777" w:rsidR="00AB78B3" w:rsidRDefault="00337FF0">
            <w:pPr>
              <w:pStyle w:val="Compact"/>
              <w:jc w:val="center"/>
            </w:pPr>
            <w:r>
              <w:t>a40.49</w:t>
            </w:r>
          </w:p>
        </w:tc>
        <w:tc>
          <w:tcPr>
            <w:tcW w:w="0" w:type="auto"/>
          </w:tcPr>
          <w:p w14:paraId="656D8B32" w14:textId="77777777" w:rsidR="00AB78B3" w:rsidRDefault="00337FF0">
            <w:pPr>
              <w:pStyle w:val="Compact"/>
              <w:jc w:val="center"/>
            </w:pPr>
            <w:r>
              <w:t>527</w:t>
            </w:r>
          </w:p>
        </w:tc>
        <w:tc>
          <w:tcPr>
            <w:tcW w:w="0" w:type="auto"/>
          </w:tcPr>
          <w:p w14:paraId="3681FBDE" w14:textId="77777777" w:rsidR="00AB78B3" w:rsidRDefault="00337FF0">
            <w:pPr>
              <w:pStyle w:val="Compact"/>
              <w:jc w:val="center"/>
            </w:pPr>
            <w:r>
              <w:t>300.7</w:t>
            </w:r>
          </w:p>
        </w:tc>
        <w:tc>
          <w:tcPr>
            <w:tcW w:w="0" w:type="auto"/>
          </w:tcPr>
          <w:p w14:paraId="33A85368" w14:textId="77777777" w:rsidR="00AB78B3" w:rsidRDefault="00337FF0">
            <w:pPr>
              <w:pStyle w:val="Compact"/>
              <w:jc w:val="center"/>
            </w:pPr>
            <w:r>
              <w:t>230.3</w:t>
            </w:r>
          </w:p>
        </w:tc>
        <w:tc>
          <w:tcPr>
            <w:tcW w:w="0" w:type="auto"/>
          </w:tcPr>
          <w:p w14:paraId="5B949BDD" w14:textId="77777777" w:rsidR="00AB78B3" w:rsidRDefault="00337FF0">
            <w:pPr>
              <w:pStyle w:val="Compact"/>
              <w:jc w:val="center"/>
            </w:pPr>
            <w:r>
              <w:t>351.3</w:t>
            </w:r>
          </w:p>
        </w:tc>
        <w:tc>
          <w:tcPr>
            <w:tcW w:w="0" w:type="auto"/>
          </w:tcPr>
          <w:p w14:paraId="6F2C5A61" w14:textId="77777777" w:rsidR="00AB78B3" w:rsidRDefault="00337FF0">
            <w:pPr>
              <w:pStyle w:val="Compact"/>
              <w:jc w:val="center"/>
            </w:pPr>
            <w:r>
              <w:t>300.2</w:t>
            </w:r>
          </w:p>
        </w:tc>
        <w:tc>
          <w:tcPr>
            <w:tcW w:w="0" w:type="auto"/>
          </w:tcPr>
          <w:p w14:paraId="13942710" w14:textId="77777777" w:rsidR="00AB78B3" w:rsidRDefault="00337FF0">
            <w:pPr>
              <w:pStyle w:val="Compact"/>
              <w:jc w:val="center"/>
            </w:pPr>
            <w:r>
              <w:t>229</w:t>
            </w:r>
          </w:p>
        </w:tc>
        <w:tc>
          <w:tcPr>
            <w:tcW w:w="0" w:type="auto"/>
          </w:tcPr>
          <w:p w14:paraId="35AB52FA" w14:textId="77777777" w:rsidR="00AB78B3" w:rsidRDefault="00337FF0">
            <w:pPr>
              <w:pStyle w:val="Compact"/>
              <w:jc w:val="center"/>
            </w:pPr>
            <w:r>
              <w:t>349.8</w:t>
            </w:r>
          </w:p>
        </w:tc>
        <w:tc>
          <w:tcPr>
            <w:tcW w:w="0" w:type="auto"/>
          </w:tcPr>
          <w:p w14:paraId="089B0336" w14:textId="77777777" w:rsidR="00AB78B3" w:rsidRDefault="00337FF0">
            <w:pPr>
              <w:pStyle w:val="Compact"/>
              <w:jc w:val="center"/>
            </w:pPr>
            <w:r>
              <w:t>226.8</w:t>
            </w:r>
          </w:p>
        </w:tc>
        <w:tc>
          <w:tcPr>
            <w:tcW w:w="0" w:type="auto"/>
          </w:tcPr>
          <w:p w14:paraId="3DD6DF8C" w14:textId="77777777" w:rsidR="00AB78B3" w:rsidRDefault="00337FF0">
            <w:pPr>
              <w:pStyle w:val="Compact"/>
              <w:jc w:val="center"/>
            </w:pPr>
            <w:r>
              <w:t>177.2</w:t>
            </w:r>
          </w:p>
        </w:tc>
        <w:tc>
          <w:tcPr>
            <w:tcW w:w="0" w:type="auto"/>
          </w:tcPr>
          <w:p w14:paraId="774AC8C9" w14:textId="77777777" w:rsidR="00AB78B3" w:rsidRDefault="00337FF0">
            <w:pPr>
              <w:pStyle w:val="Compact"/>
              <w:jc w:val="center"/>
            </w:pPr>
            <w:r>
              <w:t>298</w:t>
            </w:r>
          </w:p>
        </w:tc>
        <w:tc>
          <w:tcPr>
            <w:tcW w:w="0" w:type="auto"/>
          </w:tcPr>
          <w:p w14:paraId="0B05B970" w14:textId="77777777" w:rsidR="00AB78B3" w:rsidRDefault="00337FF0">
            <w:pPr>
              <w:pStyle w:val="Compact"/>
              <w:jc w:val="center"/>
            </w:pPr>
            <w:r>
              <w:t>527.8</w:t>
            </w:r>
          </w:p>
        </w:tc>
        <w:tc>
          <w:tcPr>
            <w:tcW w:w="0" w:type="auto"/>
          </w:tcPr>
          <w:p w14:paraId="75A7BF3F" w14:textId="77777777" w:rsidR="00AB78B3" w:rsidRDefault="00337FF0">
            <w:pPr>
              <w:pStyle w:val="Compact"/>
              <w:jc w:val="center"/>
            </w:pPr>
            <w:r>
              <w:t>407.8</w:t>
            </w:r>
          </w:p>
        </w:tc>
        <w:tc>
          <w:tcPr>
            <w:tcW w:w="0" w:type="auto"/>
          </w:tcPr>
          <w:p w14:paraId="3F60D19E" w14:textId="77777777" w:rsidR="00AB78B3" w:rsidRDefault="00337FF0">
            <w:pPr>
              <w:pStyle w:val="Compact"/>
              <w:jc w:val="center"/>
            </w:pPr>
            <w:r>
              <w:t>649.7</w:t>
            </w:r>
          </w:p>
        </w:tc>
      </w:tr>
      <w:tr w:rsidR="00AB78B3" w14:paraId="1CE1533B" w14:textId="77777777">
        <w:tc>
          <w:tcPr>
            <w:tcW w:w="0" w:type="auto"/>
          </w:tcPr>
          <w:p w14:paraId="0E8B2749" w14:textId="77777777" w:rsidR="00AB78B3" w:rsidRDefault="00337FF0">
            <w:pPr>
              <w:pStyle w:val="Compact"/>
              <w:jc w:val="center"/>
            </w:pPr>
            <w:r>
              <w:t>ICA</w:t>
            </w:r>
          </w:p>
        </w:tc>
        <w:tc>
          <w:tcPr>
            <w:tcW w:w="0" w:type="auto"/>
          </w:tcPr>
          <w:p w14:paraId="0B6ED525" w14:textId="77777777" w:rsidR="00AB78B3" w:rsidRDefault="00337FF0">
            <w:pPr>
              <w:pStyle w:val="Compact"/>
              <w:jc w:val="center"/>
            </w:pPr>
            <w:r>
              <w:t>a50.59</w:t>
            </w:r>
          </w:p>
        </w:tc>
        <w:tc>
          <w:tcPr>
            <w:tcW w:w="0" w:type="auto"/>
          </w:tcPr>
          <w:p w14:paraId="35F3A213" w14:textId="77777777" w:rsidR="00AB78B3" w:rsidRDefault="00337FF0">
            <w:pPr>
              <w:pStyle w:val="Compact"/>
              <w:jc w:val="center"/>
            </w:pPr>
            <w:r>
              <w:t>968</w:t>
            </w:r>
          </w:p>
        </w:tc>
        <w:tc>
          <w:tcPr>
            <w:tcW w:w="0" w:type="auto"/>
          </w:tcPr>
          <w:p w14:paraId="5E9D7053" w14:textId="77777777" w:rsidR="00AB78B3" w:rsidRDefault="00337FF0">
            <w:pPr>
              <w:pStyle w:val="Compact"/>
              <w:jc w:val="center"/>
            </w:pPr>
            <w:r>
              <w:t>604.4</w:t>
            </w:r>
          </w:p>
        </w:tc>
        <w:tc>
          <w:tcPr>
            <w:tcW w:w="0" w:type="auto"/>
          </w:tcPr>
          <w:p w14:paraId="58EAFFC2" w14:textId="77777777" w:rsidR="00AB78B3" w:rsidRDefault="00337FF0">
            <w:pPr>
              <w:pStyle w:val="Compact"/>
              <w:jc w:val="center"/>
            </w:pPr>
            <w:r>
              <w:t>516.4</w:t>
            </w:r>
          </w:p>
        </w:tc>
        <w:tc>
          <w:tcPr>
            <w:tcW w:w="0" w:type="auto"/>
          </w:tcPr>
          <w:p w14:paraId="4A62ACFD" w14:textId="77777777" w:rsidR="00AB78B3" w:rsidRDefault="00337FF0">
            <w:pPr>
              <w:pStyle w:val="Compact"/>
              <w:jc w:val="center"/>
            </w:pPr>
            <w:r>
              <w:t>671.7</w:t>
            </w:r>
          </w:p>
        </w:tc>
        <w:tc>
          <w:tcPr>
            <w:tcW w:w="0" w:type="auto"/>
          </w:tcPr>
          <w:p w14:paraId="469334E2" w14:textId="77777777" w:rsidR="00AB78B3" w:rsidRDefault="00337FF0">
            <w:pPr>
              <w:pStyle w:val="Compact"/>
              <w:jc w:val="center"/>
            </w:pPr>
            <w:r>
              <w:t>603.5</w:t>
            </w:r>
          </w:p>
        </w:tc>
        <w:tc>
          <w:tcPr>
            <w:tcW w:w="0" w:type="auto"/>
          </w:tcPr>
          <w:p w14:paraId="1860AD2D" w14:textId="77777777" w:rsidR="00AB78B3" w:rsidRDefault="00337FF0">
            <w:pPr>
              <w:pStyle w:val="Compact"/>
              <w:jc w:val="center"/>
            </w:pPr>
            <w:r>
              <w:t>514.7</w:t>
            </w:r>
          </w:p>
        </w:tc>
        <w:tc>
          <w:tcPr>
            <w:tcW w:w="0" w:type="auto"/>
          </w:tcPr>
          <w:p w14:paraId="4FE0607A" w14:textId="77777777" w:rsidR="00AB78B3" w:rsidRDefault="00337FF0">
            <w:pPr>
              <w:pStyle w:val="Compact"/>
              <w:jc w:val="center"/>
            </w:pPr>
            <w:r>
              <w:t>669.7</w:t>
            </w:r>
          </w:p>
        </w:tc>
        <w:tc>
          <w:tcPr>
            <w:tcW w:w="0" w:type="auto"/>
          </w:tcPr>
          <w:p w14:paraId="6DE20CF2" w14:textId="77777777" w:rsidR="00AB78B3" w:rsidRDefault="00337FF0">
            <w:pPr>
              <w:pStyle w:val="Compact"/>
              <w:jc w:val="center"/>
            </w:pPr>
            <w:r>
              <w:t>364.5</w:t>
            </w:r>
          </w:p>
        </w:tc>
        <w:tc>
          <w:tcPr>
            <w:tcW w:w="0" w:type="auto"/>
          </w:tcPr>
          <w:p w14:paraId="14179DF2" w14:textId="77777777" w:rsidR="00AB78B3" w:rsidRDefault="00337FF0">
            <w:pPr>
              <w:pStyle w:val="Compact"/>
              <w:jc w:val="center"/>
            </w:pPr>
            <w:r>
              <w:t>298.3</w:t>
            </w:r>
          </w:p>
        </w:tc>
        <w:tc>
          <w:tcPr>
            <w:tcW w:w="0" w:type="auto"/>
          </w:tcPr>
          <w:p w14:paraId="69131478" w14:textId="77777777" w:rsidR="00AB78B3" w:rsidRDefault="00337FF0">
            <w:pPr>
              <w:pStyle w:val="Compact"/>
              <w:jc w:val="center"/>
            </w:pPr>
            <w:r>
              <w:t>453.3</w:t>
            </w:r>
          </w:p>
        </w:tc>
        <w:tc>
          <w:tcPr>
            <w:tcW w:w="0" w:type="auto"/>
          </w:tcPr>
          <w:p w14:paraId="1C052B58" w14:textId="77777777" w:rsidR="00AB78B3" w:rsidRDefault="00337FF0">
            <w:pPr>
              <w:pStyle w:val="Compact"/>
              <w:jc w:val="center"/>
            </w:pPr>
            <w:r>
              <w:t>969.4</w:t>
            </w:r>
          </w:p>
        </w:tc>
        <w:tc>
          <w:tcPr>
            <w:tcW w:w="0" w:type="auto"/>
          </w:tcPr>
          <w:p w14:paraId="0D5C8A17" w14:textId="77777777" w:rsidR="00AB78B3" w:rsidRDefault="00337FF0">
            <w:pPr>
              <w:pStyle w:val="Compact"/>
              <w:jc w:val="center"/>
            </w:pPr>
            <w:r>
              <w:t>815.2</w:t>
            </w:r>
          </w:p>
        </w:tc>
        <w:tc>
          <w:tcPr>
            <w:tcW w:w="0" w:type="auto"/>
          </w:tcPr>
          <w:p w14:paraId="322A53E5" w14:textId="77777777" w:rsidR="00AB78B3" w:rsidRDefault="00337FF0">
            <w:pPr>
              <w:pStyle w:val="Compact"/>
              <w:jc w:val="center"/>
            </w:pPr>
            <w:r>
              <w:t>1126</w:t>
            </w:r>
          </w:p>
        </w:tc>
      </w:tr>
      <w:tr w:rsidR="00AB78B3" w14:paraId="354F9ABB" w14:textId="77777777">
        <w:tc>
          <w:tcPr>
            <w:tcW w:w="0" w:type="auto"/>
          </w:tcPr>
          <w:p w14:paraId="0B42CC83" w14:textId="77777777" w:rsidR="00AB78B3" w:rsidRDefault="00337FF0">
            <w:pPr>
              <w:pStyle w:val="Compact"/>
              <w:jc w:val="center"/>
            </w:pPr>
            <w:r>
              <w:t>ICA</w:t>
            </w:r>
          </w:p>
        </w:tc>
        <w:tc>
          <w:tcPr>
            <w:tcW w:w="0" w:type="auto"/>
          </w:tcPr>
          <w:p w14:paraId="1CAC7B68" w14:textId="77777777" w:rsidR="00AB78B3" w:rsidRDefault="00337FF0">
            <w:pPr>
              <w:pStyle w:val="Compact"/>
              <w:jc w:val="center"/>
            </w:pPr>
            <w:r>
              <w:t>a60.69</w:t>
            </w:r>
          </w:p>
        </w:tc>
        <w:tc>
          <w:tcPr>
            <w:tcW w:w="0" w:type="auto"/>
          </w:tcPr>
          <w:p w14:paraId="20071901" w14:textId="77777777" w:rsidR="00AB78B3" w:rsidRDefault="00337FF0">
            <w:pPr>
              <w:pStyle w:val="Compact"/>
              <w:jc w:val="center"/>
            </w:pPr>
            <w:r>
              <w:t>1468</w:t>
            </w:r>
          </w:p>
        </w:tc>
        <w:tc>
          <w:tcPr>
            <w:tcW w:w="0" w:type="auto"/>
          </w:tcPr>
          <w:p w14:paraId="4B56F522" w14:textId="77777777" w:rsidR="00AB78B3" w:rsidRDefault="00337FF0">
            <w:pPr>
              <w:pStyle w:val="Compact"/>
              <w:jc w:val="center"/>
            </w:pPr>
            <w:r>
              <w:t>1054</w:t>
            </w:r>
          </w:p>
        </w:tc>
        <w:tc>
          <w:tcPr>
            <w:tcW w:w="0" w:type="auto"/>
          </w:tcPr>
          <w:p w14:paraId="6206F4EA" w14:textId="77777777" w:rsidR="00AB78B3" w:rsidRDefault="00337FF0">
            <w:pPr>
              <w:pStyle w:val="Compact"/>
              <w:jc w:val="center"/>
            </w:pPr>
            <w:r>
              <w:t>962.9</w:t>
            </w:r>
          </w:p>
        </w:tc>
        <w:tc>
          <w:tcPr>
            <w:tcW w:w="0" w:type="auto"/>
          </w:tcPr>
          <w:p w14:paraId="3FEE8D80" w14:textId="77777777" w:rsidR="00AB78B3" w:rsidRDefault="00337FF0">
            <w:pPr>
              <w:pStyle w:val="Compact"/>
              <w:jc w:val="center"/>
            </w:pPr>
            <w:r>
              <w:t>1126</w:t>
            </w:r>
          </w:p>
        </w:tc>
        <w:tc>
          <w:tcPr>
            <w:tcW w:w="0" w:type="auto"/>
          </w:tcPr>
          <w:p w14:paraId="3DB72ED5" w14:textId="77777777" w:rsidR="00AB78B3" w:rsidRDefault="00337FF0">
            <w:pPr>
              <w:pStyle w:val="Compact"/>
              <w:jc w:val="center"/>
            </w:pPr>
            <w:r>
              <w:t>1052</w:t>
            </w:r>
          </w:p>
        </w:tc>
        <w:tc>
          <w:tcPr>
            <w:tcW w:w="0" w:type="auto"/>
          </w:tcPr>
          <w:p w14:paraId="378C7839" w14:textId="77777777" w:rsidR="00AB78B3" w:rsidRDefault="00337FF0">
            <w:pPr>
              <w:pStyle w:val="Compact"/>
              <w:jc w:val="center"/>
            </w:pPr>
            <w:r>
              <w:t>960.5</w:t>
            </w:r>
          </w:p>
        </w:tc>
        <w:tc>
          <w:tcPr>
            <w:tcW w:w="0" w:type="auto"/>
          </w:tcPr>
          <w:p w14:paraId="22ECEA31" w14:textId="77777777" w:rsidR="00AB78B3" w:rsidRDefault="00337FF0">
            <w:pPr>
              <w:pStyle w:val="Compact"/>
              <w:jc w:val="center"/>
            </w:pPr>
            <w:r>
              <w:t>1123</w:t>
            </w:r>
          </w:p>
        </w:tc>
        <w:tc>
          <w:tcPr>
            <w:tcW w:w="0" w:type="auto"/>
          </w:tcPr>
          <w:p w14:paraId="75E11837" w14:textId="77777777" w:rsidR="00AB78B3" w:rsidRDefault="00337FF0">
            <w:pPr>
              <w:pStyle w:val="Compact"/>
              <w:jc w:val="center"/>
            </w:pPr>
            <w:r>
              <w:t>415.7</w:t>
            </w:r>
          </w:p>
        </w:tc>
        <w:tc>
          <w:tcPr>
            <w:tcW w:w="0" w:type="auto"/>
          </w:tcPr>
          <w:p w14:paraId="576ADB95" w14:textId="77777777" w:rsidR="00AB78B3" w:rsidRDefault="00337FF0">
            <w:pPr>
              <w:pStyle w:val="Compact"/>
              <w:jc w:val="center"/>
            </w:pPr>
            <w:r>
              <w:t>344.7</w:t>
            </w:r>
          </w:p>
        </w:tc>
        <w:tc>
          <w:tcPr>
            <w:tcW w:w="0" w:type="auto"/>
          </w:tcPr>
          <w:p w14:paraId="3976C8A8" w14:textId="77777777" w:rsidR="00AB78B3" w:rsidRDefault="00337FF0">
            <w:pPr>
              <w:pStyle w:val="Compact"/>
              <w:jc w:val="center"/>
            </w:pPr>
            <w:r>
              <w:t>507.5</w:t>
            </w:r>
          </w:p>
        </w:tc>
        <w:tc>
          <w:tcPr>
            <w:tcW w:w="0" w:type="auto"/>
          </w:tcPr>
          <w:p w14:paraId="1CFCB398" w14:textId="77777777" w:rsidR="00AB78B3" w:rsidRDefault="00337FF0">
            <w:pPr>
              <w:pStyle w:val="Compact"/>
              <w:jc w:val="center"/>
            </w:pPr>
            <w:r>
              <w:t>1470</w:t>
            </w:r>
          </w:p>
        </w:tc>
        <w:tc>
          <w:tcPr>
            <w:tcW w:w="0" w:type="auto"/>
          </w:tcPr>
          <w:p w14:paraId="25828A8A" w14:textId="77777777" w:rsidR="00AB78B3" w:rsidRDefault="00337FF0">
            <w:pPr>
              <w:pStyle w:val="Compact"/>
              <w:jc w:val="center"/>
            </w:pPr>
            <w:r>
              <w:t>1308</w:t>
            </w:r>
          </w:p>
        </w:tc>
        <w:tc>
          <w:tcPr>
            <w:tcW w:w="0" w:type="auto"/>
          </w:tcPr>
          <w:p w14:paraId="1C098C14" w14:textId="77777777" w:rsidR="00AB78B3" w:rsidRDefault="00337FF0">
            <w:pPr>
              <w:pStyle w:val="Compact"/>
              <w:jc w:val="center"/>
            </w:pPr>
            <w:r>
              <w:t>1634</w:t>
            </w:r>
          </w:p>
        </w:tc>
      </w:tr>
      <w:tr w:rsidR="00AB78B3" w14:paraId="2860B51A" w14:textId="77777777">
        <w:tc>
          <w:tcPr>
            <w:tcW w:w="0" w:type="auto"/>
          </w:tcPr>
          <w:p w14:paraId="49EFCC01" w14:textId="77777777" w:rsidR="00AB78B3" w:rsidRDefault="00337FF0">
            <w:pPr>
              <w:pStyle w:val="Compact"/>
              <w:jc w:val="center"/>
            </w:pPr>
            <w:r>
              <w:t>ICA</w:t>
            </w:r>
          </w:p>
        </w:tc>
        <w:tc>
          <w:tcPr>
            <w:tcW w:w="0" w:type="auto"/>
          </w:tcPr>
          <w:p w14:paraId="0F721490" w14:textId="77777777" w:rsidR="00AB78B3" w:rsidRDefault="00337FF0">
            <w:pPr>
              <w:pStyle w:val="Compact"/>
              <w:jc w:val="center"/>
            </w:pPr>
            <w:r>
              <w:t>a70.79</w:t>
            </w:r>
          </w:p>
        </w:tc>
        <w:tc>
          <w:tcPr>
            <w:tcW w:w="0" w:type="auto"/>
          </w:tcPr>
          <w:p w14:paraId="268B95C1" w14:textId="77777777" w:rsidR="00AB78B3" w:rsidRDefault="00337FF0">
            <w:pPr>
              <w:pStyle w:val="Compact"/>
              <w:jc w:val="center"/>
            </w:pPr>
            <w:r>
              <w:t>1638</w:t>
            </w:r>
          </w:p>
        </w:tc>
        <w:tc>
          <w:tcPr>
            <w:tcW w:w="0" w:type="auto"/>
          </w:tcPr>
          <w:p w14:paraId="53FCE4DA" w14:textId="77777777" w:rsidR="00AB78B3" w:rsidRDefault="00337FF0">
            <w:pPr>
              <w:pStyle w:val="Compact"/>
              <w:jc w:val="center"/>
            </w:pPr>
            <w:r>
              <w:t>903.1</w:t>
            </w:r>
          </w:p>
        </w:tc>
        <w:tc>
          <w:tcPr>
            <w:tcW w:w="0" w:type="auto"/>
          </w:tcPr>
          <w:p w14:paraId="27E473EF" w14:textId="77777777" w:rsidR="00AB78B3" w:rsidRDefault="00337FF0">
            <w:pPr>
              <w:pStyle w:val="Compact"/>
              <w:jc w:val="center"/>
            </w:pPr>
            <w:r>
              <w:t>767.6</w:t>
            </w:r>
          </w:p>
        </w:tc>
        <w:tc>
          <w:tcPr>
            <w:tcW w:w="0" w:type="auto"/>
          </w:tcPr>
          <w:p w14:paraId="02407184" w14:textId="77777777" w:rsidR="00AB78B3" w:rsidRDefault="00337FF0">
            <w:pPr>
              <w:pStyle w:val="Compact"/>
              <w:jc w:val="center"/>
            </w:pPr>
            <w:r>
              <w:t>1013</w:t>
            </w:r>
          </w:p>
        </w:tc>
        <w:tc>
          <w:tcPr>
            <w:tcW w:w="0" w:type="auto"/>
          </w:tcPr>
          <w:p w14:paraId="7D4F98AF" w14:textId="77777777" w:rsidR="00AB78B3" w:rsidRDefault="00337FF0">
            <w:pPr>
              <w:pStyle w:val="Compact"/>
              <w:jc w:val="center"/>
            </w:pPr>
            <w:r>
              <w:t>901.8</w:t>
            </w:r>
          </w:p>
        </w:tc>
        <w:tc>
          <w:tcPr>
            <w:tcW w:w="0" w:type="auto"/>
          </w:tcPr>
          <w:p w14:paraId="71A17992" w14:textId="77777777" w:rsidR="00AB78B3" w:rsidRDefault="00337FF0">
            <w:pPr>
              <w:pStyle w:val="Compact"/>
              <w:jc w:val="center"/>
            </w:pPr>
            <w:r>
              <w:t>765.4</w:t>
            </w:r>
          </w:p>
        </w:tc>
        <w:tc>
          <w:tcPr>
            <w:tcW w:w="0" w:type="auto"/>
          </w:tcPr>
          <w:p w14:paraId="5AC1BA84" w14:textId="77777777" w:rsidR="00AB78B3" w:rsidRDefault="00337FF0">
            <w:pPr>
              <w:pStyle w:val="Compact"/>
              <w:jc w:val="center"/>
            </w:pPr>
            <w:r>
              <w:t>1011</w:t>
            </w:r>
          </w:p>
        </w:tc>
        <w:tc>
          <w:tcPr>
            <w:tcW w:w="0" w:type="auto"/>
          </w:tcPr>
          <w:p w14:paraId="551D4A1F" w14:textId="77777777" w:rsidR="00AB78B3" w:rsidRDefault="00337FF0">
            <w:pPr>
              <w:pStyle w:val="Compact"/>
              <w:jc w:val="center"/>
            </w:pPr>
            <w:r>
              <w:t>736.2</w:t>
            </w:r>
          </w:p>
        </w:tc>
        <w:tc>
          <w:tcPr>
            <w:tcW w:w="0" w:type="auto"/>
          </w:tcPr>
          <w:p w14:paraId="5FB15DE1" w14:textId="77777777" w:rsidR="00AB78B3" w:rsidRDefault="00337FF0">
            <w:pPr>
              <w:pStyle w:val="Compact"/>
              <w:jc w:val="center"/>
            </w:pPr>
            <w:r>
              <w:t>627.4</w:t>
            </w:r>
          </w:p>
        </w:tc>
        <w:tc>
          <w:tcPr>
            <w:tcW w:w="0" w:type="auto"/>
          </w:tcPr>
          <w:p w14:paraId="326B59AE" w14:textId="77777777" w:rsidR="00AB78B3" w:rsidRDefault="00337FF0">
            <w:pPr>
              <w:pStyle w:val="Compact"/>
              <w:jc w:val="center"/>
            </w:pPr>
            <w:r>
              <w:t>872.6</w:t>
            </w:r>
          </w:p>
        </w:tc>
        <w:tc>
          <w:tcPr>
            <w:tcW w:w="0" w:type="auto"/>
          </w:tcPr>
          <w:p w14:paraId="5B5C32FD" w14:textId="77777777" w:rsidR="00AB78B3" w:rsidRDefault="00337FF0">
            <w:pPr>
              <w:pStyle w:val="Compact"/>
              <w:jc w:val="center"/>
            </w:pPr>
            <w:r>
              <w:t>1640</w:t>
            </w:r>
          </w:p>
        </w:tc>
        <w:tc>
          <w:tcPr>
            <w:tcW w:w="0" w:type="auto"/>
          </w:tcPr>
          <w:p w14:paraId="7B1CF863" w14:textId="77777777" w:rsidR="00AB78B3" w:rsidRDefault="00337FF0">
            <w:pPr>
              <w:pStyle w:val="Compact"/>
              <w:jc w:val="center"/>
            </w:pPr>
            <w:r>
              <w:t>1396</w:t>
            </w:r>
          </w:p>
        </w:tc>
        <w:tc>
          <w:tcPr>
            <w:tcW w:w="0" w:type="auto"/>
          </w:tcPr>
          <w:p w14:paraId="2171DE0F" w14:textId="77777777" w:rsidR="00AB78B3" w:rsidRDefault="00337FF0">
            <w:pPr>
              <w:pStyle w:val="Compact"/>
              <w:jc w:val="center"/>
            </w:pPr>
            <w:r>
              <w:t>1887</w:t>
            </w:r>
          </w:p>
        </w:tc>
      </w:tr>
      <w:tr w:rsidR="00AB78B3" w14:paraId="0FA646B1" w14:textId="77777777">
        <w:tc>
          <w:tcPr>
            <w:tcW w:w="0" w:type="auto"/>
          </w:tcPr>
          <w:p w14:paraId="21105D25" w14:textId="77777777" w:rsidR="00AB78B3" w:rsidRDefault="00337FF0">
            <w:pPr>
              <w:pStyle w:val="Compact"/>
              <w:jc w:val="center"/>
            </w:pPr>
            <w:r>
              <w:t>ICA</w:t>
            </w:r>
          </w:p>
        </w:tc>
        <w:tc>
          <w:tcPr>
            <w:tcW w:w="0" w:type="auto"/>
          </w:tcPr>
          <w:p w14:paraId="0BD21ED9" w14:textId="77777777" w:rsidR="00AB78B3" w:rsidRDefault="00337FF0">
            <w:pPr>
              <w:pStyle w:val="Compact"/>
              <w:jc w:val="center"/>
            </w:pPr>
            <w:r>
              <w:t>a80</w:t>
            </w:r>
          </w:p>
        </w:tc>
        <w:tc>
          <w:tcPr>
            <w:tcW w:w="0" w:type="auto"/>
          </w:tcPr>
          <w:p w14:paraId="16F62C79" w14:textId="77777777" w:rsidR="00AB78B3" w:rsidRDefault="00337FF0">
            <w:pPr>
              <w:pStyle w:val="Compact"/>
              <w:jc w:val="center"/>
            </w:pPr>
            <w:r>
              <w:t>2520</w:t>
            </w:r>
          </w:p>
        </w:tc>
        <w:tc>
          <w:tcPr>
            <w:tcW w:w="0" w:type="auto"/>
          </w:tcPr>
          <w:p w14:paraId="7D14D5ED" w14:textId="77777777" w:rsidR="00AB78B3" w:rsidRDefault="00337FF0">
            <w:pPr>
              <w:pStyle w:val="Compact"/>
              <w:jc w:val="center"/>
            </w:pPr>
            <w:r>
              <w:t>1100</w:t>
            </w:r>
          </w:p>
        </w:tc>
        <w:tc>
          <w:tcPr>
            <w:tcW w:w="0" w:type="auto"/>
          </w:tcPr>
          <w:p w14:paraId="235FD93D" w14:textId="77777777" w:rsidR="00AB78B3" w:rsidRDefault="00337FF0">
            <w:pPr>
              <w:pStyle w:val="Compact"/>
              <w:jc w:val="center"/>
            </w:pPr>
            <w:r>
              <w:t>879.2</w:t>
            </w:r>
          </w:p>
        </w:tc>
        <w:tc>
          <w:tcPr>
            <w:tcW w:w="0" w:type="auto"/>
          </w:tcPr>
          <w:p w14:paraId="2F1DC19E" w14:textId="77777777" w:rsidR="00AB78B3" w:rsidRDefault="00337FF0">
            <w:pPr>
              <w:pStyle w:val="Compact"/>
              <w:jc w:val="center"/>
            </w:pPr>
            <w:r>
              <w:t>1285</w:t>
            </w:r>
          </w:p>
        </w:tc>
        <w:tc>
          <w:tcPr>
            <w:tcW w:w="0" w:type="auto"/>
          </w:tcPr>
          <w:p w14:paraId="239996AD" w14:textId="77777777" w:rsidR="00AB78B3" w:rsidRDefault="00337FF0">
            <w:pPr>
              <w:pStyle w:val="Compact"/>
              <w:jc w:val="center"/>
            </w:pPr>
            <w:r>
              <w:t>1098</w:t>
            </w:r>
          </w:p>
        </w:tc>
        <w:tc>
          <w:tcPr>
            <w:tcW w:w="0" w:type="auto"/>
          </w:tcPr>
          <w:p w14:paraId="5636413D" w14:textId="77777777" w:rsidR="00AB78B3" w:rsidRDefault="00337FF0">
            <w:pPr>
              <w:pStyle w:val="Compact"/>
              <w:jc w:val="center"/>
            </w:pPr>
            <w:r>
              <w:t>877</w:t>
            </w:r>
          </w:p>
        </w:tc>
        <w:tc>
          <w:tcPr>
            <w:tcW w:w="0" w:type="auto"/>
          </w:tcPr>
          <w:p w14:paraId="7A71AB8E" w14:textId="77777777" w:rsidR="00AB78B3" w:rsidRDefault="00337FF0">
            <w:pPr>
              <w:pStyle w:val="Compact"/>
              <w:jc w:val="center"/>
            </w:pPr>
            <w:r>
              <w:t>1282</w:t>
            </w:r>
          </w:p>
        </w:tc>
        <w:tc>
          <w:tcPr>
            <w:tcW w:w="0" w:type="auto"/>
          </w:tcPr>
          <w:p w14:paraId="75CF6416" w14:textId="77777777" w:rsidR="00AB78B3" w:rsidRDefault="00337FF0">
            <w:pPr>
              <w:pStyle w:val="Compact"/>
              <w:jc w:val="center"/>
            </w:pPr>
            <w:r>
              <w:t>1422</w:t>
            </w:r>
          </w:p>
        </w:tc>
        <w:tc>
          <w:tcPr>
            <w:tcW w:w="0" w:type="auto"/>
          </w:tcPr>
          <w:p w14:paraId="303FA9C9" w14:textId="77777777" w:rsidR="00AB78B3" w:rsidRDefault="00337FF0">
            <w:pPr>
              <w:pStyle w:val="Compact"/>
              <w:jc w:val="center"/>
            </w:pPr>
            <w:r>
              <w:t>1238</w:t>
            </w:r>
          </w:p>
        </w:tc>
        <w:tc>
          <w:tcPr>
            <w:tcW w:w="0" w:type="auto"/>
          </w:tcPr>
          <w:p w14:paraId="15615F5C" w14:textId="77777777" w:rsidR="00AB78B3" w:rsidRDefault="00337FF0">
            <w:pPr>
              <w:pStyle w:val="Compact"/>
              <w:jc w:val="center"/>
            </w:pPr>
            <w:r>
              <w:t>1643</w:t>
            </w:r>
          </w:p>
        </w:tc>
        <w:tc>
          <w:tcPr>
            <w:tcW w:w="0" w:type="auto"/>
          </w:tcPr>
          <w:p w14:paraId="53941002" w14:textId="77777777" w:rsidR="00AB78B3" w:rsidRDefault="00337FF0">
            <w:pPr>
              <w:pStyle w:val="Compact"/>
              <w:jc w:val="center"/>
            </w:pPr>
            <w:r>
              <w:t>2524</w:t>
            </w:r>
          </w:p>
        </w:tc>
        <w:tc>
          <w:tcPr>
            <w:tcW w:w="0" w:type="auto"/>
          </w:tcPr>
          <w:p w14:paraId="7236F06B" w14:textId="77777777" w:rsidR="00AB78B3" w:rsidRDefault="00337FF0">
            <w:pPr>
              <w:pStyle w:val="Compact"/>
              <w:jc w:val="center"/>
            </w:pPr>
            <w:r>
              <w:t>2119</w:t>
            </w:r>
          </w:p>
        </w:tc>
        <w:tc>
          <w:tcPr>
            <w:tcW w:w="0" w:type="auto"/>
          </w:tcPr>
          <w:p w14:paraId="40B234F4" w14:textId="77777777" w:rsidR="00AB78B3" w:rsidRDefault="00337FF0">
            <w:pPr>
              <w:pStyle w:val="Compact"/>
              <w:jc w:val="center"/>
            </w:pPr>
            <w:r>
              <w:t>2930</w:t>
            </w:r>
          </w:p>
        </w:tc>
      </w:tr>
      <w:tr w:rsidR="00AB78B3" w14:paraId="6BB927BC" w14:textId="77777777">
        <w:tc>
          <w:tcPr>
            <w:tcW w:w="0" w:type="auto"/>
          </w:tcPr>
          <w:p w14:paraId="78F2A3CD" w14:textId="77777777" w:rsidR="00AB78B3" w:rsidRDefault="00337FF0">
            <w:pPr>
              <w:pStyle w:val="Compact"/>
              <w:jc w:val="center"/>
            </w:pPr>
            <w:r>
              <w:t>JUNIN</w:t>
            </w:r>
          </w:p>
        </w:tc>
        <w:tc>
          <w:tcPr>
            <w:tcW w:w="0" w:type="auto"/>
          </w:tcPr>
          <w:p w14:paraId="0F82F5D3" w14:textId="77777777" w:rsidR="00AB78B3" w:rsidRDefault="00337FF0">
            <w:pPr>
              <w:pStyle w:val="Compact"/>
              <w:jc w:val="center"/>
            </w:pPr>
            <w:r>
              <w:t>a0.9</w:t>
            </w:r>
          </w:p>
        </w:tc>
        <w:tc>
          <w:tcPr>
            <w:tcW w:w="0" w:type="auto"/>
          </w:tcPr>
          <w:p w14:paraId="2E1D46FE" w14:textId="77777777" w:rsidR="00AB78B3" w:rsidRDefault="00337FF0">
            <w:pPr>
              <w:pStyle w:val="Compact"/>
              <w:jc w:val="center"/>
            </w:pPr>
            <w:r>
              <w:t>372</w:t>
            </w:r>
          </w:p>
        </w:tc>
        <w:tc>
          <w:tcPr>
            <w:tcW w:w="0" w:type="auto"/>
          </w:tcPr>
          <w:p w14:paraId="34393F9D" w14:textId="77777777" w:rsidR="00AB78B3" w:rsidRDefault="00337FF0">
            <w:pPr>
              <w:pStyle w:val="Compact"/>
              <w:jc w:val="center"/>
            </w:pPr>
            <w:r>
              <w:t>7</w:t>
            </w:r>
          </w:p>
        </w:tc>
        <w:tc>
          <w:tcPr>
            <w:tcW w:w="0" w:type="auto"/>
          </w:tcPr>
          <w:p w14:paraId="134A2C80" w14:textId="77777777" w:rsidR="00AB78B3" w:rsidRDefault="00337FF0">
            <w:pPr>
              <w:pStyle w:val="Compact"/>
              <w:jc w:val="center"/>
            </w:pPr>
            <w:r>
              <w:t>7</w:t>
            </w:r>
          </w:p>
        </w:tc>
        <w:tc>
          <w:tcPr>
            <w:tcW w:w="0" w:type="auto"/>
          </w:tcPr>
          <w:p w14:paraId="1F99E266" w14:textId="77777777" w:rsidR="00AB78B3" w:rsidRDefault="00337FF0">
            <w:pPr>
              <w:pStyle w:val="Compact"/>
              <w:jc w:val="center"/>
            </w:pPr>
            <w:r>
              <w:t>7</w:t>
            </w:r>
          </w:p>
        </w:tc>
        <w:tc>
          <w:tcPr>
            <w:tcW w:w="0" w:type="auto"/>
          </w:tcPr>
          <w:p w14:paraId="6D8F29DC" w14:textId="77777777" w:rsidR="00AB78B3" w:rsidRDefault="00337FF0">
            <w:pPr>
              <w:pStyle w:val="Compact"/>
              <w:jc w:val="center"/>
            </w:pPr>
            <w:r>
              <w:t>-142.7</w:t>
            </w:r>
          </w:p>
        </w:tc>
        <w:tc>
          <w:tcPr>
            <w:tcW w:w="0" w:type="auto"/>
          </w:tcPr>
          <w:p w14:paraId="2845CFB7" w14:textId="77777777" w:rsidR="00AB78B3" w:rsidRDefault="00337FF0">
            <w:pPr>
              <w:pStyle w:val="Compact"/>
              <w:jc w:val="center"/>
            </w:pPr>
            <w:r>
              <w:t>-313.6</w:t>
            </w:r>
          </w:p>
        </w:tc>
        <w:tc>
          <w:tcPr>
            <w:tcW w:w="0" w:type="auto"/>
          </w:tcPr>
          <w:p w14:paraId="193E5D73" w14:textId="77777777" w:rsidR="00AB78B3" w:rsidRDefault="00337FF0">
            <w:pPr>
              <w:pStyle w:val="Compact"/>
              <w:jc w:val="center"/>
            </w:pPr>
            <w:r>
              <w:t>-20.37</w:t>
            </w:r>
          </w:p>
        </w:tc>
        <w:tc>
          <w:tcPr>
            <w:tcW w:w="0" w:type="auto"/>
          </w:tcPr>
          <w:p w14:paraId="0893C093" w14:textId="77777777" w:rsidR="00AB78B3" w:rsidRDefault="00337FF0">
            <w:pPr>
              <w:pStyle w:val="Compact"/>
              <w:jc w:val="center"/>
            </w:pPr>
            <w:r>
              <w:t>514.7</w:t>
            </w:r>
          </w:p>
        </w:tc>
        <w:tc>
          <w:tcPr>
            <w:tcW w:w="0" w:type="auto"/>
          </w:tcPr>
          <w:p w14:paraId="274F78EF" w14:textId="77777777" w:rsidR="00AB78B3" w:rsidRDefault="00337FF0">
            <w:pPr>
              <w:pStyle w:val="Compact"/>
              <w:jc w:val="center"/>
            </w:pPr>
            <w:r>
              <w:t>392.4</w:t>
            </w:r>
          </w:p>
        </w:tc>
        <w:tc>
          <w:tcPr>
            <w:tcW w:w="0" w:type="auto"/>
          </w:tcPr>
          <w:p w14:paraId="2EDF1EC6" w14:textId="77777777" w:rsidR="00AB78B3" w:rsidRDefault="00337FF0">
            <w:pPr>
              <w:pStyle w:val="Compact"/>
              <w:jc w:val="center"/>
            </w:pPr>
            <w:r>
              <w:t>685.6</w:t>
            </w:r>
          </w:p>
        </w:tc>
        <w:tc>
          <w:tcPr>
            <w:tcW w:w="0" w:type="auto"/>
          </w:tcPr>
          <w:p w14:paraId="40AC6361" w14:textId="77777777" w:rsidR="00AB78B3" w:rsidRDefault="00337FF0">
            <w:pPr>
              <w:pStyle w:val="Compact"/>
              <w:jc w:val="center"/>
            </w:pPr>
            <w:r>
              <w:t>612.7</w:t>
            </w:r>
          </w:p>
        </w:tc>
        <w:tc>
          <w:tcPr>
            <w:tcW w:w="0" w:type="auto"/>
          </w:tcPr>
          <w:p w14:paraId="306D44B9" w14:textId="77777777" w:rsidR="00AB78B3" w:rsidRDefault="00337FF0">
            <w:pPr>
              <w:pStyle w:val="Compact"/>
              <w:jc w:val="center"/>
            </w:pPr>
            <w:r>
              <w:t>468.8</w:t>
            </w:r>
          </w:p>
        </w:tc>
        <w:tc>
          <w:tcPr>
            <w:tcW w:w="0" w:type="auto"/>
          </w:tcPr>
          <w:p w14:paraId="6AF247CB" w14:textId="77777777" w:rsidR="00AB78B3" w:rsidRDefault="00337FF0">
            <w:pPr>
              <w:pStyle w:val="Compact"/>
              <w:jc w:val="center"/>
            </w:pPr>
            <w:r>
              <w:t>813.8</w:t>
            </w:r>
          </w:p>
        </w:tc>
      </w:tr>
      <w:tr w:rsidR="00AB78B3" w14:paraId="1B32DD72" w14:textId="77777777">
        <w:tc>
          <w:tcPr>
            <w:tcW w:w="0" w:type="auto"/>
          </w:tcPr>
          <w:p w14:paraId="39365434" w14:textId="77777777" w:rsidR="00AB78B3" w:rsidRDefault="00337FF0">
            <w:pPr>
              <w:pStyle w:val="Compact"/>
              <w:jc w:val="center"/>
            </w:pPr>
            <w:r>
              <w:t>JUNIN</w:t>
            </w:r>
          </w:p>
        </w:tc>
        <w:tc>
          <w:tcPr>
            <w:tcW w:w="0" w:type="auto"/>
          </w:tcPr>
          <w:p w14:paraId="744920EF" w14:textId="77777777" w:rsidR="00AB78B3" w:rsidRDefault="00337FF0">
            <w:pPr>
              <w:pStyle w:val="Compact"/>
              <w:jc w:val="center"/>
            </w:pPr>
            <w:r>
              <w:t>a10.19</w:t>
            </w:r>
          </w:p>
        </w:tc>
        <w:tc>
          <w:tcPr>
            <w:tcW w:w="0" w:type="auto"/>
          </w:tcPr>
          <w:p w14:paraId="34816D0E" w14:textId="77777777" w:rsidR="00AB78B3" w:rsidRDefault="00337FF0">
            <w:pPr>
              <w:pStyle w:val="Compact"/>
              <w:jc w:val="center"/>
            </w:pPr>
            <w:r>
              <w:t>151</w:t>
            </w:r>
          </w:p>
        </w:tc>
        <w:tc>
          <w:tcPr>
            <w:tcW w:w="0" w:type="auto"/>
          </w:tcPr>
          <w:p w14:paraId="64419238" w14:textId="77777777" w:rsidR="00AB78B3" w:rsidRDefault="00337FF0">
            <w:pPr>
              <w:pStyle w:val="Compact"/>
              <w:jc w:val="center"/>
            </w:pPr>
            <w:r>
              <w:t>5</w:t>
            </w:r>
          </w:p>
        </w:tc>
        <w:tc>
          <w:tcPr>
            <w:tcW w:w="0" w:type="auto"/>
          </w:tcPr>
          <w:p w14:paraId="429349E8" w14:textId="77777777" w:rsidR="00AB78B3" w:rsidRDefault="00337FF0">
            <w:pPr>
              <w:pStyle w:val="Compact"/>
              <w:jc w:val="center"/>
            </w:pPr>
            <w:r>
              <w:t>5</w:t>
            </w:r>
          </w:p>
        </w:tc>
        <w:tc>
          <w:tcPr>
            <w:tcW w:w="0" w:type="auto"/>
          </w:tcPr>
          <w:p w14:paraId="278721C6" w14:textId="77777777" w:rsidR="00AB78B3" w:rsidRDefault="00337FF0">
            <w:pPr>
              <w:pStyle w:val="Compact"/>
              <w:jc w:val="center"/>
            </w:pPr>
            <w:r>
              <w:t>5</w:t>
            </w:r>
          </w:p>
        </w:tc>
        <w:tc>
          <w:tcPr>
            <w:tcW w:w="0" w:type="auto"/>
          </w:tcPr>
          <w:p w14:paraId="06277044" w14:textId="77777777" w:rsidR="00AB78B3" w:rsidRDefault="00337FF0">
            <w:pPr>
              <w:pStyle w:val="Compact"/>
              <w:jc w:val="center"/>
            </w:pPr>
            <w:r>
              <w:t>0</w:t>
            </w:r>
          </w:p>
        </w:tc>
        <w:tc>
          <w:tcPr>
            <w:tcW w:w="0" w:type="auto"/>
          </w:tcPr>
          <w:p w14:paraId="320A912F" w14:textId="77777777" w:rsidR="00AB78B3" w:rsidRDefault="00337FF0">
            <w:pPr>
              <w:pStyle w:val="Compact"/>
              <w:jc w:val="center"/>
            </w:pPr>
            <w:r>
              <w:t>0</w:t>
            </w:r>
          </w:p>
        </w:tc>
        <w:tc>
          <w:tcPr>
            <w:tcW w:w="0" w:type="auto"/>
          </w:tcPr>
          <w:p w14:paraId="5A707F8E" w14:textId="77777777" w:rsidR="00AB78B3" w:rsidRDefault="00337FF0">
            <w:pPr>
              <w:pStyle w:val="Compact"/>
              <w:jc w:val="center"/>
            </w:pPr>
            <w:r>
              <w:t>0</w:t>
            </w:r>
          </w:p>
        </w:tc>
        <w:tc>
          <w:tcPr>
            <w:tcW w:w="0" w:type="auto"/>
          </w:tcPr>
          <w:p w14:paraId="28DA4F5E" w14:textId="77777777" w:rsidR="00AB78B3" w:rsidRDefault="00337FF0">
            <w:pPr>
              <w:pStyle w:val="Compact"/>
              <w:jc w:val="center"/>
            </w:pPr>
            <w:r>
              <w:t>151</w:t>
            </w:r>
          </w:p>
        </w:tc>
        <w:tc>
          <w:tcPr>
            <w:tcW w:w="0" w:type="auto"/>
          </w:tcPr>
          <w:p w14:paraId="5A238863" w14:textId="77777777" w:rsidR="00AB78B3" w:rsidRDefault="00337FF0">
            <w:pPr>
              <w:pStyle w:val="Compact"/>
              <w:jc w:val="center"/>
            </w:pPr>
            <w:r>
              <w:t>151</w:t>
            </w:r>
          </w:p>
        </w:tc>
        <w:tc>
          <w:tcPr>
            <w:tcW w:w="0" w:type="auto"/>
          </w:tcPr>
          <w:p w14:paraId="2034237F" w14:textId="77777777" w:rsidR="00AB78B3" w:rsidRDefault="00337FF0">
            <w:pPr>
              <w:pStyle w:val="Compact"/>
              <w:jc w:val="center"/>
            </w:pPr>
            <w:r>
              <w:t>151</w:t>
            </w:r>
          </w:p>
        </w:tc>
        <w:tc>
          <w:tcPr>
            <w:tcW w:w="0" w:type="auto"/>
          </w:tcPr>
          <w:p w14:paraId="0B427756" w14:textId="77777777" w:rsidR="00AB78B3" w:rsidRDefault="00337FF0">
            <w:pPr>
              <w:pStyle w:val="Compact"/>
              <w:jc w:val="center"/>
            </w:pPr>
            <w:r>
              <w:t>182.7</w:t>
            </w:r>
          </w:p>
        </w:tc>
        <w:tc>
          <w:tcPr>
            <w:tcW w:w="0" w:type="auto"/>
          </w:tcPr>
          <w:p w14:paraId="0FE8DA90" w14:textId="77777777" w:rsidR="00AB78B3" w:rsidRDefault="00337FF0">
            <w:pPr>
              <w:pStyle w:val="Compact"/>
              <w:jc w:val="center"/>
            </w:pPr>
            <w:r>
              <w:t>182.7</w:t>
            </w:r>
          </w:p>
        </w:tc>
        <w:tc>
          <w:tcPr>
            <w:tcW w:w="0" w:type="auto"/>
          </w:tcPr>
          <w:p w14:paraId="73158241" w14:textId="77777777" w:rsidR="00AB78B3" w:rsidRDefault="00337FF0">
            <w:pPr>
              <w:pStyle w:val="Compact"/>
              <w:jc w:val="center"/>
            </w:pPr>
            <w:r>
              <w:t>182.7</w:t>
            </w:r>
          </w:p>
        </w:tc>
      </w:tr>
      <w:tr w:rsidR="00AB78B3" w14:paraId="187F2DD2" w14:textId="77777777">
        <w:tc>
          <w:tcPr>
            <w:tcW w:w="0" w:type="auto"/>
          </w:tcPr>
          <w:p w14:paraId="09660C33" w14:textId="77777777" w:rsidR="00AB78B3" w:rsidRDefault="00337FF0">
            <w:pPr>
              <w:pStyle w:val="Compact"/>
              <w:jc w:val="center"/>
            </w:pPr>
            <w:r>
              <w:t>JUNIN</w:t>
            </w:r>
          </w:p>
        </w:tc>
        <w:tc>
          <w:tcPr>
            <w:tcW w:w="0" w:type="auto"/>
          </w:tcPr>
          <w:p w14:paraId="2AEEB355" w14:textId="77777777" w:rsidR="00AB78B3" w:rsidRDefault="00337FF0">
            <w:pPr>
              <w:pStyle w:val="Compact"/>
              <w:jc w:val="center"/>
            </w:pPr>
            <w:r>
              <w:t>a20.29</w:t>
            </w:r>
          </w:p>
        </w:tc>
        <w:tc>
          <w:tcPr>
            <w:tcW w:w="0" w:type="auto"/>
          </w:tcPr>
          <w:p w14:paraId="22627D34" w14:textId="77777777" w:rsidR="00AB78B3" w:rsidRDefault="00337FF0">
            <w:pPr>
              <w:pStyle w:val="Compact"/>
              <w:jc w:val="center"/>
            </w:pPr>
            <w:r>
              <w:t>219</w:t>
            </w:r>
          </w:p>
        </w:tc>
        <w:tc>
          <w:tcPr>
            <w:tcW w:w="0" w:type="auto"/>
          </w:tcPr>
          <w:p w14:paraId="3769E5A5" w14:textId="77777777" w:rsidR="00AB78B3" w:rsidRDefault="00337FF0">
            <w:pPr>
              <w:pStyle w:val="Compact"/>
              <w:jc w:val="center"/>
            </w:pPr>
            <w:r>
              <w:t>13</w:t>
            </w:r>
          </w:p>
        </w:tc>
        <w:tc>
          <w:tcPr>
            <w:tcW w:w="0" w:type="auto"/>
          </w:tcPr>
          <w:p w14:paraId="749BB5CB" w14:textId="77777777" w:rsidR="00AB78B3" w:rsidRDefault="00337FF0">
            <w:pPr>
              <w:pStyle w:val="Compact"/>
              <w:jc w:val="center"/>
            </w:pPr>
            <w:r>
              <w:t>13</w:t>
            </w:r>
          </w:p>
        </w:tc>
        <w:tc>
          <w:tcPr>
            <w:tcW w:w="0" w:type="auto"/>
          </w:tcPr>
          <w:p w14:paraId="149A1832" w14:textId="77777777" w:rsidR="00AB78B3" w:rsidRDefault="00337FF0">
            <w:pPr>
              <w:pStyle w:val="Compact"/>
              <w:jc w:val="center"/>
            </w:pPr>
            <w:r>
              <w:t>13</w:t>
            </w:r>
          </w:p>
        </w:tc>
        <w:tc>
          <w:tcPr>
            <w:tcW w:w="0" w:type="auto"/>
          </w:tcPr>
          <w:p w14:paraId="769EFBEB" w14:textId="77777777" w:rsidR="00AB78B3" w:rsidRDefault="00337FF0">
            <w:pPr>
              <w:pStyle w:val="Compact"/>
              <w:jc w:val="center"/>
            </w:pPr>
            <w:r>
              <w:t>0</w:t>
            </w:r>
          </w:p>
        </w:tc>
        <w:tc>
          <w:tcPr>
            <w:tcW w:w="0" w:type="auto"/>
          </w:tcPr>
          <w:p w14:paraId="4C336AB2" w14:textId="77777777" w:rsidR="00AB78B3" w:rsidRDefault="00337FF0">
            <w:pPr>
              <w:pStyle w:val="Compact"/>
              <w:jc w:val="center"/>
            </w:pPr>
            <w:r>
              <w:t>0</w:t>
            </w:r>
          </w:p>
        </w:tc>
        <w:tc>
          <w:tcPr>
            <w:tcW w:w="0" w:type="auto"/>
          </w:tcPr>
          <w:p w14:paraId="6B91001C" w14:textId="77777777" w:rsidR="00AB78B3" w:rsidRDefault="00337FF0">
            <w:pPr>
              <w:pStyle w:val="Compact"/>
              <w:jc w:val="center"/>
            </w:pPr>
            <w:r>
              <w:t>0</w:t>
            </w:r>
          </w:p>
        </w:tc>
        <w:tc>
          <w:tcPr>
            <w:tcW w:w="0" w:type="auto"/>
          </w:tcPr>
          <w:p w14:paraId="34BE1D05" w14:textId="77777777" w:rsidR="00AB78B3" w:rsidRDefault="00337FF0">
            <w:pPr>
              <w:pStyle w:val="Compact"/>
              <w:jc w:val="center"/>
            </w:pPr>
            <w:r>
              <w:t>219</w:t>
            </w:r>
          </w:p>
        </w:tc>
        <w:tc>
          <w:tcPr>
            <w:tcW w:w="0" w:type="auto"/>
          </w:tcPr>
          <w:p w14:paraId="7C6C238D" w14:textId="77777777" w:rsidR="00AB78B3" w:rsidRDefault="00337FF0">
            <w:pPr>
              <w:pStyle w:val="Compact"/>
              <w:jc w:val="center"/>
            </w:pPr>
            <w:r>
              <w:t>219</w:t>
            </w:r>
          </w:p>
        </w:tc>
        <w:tc>
          <w:tcPr>
            <w:tcW w:w="0" w:type="auto"/>
          </w:tcPr>
          <w:p w14:paraId="5B9CD726" w14:textId="77777777" w:rsidR="00AB78B3" w:rsidRDefault="00337FF0">
            <w:pPr>
              <w:pStyle w:val="Compact"/>
              <w:jc w:val="center"/>
            </w:pPr>
            <w:r>
              <w:t>219</w:t>
            </w:r>
          </w:p>
        </w:tc>
        <w:tc>
          <w:tcPr>
            <w:tcW w:w="0" w:type="auto"/>
          </w:tcPr>
          <w:p w14:paraId="2AF6C19F" w14:textId="77777777" w:rsidR="00AB78B3" w:rsidRDefault="00337FF0">
            <w:pPr>
              <w:pStyle w:val="Compact"/>
              <w:jc w:val="center"/>
            </w:pPr>
            <w:r>
              <w:t>270.7</w:t>
            </w:r>
          </w:p>
        </w:tc>
        <w:tc>
          <w:tcPr>
            <w:tcW w:w="0" w:type="auto"/>
          </w:tcPr>
          <w:p w14:paraId="576EAB0E" w14:textId="77777777" w:rsidR="00AB78B3" w:rsidRDefault="00337FF0">
            <w:pPr>
              <w:pStyle w:val="Compact"/>
              <w:jc w:val="center"/>
            </w:pPr>
            <w:r>
              <w:t>270.7</w:t>
            </w:r>
          </w:p>
        </w:tc>
        <w:tc>
          <w:tcPr>
            <w:tcW w:w="0" w:type="auto"/>
          </w:tcPr>
          <w:p w14:paraId="4BA51E10" w14:textId="77777777" w:rsidR="00AB78B3" w:rsidRDefault="00337FF0">
            <w:pPr>
              <w:pStyle w:val="Compact"/>
              <w:jc w:val="center"/>
            </w:pPr>
            <w:r>
              <w:t>270.7</w:t>
            </w:r>
          </w:p>
        </w:tc>
      </w:tr>
      <w:tr w:rsidR="00AB78B3" w14:paraId="32646A9A" w14:textId="77777777">
        <w:tc>
          <w:tcPr>
            <w:tcW w:w="0" w:type="auto"/>
          </w:tcPr>
          <w:p w14:paraId="620D9B3E" w14:textId="77777777" w:rsidR="00AB78B3" w:rsidRDefault="00337FF0">
            <w:pPr>
              <w:pStyle w:val="Compact"/>
              <w:jc w:val="center"/>
            </w:pPr>
            <w:r>
              <w:t>JUNIN</w:t>
            </w:r>
          </w:p>
        </w:tc>
        <w:tc>
          <w:tcPr>
            <w:tcW w:w="0" w:type="auto"/>
          </w:tcPr>
          <w:p w14:paraId="3F097E14" w14:textId="77777777" w:rsidR="00AB78B3" w:rsidRDefault="00337FF0">
            <w:pPr>
              <w:pStyle w:val="Compact"/>
              <w:jc w:val="center"/>
            </w:pPr>
            <w:r>
              <w:t>a30.39</w:t>
            </w:r>
          </w:p>
        </w:tc>
        <w:tc>
          <w:tcPr>
            <w:tcW w:w="0" w:type="auto"/>
          </w:tcPr>
          <w:p w14:paraId="6A3695F6" w14:textId="77777777" w:rsidR="00AB78B3" w:rsidRDefault="00337FF0">
            <w:pPr>
              <w:pStyle w:val="Compact"/>
              <w:jc w:val="center"/>
            </w:pPr>
            <w:r>
              <w:t>322</w:t>
            </w:r>
          </w:p>
        </w:tc>
        <w:tc>
          <w:tcPr>
            <w:tcW w:w="0" w:type="auto"/>
          </w:tcPr>
          <w:p w14:paraId="4B23F042" w14:textId="77777777" w:rsidR="00AB78B3" w:rsidRDefault="00337FF0">
            <w:pPr>
              <w:pStyle w:val="Compact"/>
              <w:jc w:val="center"/>
            </w:pPr>
            <w:r>
              <w:t>25</w:t>
            </w:r>
          </w:p>
        </w:tc>
        <w:tc>
          <w:tcPr>
            <w:tcW w:w="0" w:type="auto"/>
          </w:tcPr>
          <w:p w14:paraId="3CC4F16A" w14:textId="77777777" w:rsidR="00AB78B3" w:rsidRDefault="00337FF0">
            <w:pPr>
              <w:pStyle w:val="Compact"/>
              <w:jc w:val="center"/>
            </w:pPr>
            <w:r>
              <w:t>25</w:t>
            </w:r>
          </w:p>
        </w:tc>
        <w:tc>
          <w:tcPr>
            <w:tcW w:w="0" w:type="auto"/>
          </w:tcPr>
          <w:p w14:paraId="6A6E3663" w14:textId="77777777" w:rsidR="00AB78B3" w:rsidRDefault="00337FF0">
            <w:pPr>
              <w:pStyle w:val="Compact"/>
              <w:jc w:val="center"/>
            </w:pPr>
            <w:r>
              <w:t>25</w:t>
            </w:r>
          </w:p>
        </w:tc>
        <w:tc>
          <w:tcPr>
            <w:tcW w:w="0" w:type="auto"/>
          </w:tcPr>
          <w:p w14:paraId="21296DBA" w14:textId="77777777" w:rsidR="00AB78B3" w:rsidRDefault="00337FF0">
            <w:pPr>
              <w:pStyle w:val="Compact"/>
              <w:jc w:val="center"/>
            </w:pPr>
            <w:r>
              <w:t>0</w:t>
            </w:r>
          </w:p>
        </w:tc>
        <w:tc>
          <w:tcPr>
            <w:tcW w:w="0" w:type="auto"/>
          </w:tcPr>
          <w:p w14:paraId="4D63326A" w14:textId="77777777" w:rsidR="00AB78B3" w:rsidRDefault="00337FF0">
            <w:pPr>
              <w:pStyle w:val="Compact"/>
              <w:jc w:val="center"/>
            </w:pPr>
            <w:r>
              <w:t>0</w:t>
            </w:r>
          </w:p>
        </w:tc>
        <w:tc>
          <w:tcPr>
            <w:tcW w:w="0" w:type="auto"/>
          </w:tcPr>
          <w:p w14:paraId="7191EF09" w14:textId="77777777" w:rsidR="00AB78B3" w:rsidRDefault="00337FF0">
            <w:pPr>
              <w:pStyle w:val="Compact"/>
              <w:jc w:val="center"/>
            </w:pPr>
            <w:r>
              <w:t>0</w:t>
            </w:r>
          </w:p>
        </w:tc>
        <w:tc>
          <w:tcPr>
            <w:tcW w:w="0" w:type="auto"/>
          </w:tcPr>
          <w:p w14:paraId="068C2702" w14:textId="77777777" w:rsidR="00AB78B3" w:rsidRDefault="00337FF0">
            <w:pPr>
              <w:pStyle w:val="Compact"/>
              <w:jc w:val="center"/>
            </w:pPr>
            <w:r>
              <w:t>322</w:t>
            </w:r>
          </w:p>
        </w:tc>
        <w:tc>
          <w:tcPr>
            <w:tcW w:w="0" w:type="auto"/>
          </w:tcPr>
          <w:p w14:paraId="49C11938" w14:textId="77777777" w:rsidR="00AB78B3" w:rsidRDefault="00337FF0">
            <w:pPr>
              <w:pStyle w:val="Compact"/>
              <w:jc w:val="center"/>
            </w:pPr>
            <w:r>
              <w:t>322</w:t>
            </w:r>
          </w:p>
        </w:tc>
        <w:tc>
          <w:tcPr>
            <w:tcW w:w="0" w:type="auto"/>
          </w:tcPr>
          <w:p w14:paraId="0FF15A9B" w14:textId="77777777" w:rsidR="00AB78B3" w:rsidRDefault="00337FF0">
            <w:pPr>
              <w:pStyle w:val="Compact"/>
              <w:jc w:val="center"/>
            </w:pPr>
            <w:r>
              <w:t>322</w:t>
            </w:r>
          </w:p>
        </w:tc>
        <w:tc>
          <w:tcPr>
            <w:tcW w:w="0" w:type="auto"/>
          </w:tcPr>
          <w:p w14:paraId="392D96F2" w14:textId="77777777" w:rsidR="00AB78B3" w:rsidRDefault="00337FF0">
            <w:pPr>
              <w:pStyle w:val="Compact"/>
              <w:jc w:val="center"/>
            </w:pPr>
            <w:r>
              <w:t>403.9</w:t>
            </w:r>
          </w:p>
        </w:tc>
        <w:tc>
          <w:tcPr>
            <w:tcW w:w="0" w:type="auto"/>
          </w:tcPr>
          <w:p w14:paraId="250482F4" w14:textId="77777777" w:rsidR="00AB78B3" w:rsidRDefault="00337FF0">
            <w:pPr>
              <w:pStyle w:val="Compact"/>
              <w:jc w:val="center"/>
            </w:pPr>
            <w:r>
              <w:t>403.9</w:t>
            </w:r>
          </w:p>
        </w:tc>
        <w:tc>
          <w:tcPr>
            <w:tcW w:w="0" w:type="auto"/>
          </w:tcPr>
          <w:p w14:paraId="39209798" w14:textId="77777777" w:rsidR="00AB78B3" w:rsidRDefault="00337FF0">
            <w:pPr>
              <w:pStyle w:val="Compact"/>
              <w:jc w:val="center"/>
            </w:pPr>
            <w:r>
              <w:t>403.9</w:t>
            </w:r>
          </w:p>
        </w:tc>
      </w:tr>
      <w:tr w:rsidR="00AB78B3" w14:paraId="5705BAFE" w14:textId="77777777">
        <w:tc>
          <w:tcPr>
            <w:tcW w:w="0" w:type="auto"/>
          </w:tcPr>
          <w:p w14:paraId="515A5B41" w14:textId="77777777" w:rsidR="00AB78B3" w:rsidRDefault="00337FF0">
            <w:pPr>
              <w:pStyle w:val="Compact"/>
              <w:jc w:val="center"/>
            </w:pPr>
            <w:r>
              <w:t>JUNIN</w:t>
            </w:r>
          </w:p>
        </w:tc>
        <w:tc>
          <w:tcPr>
            <w:tcW w:w="0" w:type="auto"/>
          </w:tcPr>
          <w:p w14:paraId="126BA721" w14:textId="77777777" w:rsidR="00AB78B3" w:rsidRDefault="00337FF0">
            <w:pPr>
              <w:pStyle w:val="Compact"/>
              <w:jc w:val="center"/>
            </w:pPr>
            <w:r>
              <w:t>a40.49</w:t>
            </w:r>
          </w:p>
        </w:tc>
        <w:tc>
          <w:tcPr>
            <w:tcW w:w="0" w:type="auto"/>
          </w:tcPr>
          <w:p w14:paraId="46F760A6" w14:textId="77777777" w:rsidR="00AB78B3" w:rsidRDefault="00337FF0">
            <w:pPr>
              <w:pStyle w:val="Compact"/>
              <w:jc w:val="center"/>
            </w:pPr>
            <w:r>
              <w:t>554</w:t>
            </w:r>
          </w:p>
        </w:tc>
        <w:tc>
          <w:tcPr>
            <w:tcW w:w="0" w:type="auto"/>
          </w:tcPr>
          <w:p w14:paraId="1B439AF8" w14:textId="77777777" w:rsidR="00AB78B3" w:rsidRDefault="00337FF0">
            <w:pPr>
              <w:pStyle w:val="Compact"/>
              <w:jc w:val="center"/>
            </w:pPr>
            <w:r>
              <w:t>220.1</w:t>
            </w:r>
          </w:p>
        </w:tc>
        <w:tc>
          <w:tcPr>
            <w:tcW w:w="0" w:type="auto"/>
          </w:tcPr>
          <w:p w14:paraId="0B9CEDB2" w14:textId="77777777" w:rsidR="00AB78B3" w:rsidRDefault="00337FF0">
            <w:pPr>
              <w:pStyle w:val="Compact"/>
              <w:jc w:val="center"/>
            </w:pPr>
            <w:r>
              <w:t>91</w:t>
            </w:r>
          </w:p>
        </w:tc>
        <w:tc>
          <w:tcPr>
            <w:tcW w:w="0" w:type="auto"/>
          </w:tcPr>
          <w:p w14:paraId="1E5771B9" w14:textId="77777777" w:rsidR="00AB78B3" w:rsidRDefault="00337FF0">
            <w:pPr>
              <w:pStyle w:val="Compact"/>
              <w:jc w:val="center"/>
            </w:pPr>
            <w:r>
              <w:t>324</w:t>
            </w:r>
          </w:p>
        </w:tc>
        <w:tc>
          <w:tcPr>
            <w:tcW w:w="0" w:type="auto"/>
          </w:tcPr>
          <w:p w14:paraId="1BB2988E" w14:textId="77777777" w:rsidR="00AB78B3" w:rsidRDefault="00337FF0">
            <w:pPr>
              <w:pStyle w:val="Compact"/>
              <w:jc w:val="center"/>
            </w:pPr>
            <w:r>
              <w:t>187</w:t>
            </w:r>
          </w:p>
        </w:tc>
        <w:tc>
          <w:tcPr>
            <w:tcW w:w="0" w:type="auto"/>
          </w:tcPr>
          <w:p w14:paraId="2D934AF7" w14:textId="77777777" w:rsidR="00AB78B3" w:rsidRDefault="00337FF0">
            <w:pPr>
              <w:pStyle w:val="Compact"/>
              <w:jc w:val="center"/>
            </w:pPr>
            <w:r>
              <w:t>64.69</w:t>
            </w:r>
          </w:p>
        </w:tc>
        <w:tc>
          <w:tcPr>
            <w:tcW w:w="0" w:type="auto"/>
          </w:tcPr>
          <w:p w14:paraId="06AFB53C" w14:textId="77777777" w:rsidR="00AB78B3" w:rsidRDefault="00337FF0">
            <w:pPr>
              <w:pStyle w:val="Compact"/>
              <w:jc w:val="center"/>
            </w:pPr>
            <w:r>
              <w:t>274.5</w:t>
            </w:r>
          </w:p>
        </w:tc>
        <w:tc>
          <w:tcPr>
            <w:tcW w:w="0" w:type="auto"/>
          </w:tcPr>
          <w:p w14:paraId="1DC8678F" w14:textId="77777777" w:rsidR="00AB78B3" w:rsidRDefault="00337FF0">
            <w:pPr>
              <w:pStyle w:val="Compact"/>
              <w:jc w:val="center"/>
            </w:pPr>
            <w:r>
              <w:t>367</w:t>
            </w:r>
          </w:p>
        </w:tc>
        <w:tc>
          <w:tcPr>
            <w:tcW w:w="0" w:type="auto"/>
          </w:tcPr>
          <w:p w14:paraId="2C39AB99" w14:textId="77777777" w:rsidR="00AB78B3" w:rsidRDefault="00337FF0">
            <w:pPr>
              <w:pStyle w:val="Compact"/>
              <w:jc w:val="center"/>
            </w:pPr>
            <w:r>
              <w:t>279.5</w:t>
            </w:r>
          </w:p>
        </w:tc>
        <w:tc>
          <w:tcPr>
            <w:tcW w:w="0" w:type="auto"/>
          </w:tcPr>
          <w:p w14:paraId="3B78CD78" w14:textId="77777777" w:rsidR="00AB78B3" w:rsidRDefault="00337FF0">
            <w:pPr>
              <w:pStyle w:val="Compact"/>
              <w:jc w:val="center"/>
            </w:pPr>
            <w:r>
              <w:t>489.3</w:t>
            </w:r>
          </w:p>
        </w:tc>
        <w:tc>
          <w:tcPr>
            <w:tcW w:w="0" w:type="auto"/>
          </w:tcPr>
          <w:p w14:paraId="246F59F9" w14:textId="77777777" w:rsidR="00AB78B3" w:rsidRDefault="00337FF0">
            <w:pPr>
              <w:pStyle w:val="Compact"/>
              <w:jc w:val="center"/>
            </w:pPr>
            <w:r>
              <w:t>652</w:t>
            </w:r>
          </w:p>
        </w:tc>
        <w:tc>
          <w:tcPr>
            <w:tcW w:w="0" w:type="auto"/>
          </w:tcPr>
          <w:p w14:paraId="5EDB7614" w14:textId="77777777" w:rsidR="00AB78B3" w:rsidRDefault="00337FF0">
            <w:pPr>
              <w:pStyle w:val="Compact"/>
              <w:jc w:val="center"/>
            </w:pPr>
            <w:r>
              <w:t>419.9</w:t>
            </w:r>
          </w:p>
        </w:tc>
        <w:tc>
          <w:tcPr>
            <w:tcW w:w="0" w:type="auto"/>
          </w:tcPr>
          <w:p w14:paraId="244DC831" w14:textId="77777777" w:rsidR="00AB78B3" w:rsidRDefault="00337FF0">
            <w:pPr>
              <w:pStyle w:val="Compact"/>
              <w:jc w:val="center"/>
            </w:pPr>
            <w:r>
              <w:t>899.9</w:t>
            </w:r>
          </w:p>
        </w:tc>
      </w:tr>
      <w:tr w:rsidR="00AB78B3" w14:paraId="2AD43555" w14:textId="77777777">
        <w:tc>
          <w:tcPr>
            <w:tcW w:w="0" w:type="auto"/>
          </w:tcPr>
          <w:p w14:paraId="11E38F26" w14:textId="77777777" w:rsidR="00AB78B3" w:rsidRDefault="00337FF0">
            <w:pPr>
              <w:pStyle w:val="Compact"/>
              <w:jc w:val="center"/>
            </w:pPr>
            <w:r>
              <w:t>JUNIN</w:t>
            </w:r>
          </w:p>
        </w:tc>
        <w:tc>
          <w:tcPr>
            <w:tcW w:w="0" w:type="auto"/>
          </w:tcPr>
          <w:p w14:paraId="61F7555B" w14:textId="77777777" w:rsidR="00AB78B3" w:rsidRDefault="00337FF0">
            <w:pPr>
              <w:pStyle w:val="Compact"/>
              <w:jc w:val="center"/>
            </w:pPr>
            <w:r>
              <w:t>a50.59</w:t>
            </w:r>
          </w:p>
        </w:tc>
        <w:tc>
          <w:tcPr>
            <w:tcW w:w="0" w:type="auto"/>
          </w:tcPr>
          <w:p w14:paraId="689278DF" w14:textId="77777777" w:rsidR="00AB78B3" w:rsidRDefault="00337FF0">
            <w:pPr>
              <w:pStyle w:val="Compact"/>
              <w:jc w:val="center"/>
            </w:pPr>
            <w:r>
              <w:t>947</w:t>
            </w:r>
          </w:p>
        </w:tc>
        <w:tc>
          <w:tcPr>
            <w:tcW w:w="0" w:type="auto"/>
          </w:tcPr>
          <w:p w14:paraId="5633E3AB" w14:textId="77777777" w:rsidR="00AB78B3" w:rsidRDefault="00337FF0">
            <w:pPr>
              <w:pStyle w:val="Compact"/>
              <w:jc w:val="center"/>
            </w:pPr>
            <w:r>
              <w:t>437.6</w:t>
            </w:r>
          </w:p>
        </w:tc>
        <w:tc>
          <w:tcPr>
            <w:tcW w:w="0" w:type="auto"/>
          </w:tcPr>
          <w:p w14:paraId="1FB1FD1A" w14:textId="77777777" w:rsidR="00AB78B3" w:rsidRDefault="00337FF0">
            <w:pPr>
              <w:pStyle w:val="Compact"/>
              <w:jc w:val="center"/>
            </w:pPr>
            <w:r>
              <w:t>249.8</w:t>
            </w:r>
          </w:p>
        </w:tc>
        <w:tc>
          <w:tcPr>
            <w:tcW w:w="0" w:type="auto"/>
          </w:tcPr>
          <w:p w14:paraId="0A478A18" w14:textId="77777777" w:rsidR="00AB78B3" w:rsidRDefault="00337FF0">
            <w:pPr>
              <w:pStyle w:val="Compact"/>
              <w:jc w:val="center"/>
            </w:pPr>
            <w:r>
              <w:t>579.1</w:t>
            </w:r>
          </w:p>
        </w:tc>
        <w:tc>
          <w:tcPr>
            <w:tcW w:w="0" w:type="auto"/>
          </w:tcPr>
          <w:p w14:paraId="75895E4F" w14:textId="77777777" w:rsidR="00AB78B3" w:rsidRDefault="00337FF0">
            <w:pPr>
              <w:pStyle w:val="Compact"/>
              <w:jc w:val="center"/>
            </w:pPr>
            <w:r>
              <w:t>371.9</w:t>
            </w:r>
          </w:p>
        </w:tc>
        <w:tc>
          <w:tcPr>
            <w:tcW w:w="0" w:type="auto"/>
          </w:tcPr>
          <w:p w14:paraId="31F3E141" w14:textId="77777777" w:rsidR="00AB78B3" w:rsidRDefault="00337FF0">
            <w:pPr>
              <w:pStyle w:val="Compact"/>
              <w:jc w:val="center"/>
            </w:pPr>
            <w:r>
              <w:t>211.4</w:t>
            </w:r>
          </w:p>
        </w:tc>
        <w:tc>
          <w:tcPr>
            <w:tcW w:w="0" w:type="auto"/>
          </w:tcPr>
          <w:p w14:paraId="74154B75" w14:textId="77777777" w:rsidR="00AB78B3" w:rsidRDefault="00337FF0">
            <w:pPr>
              <w:pStyle w:val="Compact"/>
              <w:jc w:val="center"/>
            </w:pPr>
            <w:r>
              <w:t>491.3</w:t>
            </w:r>
          </w:p>
        </w:tc>
        <w:tc>
          <w:tcPr>
            <w:tcW w:w="0" w:type="auto"/>
          </w:tcPr>
          <w:p w14:paraId="6FFCC754" w14:textId="77777777" w:rsidR="00AB78B3" w:rsidRDefault="00337FF0">
            <w:pPr>
              <w:pStyle w:val="Compact"/>
              <w:jc w:val="center"/>
            </w:pPr>
            <w:r>
              <w:t>575.1</w:t>
            </w:r>
          </w:p>
        </w:tc>
        <w:tc>
          <w:tcPr>
            <w:tcW w:w="0" w:type="auto"/>
          </w:tcPr>
          <w:p w14:paraId="4F77DD39" w14:textId="77777777" w:rsidR="00AB78B3" w:rsidRDefault="00337FF0">
            <w:pPr>
              <w:pStyle w:val="Compact"/>
              <w:jc w:val="center"/>
            </w:pPr>
            <w:r>
              <w:t>455.7</w:t>
            </w:r>
          </w:p>
        </w:tc>
        <w:tc>
          <w:tcPr>
            <w:tcW w:w="0" w:type="auto"/>
          </w:tcPr>
          <w:p w14:paraId="446EA95A" w14:textId="77777777" w:rsidR="00AB78B3" w:rsidRDefault="00337FF0">
            <w:pPr>
              <w:pStyle w:val="Compact"/>
              <w:jc w:val="center"/>
            </w:pPr>
            <w:r>
              <w:t>735.6</w:t>
            </w:r>
          </w:p>
        </w:tc>
        <w:tc>
          <w:tcPr>
            <w:tcW w:w="0" w:type="auto"/>
          </w:tcPr>
          <w:p w14:paraId="6463ACC6" w14:textId="77777777" w:rsidR="00AB78B3" w:rsidRDefault="00337FF0">
            <w:pPr>
              <w:pStyle w:val="Compact"/>
              <w:jc w:val="center"/>
            </w:pPr>
            <w:r>
              <w:t>1114</w:t>
            </w:r>
          </w:p>
        </w:tc>
        <w:tc>
          <w:tcPr>
            <w:tcW w:w="0" w:type="auto"/>
          </w:tcPr>
          <w:p w14:paraId="5EE801EB" w14:textId="77777777" w:rsidR="00AB78B3" w:rsidRDefault="00337FF0">
            <w:pPr>
              <w:pStyle w:val="Compact"/>
              <w:jc w:val="center"/>
            </w:pPr>
            <w:r>
              <w:t>786.1</w:t>
            </w:r>
          </w:p>
        </w:tc>
        <w:tc>
          <w:tcPr>
            <w:tcW w:w="0" w:type="auto"/>
          </w:tcPr>
          <w:p w14:paraId="059E73FC" w14:textId="77777777" w:rsidR="00AB78B3" w:rsidRDefault="00337FF0">
            <w:pPr>
              <w:pStyle w:val="Compact"/>
              <w:jc w:val="center"/>
            </w:pPr>
            <w:r>
              <w:t>1445</w:t>
            </w:r>
          </w:p>
        </w:tc>
      </w:tr>
      <w:tr w:rsidR="00AB78B3" w14:paraId="79C79112" w14:textId="77777777">
        <w:tc>
          <w:tcPr>
            <w:tcW w:w="0" w:type="auto"/>
          </w:tcPr>
          <w:p w14:paraId="2A0ECCDB" w14:textId="77777777" w:rsidR="00AB78B3" w:rsidRDefault="00337FF0">
            <w:pPr>
              <w:pStyle w:val="Compact"/>
              <w:jc w:val="center"/>
            </w:pPr>
            <w:r>
              <w:t>JUNIN</w:t>
            </w:r>
          </w:p>
        </w:tc>
        <w:tc>
          <w:tcPr>
            <w:tcW w:w="0" w:type="auto"/>
          </w:tcPr>
          <w:p w14:paraId="14D5B245" w14:textId="77777777" w:rsidR="00AB78B3" w:rsidRDefault="00337FF0">
            <w:pPr>
              <w:pStyle w:val="Compact"/>
              <w:jc w:val="center"/>
            </w:pPr>
            <w:r>
              <w:t>a60.69</w:t>
            </w:r>
          </w:p>
        </w:tc>
        <w:tc>
          <w:tcPr>
            <w:tcW w:w="0" w:type="auto"/>
          </w:tcPr>
          <w:p w14:paraId="6524CA32" w14:textId="77777777" w:rsidR="00AB78B3" w:rsidRDefault="00337FF0">
            <w:pPr>
              <w:pStyle w:val="Compact"/>
              <w:jc w:val="center"/>
            </w:pPr>
            <w:r>
              <w:t>1393</w:t>
            </w:r>
          </w:p>
        </w:tc>
        <w:tc>
          <w:tcPr>
            <w:tcW w:w="0" w:type="auto"/>
          </w:tcPr>
          <w:p w14:paraId="4F6DC4CB" w14:textId="77777777" w:rsidR="00AB78B3" w:rsidRDefault="00337FF0">
            <w:pPr>
              <w:pStyle w:val="Compact"/>
              <w:jc w:val="center"/>
            </w:pPr>
            <w:r>
              <w:t>608.5</w:t>
            </w:r>
          </w:p>
        </w:tc>
        <w:tc>
          <w:tcPr>
            <w:tcW w:w="0" w:type="auto"/>
          </w:tcPr>
          <w:p w14:paraId="4123776A" w14:textId="77777777" w:rsidR="00AB78B3" w:rsidRDefault="00337FF0">
            <w:pPr>
              <w:pStyle w:val="Compact"/>
              <w:jc w:val="center"/>
            </w:pPr>
            <w:r>
              <w:t>366.2</w:t>
            </w:r>
          </w:p>
        </w:tc>
        <w:tc>
          <w:tcPr>
            <w:tcW w:w="0" w:type="auto"/>
          </w:tcPr>
          <w:p w14:paraId="08A8E4EB" w14:textId="77777777" w:rsidR="00AB78B3" w:rsidRDefault="00337FF0">
            <w:pPr>
              <w:pStyle w:val="Compact"/>
              <w:jc w:val="center"/>
            </w:pPr>
            <w:r>
              <w:t>797.8</w:t>
            </w:r>
          </w:p>
        </w:tc>
        <w:tc>
          <w:tcPr>
            <w:tcW w:w="0" w:type="auto"/>
          </w:tcPr>
          <w:p w14:paraId="5262C2D1" w14:textId="77777777" w:rsidR="00AB78B3" w:rsidRDefault="00337FF0">
            <w:pPr>
              <w:pStyle w:val="Compact"/>
              <w:jc w:val="center"/>
            </w:pPr>
            <w:r>
              <w:t>517.1</w:t>
            </w:r>
          </w:p>
        </w:tc>
        <w:tc>
          <w:tcPr>
            <w:tcW w:w="0" w:type="auto"/>
          </w:tcPr>
          <w:p w14:paraId="31D8B5A7" w14:textId="77777777" w:rsidR="00AB78B3" w:rsidRDefault="00337FF0">
            <w:pPr>
              <w:pStyle w:val="Compact"/>
              <w:jc w:val="center"/>
            </w:pPr>
            <w:r>
              <w:t>310.3</w:t>
            </w:r>
          </w:p>
        </w:tc>
        <w:tc>
          <w:tcPr>
            <w:tcW w:w="0" w:type="auto"/>
          </w:tcPr>
          <w:p w14:paraId="61BD8675" w14:textId="77777777" w:rsidR="00AB78B3" w:rsidRDefault="00337FF0">
            <w:pPr>
              <w:pStyle w:val="Compact"/>
              <w:jc w:val="center"/>
            </w:pPr>
            <w:r>
              <w:t>677</w:t>
            </w:r>
          </w:p>
        </w:tc>
        <w:tc>
          <w:tcPr>
            <w:tcW w:w="0" w:type="auto"/>
          </w:tcPr>
          <w:p w14:paraId="3EDC1896" w14:textId="77777777" w:rsidR="00AB78B3" w:rsidRDefault="00337FF0">
            <w:pPr>
              <w:pStyle w:val="Compact"/>
              <w:jc w:val="center"/>
            </w:pPr>
            <w:r>
              <w:t>875.9</w:t>
            </w:r>
          </w:p>
        </w:tc>
        <w:tc>
          <w:tcPr>
            <w:tcW w:w="0" w:type="auto"/>
          </w:tcPr>
          <w:p w14:paraId="1CA8036B" w14:textId="77777777" w:rsidR="00AB78B3" w:rsidRDefault="00337FF0">
            <w:pPr>
              <w:pStyle w:val="Compact"/>
              <w:jc w:val="center"/>
            </w:pPr>
            <w:r>
              <w:t>716</w:t>
            </w:r>
          </w:p>
        </w:tc>
        <w:tc>
          <w:tcPr>
            <w:tcW w:w="0" w:type="auto"/>
          </w:tcPr>
          <w:p w14:paraId="7497D9F0" w14:textId="77777777" w:rsidR="00AB78B3" w:rsidRDefault="00337FF0">
            <w:pPr>
              <w:pStyle w:val="Compact"/>
              <w:jc w:val="center"/>
            </w:pPr>
            <w:r>
              <w:t>1083</w:t>
            </w:r>
          </w:p>
        </w:tc>
        <w:tc>
          <w:tcPr>
            <w:tcW w:w="0" w:type="auto"/>
          </w:tcPr>
          <w:p w14:paraId="0090C3A1" w14:textId="77777777" w:rsidR="00AB78B3" w:rsidRDefault="00337FF0">
            <w:pPr>
              <w:pStyle w:val="Compact"/>
              <w:jc w:val="center"/>
            </w:pPr>
            <w:r>
              <w:t>1639</w:t>
            </w:r>
          </w:p>
        </w:tc>
        <w:tc>
          <w:tcPr>
            <w:tcW w:w="0" w:type="auto"/>
          </w:tcPr>
          <w:p w14:paraId="4CAD9948" w14:textId="77777777" w:rsidR="00AB78B3" w:rsidRDefault="00337FF0">
            <w:pPr>
              <w:pStyle w:val="Compact"/>
              <w:jc w:val="center"/>
            </w:pPr>
            <w:r>
              <w:t>1209</w:t>
            </w:r>
          </w:p>
        </w:tc>
        <w:tc>
          <w:tcPr>
            <w:tcW w:w="0" w:type="auto"/>
          </w:tcPr>
          <w:p w14:paraId="3ADE35ED" w14:textId="77777777" w:rsidR="00AB78B3" w:rsidRDefault="00337FF0">
            <w:pPr>
              <w:pStyle w:val="Compact"/>
              <w:jc w:val="center"/>
            </w:pPr>
            <w:r>
              <w:t>2072</w:t>
            </w:r>
          </w:p>
        </w:tc>
      </w:tr>
      <w:tr w:rsidR="00AB78B3" w14:paraId="42F58244" w14:textId="77777777">
        <w:tc>
          <w:tcPr>
            <w:tcW w:w="0" w:type="auto"/>
          </w:tcPr>
          <w:p w14:paraId="781566C8" w14:textId="77777777" w:rsidR="00AB78B3" w:rsidRDefault="00337FF0">
            <w:pPr>
              <w:pStyle w:val="Compact"/>
              <w:jc w:val="center"/>
            </w:pPr>
            <w:r>
              <w:t>JUNIN</w:t>
            </w:r>
          </w:p>
        </w:tc>
        <w:tc>
          <w:tcPr>
            <w:tcW w:w="0" w:type="auto"/>
          </w:tcPr>
          <w:p w14:paraId="6815019D" w14:textId="77777777" w:rsidR="00AB78B3" w:rsidRDefault="00337FF0">
            <w:pPr>
              <w:pStyle w:val="Compact"/>
              <w:jc w:val="center"/>
            </w:pPr>
            <w:r>
              <w:t>a70.79</w:t>
            </w:r>
          </w:p>
        </w:tc>
        <w:tc>
          <w:tcPr>
            <w:tcW w:w="0" w:type="auto"/>
          </w:tcPr>
          <w:p w14:paraId="08EBC0BA" w14:textId="77777777" w:rsidR="00AB78B3" w:rsidRDefault="00337FF0">
            <w:pPr>
              <w:pStyle w:val="Compact"/>
              <w:jc w:val="center"/>
            </w:pPr>
            <w:r>
              <w:t>1805</w:t>
            </w:r>
          </w:p>
        </w:tc>
        <w:tc>
          <w:tcPr>
            <w:tcW w:w="0" w:type="auto"/>
          </w:tcPr>
          <w:p w14:paraId="574D4722" w14:textId="77777777" w:rsidR="00AB78B3" w:rsidRDefault="00337FF0">
            <w:pPr>
              <w:pStyle w:val="Compact"/>
              <w:jc w:val="center"/>
            </w:pPr>
            <w:r>
              <w:t>655.7</w:t>
            </w:r>
          </w:p>
        </w:tc>
        <w:tc>
          <w:tcPr>
            <w:tcW w:w="0" w:type="auto"/>
          </w:tcPr>
          <w:p w14:paraId="4AAEB998" w14:textId="77777777" w:rsidR="00AB78B3" w:rsidRDefault="00337FF0">
            <w:pPr>
              <w:pStyle w:val="Compact"/>
              <w:jc w:val="center"/>
            </w:pPr>
            <w:r>
              <w:t>406.7</w:t>
            </w:r>
          </w:p>
        </w:tc>
        <w:tc>
          <w:tcPr>
            <w:tcW w:w="0" w:type="auto"/>
          </w:tcPr>
          <w:p w14:paraId="2C12D8AF" w14:textId="77777777" w:rsidR="00AB78B3" w:rsidRDefault="00337FF0">
            <w:pPr>
              <w:pStyle w:val="Compact"/>
              <w:jc w:val="center"/>
            </w:pPr>
            <w:r>
              <w:t>863.2</w:t>
            </w:r>
          </w:p>
        </w:tc>
        <w:tc>
          <w:tcPr>
            <w:tcW w:w="0" w:type="auto"/>
          </w:tcPr>
          <w:p w14:paraId="6A0F6A98" w14:textId="77777777" w:rsidR="00AB78B3" w:rsidRDefault="00337FF0">
            <w:pPr>
              <w:pStyle w:val="Compact"/>
              <w:jc w:val="center"/>
            </w:pPr>
            <w:r>
              <w:t>557.2</w:t>
            </w:r>
          </w:p>
        </w:tc>
        <w:tc>
          <w:tcPr>
            <w:tcW w:w="0" w:type="auto"/>
          </w:tcPr>
          <w:p w14:paraId="6C792BD2" w14:textId="77777777" w:rsidR="00AB78B3" w:rsidRDefault="00337FF0">
            <w:pPr>
              <w:pStyle w:val="Compact"/>
              <w:jc w:val="center"/>
            </w:pPr>
            <w:r>
              <w:t>344.7</w:t>
            </w:r>
          </w:p>
        </w:tc>
        <w:tc>
          <w:tcPr>
            <w:tcW w:w="0" w:type="auto"/>
          </w:tcPr>
          <w:p w14:paraId="7F9318FD" w14:textId="77777777" w:rsidR="00AB78B3" w:rsidRDefault="00337FF0">
            <w:pPr>
              <w:pStyle w:val="Compact"/>
              <w:jc w:val="center"/>
            </w:pPr>
            <w:r>
              <w:t>732.6</w:t>
            </w:r>
          </w:p>
        </w:tc>
        <w:tc>
          <w:tcPr>
            <w:tcW w:w="0" w:type="auto"/>
          </w:tcPr>
          <w:p w14:paraId="49328BEF" w14:textId="77777777" w:rsidR="00AB78B3" w:rsidRDefault="00337FF0">
            <w:pPr>
              <w:pStyle w:val="Compact"/>
              <w:jc w:val="center"/>
            </w:pPr>
            <w:r>
              <w:t>1248</w:t>
            </w:r>
          </w:p>
        </w:tc>
        <w:tc>
          <w:tcPr>
            <w:tcW w:w="0" w:type="auto"/>
          </w:tcPr>
          <w:p w14:paraId="332F2A90" w14:textId="77777777" w:rsidR="00AB78B3" w:rsidRDefault="00337FF0">
            <w:pPr>
              <w:pStyle w:val="Compact"/>
              <w:jc w:val="center"/>
            </w:pPr>
            <w:r>
              <w:t>1072</w:t>
            </w:r>
          </w:p>
        </w:tc>
        <w:tc>
          <w:tcPr>
            <w:tcW w:w="0" w:type="auto"/>
          </w:tcPr>
          <w:p w14:paraId="3380AEE1" w14:textId="77777777" w:rsidR="00AB78B3" w:rsidRDefault="00337FF0">
            <w:pPr>
              <w:pStyle w:val="Compact"/>
              <w:jc w:val="center"/>
            </w:pPr>
            <w:r>
              <w:t>1460</w:t>
            </w:r>
          </w:p>
        </w:tc>
        <w:tc>
          <w:tcPr>
            <w:tcW w:w="0" w:type="auto"/>
          </w:tcPr>
          <w:p w14:paraId="6AC1BC09" w14:textId="77777777" w:rsidR="00AB78B3" w:rsidRDefault="00337FF0">
            <w:pPr>
              <w:pStyle w:val="Compact"/>
              <w:jc w:val="center"/>
            </w:pPr>
            <w:r>
              <w:t>2124</w:t>
            </w:r>
          </w:p>
        </w:tc>
        <w:tc>
          <w:tcPr>
            <w:tcW w:w="0" w:type="auto"/>
          </w:tcPr>
          <w:p w14:paraId="25579E5B" w14:textId="77777777" w:rsidR="00AB78B3" w:rsidRDefault="00337FF0">
            <w:pPr>
              <w:pStyle w:val="Compact"/>
              <w:jc w:val="center"/>
            </w:pPr>
            <w:r>
              <w:t>1669</w:t>
            </w:r>
          </w:p>
        </w:tc>
        <w:tc>
          <w:tcPr>
            <w:tcW w:w="0" w:type="auto"/>
          </w:tcPr>
          <w:p w14:paraId="2D62D0EB" w14:textId="77777777" w:rsidR="00AB78B3" w:rsidRDefault="00337FF0">
            <w:pPr>
              <w:pStyle w:val="Compact"/>
              <w:jc w:val="center"/>
            </w:pPr>
            <w:r>
              <w:t>2582</w:t>
            </w:r>
          </w:p>
        </w:tc>
      </w:tr>
      <w:tr w:rsidR="00AB78B3" w14:paraId="0EFA2ADF" w14:textId="77777777">
        <w:tc>
          <w:tcPr>
            <w:tcW w:w="0" w:type="auto"/>
          </w:tcPr>
          <w:p w14:paraId="5F933BB3" w14:textId="77777777" w:rsidR="00AB78B3" w:rsidRDefault="00337FF0">
            <w:pPr>
              <w:pStyle w:val="Compact"/>
              <w:jc w:val="center"/>
            </w:pPr>
            <w:r>
              <w:t>JUNIN</w:t>
            </w:r>
          </w:p>
        </w:tc>
        <w:tc>
          <w:tcPr>
            <w:tcW w:w="0" w:type="auto"/>
          </w:tcPr>
          <w:p w14:paraId="2E66296E" w14:textId="77777777" w:rsidR="00AB78B3" w:rsidRDefault="00337FF0">
            <w:pPr>
              <w:pStyle w:val="Compact"/>
              <w:jc w:val="center"/>
            </w:pPr>
            <w:r>
              <w:t>a80</w:t>
            </w:r>
          </w:p>
        </w:tc>
        <w:tc>
          <w:tcPr>
            <w:tcW w:w="0" w:type="auto"/>
          </w:tcPr>
          <w:p w14:paraId="20502DEA" w14:textId="77777777" w:rsidR="00AB78B3" w:rsidRDefault="00337FF0">
            <w:pPr>
              <w:pStyle w:val="Compact"/>
              <w:jc w:val="center"/>
            </w:pPr>
            <w:r>
              <w:t>2745</w:t>
            </w:r>
          </w:p>
        </w:tc>
        <w:tc>
          <w:tcPr>
            <w:tcW w:w="0" w:type="auto"/>
          </w:tcPr>
          <w:p w14:paraId="3EFE3264" w14:textId="77777777" w:rsidR="00AB78B3" w:rsidRDefault="00337FF0">
            <w:pPr>
              <w:pStyle w:val="Compact"/>
              <w:jc w:val="center"/>
            </w:pPr>
            <w:r>
              <w:t>443</w:t>
            </w:r>
          </w:p>
        </w:tc>
        <w:tc>
          <w:tcPr>
            <w:tcW w:w="0" w:type="auto"/>
          </w:tcPr>
          <w:p w14:paraId="38DFEBA3" w14:textId="77777777" w:rsidR="00AB78B3" w:rsidRDefault="00337FF0">
            <w:pPr>
              <w:pStyle w:val="Compact"/>
              <w:jc w:val="center"/>
            </w:pPr>
            <w:r>
              <w:t>164</w:t>
            </w:r>
          </w:p>
        </w:tc>
        <w:tc>
          <w:tcPr>
            <w:tcW w:w="0" w:type="auto"/>
          </w:tcPr>
          <w:p w14:paraId="015FA6BB" w14:textId="77777777" w:rsidR="00AB78B3" w:rsidRDefault="00337FF0">
            <w:pPr>
              <w:pStyle w:val="Compact"/>
              <w:jc w:val="center"/>
            </w:pPr>
            <w:r>
              <w:t>745</w:t>
            </w:r>
          </w:p>
        </w:tc>
        <w:tc>
          <w:tcPr>
            <w:tcW w:w="0" w:type="auto"/>
          </w:tcPr>
          <w:p w14:paraId="4D8C1798" w14:textId="77777777" w:rsidR="00AB78B3" w:rsidRDefault="00337FF0">
            <w:pPr>
              <w:pStyle w:val="Compact"/>
              <w:jc w:val="center"/>
            </w:pPr>
            <w:r>
              <w:t>376.4</w:t>
            </w:r>
          </w:p>
        </w:tc>
        <w:tc>
          <w:tcPr>
            <w:tcW w:w="0" w:type="auto"/>
          </w:tcPr>
          <w:p w14:paraId="1271FCE3" w14:textId="77777777" w:rsidR="00AB78B3" w:rsidRDefault="00337FF0">
            <w:pPr>
              <w:pStyle w:val="Compact"/>
              <w:jc w:val="center"/>
            </w:pPr>
            <w:r>
              <w:t>80.61</w:t>
            </w:r>
          </w:p>
        </w:tc>
        <w:tc>
          <w:tcPr>
            <w:tcW w:w="0" w:type="auto"/>
          </w:tcPr>
          <w:p w14:paraId="39FF472A" w14:textId="77777777" w:rsidR="00AB78B3" w:rsidRDefault="00337FF0">
            <w:pPr>
              <w:pStyle w:val="Compact"/>
              <w:jc w:val="center"/>
            </w:pPr>
            <w:r>
              <w:t>632.2</w:t>
            </w:r>
          </w:p>
        </w:tc>
        <w:tc>
          <w:tcPr>
            <w:tcW w:w="0" w:type="auto"/>
          </w:tcPr>
          <w:p w14:paraId="1159E0AA" w14:textId="77777777" w:rsidR="00AB78B3" w:rsidRDefault="00337FF0">
            <w:pPr>
              <w:pStyle w:val="Compact"/>
              <w:jc w:val="center"/>
            </w:pPr>
            <w:r>
              <w:t>2369</w:t>
            </w:r>
          </w:p>
        </w:tc>
        <w:tc>
          <w:tcPr>
            <w:tcW w:w="0" w:type="auto"/>
          </w:tcPr>
          <w:p w14:paraId="400C9B65" w14:textId="77777777" w:rsidR="00AB78B3" w:rsidRDefault="00337FF0">
            <w:pPr>
              <w:pStyle w:val="Compact"/>
              <w:jc w:val="center"/>
            </w:pPr>
            <w:r>
              <w:t>2113</w:t>
            </w:r>
          </w:p>
        </w:tc>
        <w:tc>
          <w:tcPr>
            <w:tcW w:w="0" w:type="auto"/>
          </w:tcPr>
          <w:p w14:paraId="3EB25007" w14:textId="77777777" w:rsidR="00AB78B3" w:rsidRDefault="00337FF0">
            <w:pPr>
              <w:pStyle w:val="Compact"/>
              <w:jc w:val="center"/>
            </w:pPr>
            <w:r>
              <w:t>2664</w:t>
            </w:r>
          </w:p>
        </w:tc>
        <w:tc>
          <w:tcPr>
            <w:tcW w:w="0" w:type="auto"/>
          </w:tcPr>
          <w:p w14:paraId="59B4EA51" w14:textId="77777777" w:rsidR="00AB78B3" w:rsidRDefault="00337FF0">
            <w:pPr>
              <w:pStyle w:val="Compact"/>
              <w:jc w:val="center"/>
            </w:pPr>
            <w:r>
              <w:t>3230</w:t>
            </w:r>
          </w:p>
        </w:tc>
        <w:tc>
          <w:tcPr>
            <w:tcW w:w="0" w:type="auto"/>
          </w:tcPr>
          <w:p w14:paraId="0C8E1419" w14:textId="77777777" w:rsidR="00AB78B3" w:rsidRDefault="00337FF0">
            <w:pPr>
              <w:pStyle w:val="Compact"/>
              <w:jc w:val="center"/>
            </w:pPr>
            <w:r>
              <w:t>2650</w:t>
            </w:r>
          </w:p>
        </w:tc>
        <w:tc>
          <w:tcPr>
            <w:tcW w:w="0" w:type="auto"/>
          </w:tcPr>
          <w:p w14:paraId="41A5C16C" w14:textId="77777777" w:rsidR="00AB78B3" w:rsidRDefault="00337FF0">
            <w:pPr>
              <w:pStyle w:val="Compact"/>
              <w:jc w:val="center"/>
            </w:pPr>
            <w:r>
              <w:t>3881</w:t>
            </w:r>
          </w:p>
        </w:tc>
      </w:tr>
      <w:tr w:rsidR="00AB78B3" w14:paraId="170EB1B1" w14:textId="77777777">
        <w:tc>
          <w:tcPr>
            <w:tcW w:w="0" w:type="auto"/>
          </w:tcPr>
          <w:p w14:paraId="2E4B704C" w14:textId="77777777" w:rsidR="00AB78B3" w:rsidRDefault="00337FF0">
            <w:pPr>
              <w:pStyle w:val="Compact"/>
              <w:jc w:val="center"/>
            </w:pPr>
            <w:r>
              <w:t>LA LIBERTAD</w:t>
            </w:r>
          </w:p>
        </w:tc>
        <w:tc>
          <w:tcPr>
            <w:tcW w:w="0" w:type="auto"/>
          </w:tcPr>
          <w:p w14:paraId="1F1FF1CC" w14:textId="77777777" w:rsidR="00AB78B3" w:rsidRDefault="00337FF0">
            <w:pPr>
              <w:pStyle w:val="Compact"/>
              <w:jc w:val="center"/>
            </w:pPr>
            <w:r>
              <w:t>a0.9</w:t>
            </w:r>
          </w:p>
        </w:tc>
        <w:tc>
          <w:tcPr>
            <w:tcW w:w="0" w:type="auto"/>
          </w:tcPr>
          <w:p w14:paraId="278BDEF3" w14:textId="77777777" w:rsidR="00AB78B3" w:rsidRDefault="00337FF0">
            <w:pPr>
              <w:pStyle w:val="Compact"/>
              <w:jc w:val="center"/>
            </w:pPr>
            <w:r>
              <w:t>334</w:t>
            </w:r>
          </w:p>
        </w:tc>
        <w:tc>
          <w:tcPr>
            <w:tcW w:w="0" w:type="auto"/>
          </w:tcPr>
          <w:p w14:paraId="3BF4E0D3" w14:textId="77777777" w:rsidR="00AB78B3" w:rsidRDefault="00337FF0">
            <w:pPr>
              <w:pStyle w:val="Compact"/>
              <w:jc w:val="center"/>
            </w:pPr>
            <w:r>
              <w:t>5</w:t>
            </w:r>
          </w:p>
        </w:tc>
        <w:tc>
          <w:tcPr>
            <w:tcW w:w="0" w:type="auto"/>
          </w:tcPr>
          <w:p w14:paraId="3C61E29B" w14:textId="77777777" w:rsidR="00AB78B3" w:rsidRDefault="00337FF0">
            <w:pPr>
              <w:pStyle w:val="Compact"/>
              <w:jc w:val="center"/>
            </w:pPr>
            <w:r>
              <w:t>5</w:t>
            </w:r>
          </w:p>
        </w:tc>
        <w:tc>
          <w:tcPr>
            <w:tcW w:w="0" w:type="auto"/>
          </w:tcPr>
          <w:p w14:paraId="123F39FD" w14:textId="77777777" w:rsidR="00AB78B3" w:rsidRDefault="00337FF0">
            <w:pPr>
              <w:pStyle w:val="Compact"/>
              <w:jc w:val="center"/>
            </w:pPr>
            <w:r>
              <w:t>5</w:t>
            </w:r>
          </w:p>
        </w:tc>
        <w:tc>
          <w:tcPr>
            <w:tcW w:w="0" w:type="auto"/>
          </w:tcPr>
          <w:p w14:paraId="1EA0650C" w14:textId="77777777" w:rsidR="00AB78B3" w:rsidRDefault="00337FF0">
            <w:pPr>
              <w:pStyle w:val="Compact"/>
              <w:jc w:val="center"/>
            </w:pPr>
            <w:r>
              <w:t>0</w:t>
            </w:r>
          </w:p>
        </w:tc>
        <w:tc>
          <w:tcPr>
            <w:tcW w:w="0" w:type="auto"/>
          </w:tcPr>
          <w:p w14:paraId="0A513170" w14:textId="77777777" w:rsidR="00AB78B3" w:rsidRDefault="00337FF0">
            <w:pPr>
              <w:pStyle w:val="Compact"/>
              <w:jc w:val="center"/>
            </w:pPr>
            <w:r>
              <w:t>0</w:t>
            </w:r>
          </w:p>
        </w:tc>
        <w:tc>
          <w:tcPr>
            <w:tcW w:w="0" w:type="auto"/>
          </w:tcPr>
          <w:p w14:paraId="67E25261" w14:textId="77777777" w:rsidR="00AB78B3" w:rsidRDefault="00337FF0">
            <w:pPr>
              <w:pStyle w:val="Compact"/>
              <w:jc w:val="center"/>
            </w:pPr>
            <w:r>
              <w:t>0</w:t>
            </w:r>
          </w:p>
        </w:tc>
        <w:tc>
          <w:tcPr>
            <w:tcW w:w="0" w:type="auto"/>
          </w:tcPr>
          <w:p w14:paraId="707F3205" w14:textId="77777777" w:rsidR="00AB78B3" w:rsidRDefault="00337FF0">
            <w:pPr>
              <w:pStyle w:val="Compact"/>
              <w:jc w:val="center"/>
            </w:pPr>
            <w:r>
              <w:t>334</w:t>
            </w:r>
          </w:p>
        </w:tc>
        <w:tc>
          <w:tcPr>
            <w:tcW w:w="0" w:type="auto"/>
          </w:tcPr>
          <w:p w14:paraId="5AAEE167" w14:textId="77777777" w:rsidR="00AB78B3" w:rsidRDefault="00337FF0">
            <w:pPr>
              <w:pStyle w:val="Compact"/>
              <w:jc w:val="center"/>
            </w:pPr>
            <w:r>
              <w:t>334</w:t>
            </w:r>
          </w:p>
        </w:tc>
        <w:tc>
          <w:tcPr>
            <w:tcW w:w="0" w:type="auto"/>
          </w:tcPr>
          <w:p w14:paraId="020A025D" w14:textId="77777777" w:rsidR="00AB78B3" w:rsidRDefault="00337FF0">
            <w:pPr>
              <w:pStyle w:val="Compact"/>
              <w:jc w:val="center"/>
            </w:pPr>
            <w:r>
              <w:t>334</w:t>
            </w:r>
          </w:p>
        </w:tc>
        <w:tc>
          <w:tcPr>
            <w:tcW w:w="0" w:type="auto"/>
          </w:tcPr>
          <w:p w14:paraId="55096A5F" w14:textId="77777777" w:rsidR="00AB78B3" w:rsidRDefault="00337FF0">
            <w:pPr>
              <w:pStyle w:val="Compact"/>
              <w:jc w:val="center"/>
            </w:pPr>
            <w:r>
              <w:t>404.4</w:t>
            </w:r>
          </w:p>
        </w:tc>
        <w:tc>
          <w:tcPr>
            <w:tcW w:w="0" w:type="auto"/>
          </w:tcPr>
          <w:p w14:paraId="6542AE61" w14:textId="77777777" w:rsidR="00AB78B3" w:rsidRDefault="00337FF0">
            <w:pPr>
              <w:pStyle w:val="Compact"/>
              <w:jc w:val="center"/>
            </w:pPr>
            <w:r>
              <w:t>404.4</w:t>
            </w:r>
          </w:p>
        </w:tc>
        <w:tc>
          <w:tcPr>
            <w:tcW w:w="0" w:type="auto"/>
          </w:tcPr>
          <w:p w14:paraId="4A28B759" w14:textId="77777777" w:rsidR="00AB78B3" w:rsidRDefault="00337FF0">
            <w:pPr>
              <w:pStyle w:val="Compact"/>
              <w:jc w:val="center"/>
            </w:pPr>
            <w:r>
              <w:t>404.4</w:t>
            </w:r>
          </w:p>
        </w:tc>
      </w:tr>
      <w:tr w:rsidR="00AB78B3" w14:paraId="3AC1ADA5" w14:textId="77777777">
        <w:tc>
          <w:tcPr>
            <w:tcW w:w="0" w:type="auto"/>
          </w:tcPr>
          <w:p w14:paraId="29C39D68" w14:textId="77777777" w:rsidR="00AB78B3" w:rsidRDefault="00337FF0">
            <w:pPr>
              <w:pStyle w:val="Compact"/>
              <w:jc w:val="center"/>
            </w:pPr>
            <w:r>
              <w:t>LA LIBERTAD</w:t>
            </w:r>
          </w:p>
        </w:tc>
        <w:tc>
          <w:tcPr>
            <w:tcW w:w="0" w:type="auto"/>
          </w:tcPr>
          <w:p w14:paraId="507A6AE8" w14:textId="77777777" w:rsidR="00AB78B3" w:rsidRDefault="00337FF0">
            <w:pPr>
              <w:pStyle w:val="Compact"/>
              <w:jc w:val="center"/>
            </w:pPr>
            <w:r>
              <w:t>a10.19</w:t>
            </w:r>
          </w:p>
        </w:tc>
        <w:tc>
          <w:tcPr>
            <w:tcW w:w="0" w:type="auto"/>
          </w:tcPr>
          <w:p w14:paraId="0364351B" w14:textId="77777777" w:rsidR="00AB78B3" w:rsidRDefault="00337FF0">
            <w:pPr>
              <w:pStyle w:val="Compact"/>
              <w:jc w:val="center"/>
            </w:pPr>
            <w:r>
              <w:t>143</w:t>
            </w:r>
          </w:p>
        </w:tc>
        <w:tc>
          <w:tcPr>
            <w:tcW w:w="0" w:type="auto"/>
          </w:tcPr>
          <w:p w14:paraId="3655F2B9" w14:textId="77777777" w:rsidR="00AB78B3" w:rsidRDefault="00337FF0">
            <w:pPr>
              <w:pStyle w:val="Compact"/>
              <w:jc w:val="center"/>
            </w:pPr>
            <w:r>
              <w:t>7</w:t>
            </w:r>
          </w:p>
        </w:tc>
        <w:tc>
          <w:tcPr>
            <w:tcW w:w="0" w:type="auto"/>
          </w:tcPr>
          <w:p w14:paraId="1A4D799A" w14:textId="77777777" w:rsidR="00AB78B3" w:rsidRDefault="00337FF0">
            <w:pPr>
              <w:pStyle w:val="Compact"/>
              <w:jc w:val="center"/>
            </w:pPr>
            <w:r>
              <w:t>7</w:t>
            </w:r>
          </w:p>
        </w:tc>
        <w:tc>
          <w:tcPr>
            <w:tcW w:w="0" w:type="auto"/>
          </w:tcPr>
          <w:p w14:paraId="293ECCFB" w14:textId="77777777" w:rsidR="00AB78B3" w:rsidRDefault="00337FF0">
            <w:pPr>
              <w:pStyle w:val="Compact"/>
              <w:jc w:val="center"/>
            </w:pPr>
            <w:r>
              <w:t>7</w:t>
            </w:r>
          </w:p>
        </w:tc>
        <w:tc>
          <w:tcPr>
            <w:tcW w:w="0" w:type="auto"/>
          </w:tcPr>
          <w:p w14:paraId="694A9053" w14:textId="77777777" w:rsidR="00AB78B3" w:rsidRDefault="00337FF0">
            <w:pPr>
              <w:pStyle w:val="Compact"/>
              <w:jc w:val="center"/>
            </w:pPr>
            <w:r>
              <w:t>0</w:t>
            </w:r>
          </w:p>
        </w:tc>
        <w:tc>
          <w:tcPr>
            <w:tcW w:w="0" w:type="auto"/>
          </w:tcPr>
          <w:p w14:paraId="6C8FA381" w14:textId="77777777" w:rsidR="00AB78B3" w:rsidRDefault="00337FF0">
            <w:pPr>
              <w:pStyle w:val="Compact"/>
              <w:jc w:val="center"/>
            </w:pPr>
            <w:r>
              <w:t>0</w:t>
            </w:r>
          </w:p>
        </w:tc>
        <w:tc>
          <w:tcPr>
            <w:tcW w:w="0" w:type="auto"/>
          </w:tcPr>
          <w:p w14:paraId="5D808685" w14:textId="77777777" w:rsidR="00AB78B3" w:rsidRDefault="00337FF0">
            <w:pPr>
              <w:pStyle w:val="Compact"/>
              <w:jc w:val="center"/>
            </w:pPr>
            <w:r>
              <w:t>0</w:t>
            </w:r>
          </w:p>
        </w:tc>
        <w:tc>
          <w:tcPr>
            <w:tcW w:w="0" w:type="auto"/>
          </w:tcPr>
          <w:p w14:paraId="26B5837F" w14:textId="77777777" w:rsidR="00AB78B3" w:rsidRDefault="00337FF0">
            <w:pPr>
              <w:pStyle w:val="Compact"/>
              <w:jc w:val="center"/>
            </w:pPr>
            <w:r>
              <w:t>143</w:t>
            </w:r>
          </w:p>
        </w:tc>
        <w:tc>
          <w:tcPr>
            <w:tcW w:w="0" w:type="auto"/>
          </w:tcPr>
          <w:p w14:paraId="1C825730" w14:textId="77777777" w:rsidR="00AB78B3" w:rsidRDefault="00337FF0">
            <w:pPr>
              <w:pStyle w:val="Compact"/>
              <w:jc w:val="center"/>
            </w:pPr>
            <w:r>
              <w:t>143</w:t>
            </w:r>
          </w:p>
        </w:tc>
        <w:tc>
          <w:tcPr>
            <w:tcW w:w="0" w:type="auto"/>
          </w:tcPr>
          <w:p w14:paraId="4F577AD1" w14:textId="77777777" w:rsidR="00AB78B3" w:rsidRDefault="00337FF0">
            <w:pPr>
              <w:pStyle w:val="Compact"/>
              <w:jc w:val="center"/>
            </w:pPr>
            <w:r>
              <w:t>143</w:t>
            </w:r>
          </w:p>
        </w:tc>
        <w:tc>
          <w:tcPr>
            <w:tcW w:w="0" w:type="auto"/>
          </w:tcPr>
          <w:p w14:paraId="6A0F8E79" w14:textId="77777777" w:rsidR="00AB78B3" w:rsidRDefault="00337FF0">
            <w:pPr>
              <w:pStyle w:val="Compact"/>
              <w:jc w:val="center"/>
            </w:pPr>
            <w:r>
              <w:t>178</w:t>
            </w:r>
          </w:p>
        </w:tc>
        <w:tc>
          <w:tcPr>
            <w:tcW w:w="0" w:type="auto"/>
          </w:tcPr>
          <w:p w14:paraId="71D99D08" w14:textId="77777777" w:rsidR="00AB78B3" w:rsidRDefault="00337FF0">
            <w:pPr>
              <w:pStyle w:val="Compact"/>
              <w:jc w:val="center"/>
            </w:pPr>
            <w:r>
              <w:t>178</w:t>
            </w:r>
          </w:p>
        </w:tc>
        <w:tc>
          <w:tcPr>
            <w:tcW w:w="0" w:type="auto"/>
          </w:tcPr>
          <w:p w14:paraId="446A3D62" w14:textId="77777777" w:rsidR="00AB78B3" w:rsidRDefault="00337FF0">
            <w:pPr>
              <w:pStyle w:val="Compact"/>
              <w:jc w:val="center"/>
            </w:pPr>
            <w:r>
              <w:t>178</w:t>
            </w:r>
          </w:p>
        </w:tc>
      </w:tr>
      <w:tr w:rsidR="00AB78B3" w14:paraId="1D729A8B" w14:textId="77777777">
        <w:tc>
          <w:tcPr>
            <w:tcW w:w="0" w:type="auto"/>
          </w:tcPr>
          <w:p w14:paraId="332F7300" w14:textId="77777777" w:rsidR="00AB78B3" w:rsidRDefault="00337FF0">
            <w:pPr>
              <w:pStyle w:val="Compact"/>
              <w:jc w:val="center"/>
            </w:pPr>
            <w:r>
              <w:t>LA LIBERTAD</w:t>
            </w:r>
          </w:p>
        </w:tc>
        <w:tc>
          <w:tcPr>
            <w:tcW w:w="0" w:type="auto"/>
          </w:tcPr>
          <w:p w14:paraId="3E5B9B98" w14:textId="77777777" w:rsidR="00AB78B3" w:rsidRDefault="00337FF0">
            <w:pPr>
              <w:pStyle w:val="Compact"/>
              <w:jc w:val="center"/>
            </w:pPr>
            <w:r>
              <w:t>a20.29</w:t>
            </w:r>
          </w:p>
        </w:tc>
        <w:tc>
          <w:tcPr>
            <w:tcW w:w="0" w:type="auto"/>
          </w:tcPr>
          <w:p w14:paraId="5B6CF2D4" w14:textId="77777777" w:rsidR="00AB78B3" w:rsidRDefault="00337FF0">
            <w:pPr>
              <w:pStyle w:val="Compact"/>
              <w:jc w:val="center"/>
            </w:pPr>
            <w:r>
              <w:t>297</w:t>
            </w:r>
          </w:p>
        </w:tc>
        <w:tc>
          <w:tcPr>
            <w:tcW w:w="0" w:type="auto"/>
          </w:tcPr>
          <w:p w14:paraId="7DAC9C55" w14:textId="77777777" w:rsidR="00AB78B3" w:rsidRDefault="00337FF0">
            <w:pPr>
              <w:pStyle w:val="Compact"/>
              <w:jc w:val="center"/>
            </w:pPr>
            <w:r>
              <w:t>26</w:t>
            </w:r>
          </w:p>
        </w:tc>
        <w:tc>
          <w:tcPr>
            <w:tcW w:w="0" w:type="auto"/>
          </w:tcPr>
          <w:p w14:paraId="61F6699B" w14:textId="77777777" w:rsidR="00AB78B3" w:rsidRDefault="00337FF0">
            <w:pPr>
              <w:pStyle w:val="Compact"/>
              <w:jc w:val="center"/>
            </w:pPr>
            <w:r>
              <w:t>26</w:t>
            </w:r>
          </w:p>
        </w:tc>
        <w:tc>
          <w:tcPr>
            <w:tcW w:w="0" w:type="auto"/>
          </w:tcPr>
          <w:p w14:paraId="453E3B8C" w14:textId="77777777" w:rsidR="00AB78B3" w:rsidRDefault="00337FF0">
            <w:pPr>
              <w:pStyle w:val="Compact"/>
              <w:jc w:val="center"/>
            </w:pPr>
            <w:r>
              <w:t>26</w:t>
            </w:r>
          </w:p>
        </w:tc>
        <w:tc>
          <w:tcPr>
            <w:tcW w:w="0" w:type="auto"/>
          </w:tcPr>
          <w:p w14:paraId="7F7F3456" w14:textId="77777777" w:rsidR="00AB78B3" w:rsidRDefault="00337FF0">
            <w:pPr>
              <w:pStyle w:val="Compact"/>
              <w:jc w:val="center"/>
            </w:pPr>
            <w:r>
              <w:t>0</w:t>
            </w:r>
          </w:p>
        </w:tc>
        <w:tc>
          <w:tcPr>
            <w:tcW w:w="0" w:type="auto"/>
          </w:tcPr>
          <w:p w14:paraId="4E07B636" w14:textId="77777777" w:rsidR="00AB78B3" w:rsidRDefault="00337FF0">
            <w:pPr>
              <w:pStyle w:val="Compact"/>
              <w:jc w:val="center"/>
            </w:pPr>
            <w:r>
              <w:t>0</w:t>
            </w:r>
          </w:p>
        </w:tc>
        <w:tc>
          <w:tcPr>
            <w:tcW w:w="0" w:type="auto"/>
          </w:tcPr>
          <w:p w14:paraId="18E60FE9" w14:textId="77777777" w:rsidR="00AB78B3" w:rsidRDefault="00337FF0">
            <w:pPr>
              <w:pStyle w:val="Compact"/>
              <w:jc w:val="center"/>
            </w:pPr>
            <w:r>
              <w:t>0</w:t>
            </w:r>
          </w:p>
        </w:tc>
        <w:tc>
          <w:tcPr>
            <w:tcW w:w="0" w:type="auto"/>
          </w:tcPr>
          <w:p w14:paraId="4CFD0C66" w14:textId="77777777" w:rsidR="00AB78B3" w:rsidRDefault="00337FF0">
            <w:pPr>
              <w:pStyle w:val="Compact"/>
              <w:jc w:val="center"/>
            </w:pPr>
            <w:r>
              <w:t>297</w:t>
            </w:r>
          </w:p>
        </w:tc>
        <w:tc>
          <w:tcPr>
            <w:tcW w:w="0" w:type="auto"/>
          </w:tcPr>
          <w:p w14:paraId="22D18C15" w14:textId="77777777" w:rsidR="00AB78B3" w:rsidRDefault="00337FF0">
            <w:pPr>
              <w:pStyle w:val="Compact"/>
              <w:jc w:val="center"/>
            </w:pPr>
            <w:r>
              <w:t>297</w:t>
            </w:r>
          </w:p>
        </w:tc>
        <w:tc>
          <w:tcPr>
            <w:tcW w:w="0" w:type="auto"/>
          </w:tcPr>
          <w:p w14:paraId="5BF7D21A" w14:textId="77777777" w:rsidR="00AB78B3" w:rsidRDefault="00337FF0">
            <w:pPr>
              <w:pStyle w:val="Compact"/>
              <w:jc w:val="center"/>
            </w:pPr>
            <w:r>
              <w:t>297</w:t>
            </w:r>
          </w:p>
        </w:tc>
        <w:tc>
          <w:tcPr>
            <w:tcW w:w="0" w:type="auto"/>
          </w:tcPr>
          <w:p w14:paraId="4D440C6E" w14:textId="77777777" w:rsidR="00AB78B3" w:rsidRDefault="00337FF0">
            <w:pPr>
              <w:pStyle w:val="Compact"/>
              <w:jc w:val="center"/>
            </w:pPr>
            <w:r>
              <w:t>381.2</w:t>
            </w:r>
          </w:p>
        </w:tc>
        <w:tc>
          <w:tcPr>
            <w:tcW w:w="0" w:type="auto"/>
          </w:tcPr>
          <w:p w14:paraId="469DC1C2" w14:textId="77777777" w:rsidR="00AB78B3" w:rsidRDefault="00337FF0">
            <w:pPr>
              <w:pStyle w:val="Compact"/>
              <w:jc w:val="center"/>
            </w:pPr>
            <w:r>
              <w:t>381.2</w:t>
            </w:r>
          </w:p>
        </w:tc>
        <w:tc>
          <w:tcPr>
            <w:tcW w:w="0" w:type="auto"/>
          </w:tcPr>
          <w:p w14:paraId="2D1F1B99" w14:textId="77777777" w:rsidR="00AB78B3" w:rsidRDefault="00337FF0">
            <w:pPr>
              <w:pStyle w:val="Compact"/>
              <w:jc w:val="center"/>
            </w:pPr>
            <w:r>
              <w:t>381.2</w:t>
            </w:r>
          </w:p>
        </w:tc>
      </w:tr>
      <w:tr w:rsidR="00AB78B3" w14:paraId="1B5552D4" w14:textId="77777777">
        <w:tc>
          <w:tcPr>
            <w:tcW w:w="0" w:type="auto"/>
          </w:tcPr>
          <w:p w14:paraId="509F97CB" w14:textId="77777777" w:rsidR="00AB78B3" w:rsidRDefault="00337FF0">
            <w:pPr>
              <w:pStyle w:val="Compact"/>
              <w:jc w:val="center"/>
            </w:pPr>
            <w:r>
              <w:t>LA LIBERTAD</w:t>
            </w:r>
          </w:p>
        </w:tc>
        <w:tc>
          <w:tcPr>
            <w:tcW w:w="0" w:type="auto"/>
          </w:tcPr>
          <w:p w14:paraId="158F23A9" w14:textId="77777777" w:rsidR="00AB78B3" w:rsidRDefault="00337FF0">
            <w:pPr>
              <w:pStyle w:val="Compact"/>
              <w:jc w:val="center"/>
            </w:pPr>
            <w:r>
              <w:t>a30.39</w:t>
            </w:r>
          </w:p>
        </w:tc>
        <w:tc>
          <w:tcPr>
            <w:tcW w:w="0" w:type="auto"/>
          </w:tcPr>
          <w:p w14:paraId="2F57C6DD" w14:textId="77777777" w:rsidR="00AB78B3" w:rsidRDefault="00337FF0">
            <w:pPr>
              <w:pStyle w:val="Compact"/>
              <w:jc w:val="center"/>
            </w:pPr>
            <w:r>
              <w:t>409</w:t>
            </w:r>
          </w:p>
        </w:tc>
        <w:tc>
          <w:tcPr>
            <w:tcW w:w="0" w:type="auto"/>
          </w:tcPr>
          <w:p w14:paraId="5574D62A" w14:textId="77777777" w:rsidR="00AB78B3" w:rsidRDefault="00337FF0">
            <w:pPr>
              <w:pStyle w:val="Compact"/>
              <w:jc w:val="center"/>
            </w:pPr>
            <w:r>
              <w:t>67</w:t>
            </w:r>
          </w:p>
        </w:tc>
        <w:tc>
          <w:tcPr>
            <w:tcW w:w="0" w:type="auto"/>
          </w:tcPr>
          <w:p w14:paraId="7E48E6D7" w14:textId="77777777" w:rsidR="00AB78B3" w:rsidRDefault="00337FF0">
            <w:pPr>
              <w:pStyle w:val="Compact"/>
              <w:jc w:val="center"/>
            </w:pPr>
            <w:r>
              <w:t>67</w:t>
            </w:r>
          </w:p>
        </w:tc>
        <w:tc>
          <w:tcPr>
            <w:tcW w:w="0" w:type="auto"/>
          </w:tcPr>
          <w:p w14:paraId="4DCCC149" w14:textId="77777777" w:rsidR="00AB78B3" w:rsidRDefault="00337FF0">
            <w:pPr>
              <w:pStyle w:val="Compact"/>
              <w:jc w:val="center"/>
            </w:pPr>
            <w:r>
              <w:t>67</w:t>
            </w:r>
          </w:p>
        </w:tc>
        <w:tc>
          <w:tcPr>
            <w:tcW w:w="0" w:type="auto"/>
          </w:tcPr>
          <w:p w14:paraId="431FFF09" w14:textId="77777777" w:rsidR="00AB78B3" w:rsidRDefault="00337FF0">
            <w:pPr>
              <w:pStyle w:val="Compact"/>
              <w:jc w:val="center"/>
            </w:pPr>
            <w:r>
              <w:t>0</w:t>
            </w:r>
          </w:p>
        </w:tc>
        <w:tc>
          <w:tcPr>
            <w:tcW w:w="0" w:type="auto"/>
          </w:tcPr>
          <w:p w14:paraId="3D87DD3A" w14:textId="77777777" w:rsidR="00AB78B3" w:rsidRDefault="00337FF0">
            <w:pPr>
              <w:pStyle w:val="Compact"/>
              <w:jc w:val="center"/>
            </w:pPr>
            <w:r>
              <w:t>0</w:t>
            </w:r>
          </w:p>
        </w:tc>
        <w:tc>
          <w:tcPr>
            <w:tcW w:w="0" w:type="auto"/>
          </w:tcPr>
          <w:p w14:paraId="203ED58F" w14:textId="77777777" w:rsidR="00AB78B3" w:rsidRDefault="00337FF0">
            <w:pPr>
              <w:pStyle w:val="Compact"/>
              <w:jc w:val="center"/>
            </w:pPr>
            <w:r>
              <w:t>0</w:t>
            </w:r>
          </w:p>
        </w:tc>
        <w:tc>
          <w:tcPr>
            <w:tcW w:w="0" w:type="auto"/>
          </w:tcPr>
          <w:p w14:paraId="2593A079" w14:textId="77777777" w:rsidR="00AB78B3" w:rsidRDefault="00337FF0">
            <w:pPr>
              <w:pStyle w:val="Compact"/>
              <w:jc w:val="center"/>
            </w:pPr>
            <w:r>
              <w:t>409</w:t>
            </w:r>
          </w:p>
        </w:tc>
        <w:tc>
          <w:tcPr>
            <w:tcW w:w="0" w:type="auto"/>
          </w:tcPr>
          <w:p w14:paraId="2B800D69" w14:textId="77777777" w:rsidR="00AB78B3" w:rsidRDefault="00337FF0">
            <w:pPr>
              <w:pStyle w:val="Compact"/>
              <w:jc w:val="center"/>
            </w:pPr>
            <w:r>
              <w:t>409</w:t>
            </w:r>
          </w:p>
        </w:tc>
        <w:tc>
          <w:tcPr>
            <w:tcW w:w="0" w:type="auto"/>
          </w:tcPr>
          <w:p w14:paraId="6A8F4B9C" w14:textId="77777777" w:rsidR="00AB78B3" w:rsidRDefault="00337FF0">
            <w:pPr>
              <w:pStyle w:val="Compact"/>
              <w:jc w:val="center"/>
            </w:pPr>
            <w:r>
              <w:t>409</w:t>
            </w:r>
          </w:p>
        </w:tc>
        <w:tc>
          <w:tcPr>
            <w:tcW w:w="0" w:type="auto"/>
          </w:tcPr>
          <w:p w14:paraId="1654910B" w14:textId="77777777" w:rsidR="00AB78B3" w:rsidRDefault="00337FF0">
            <w:pPr>
              <w:pStyle w:val="Compact"/>
              <w:jc w:val="center"/>
            </w:pPr>
            <w:r>
              <w:t>556.1</w:t>
            </w:r>
          </w:p>
        </w:tc>
        <w:tc>
          <w:tcPr>
            <w:tcW w:w="0" w:type="auto"/>
          </w:tcPr>
          <w:p w14:paraId="454CFFA7" w14:textId="77777777" w:rsidR="00AB78B3" w:rsidRDefault="00337FF0">
            <w:pPr>
              <w:pStyle w:val="Compact"/>
              <w:jc w:val="center"/>
            </w:pPr>
            <w:r>
              <w:t>556.1</w:t>
            </w:r>
          </w:p>
        </w:tc>
        <w:tc>
          <w:tcPr>
            <w:tcW w:w="0" w:type="auto"/>
          </w:tcPr>
          <w:p w14:paraId="35F88D66" w14:textId="77777777" w:rsidR="00AB78B3" w:rsidRDefault="00337FF0">
            <w:pPr>
              <w:pStyle w:val="Compact"/>
              <w:jc w:val="center"/>
            </w:pPr>
            <w:r>
              <w:t>556.1</w:t>
            </w:r>
          </w:p>
        </w:tc>
      </w:tr>
      <w:tr w:rsidR="00AB78B3" w14:paraId="7F410D66" w14:textId="77777777">
        <w:tc>
          <w:tcPr>
            <w:tcW w:w="0" w:type="auto"/>
          </w:tcPr>
          <w:p w14:paraId="33576183" w14:textId="77777777" w:rsidR="00AB78B3" w:rsidRDefault="00337FF0">
            <w:pPr>
              <w:pStyle w:val="Compact"/>
              <w:jc w:val="center"/>
            </w:pPr>
            <w:r>
              <w:t>LA LIBERTAD</w:t>
            </w:r>
          </w:p>
        </w:tc>
        <w:tc>
          <w:tcPr>
            <w:tcW w:w="0" w:type="auto"/>
          </w:tcPr>
          <w:p w14:paraId="3A44B7E8" w14:textId="77777777" w:rsidR="00AB78B3" w:rsidRDefault="00337FF0">
            <w:pPr>
              <w:pStyle w:val="Compact"/>
              <w:jc w:val="center"/>
            </w:pPr>
            <w:r>
              <w:t>a40.49</w:t>
            </w:r>
          </w:p>
        </w:tc>
        <w:tc>
          <w:tcPr>
            <w:tcW w:w="0" w:type="auto"/>
          </w:tcPr>
          <w:p w14:paraId="79500689" w14:textId="77777777" w:rsidR="00AB78B3" w:rsidRDefault="00337FF0">
            <w:pPr>
              <w:pStyle w:val="Compact"/>
              <w:jc w:val="center"/>
            </w:pPr>
            <w:r>
              <w:t>743</w:t>
            </w:r>
          </w:p>
        </w:tc>
        <w:tc>
          <w:tcPr>
            <w:tcW w:w="0" w:type="auto"/>
          </w:tcPr>
          <w:p w14:paraId="0E17AC02" w14:textId="77777777" w:rsidR="00AB78B3" w:rsidRDefault="00337FF0">
            <w:pPr>
              <w:pStyle w:val="Compact"/>
              <w:jc w:val="center"/>
            </w:pPr>
            <w:r>
              <w:t>379.1</w:t>
            </w:r>
          </w:p>
        </w:tc>
        <w:tc>
          <w:tcPr>
            <w:tcW w:w="0" w:type="auto"/>
          </w:tcPr>
          <w:p w14:paraId="3D2E947B" w14:textId="77777777" w:rsidR="00AB78B3" w:rsidRDefault="00337FF0">
            <w:pPr>
              <w:pStyle w:val="Compact"/>
              <w:jc w:val="center"/>
            </w:pPr>
            <w:r>
              <w:t>243.9</w:t>
            </w:r>
          </w:p>
        </w:tc>
        <w:tc>
          <w:tcPr>
            <w:tcW w:w="0" w:type="auto"/>
          </w:tcPr>
          <w:p w14:paraId="3F02FEA9" w14:textId="77777777" w:rsidR="00AB78B3" w:rsidRDefault="00337FF0">
            <w:pPr>
              <w:pStyle w:val="Compact"/>
              <w:jc w:val="center"/>
            </w:pPr>
            <w:r>
              <w:t>482.1</w:t>
            </w:r>
          </w:p>
        </w:tc>
        <w:tc>
          <w:tcPr>
            <w:tcW w:w="0" w:type="auto"/>
          </w:tcPr>
          <w:p w14:paraId="70F07A46" w14:textId="77777777" w:rsidR="00AB78B3" w:rsidRDefault="00337FF0">
            <w:pPr>
              <w:pStyle w:val="Compact"/>
              <w:jc w:val="center"/>
            </w:pPr>
            <w:r>
              <w:t>317</w:t>
            </w:r>
          </w:p>
        </w:tc>
        <w:tc>
          <w:tcPr>
            <w:tcW w:w="0" w:type="auto"/>
          </w:tcPr>
          <w:p w14:paraId="548FCA50" w14:textId="77777777" w:rsidR="00AB78B3" w:rsidRDefault="00337FF0">
            <w:pPr>
              <w:pStyle w:val="Compact"/>
              <w:jc w:val="center"/>
            </w:pPr>
            <w:r>
              <w:t>203.1</w:t>
            </w:r>
          </w:p>
        </w:tc>
        <w:tc>
          <w:tcPr>
            <w:tcW w:w="0" w:type="auto"/>
          </w:tcPr>
          <w:p w14:paraId="2B5134B5" w14:textId="77777777" w:rsidR="00AB78B3" w:rsidRDefault="00337FF0">
            <w:pPr>
              <w:pStyle w:val="Compact"/>
              <w:jc w:val="center"/>
            </w:pPr>
            <w:r>
              <w:t>402.3</w:t>
            </w:r>
          </w:p>
        </w:tc>
        <w:tc>
          <w:tcPr>
            <w:tcW w:w="0" w:type="auto"/>
          </w:tcPr>
          <w:p w14:paraId="655FCED5" w14:textId="77777777" w:rsidR="00AB78B3" w:rsidRDefault="00337FF0">
            <w:pPr>
              <w:pStyle w:val="Compact"/>
              <w:jc w:val="center"/>
            </w:pPr>
            <w:r>
              <w:t>426</w:t>
            </w:r>
          </w:p>
        </w:tc>
        <w:tc>
          <w:tcPr>
            <w:tcW w:w="0" w:type="auto"/>
          </w:tcPr>
          <w:p w14:paraId="278E9B5F" w14:textId="77777777" w:rsidR="00AB78B3" w:rsidRDefault="00337FF0">
            <w:pPr>
              <w:pStyle w:val="Compact"/>
              <w:jc w:val="center"/>
            </w:pPr>
            <w:r>
              <w:t>340.7</w:t>
            </w:r>
          </w:p>
        </w:tc>
        <w:tc>
          <w:tcPr>
            <w:tcW w:w="0" w:type="auto"/>
          </w:tcPr>
          <w:p w14:paraId="24EB44C2" w14:textId="77777777" w:rsidR="00AB78B3" w:rsidRDefault="00337FF0">
            <w:pPr>
              <w:pStyle w:val="Compact"/>
              <w:jc w:val="center"/>
            </w:pPr>
            <w:r>
              <w:t>539.9</w:t>
            </w:r>
          </w:p>
        </w:tc>
        <w:tc>
          <w:tcPr>
            <w:tcW w:w="0" w:type="auto"/>
          </w:tcPr>
          <w:p w14:paraId="70B9979F" w14:textId="77777777" w:rsidR="00AB78B3" w:rsidRDefault="00337FF0">
            <w:pPr>
              <w:pStyle w:val="Compact"/>
              <w:jc w:val="center"/>
            </w:pPr>
            <w:r>
              <w:t>888.5</w:t>
            </w:r>
          </w:p>
        </w:tc>
        <w:tc>
          <w:tcPr>
            <w:tcW w:w="0" w:type="auto"/>
          </w:tcPr>
          <w:p w14:paraId="1AFAA41A" w14:textId="77777777" w:rsidR="00AB78B3" w:rsidRDefault="00337FF0">
            <w:pPr>
              <w:pStyle w:val="Compact"/>
              <w:jc w:val="center"/>
            </w:pPr>
            <w:r>
              <w:t>651.3</w:t>
            </w:r>
          </w:p>
        </w:tc>
        <w:tc>
          <w:tcPr>
            <w:tcW w:w="0" w:type="auto"/>
          </w:tcPr>
          <w:p w14:paraId="1C763E4F" w14:textId="77777777" w:rsidR="00AB78B3" w:rsidRDefault="00337FF0">
            <w:pPr>
              <w:pStyle w:val="Compact"/>
              <w:jc w:val="center"/>
            </w:pPr>
            <w:r>
              <w:t>1128</w:t>
            </w:r>
          </w:p>
        </w:tc>
      </w:tr>
      <w:tr w:rsidR="00AB78B3" w14:paraId="1369AAD9" w14:textId="77777777">
        <w:tc>
          <w:tcPr>
            <w:tcW w:w="0" w:type="auto"/>
          </w:tcPr>
          <w:p w14:paraId="7DAC04CD" w14:textId="77777777" w:rsidR="00AB78B3" w:rsidRDefault="00337FF0">
            <w:pPr>
              <w:pStyle w:val="Compact"/>
              <w:jc w:val="center"/>
            </w:pPr>
            <w:r>
              <w:t>LA LIBERTAD</w:t>
            </w:r>
          </w:p>
        </w:tc>
        <w:tc>
          <w:tcPr>
            <w:tcW w:w="0" w:type="auto"/>
          </w:tcPr>
          <w:p w14:paraId="4B412B53" w14:textId="77777777" w:rsidR="00AB78B3" w:rsidRDefault="00337FF0">
            <w:pPr>
              <w:pStyle w:val="Compact"/>
              <w:jc w:val="center"/>
            </w:pPr>
            <w:r>
              <w:t>a50.59</w:t>
            </w:r>
          </w:p>
        </w:tc>
        <w:tc>
          <w:tcPr>
            <w:tcW w:w="0" w:type="auto"/>
          </w:tcPr>
          <w:p w14:paraId="1E27FCED" w14:textId="77777777" w:rsidR="00AB78B3" w:rsidRDefault="00337FF0">
            <w:pPr>
              <w:pStyle w:val="Compact"/>
              <w:jc w:val="center"/>
            </w:pPr>
            <w:r>
              <w:t>1441</w:t>
            </w:r>
          </w:p>
        </w:tc>
        <w:tc>
          <w:tcPr>
            <w:tcW w:w="0" w:type="auto"/>
          </w:tcPr>
          <w:p w14:paraId="7F1EC78B" w14:textId="77777777" w:rsidR="00AB78B3" w:rsidRDefault="00337FF0">
            <w:pPr>
              <w:pStyle w:val="Compact"/>
              <w:jc w:val="center"/>
            </w:pPr>
            <w:r>
              <w:t>1017</w:t>
            </w:r>
          </w:p>
        </w:tc>
        <w:tc>
          <w:tcPr>
            <w:tcW w:w="0" w:type="auto"/>
          </w:tcPr>
          <w:p w14:paraId="5ADA0938" w14:textId="77777777" w:rsidR="00AB78B3" w:rsidRDefault="00337FF0">
            <w:pPr>
              <w:pStyle w:val="Compact"/>
              <w:jc w:val="center"/>
            </w:pPr>
            <w:r>
              <w:t>860</w:t>
            </w:r>
          </w:p>
        </w:tc>
        <w:tc>
          <w:tcPr>
            <w:tcW w:w="0" w:type="auto"/>
          </w:tcPr>
          <w:p w14:paraId="79A08E92" w14:textId="77777777" w:rsidR="00AB78B3" w:rsidRDefault="00337FF0">
            <w:pPr>
              <w:pStyle w:val="Compact"/>
              <w:jc w:val="center"/>
            </w:pPr>
            <w:r>
              <w:t>1140</w:t>
            </w:r>
          </w:p>
        </w:tc>
        <w:tc>
          <w:tcPr>
            <w:tcW w:w="0" w:type="auto"/>
          </w:tcPr>
          <w:p w14:paraId="1F8A6017" w14:textId="77777777" w:rsidR="00AB78B3" w:rsidRDefault="00337FF0">
            <w:pPr>
              <w:pStyle w:val="Compact"/>
              <w:jc w:val="center"/>
            </w:pPr>
            <w:r>
              <w:t>850.6</w:t>
            </w:r>
          </w:p>
        </w:tc>
        <w:tc>
          <w:tcPr>
            <w:tcW w:w="0" w:type="auto"/>
          </w:tcPr>
          <w:p w14:paraId="1A951F4F" w14:textId="77777777" w:rsidR="00AB78B3" w:rsidRDefault="00337FF0">
            <w:pPr>
              <w:pStyle w:val="Compact"/>
              <w:jc w:val="center"/>
            </w:pPr>
            <w:r>
              <w:t>718.3</w:t>
            </w:r>
          </w:p>
        </w:tc>
        <w:tc>
          <w:tcPr>
            <w:tcW w:w="0" w:type="auto"/>
          </w:tcPr>
          <w:p w14:paraId="65DEE214" w14:textId="77777777" w:rsidR="00AB78B3" w:rsidRDefault="00337FF0">
            <w:pPr>
              <w:pStyle w:val="Compact"/>
              <w:jc w:val="center"/>
            </w:pPr>
            <w:r>
              <w:t>952.6</w:t>
            </w:r>
          </w:p>
        </w:tc>
        <w:tc>
          <w:tcPr>
            <w:tcW w:w="0" w:type="auto"/>
          </w:tcPr>
          <w:p w14:paraId="329404F0" w14:textId="77777777" w:rsidR="00AB78B3" w:rsidRDefault="00337FF0">
            <w:pPr>
              <w:pStyle w:val="Compact"/>
              <w:jc w:val="center"/>
            </w:pPr>
            <w:r>
              <w:t>590.4</w:t>
            </w:r>
          </w:p>
        </w:tc>
        <w:tc>
          <w:tcPr>
            <w:tcW w:w="0" w:type="auto"/>
          </w:tcPr>
          <w:p w14:paraId="738E45B3" w14:textId="77777777" w:rsidR="00AB78B3" w:rsidRDefault="00337FF0">
            <w:pPr>
              <w:pStyle w:val="Compact"/>
              <w:jc w:val="center"/>
            </w:pPr>
            <w:r>
              <w:t>488.4</w:t>
            </w:r>
          </w:p>
        </w:tc>
        <w:tc>
          <w:tcPr>
            <w:tcW w:w="0" w:type="auto"/>
          </w:tcPr>
          <w:p w14:paraId="3414CE0D" w14:textId="77777777" w:rsidR="00AB78B3" w:rsidRDefault="00337FF0">
            <w:pPr>
              <w:pStyle w:val="Compact"/>
              <w:jc w:val="center"/>
            </w:pPr>
            <w:r>
              <w:t>722.7</w:t>
            </w:r>
          </w:p>
        </w:tc>
        <w:tc>
          <w:tcPr>
            <w:tcW w:w="0" w:type="auto"/>
          </w:tcPr>
          <w:p w14:paraId="1D31A377" w14:textId="77777777" w:rsidR="00AB78B3" w:rsidRDefault="00337FF0">
            <w:pPr>
              <w:pStyle w:val="Compact"/>
              <w:jc w:val="center"/>
            </w:pPr>
            <w:r>
              <w:t>1723</w:t>
            </w:r>
          </w:p>
        </w:tc>
        <w:tc>
          <w:tcPr>
            <w:tcW w:w="0" w:type="auto"/>
          </w:tcPr>
          <w:p w14:paraId="1458BE6F" w14:textId="77777777" w:rsidR="00AB78B3" w:rsidRDefault="00337FF0">
            <w:pPr>
              <w:pStyle w:val="Compact"/>
              <w:jc w:val="center"/>
            </w:pPr>
            <w:r>
              <w:t>1444</w:t>
            </w:r>
          </w:p>
        </w:tc>
        <w:tc>
          <w:tcPr>
            <w:tcW w:w="0" w:type="auto"/>
          </w:tcPr>
          <w:p w14:paraId="2B8E76A0" w14:textId="77777777" w:rsidR="00AB78B3" w:rsidRDefault="00337FF0">
            <w:pPr>
              <w:pStyle w:val="Compact"/>
              <w:jc w:val="center"/>
            </w:pPr>
            <w:r>
              <w:t>2004</w:t>
            </w:r>
          </w:p>
        </w:tc>
      </w:tr>
      <w:tr w:rsidR="00AB78B3" w14:paraId="6ABAF268" w14:textId="77777777">
        <w:tc>
          <w:tcPr>
            <w:tcW w:w="0" w:type="auto"/>
          </w:tcPr>
          <w:p w14:paraId="57CC0EB0" w14:textId="77777777" w:rsidR="00AB78B3" w:rsidRDefault="00337FF0">
            <w:pPr>
              <w:pStyle w:val="Compact"/>
              <w:jc w:val="center"/>
            </w:pPr>
            <w:r>
              <w:t>LA LIBERTAD</w:t>
            </w:r>
          </w:p>
        </w:tc>
        <w:tc>
          <w:tcPr>
            <w:tcW w:w="0" w:type="auto"/>
          </w:tcPr>
          <w:p w14:paraId="4A5C5732" w14:textId="77777777" w:rsidR="00AB78B3" w:rsidRDefault="00337FF0">
            <w:pPr>
              <w:pStyle w:val="Compact"/>
              <w:jc w:val="center"/>
            </w:pPr>
            <w:r>
              <w:t>a60.69</w:t>
            </w:r>
          </w:p>
        </w:tc>
        <w:tc>
          <w:tcPr>
            <w:tcW w:w="0" w:type="auto"/>
          </w:tcPr>
          <w:p w14:paraId="5389EA29" w14:textId="77777777" w:rsidR="00AB78B3" w:rsidRDefault="00337FF0">
            <w:pPr>
              <w:pStyle w:val="Compact"/>
              <w:jc w:val="center"/>
            </w:pPr>
            <w:r>
              <w:t>2322</w:t>
            </w:r>
          </w:p>
        </w:tc>
        <w:tc>
          <w:tcPr>
            <w:tcW w:w="0" w:type="auto"/>
          </w:tcPr>
          <w:p w14:paraId="6CE90E4B" w14:textId="77777777" w:rsidR="00AB78B3" w:rsidRDefault="00337FF0">
            <w:pPr>
              <w:pStyle w:val="Compact"/>
              <w:jc w:val="center"/>
            </w:pPr>
            <w:r>
              <w:t>1651</w:t>
            </w:r>
          </w:p>
        </w:tc>
        <w:tc>
          <w:tcPr>
            <w:tcW w:w="0" w:type="auto"/>
          </w:tcPr>
          <w:p w14:paraId="43D64690" w14:textId="77777777" w:rsidR="00AB78B3" w:rsidRDefault="00337FF0">
            <w:pPr>
              <w:pStyle w:val="Compact"/>
              <w:jc w:val="center"/>
            </w:pPr>
            <w:r>
              <w:t>1446</w:t>
            </w:r>
          </w:p>
        </w:tc>
        <w:tc>
          <w:tcPr>
            <w:tcW w:w="0" w:type="auto"/>
          </w:tcPr>
          <w:p w14:paraId="0E5DCAC6" w14:textId="77777777" w:rsidR="00AB78B3" w:rsidRDefault="00337FF0">
            <w:pPr>
              <w:pStyle w:val="Compact"/>
              <w:jc w:val="center"/>
            </w:pPr>
            <w:r>
              <w:t>1818</w:t>
            </w:r>
          </w:p>
        </w:tc>
        <w:tc>
          <w:tcPr>
            <w:tcW w:w="0" w:type="auto"/>
          </w:tcPr>
          <w:p w14:paraId="3F38B3D8" w14:textId="77777777" w:rsidR="00AB78B3" w:rsidRDefault="00337FF0">
            <w:pPr>
              <w:pStyle w:val="Compact"/>
              <w:jc w:val="center"/>
            </w:pPr>
            <w:r>
              <w:t>1380</w:t>
            </w:r>
          </w:p>
        </w:tc>
        <w:tc>
          <w:tcPr>
            <w:tcW w:w="0" w:type="auto"/>
          </w:tcPr>
          <w:p w14:paraId="7D583BDC" w14:textId="77777777" w:rsidR="00AB78B3" w:rsidRDefault="00337FF0">
            <w:pPr>
              <w:pStyle w:val="Compact"/>
              <w:jc w:val="center"/>
            </w:pPr>
            <w:r>
              <w:t>1209</w:t>
            </w:r>
          </w:p>
        </w:tc>
        <w:tc>
          <w:tcPr>
            <w:tcW w:w="0" w:type="auto"/>
          </w:tcPr>
          <w:p w14:paraId="3CFD5152" w14:textId="77777777" w:rsidR="00AB78B3" w:rsidRDefault="00337FF0">
            <w:pPr>
              <w:pStyle w:val="Compact"/>
              <w:jc w:val="center"/>
            </w:pPr>
            <w:r>
              <w:t>1519</w:t>
            </w:r>
          </w:p>
        </w:tc>
        <w:tc>
          <w:tcPr>
            <w:tcW w:w="0" w:type="auto"/>
          </w:tcPr>
          <w:p w14:paraId="5D258DEE" w14:textId="77777777" w:rsidR="00AB78B3" w:rsidRDefault="00337FF0">
            <w:pPr>
              <w:pStyle w:val="Compact"/>
              <w:jc w:val="center"/>
            </w:pPr>
            <w:r>
              <w:t>941.6</w:t>
            </w:r>
          </w:p>
        </w:tc>
        <w:tc>
          <w:tcPr>
            <w:tcW w:w="0" w:type="auto"/>
          </w:tcPr>
          <w:p w14:paraId="04C2C6D2" w14:textId="77777777" w:rsidR="00AB78B3" w:rsidRDefault="00337FF0">
            <w:pPr>
              <w:pStyle w:val="Compact"/>
              <w:jc w:val="center"/>
            </w:pPr>
            <w:r>
              <w:t>802.8</w:t>
            </w:r>
          </w:p>
        </w:tc>
        <w:tc>
          <w:tcPr>
            <w:tcW w:w="0" w:type="auto"/>
          </w:tcPr>
          <w:p w14:paraId="3F521438" w14:textId="77777777" w:rsidR="00AB78B3" w:rsidRDefault="00337FF0">
            <w:pPr>
              <w:pStyle w:val="Compact"/>
              <w:jc w:val="center"/>
            </w:pPr>
            <w:r>
              <w:t>1113</w:t>
            </w:r>
          </w:p>
        </w:tc>
        <w:tc>
          <w:tcPr>
            <w:tcW w:w="0" w:type="auto"/>
          </w:tcPr>
          <w:p w14:paraId="4ADE8F72" w14:textId="77777777" w:rsidR="00AB78B3" w:rsidRDefault="00337FF0">
            <w:pPr>
              <w:pStyle w:val="Compact"/>
              <w:jc w:val="center"/>
            </w:pPr>
            <w:r>
              <w:t>2777</w:t>
            </w:r>
          </w:p>
        </w:tc>
        <w:tc>
          <w:tcPr>
            <w:tcW w:w="0" w:type="auto"/>
          </w:tcPr>
          <w:p w14:paraId="5731DFDB" w14:textId="77777777" w:rsidR="00AB78B3" w:rsidRDefault="00337FF0">
            <w:pPr>
              <w:pStyle w:val="Compact"/>
              <w:jc w:val="center"/>
            </w:pPr>
            <w:r>
              <w:t>2406</w:t>
            </w:r>
          </w:p>
        </w:tc>
        <w:tc>
          <w:tcPr>
            <w:tcW w:w="0" w:type="auto"/>
          </w:tcPr>
          <w:p w14:paraId="2F65AD6D" w14:textId="77777777" w:rsidR="00AB78B3" w:rsidRDefault="00337FF0">
            <w:pPr>
              <w:pStyle w:val="Compact"/>
              <w:jc w:val="center"/>
            </w:pPr>
            <w:r>
              <w:t>3149</w:t>
            </w:r>
          </w:p>
        </w:tc>
      </w:tr>
      <w:tr w:rsidR="00AB78B3" w14:paraId="18DA769F" w14:textId="77777777">
        <w:tc>
          <w:tcPr>
            <w:tcW w:w="0" w:type="auto"/>
          </w:tcPr>
          <w:p w14:paraId="20F26862" w14:textId="77777777" w:rsidR="00AB78B3" w:rsidRDefault="00337FF0">
            <w:pPr>
              <w:pStyle w:val="Compact"/>
              <w:jc w:val="center"/>
            </w:pPr>
            <w:r>
              <w:t>LA LIBERTAD</w:t>
            </w:r>
          </w:p>
        </w:tc>
        <w:tc>
          <w:tcPr>
            <w:tcW w:w="0" w:type="auto"/>
          </w:tcPr>
          <w:p w14:paraId="0E9B40F6" w14:textId="77777777" w:rsidR="00AB78B3" w:rsidRDefault="00337FF0">
            <w:pPr>
              <w:pStyle w:val="Compact"/>
              <w:jc w:val="center"/>
            </w:pPr>
            <w:r>
              <w:t>a70.79</w:t>
            </w:r>
          </w:p>
        </w:tc>
        <w:tc>
          <w:tcPr>
            <w:tcW w:w="0" w:type="auto"/>
          </w:tcPr>
          <w:p w14:paraId="7517CA2C" w14:textId="77777777" w:rsidR="00AB78B3" w:rsidRDefault="00337FF0">
            <w:pPr>
              <w:pStyle w:val="Compact"/>
              <w:jc w:val="center"/>
            </w:pPr>
            <w:r>
              <w:t>2875</w:t>
            </w:r>
          </w:p>
        </w:tc>
        <w:tc>
          <w:tcPr>
            <w:tcW w:w="0" w:type="auto"/>
          </w:tcPr>
          <w:p w14:paraId="2CB3EBA7" w14:textId="77777777" w:rsidR="00AB78B3" w:rsidRDefault="00337FF0">
            <w:pPr>
              <w:pStyle w:val="Compact"/>
              <w:jc w:val="center"/>
            </w:pPr>
            <w:r>
              <w:t>1810</w:t>
            </w:r>
          </w:p>
        </w:tc>
        <w:tc>
          <w:tcPr>
            <w:tcW w:w="0" w:type="auto"/>
          </w:tcPr>
          <w:p w14:paraId="0D642E47" w14:textId="77777777" w:rsidR="00AB78B3" w:rsidRDefault="00337FF0">
            <w:pPr>
              <w:pStyle w:val="Compact"/>
              <w:jc w:val="center"/>
            </w:pPr>
            <w:r>
              <w:t>1539</w:t>
            </w:r>
          </w:p>
        </w:tc>
        <w:tc>
          <w:tcPr>
            <w:tcW w:w="0" w:type="auto"/>
          </w:tcPr>
          <w:p w14:paraId="57500DA4" w14:textId="77777777" w:rsidR="00AB78B3" w:rsidRDefault="00337FF0">
            <w:pPr>
              <w:pStyle w:val="Compact"/>
              <w:jc w:val="center"/>
            </w:pPr>
            <w:r>
              <w:t>2036</w:t>
            </w:r>
          </w:p>
        </w:tc>
        <w:tc>
          <w:tcPr>
            <w:tcW w:w="0" w:type="auto"/>
          </w:tcPr>
          <w:p w14:paraId="35284118" w14:textId="77777777" w:rsidR="00AB78B3" w:rsidRDefault="00337FF0">
            <w:pPr>
              <w:pStyle w:val="Compact"/>
              <w:jc w:val="center"/>
            </w:pPr>
            <w:r>
              <w:t>1514</w:t>
            </w:r>
          </w:p>
        </w:tc>
        <w:tc>
          <w:tcPr>
            <w:tcW w:w="0" w:type="auto"/>
          </w:tcPr>
          <w:p w14:paraId="6455FA80" w14:textId="77777777" w:rsidR="00AB78B3" w:rsidRDefault="00337FF0">
            <w:pPr>
              <w:pStyle w:val="Compact"/>
              <w:jc w:val="center"/>
            </w:pPr>
            <w:r>
              <w:t>1286</w:t>
            </w:r>
          </w:p>
        </w:tc>
        <w:tc>
          <w:tcPr>
            <w:tcW w:w="0" w:type="auto"/>
          </w:tcPr>
          <w:p w14:paraId="5177F6F6" w14:textId="77777777" w:rsidR="00AB78B3" w:rsidRDefault="00337FF0">
            <w:pPr>
              <w:pStyle w:val="Compact"/>
              <w:jc w:val="center"/>
            </w:pPr>
            <w:r>
              <w:t>1701</w:t>
            </w:r>
          </w:p>
        </w:tc>
        <w:tc>
          <w:tcPr>
            <w:tcW w:w="0" w:type="auto"/>
          </w:tcPr>
          <w:p w14:paraId="024A1BE1" w14:textId="77777777" w:rsidR="00AB78B3" w:rsidRDefault="00337FF0">
            <w:pPr>
              <w:pStyle w:val="Compact"/>
              <w:jc w:val="center"/>
            </w:pPr>
            <w:r>
              <w:t>1361</w:t>
            </w:r>
          </w:p>
        </w:tc>
        <w:tc>
          <w:tcPr>
            <w:tcW w:w="0" w:type="auto"/>
          </w:tcPr>
          <w:p w14:paraId="701C386A" w14:textId="77777777" w:rsidR="00AB78B3" w:rsidRDefault="00337FF0">
            <w:pPr>
              <w:pStyle w:val="Compact"/>
              <w:jc w:val="center"/>
            </w:pPr>
            <w:r>
              <w:t>1174</w:t>
            </w:r>
          </w:p>
        </w:tc>
        <w:tc>
          <w:tcPr>
            <w:tcW w:w="0" w:type="auto"/>
          </w:tcPr>
          <w:p w14:paraId="05AD24C3" w14:textId="77777777" w:rsidR="00AB78B3" w:rsidRDefault="00337FF0">
            <w:pPr>
              <w:pStyle w:val="Compact"/>
              <w:jc w:val="center"/>
            </w:pPr>
            <w:r>
              <w:t>1589</w:t>
            </w:r>
          </w:p>
        </w:tc>
        <w:tc>
          <w:tcPr>
            <w:tcW w:w="0" w:type="auto"/>
          </w:tcPr>
          <w:p w14:paraId="5E6806C2" w14:textId="77777777" w:rsidR="00AB78B3" w:rsidRDefault="00337FF0">
            <w:pPr>
              <w:pStyle w:val="Compact"/>
              <w:jc w:val="center"/>
            </w:pPr>
            <w:r>
              <w:t>3438</w:t>
            </w:r>
          </w:p>
        </w:tc>
        <w:tc>
          <w:tcPr>
            <w:tcW w:w="0" w:type="auto"/>
          </w:tcPr>
          <w:p w14:paraId="57D829F9" w14:textId="77777777" w:rsidR="00AB78B3" w:rsidRDefault="00337FF0">
            <w:pPr>
              <w:pStyle w:val="Compact"/>
              <w:jc w:val="center"/>
            </w:pPr>
            <w:r>
              <w:t>2942</w:t>
            </w:r>
          </w:p>
        </w:tc>
        <w:tc>
          <w:tcPr>
            <w:tcW w:w="0" w:type="auto"/>
          </w:tcPr>
          <w:p w14:paraId="1ACF2C12" w14:textId="77777777" w:rsidR="00AB78B3" w:rsidRDefault="00337FF0">
            <w:pPr>
              <w:pStyle w:val="Compact"/>
              <w:jc w:val="center"/>
            </w:pPr>
            <w:r>
              <w:t>3936</w:t>
            </w:r>
          </w:p>
        </w:tc>
      </w:tr>
      <w:tr w:rsidR="00AB78B3" w14:paraId="5F5065B5" w14:textId="77777777">
        <w:tc>
          <w:tcPr>
            <w:tcW w:w="0" w:type="auto"/>
          </w:tcPr>
          <w:p w14:paraId="10058190" w14:textId="77777777" w:rsidR="00AB78B3" w:rsidRDefault="00337FF0">
            <w:pPr>
              <w:pStyle w:val="Compact"/>
              <w:jc w:val="center"/>
            </w:pPr>
            <w:r>
              <w:t>LA LIBERTAD</w:t>
            </w:r>
          </w:p>
        </w:tc>
        <w:tc>
          <w:tcPr>
            <w:tcW w:w="0" w:type="auto"/>
          </w:tcPr>
          <w:p w14:paraId="3E4835F2" w14:textId="77777777" w:rsidR="00AB78B3" w:rsidRDefault="00337FF0">
            <w:pPr>
              <w:pStyle w:val="Compact"/>
              <w:jc w:val="center"/>
            </w:pPr>
            <w:r>
              <w:t>a80</w:t>
            </w:r>
          </w:p>
        </w:tc>
        <w:tc>
          <w:tcPr>
            <w:tcW w:w="0" w:type="auto"/>
          </w:tcPr>
          <w:p w14:paraId="734A6D70" w14:textId="77777777" w:rsidR="00AB78B3" w:rsidRDefault="00337FF0">
            <w:pPr>
              <w:pStyle w:val="Compact"/>
              <w:jc w:val="center"/>
            </w:pPr>
            <w:r>
              <w:t>4055</w:t>
            </w:r>
          </w:p>
        </w:tc>
        <w:tc>
          <w:tcPr>
            <w:tcW w:w="0" w:type="auto"/>
          </w:tcPr>
          <w:p w14:paraId="09554A71" w14:textId="77777777" w:rsidR="00AB78B3" w:rsidRDefault="00337FF0">
            <w:pPr>
              <w:pStyle w:val="Compact"/>
              <w:jc w:val="center"/>
            </w:pPr>
            <w:r>
              <w:t>1267</w:t>
            </w:r>
          </w:p>
        </w:tc>
        <w:tc>
          <w:tcPr>
            <w:tcW w:w="0" w:type="auto"/>
          </w:tcPr>
          <w:p w14:paraId="28158221" w14:textId="77777777" w:rsidR="00AB78B3" w:rsidRDefault="00337FF0">
            <w:pPr>
              <w:pStyle w:val="Compact"/>
              <w:jc w:val="center"/>
            </w:pPr>
            <w:r>
              <w:t>816.2</w:t>
            </w:r>
          </w:p>
        </w:tc>
        <w:tc>
          <w:tcPr>
            <w:tcW w:w="0" w:type="auto"/>
          </w:tcPr>
          <w:p w14:paraId="5C2E04DA" w14:textId="77777777" w:rsidR="00AB78B3" w:rsidRDefault="00337FF0">
            <w:pPr>
              <w:pStyle w:val="Compact"/>
              <w:jc w:val="center"/>
            </w:pPr>
            <w:r>
              <w:t>1658</w:t>
            </w:r>
          </w:p>
        </w:tc>
        <w:tc>
          <w:tcPr>
            <w:tcW w:w="0" w:type="auto"/>
          </w:tcPr>
          <w:p w14:paraId="6C7D095E" w14:textId="77777777" w:rsidR="00AB78B3" w:rsidRDefault="00337FF0">
            <w:pPr>
              <w:pStyle w:val="Compact"/>
              <w:jc w:val="center"/>
            </w:pPr>
            <w:r>
              <w:t>1060</w:t>
            </w:r>
          </w:p>
        </w:tc>
        <w:tc>
          <w:tcPr>
            <w:tcW w:w="0" w:type="auto"/>
          </w:tcPr>
          <w:p w14:paraId="13DD43C0" w14:textId="77777777" w:rsidR="00AB78B3" w:rsidRDefault="00337FF0">
            <w:pPr>
              <w:pStyle w:val="Compact"/>
              <w:jc w:val="center"/>
            </w:pPr>
            <w:r>
              <w:t>681.7</w:t>
            </w:r>
          </w:p>
        </w:tc>
        <w:tc>
          <w:tcPr>
            <w:tcW w:w="0" w:type="auto"/>
          </w:tcPr>
          <w:p w14:paraId="2A7CE61B" w14:textId="77777777" w:rsidR="00AB78B3" w:rsidRDefault="00337FF0">
            <w:pPr>
              <w:pStyle w:val="Compact"/>
              <w:jc w:val="center"/>
            </w:pPr>
            <w:r>
              <w:t>1386</w:t>
            </w:r>
          </w:p>
        </w:tc>
        <w:tc>
          <w:tcPr>
            <w:tcW w:w="0" w:type="auto"/>
          </w:tcPr>
          <w:p w14:paraId="14946CFB" w14:textId="77777777" w:rsidR="00AB78B3" w:rsidRDefault="00337FF0">
            <w:pPr>
              <w:pStyle w:val="Compact"/>
              <w:jc w:val="center"/>
            </w:pPr>
            <w:r>
              <w:t>2995</w:t>
            </w:r>
          </w:p>
        </w:tc>
        <w:tc>
          <w:tcPr>
            <w:tcW w:w="0" w:type="auto"/>
          </w:tcPr>
          <w:p w14:paraId="1D25A47D" w14:textId="77777777" w:rsidR="00AB78B3" w:rsidRDefault="00337FF0">
            <w:pPr>
              <w:pStyle w:val="Compact"/>
              <w:jc w:val="center"/>
            </w:pPr>
            <w:r>
              <w:t>2669</w:t>
            </w:r>
          </w:p>
        </w:tc>
        <w:tc>
          <w:tcPr>
            <w:tcW w:w="0" w:type="auto"/>
          </w:tcPr>
          <w:p w14:paraId="482417F1" w14:textId="77777777" w:rsidR="00AB78B3" w:rsidRDefault="00337FF0">
            <w:pPr>
              <w:pStyle w:val="Compact"/>
              <w:jc w:val="center"/>
            </w:pPr>
            <w:r>
              <w:t>3373</w:t>
            </w:r>
          </w:p>
        </w:tc>
        <w:tc>
          <w:tcPr>
            <w:tcW w:w="0" w:type="auto"/>
          </w:tcPr>
          <w:p w14:paraId="2BB74BCC" w14:textId="77777777" w:rsidR="00AB78B3" w:rsidRDefault="00337FF0">
            <w:pPr>
              <w:pStyle w:val="Compact"/>
              <w:jc w:val="center"/>
            </w:pPr>
            <w:r>
              <w:t>4849</w:t>
            </w:r>
          </w:p>
        </w:tc>
        <w:tc>
          <w:tcPr>
            <w:tcW w:w="0" w:type="auto"/>
          </w:tcPr>
          <w:p w14:paraId="31E3A362" w14:textId="77777777" w:rsidR="00AB78B3" w:rsidRDefault="00337FF0">
            <w:pPr>
              <w:pStyle w:val="Compact"/>
              <w:jc w:val="center"/>
            </w:pPr>
            <w:r>
              <w:t>4008</w:t>
            </w:r>
          </w:p>
        </w:tc>
        <w:tc>
          <w:tcPr>
            <w:tcW w:w="0" w:type="auto"/>
          </w:tcPr>
          <w:p w14:paraId="04FFAB04" w14:textId="77777777" w:rsidR="00AB78B3" w:rsidRDefault="00337FF0">
            <w:pPr>
              <w:pStyle w:val="Compact"/>
              <w:jc w:val="center"/>
            </w:pPr>
            <w:r>
              <w:t>5692</w:t>
            </w:r>
          </w:p>
        </w:tc>
      </w:tr>
      <w:tr w:rsidR="00AB78B3" w14:paraId="11A8B1B5" w14:textId="77777777">
        <w:tc>
          <w:tcPr>
            <w:tcW w:w="0" w:type="auto"/>
          </w:tcPr>
          <w:p w14:paraId="2A5AC5DE" w14:textId="77777777" w:rsidR="00AB78B3" w:rsidRDefault="00337FF0">
            <w:pPr>
              <w:pStyle w:val="Compact"/>
              <w:jc w:val="center"/>
            </w:pPr>
            <w:r>
              <w:t>LAMBAYEQUE</w:t>
            </w:r>
          </w:p>
        </w:tc>
        <w:tc>
          <w:tcPr>
            <w:tcW w:w="0" w:type="auto"/>
          </w:tcPr>
          <w:p w14:paraId="7765ABD0" w14:textId="77777777" w:rsidR="00AB78B3" w:rsidRDefault="00337FF0">
            <w:pPr>
              <w:pStyle w:val="Compact"/>
              <w:jc w:val="center"/>
            </w:pPr>
            <w:r>
              <w:t>a0.9</w:t>
            </w:r>
          </w:p>
        </w:tc>
        <w:tc>
          <w:tcPr>
            <w:tcW w:w="0" w:type="auto"/>
          </w:tcPr>
          <w:p w14:paraId="127D466C" w14:textId="77777777" w:rsidR="00AB78B3" w:rsidRDefault="00337FF0">
            <w:pPr>
              <w:pStyle w:val="Compact"/>
              <w:jc w:val="center"/>
            </w:pPr>
            <w:r>
              <w:t>81</w:t>
            </w:r>
          </w:p>
        </w:tc>
        <w:tc>
          <w:tcPr>
            <w:tcW w:w="0" w:type="auto"/>
          </w:tcPr>
          <w:p w14:paraId="6B035A73" w14:textId="77777777" w:rsidR="00AB78B3" w:rsidRDefault="00337FF0">
            <w:pPr>
              <w:pStyle w:val="Compact"/>
              <w:jc w:val="center"/>
            </w:pPr>
            <w:r>
              <w:t>3</w:t>
            </w:r>
          </w:p>
        </w:tc>
        <w:tc>
          <w:tcPr>
            <w:tcW w:w="0" w:type="auto"/>
          </w:tcPr>
          <w:p w14:paraId="7AB1D6F9" w14:textId="77777777" w:rsidR="00AB78B3" w:rsidRDefault="00337FF0">
            <w:pPr>
              <w:pStyle w:val="Compact"/>
              <w:jc w:val="center"/>
            </w:pPr>
            <w:r>
              <w:t>3</w:t>
            </w:r>
          </w:p>
        </w:tc>
        <w:tc>
          <w:tcPr>
            <w:tcW w:w="0" w:type="auto"/>
          </w:tcPr>
          <w:p w14:paraId="13910F90" w14:textId="77777777" w:rsidR="00AB78B3" w:rsidRDefault="00337FF0">
            <w:pPr>
              <w:pStyle w:val="Compact"/>
              <w:jc w:val="center"/>
            </w:pPr>
            <w:r>
              <w:t>3</w:t>
            </w:r>
          </w:p>
        </w:tc>
        <w:tc>
          <w:tcPr>
            <w:tcW w:w="0" w:type="auto"/>
          </w:tcPr>
          <w:p w14:paraId="3F0EB997" w14:textId="77777777" w:rsidR="00AB78B3" w:rsidRDefault="00337FF0">
            <w:pPr>
              <w:pStyle w:val="Compact"/>
              <w:jc w:val="center"/>
            </w:pPr>
            <w:r>
              <w:t>0</w:t>
            </w:r>
          </w:p>
        </w:tc>
        <w:tc>
          <w:tcPr>
            <w:tcW w:w="0" w:type="auto"/>
          </w:tcPr>
          <w:p w14:paraId="32F2AB20" w14:textId="77777777" w:rsidR="00AB78B3" w:rsidRDefault="00337FF0">
            <w:pPr>
              <w:pStyle w:val="Compact"/>
              <w:jc w:val="center"/>
            </w:pPr>
            <w:r>
              <w:t>0</w:t>
            </w:r>
          </w:p>
        </w:tc>
        <w:tc>
          <w:tcPr>
            <w:tcW w:w="0" w:type="auto"/>
          </w:tcPr>
          <w:p w14:paraId="229BB93A" w14:textId="77777777" w:rsidR="00AB78B3" w:rsidRDefault="00337FF0">
            <w:pPr>
              <w:pStyle w:val="Compact"/>
              <w:jc w:val="center"/>
            </w:pPr>
            <w:r>
              <w:t>0</w:t>
            </w:r>
          </w:p>
        </w:tc>
        <w:tc>
          <w:tcPr>
            <w:tcW w:w="0" w:type="auto"/>
          </w:tcPr>
          <w:p w14:paraId="4B1DAE4D" w14:textId="77777777" w:rsidR="00AB78B3" w:rsidRDefault="00337FF0">
            <w:pPr>
              <w:pStyle w:val="Compact"/>
              <w:jc w:val="center"/>
            </w:pPr>
            <w:r>
              <w:t>81</w:t>
            </w:r>
          </w:p>
        </w:tc>
        <w:tc>
          <w:tcPr>
            <w:tcW w:w="0" w:type="auto"/>
          </w:tcPr>
          <w:p w14:paraId="4CB49DB5" w14:textId="77777777" w:rsidR="00AB78B3" w:rsidRDefault="00337FF0">
            <w:pPr>
              <w:pStyle w:val="Compact"/>
              <w:jc w:val="center"/>
            </w:pPr>
            <w:r>
              <w:t>81</w:t>
            </w:r>
          </w:p>
        </w:tc>
        <w:tc>
          <w:tcPr>
            <w:tcW w:w="0" w:type="auto"/>
          </w:tcPr>
          <w:p w14:paraId="48130B82" w14:textId="77777777" w:rsidR="00AB78B3" w:rsidRDefault="00337FF0">
            <w:pPr>
              <w:pStyle w:val="Compact"/>
              <w:jc w:val="center"/>
            </w:pPr>
            <w:r>
              <w:t>81</w:t>
            </w:r>
          </w:p>
        </w:tc>
        <w:tc>
          <w:tcPr>
            <w:tcW w:w="0" w:type="auto"/>
          </w:tcPr>
          <w:p w14:paraId="1DAD6381" w14:textId="77777777" w:rsidR="00AB78B3" w:rsidRDefault="00337FF0">
            <w:pPr>
              <w:pStyle w:val="Compact"/>
              <w:jc w:val="center"/>
            </w:pPr>
            <w:r>
              <w:t>155.4</w:t>
            </w:r>
          </w:p>
        </w:tc>
        <w:tc>
          <w:tcPr>
            <w:tcW w:w="0" w:type="auto"/>
          </w:tcPr>
          <w:p w14:paraId="1FCF0735" w14:textId="77777777" w:rsidR="00AB78B3" w:rsidRDefault="00337FF0">
            <w:pPr>
              <w:pStyle w:val="Compact"/>
              <w:jc w:val="center"/>
            </w:pPr>
            <w:r>
              <w:t>155.4</w:t>
            </w:r>
          </w:p>
        </w:tc>
        <w:tc>
          <w:tcPr>
            <w:tcW w:w="0" w:type="auto"/>
          </w:tcPr>
          <w:p w14:paraId="645450B2" w14:textId="77777777" w:rsidR="00AB78B3" w:rsidRDefault="00337FF0">
            <w:pPr>
              <w:pStyle w:val="Compact"/>
              <w:jc w:val="center"/>
            </w:pPr>
            <w:r>
              <w:t>155.4</w:t>
            </w:r>
          </w:p>
        </w:tc>
      </w:tr>
      <w:tr w:rsidR="00AB78B3" w14:paraId="6B134D14" w14:textId="77777777">
        <w:tc>
          <w:tcPr>
            <w:tcW w:w="0" w:type="auto"/>
          </w:tcPr>
          <w:p w14:paraId="0FB61598" w14:textId="77777777" w:rsidR="00AB78B3" w:rsidRDefault="00337FF0">
            <w:pPr>
              <w:pStyle w:val="Compact"/>
              <w:jc w:val="center"/>
            </w:pPr>
            <w:r>
              <w:t>LAMBAYEQUE</w:t>
            </w:r>
          </w:p>
        </w:tc>
        <w:tc>
          <w:tcPr>
            <w:tcW w:w="0" w:type="auto"/>
          </w:tcPr>
          <w:p w14:paraId="57671B78" w14:textId="77777777" w:rsidR="00AB78B3" w:rsidRDefault="00337FF0">
            <w:pPr>
              <w:pStyle w:val="Compact"/>
              <w:jc w:val="center"/>
            </w:pPr>
            <w:r>
              <w:t>a10.19</w:t>
            </w:r>
          </w:p>
        </w:tc>
        <w:tc>
          <w:tcPr>
            <w:tcW w:w="0" w:type="auto"/>
          </w:tcPr>
          <w:p w14:paraId="2995ADBA" w14:textId="77777777" w:rsidR="00AB78B3" w:rsidRDefault="00337FF0">
            <w:pPr>
              <w:pStyle w:val="Compact"/>
              <w:jc w:val="center"/>
            </w:pPr>
            <w:r>
              <w:t>29</w:t>
            </w:r>
          </w:p>
        </w:tc>
        <w:tc>
          <w:tcPr>
            <w:tcW w:w="0" w:type="auto"/>
          </w:tcPr>
          <w:p w14:paraId="6E3677F5" w14:textId="77777777" w:rsidR="00AB78B3" w:rsidRDefault="00337FF0">
            <w:pPr>
              <w:pStyle w:val="Compact"/>
              <w:jc w:val="center"/>
            </w:pPr>
            <w:r>
              <w:t>2</w:t>
            </w:r>
          </w:p>
        </w:tc>
        <w:tc>
          <w:tcPr>
            <w:tcW w:w="0" w:type="auto"/>
          </w:tcPr>
          <w:p w14:paraId="3AA4E578" w14:textId="77777777" w:rsidR="00AB78B3" w:rsidRDefault="00337FF0">
            <w:pPr>
              <w:pStyle w:val="Compact"/>
              <w:jc w:val="center"/>
            </w:pPr>
            <w:r>
              <w:t>2</w:t>
            </w:r>
          </w:p>
        </w:tc>
        <w:tc>
          <w:tcPr>
            <w:tcW w:w="0" w:type="auto"/>
          </w:tcPr>
          <w:p w14:paraId="630402FC" w14:textId="77777777" w:rsidR="00AB78B3" w:rsidRDefault="00337FF0">
            <w:pPr>
              <w:pStyle w:val="Compact"/>
              <w:jc w:val="center"/>
            </w:pPr>
            <w:r>
              <w:t>2</w:t>
            </w:r>
          </w:p>
        </w:tc>
        <w:tc>
          <w:tcPr>
            <w:tcW w:w="0" w:type="auto"/>
          </w:tcPr>
          <w:p w14:paraId="2BF367F2" w14:textId="77777777" w:rsidR="00AB78B3" w:rsidRDefault="00337FF0">
            <w:pPr>
              <w:pStyle w:val="Compact"/>
              <w:jc w:val="center"/>
            </w:pPr>
            <w:r>
              <w:t>0</w:t>
            </w:r>
          </w:p>
        </w:tc>
        <w:tc>
          <w:tcPr>
            <w:tcW w:w="0" w:type="auto"/>
          </w:tcPr>
          <w:p w14:paraId="33E7860F" w14:textId="77777777" w:rsidR="00AB78B3" w:rsidRDefault="00337FF0">
            <w:pPr>
              <w:pStyle w:val="Compact"/>
              <w:jc w:val="center"/>
            </w:pPr>
            <w:r>
              <w:t>0</w:t>
            </w:r>
          </w:p>
        </w:tc>
        <w:tc>
          <w:tcPr>
            <w:tcW w:w="0" w:type="auto"/>
          </w:tcPr>
          <w:p w14:paraId="540EAA71" w14:textId="77777777" w:rsidR="00AB78B3" w:rsidRDefault="00337FF0">
            <w:pPr>
              <w:pStyle w:val="Compact"/>
              <w:jc w:val="center"/>
            </w:pPr>
            <w:r>
              <w:t>0</w:t>
            </w:r>
          </w:p>
        </w:tc>
        <w:tc>
          <w:tcPr>
            <w:tcW w:w="0" w:type="auto"/>
          </w:tcPr>
          <w:p w14:paraId="51AD8558" w14:textId="77777777" w:rsidR="00AB78B3" w:rsidRDefault="00337FF0">
            <w:pPr>
              <w:pStyle w:val="Compact"/>
              <w:jc w:val="center"/>
            </w:pPr>
            <w:r>
              <w:t>29</w:t>
            </w:r>
          </w:p>
        </w:tc>
        <w:tc>
          <w:tcPr>
            <w:tcW w:w="0" w:type="auto"/>
          </w:tcPr>
          <w:p w14:paraId="08E16813" w14:textId="77777777" w:rsidR="00AB78B3" w:rsidRDefault="00337FF0">
            <w:pPr>
              <w:pStyle w:val="Compact"/>
              <w:jc w:val="center"/>
            </w:pPr>
            <w:r>
              <w:t>29</w:t>
            </w:r>
          </w:p>
        </w:tc>
        <w:tc>
          <w:tcPr>
            <w:tcW w:w="0" w:type="auto"/>
          </w:tcPr>
          <w:p w14:paraId="4A6251FB" w14:textId="77777777" w:rsidR="00AB78B3" w:rsidRDefault="00337FF0">
            <w:pPr>
              <w:pStyle w:val="Compact"/>
              <w:jc w:val="center"/>
            </w:pPr>
            <w:r>
              <w:t>29</w:t>
            </w:r>
          </w:p>
        </w:tc>
        <w:tc>
          <w:tcPr>
            <w:tcW w:w="0" w:type="auto"/>
          </w:tcPr>
          <w:p w14:paraId="38EFE30D" w14:textId="77777777" w:rsidR="00AB78B3" w:rsidRDefault="00337FF0">
            <w:pPr>
              <w:pStyle w:val="Compact"/>
              <w:jc w:val="center"/>
            </w:pPr>
            <w:r>
              <w:t>56.55</w:t>
            </w:r>
          </w:p>
        </w:tc>
        <w:tc>
          <w:tcPr>
            <w:tcW w:w="0" w:type="auto"/>
          </w:tcPr>
          <w:p w14:paraId="65E62D88" w14:textId="77777777" w:rsidR="00AB78B3" w:rsidRDefault="00337FF0">
            <w:pPr>
              <w:pStyle w:val="Compact"/>
              <w:jc w:val="center"/>
            </w:pPr>
            <w:r>
              <w:t>56.55</w:t>
            </w:r>
          </w:p>
        </w:tc>
        <w:tc>
          <w:tcPr>
            <w:tcW w:w="0" w:type="auto"/>
          </w:tcPr>
          <w:p w14:paraId="4A6DA301" w14:textId="77777777" w:rsidR="00AB78B3" w:rsidRDefault="00337FF0">
            <w:pPr>
              <w:pStyle w:val="Compact"/>
              <w:jc w:val="center"/>
            </w:pPr>
            <w:r>
              <w:t>56.55</w:t>
            </w:r>
          </w:p>
        </w:tc>
      </w:tr>
      <w:tr w:rsidR="00AB78B3" w14:paraId="2C4738E9" w14:textId="77777777">
        <w:tc>
          <w:tcPr>
            <w:tcW w:w="0" w:type="auto"/>
          </w:tcPr>
          <w:p w14:paraId="5E80F1CC" w14:textId="77777777" w:rsidR="00AB78B3" w:rsidRDefault="00337FF0">
            <w:pPr>
              <w:pStyle w:val="Compact"/>
              <w:jc w:val="center"/>
            </w:pPr>
            <w:r>
              <w:t>LAMBAYEQUE</w:t>
            </w:r>
          </w:p>
        </w:tc>
        <w:tc>
          <w:tcPr>
            <w:tcW w:w="0" w:type="auto"/>
          </w:tcPr>
          <w:p w14:paraId="13C910EE" w14:textId="77777777" w:rsidR="00AB78B3" w:rsidRDefault="00337FF0">
            <w:pPr>
              <w:pStyle w:val="Compact"/>
              <w:jc w:val="center"/>
            </w:pPr>
            <w:r>
              <w:t>a20.29</w:t>
            </w:r>
          </w:p>
        </w:tc>
        <w:tc>
          <w:tcPr>
            <w:tcW w:w="0" w:type="auto"/>
          </w:tcPr>
          <w:p w14:paraId="239B2A91" w14:textId="77777777" w:rsidR="00AB78B3" w:rsidRDefault="00337FF0">
            <w:pPr>
              <w:pStyle w:val="Compact"/>
              <w:jc w:val="center"/>
            </w:pPr>
            <w:r>
              <w:t>90</w:t>
            </w:r>
          </w:p>
        </w:tc>
        <w:tc>
          <w:tcPr>
            <w:tcW w:w="0" w:type="auto"/>
          </w:tcPr>
          <w:p w14:paraId="12BCC7AF" w14:textId="77777777" w:rsidR="00AB78B3" w:rsidRDefault="00337FF0">
            <w:pPr>
              <w:pStyle w:val="Compact"/>
              <w:jc w:val="center"/>
            </w:pPr>
            <w:r>
              <w:t>70.23</w:t>
            </w:r>
          </w:p>
        </w:tc>
        <w:tc>
          <w:tcPr>
            <w:tcW w:w="0" w:type="auto"/>
          </w:tcPr>
          <w:p w14:paraId="6F45313B" w14:textId="77777777" w:rsidR="00AB78B3" w:rsidRDefault="00337FF0">
            <w:pPr>
              <w:pStyle w:val="Compact"/>
              <w:jc w:val="center"/>
            </w:pPr>
            <w:r>
              <w:t>25</w:t>
            </w:r>
          </w:p>
        </w:tc>
        <w:tc>
          <w:tcPr>
            <w:tcW w:w="0" w:type="auto"/>
          </w:tcPr>
          <w:p w14:paraId="4C7E882A" w14:textId="77777777" w:rsidR="00AB78B3" w:rsidRDefault="00337FF0">
            <w:pPr>
              <w:pStyle w:val="Compact"/>
              <w:jc w:val="center"/>
            </w:pPr>
            <w:r>
              <w:t>105.6</w:t>
            </w:r>
          </w:p>
        </w:tc>
        <w:tc>
          <w:tcPr>
            <w:tcW w:w="0" w:type="auto"/>
          </w:tcPr>
          <w:p w14:paraId="2D3A841B" w14:textId="77777777" w:rsidR="00AB78B3" w:rsidRDefault="00337FF0">
            <w:pPr>
              <w:pStyle w:val="Compact"/>
              <w:jc w:val="center"/>
            </w:pPr>
            <w:r>
              <w:t>37.33</w:t>
            </w:r>
          </w:p>
        </w:tc>
        <w:tc>
          <w:tcPr>
            <w:tcW w:w="0" w:type="auto"/>
          </w:tcPr>
          <w:p w14:paraId="38EAD946" w14:textId="77777777" w:rsidR="00AB78B3" w:rsidRDefault="00337FF0">
            <w:pPr>
              <w:pStyle w:val="Compact"/>
              <w:jc w:val="center"/>
            </w:pPr>
            <w:r>
              <w:t>4.082</w:t>
            </w:r>
          </w:p>
        </w:tc>
        <w:tc>
          <w:tcPr>
            <w:tcW w:w="0" w:type="auto"/>
          </w:tcPr>
          <w:p w14:paraId="249E27A0" w14:textId="77777777" w:rsidR="00AB78B3" w:rsidRDefault="00337FF0">
            <w:pPr>
              <w:pStyle w:val="Compact"/>
              <w:jc w:val="center"/>
            </w:pPr>
            <w:r>
              <w:t>55.63</w:t>
            </w:r>
          </w:p>
        </w:tc>
        <w:tc>
          <w:tcPr>
            <w:tcW w:w="0" w:type="auto"/>
          </w:tcPr>
          <w:p w14:paraId="6262ECC1" w14:textId="77777777" w:rsidR="00AB78B3" w:rsidRDefault="00337FF0">
            <w:pPr>
              <w:pStyle w:val="Compact"/>
              <w:jc w:val="center"/>
            </w:pPr>
            <w:r>
              <w:t>52.67</w:t>
            </w:r>
          </w:p>
        </w:tc>
        <w:tc>
          <w:tcPr>
            <w:tcW w:w="0" w:type="auto"/>
          </w:tcPr>
          <w:p w14:paraId="08219AD5" w14:textId="77777777" w:rsidR="00AB78B3" w:rsidRDefault="00337FF0">
            <w:pPr>
              <w:pStyle w:val="Compact"/>
              <w:jc w:val="center"/>
            </w:pPr>
            <w:r>
              <w:t>34.37</w:t>
            </w:r>
          </w:p>
        </w:tc>
        <w:tc>
          <w:tcPr>
            <w:tcW w:w="0" w:type="auto"/>
          </w:tcPr>
          <w:p w14:paraId="0C3D9461" w14:textId="77777777" w:rsidR="00AB78B3" w:rsidRDefault="00337FF0">
            <w:pPr>
              <w:pStyle w:val="Compact"/>
              <w:jc w:val="center"/>
            </w:pPr>
            <w:r>
              <w:t>85.92</w:t>
            </w:r>
          </w:p>
        </w:tc>
        <w:tc>
          <w:tcPr>
            <w:tcW w:w="0" w:type="auto"/>
          </w:tcPr>
          <w:p w14:paraId="31720D27" w14:textId="77777777" w:rsidR="00AB78B3" w:rsidRDefault="00337FF0">
            <w:pPr>
              <w:pStyle w:val="Compact"/>
              <w:jc w:val="center"/>
            </w:pPr>
            <w:r>
              <w:t>169.3</w:t>
            </w:r>
          </w:p>
        </w:tc>
        <w:tc>
          <w:tcPr>
            <w:tcW w:w="0" w:type="auto"/>
          </w:tcPr>
          <w:p w14:paraId="7F6F68AE" w14:textId="77777777" w:rsidR="00AB78B3" w:rsidRDefault="00337FF0">
            <w:pPr>
              <w:pStyle w:val="Compact"/>
              <w:jc w:val="center"/>
            </w:pPr>
            <w:r>
              <w:t>89.66</w:t>
            </w:r>
          </w:p>
        </w:tc>
        <w:tc>
          <w:tcPr>
            <w:tcW w:w="0" w:type="auto"/>
          </w:tcPr>
          <w:p w14:paraId="700FE168" w14:textId="77777777" w:rsidR="00AB78B3" w:rsidRDefault="00337FF0">
            <w:pPr>
              <w:pStyle w:val="Compact"/>
              <w:jc w:val="center"/>
            </w:pPr>
            <w:r>
              <w:t>267.3</w:t>
            </w:r>
          </w:p>
        </w:tc>
      </w:tr>
      <w:tr w:rsidR="00AB78B3" w14:paraId="2828B061" w14:textId="77777777">
        <w:tc>
          <w:tcPr>
            <w:tcW w:w="0" w:type="auto"/>
          </w:tcPr>
          <w:p w14:paraId="435F0C4D" w14:textId="77777777" w:rsidR="00AB78B3" w:rsidRDefault="00337FF0">
            <w:pPr>
              <w:pStyle w:val="Compact"/>
              <w:jc w:val="center"/>
            </w:pPr>
            <w:r>
              <w:t>LAMBAYEQUE</w:t>
            </w:r>
          </w:p>
        </w:tc>
        <w:tc>
          <w:tcPr>
            <w:tcW w:w="0" w:type="auto"/>
          </w:tcPr>
          <w:p w14:paraId="3067AEA8" w14:textId="77777777" w:rsidR="00AB78B3" w:rsidRDefault="00337FF0">
            <w:pPr>
              <w:pStyle w:val="Compact"/>
              <w:jc w:val="center"/>
            </w:pPr>
            <w:r>
              <w:t>a30.39</w:t>
            </w:r>
          </w:p>
        </w:tc>
        <w:tc>
          <w:tcPr>
            <w:tcW w:w="0" w:type="auto"/>
          </w:tcPr>
          <w:p w14:paraId="14A41DDA" w14:textId="77777777" w:rsidR="00AB78B3" w:rsidRDefault="00337FF0">
            <w:pPr>
              <w:pStyle w:val="Compact"/>
              <w:jc w:val="center"/>
            </w:pPr>
            <w:r>
              <w:t>176</w:t>
            </w:r>
          </w:p>
        </w:tc>
        <w:tc>
          <w:tcPr>
            <w:tcW w:w="0" w:type="auto"/>
          </w:tcPr>
          <w:p w14:paraId="7719FE39" w14:textId="77777777" w:rsidR="00AB78B3" w:rsidRDefault="00337FF0">
            <w:pPr>
              <w:pStyle w:val="Compact"/>
              <w:jc w:val="center"/>
            </w:pPr>
            <w:r>
              <w:t>221.8</w:t>
            </w:r>
          </w:p>
        </w:tc>
        <w:tc>
          <w:tcPr>
            <w:tcW w:w="0" w:type="auto"/>
          </w:tcPr>
          <w:p w14:paraId="3B3ABC3B" w14:textId="77777777" w:rsidR="00AB78B3" w:rsidRDefault="00337FF0">
            <w:pPr>
              <w:pStyle w:val="Compact"/>
              <w:jc w:val="center"/>
            </w:pPr>
            <w:r>
              <w:t>179.6</w:t>
            </w:r>
          </w:p>
        </w:tc>
        <w:tc>
          <w:tcPr>
            <w:tcW w:w="0" w:type="auto"/>
          </w:tcPr>
          <w:p w14:paraId="5753F016" w14:textId="77777777" w:rsidR="00AB78B3" w:rsidRDefault="00337FF0">
            <w:pPr>
              <w:pStyle w:val="Compact"/>
              <w:jc w:val="center"/>
            </w:pPr>
            <w:r>
              <w:t>248.9</w:t>
            </w:r>
          </w:p>
        </w:tc>
        <w:tc>
          <w:tcPr>
            <w:tcW w:w="0" w:type="auto"/>
          </w:tcPr>
          <w:p w14:paraId="4A2E4EDD" w14:textId="77777777" w:rsidR="00AB78B3" w:rsidRDefault="00337FF0">
            <w:pPr>
              <w:pStyle w:val="Compact"/>
              <w:jc w:val="center"/>
            </w:pPr>
            <w:r>
              <w:t>117.9</w:t>
            </w:r>
          </w:p>
        </w:tc>
        <w:tc>
          <w:tcPr>
            <w:tcW w:w="0" w:type="auto"/>
          </w:tcPr>
          <w:p w14:paraId="6D944A13" w14:textId="77777777" w:rsidR="00AB78B3" w:rsidRDefault="00337FF0">
            <w:pPr>
              <w:pStyle w:val="Compact"/>
              <w:jc w:val="center"/>
            </w:pPr>
            <w:r>
              <w:t>94.97</w:t>
            </w:r>
          </w:p>
        </w:tc>
        <w:tc>
          <w:tcPr>
            <w:tcW w:w="0" w:type="auto"/>
          </w:tcPr>
          <w:p w14:paraId="6CEABA47" w14:textId="77777777" w:rsidR="00AB78B3" w:rsidRDefault="00337FF0">
            <w:pPr>
              <w:pStyle w:val="Compact"/>
              <w:jc w:val="center"/>
            </w:pPr>
            <w:r>
              <w:t>131.8</w:t>
            </w:r>
          </w:p>
        </w:tc>
        <w:tc>
          <w:tcPr>
            <w:tcW w:w="0" w:type="auto"/>
          </w:tcPr>
          <w:p w14:paraId="03F92DE8" w14:textId="77777777" w:rsidR="00AB78B3" w:rsidRDefault="00337FF0">
            <w:pPr>
              <w:pStyle w:val="Compact"/>
              <w:jc w:val="center"/>
            </w:pPr>
            <w:r>
              <w:t>58.09</w:t>
            </w:r>
          </w:p>
        </w:tc>
        <w:tc>
          <w:tcPr>
            <w:tcW w:w="0" w:type="auto"/>
          </w:tcPr>
          <w:p w14:paraId="0962D75B" w14:textId="77777777" w:rsidR="00AB78B3" w:rsidRDefault="00337FF0">
            <w:pPr>
              <w:pStyle w:val="Compact"/>
              <w:jc w:val="center"/>
            </w:pPr>
            <w:r>
              <w:t>44.22</w:t>
            </w:r>
          </w:p>
        </w:tc>
        <w:tc>
          <w:tcPr>
            <w:tcW w:w="0" w:type="auto"/>
          </w:tcPr>
          <w:p w14:paraId="2FEC68C5" w14:textId="77777777" w:rsidR="00AB78B3" w:rsidRDefault="00337FF0">
            <w:pPr>
              <w:pStyle w:val="Compact"/>
              <w:jc w:val="center"/>
            </w:pPr>
            <w:r>
              <w:t>81.03</w:t>
            </w:r>
          </w:p>
        </w:tc>
        <w:tc>
          <w:tcPr>
            <w:tcW w:w="0" w:type="auto"/>
          </w:tcPr>
          <w:p w14:paraId="1B7C1593" w14:textId="77777777" w:rsidR="00AB78B3" w:rsidRDefault="00337FF0">
            <w:pPr>
              <w:pStyle w:val="Compact"/>
              <w:jc w:val="center"/>
            </w:pPr>
            <w:r>
              <w:t>331.1</w:t>
            </w:r>
          </w:p>
        </w:tc>
        <w:tc>
          <w:tcPr>
            <w:tcW w:w="0" w:type="auto"/>
          </w:tcPr>
          <w:p w14:paraId="0254713D" w14:textId="77777777" w:rsidR="00AB78B3" w:rsidRDefault="00337FF0">
            <w:pPr>
              <w:pStyle w:val="Compact"/>
              <w:jc w:val="center"/>
            </w:pPr>
            <w:r>
              <w:t>262.8</w:t>
            </w:r>
          </w:p>
        </w:tc>
        <w:tc>
          <w:tcPr>
            <w:tcW w:w="0" w:type="auto"/>
          </w:tcPr>
          <w:p w14:paraId="7C88D38D" w14:textId="77777777" w:rsidR="00AB78B3" w:rsidRDefault="00337FF0">
            <w:pPr>
              <w:pStyle w:val="Compact"/>
              <w:jc w:val="center"/>
            </w:pPr>
            <w:r>
              <w:t>401.3</w:t>
            </w:r>
          </w:p>
        </w:tc>
      </w:tr>
      <w:tr w:rsidR="00AB78B3" w14:paraId="54FFA62C" w14:textId="77777777">
        <w:tc>
          <w:tcPr>
            <w:tcW w:w="0" w:type="auto"/>
          </w:tcPr>
          <w:p w14:paraId="3C032FDD" w14:textId="77777777" w:rsidR="00AB78B3" w:rsidRDefault="00337FF0">
            <w:pPr>
              <w:pStyle w:val="Compact"/>
              <w:jc w:val="center"/>
            </w:pPr>
            <w:r>
              <w:t>LAMBAYEQUE</w:t>
            </w:r>
          </w:p>
        </w:tc>
        <w:tc>
          <w:tcPr>
            <w:tcW w:w="0" w:type="auto"/>
          </w:tcPr>
          <w:p w14:paraId="614FF4B8" w14:textId="77777777" w:rsidR="00AB78B3" w:rsidRDefault="00337FF0">
            <w:pPr>
              <w:pStyle w:val="Compact"/>
              <w:jc w:val="center"/>
            </w:pPr>
            <w:r>
              <w:t>a40.49</w:t>
            </w:r>
          </w:p>
        </w:tc>
        <w:tc>
          <w:tcPr>
            <w:tcW w:w="0" w:type="auto"/>
          </w:tcPr>
          <w:p w14:paraId="536C22F7" w14:textId="77777777" w:rsidR="00AB78B3" w:rsidRDefault="00337FF0">
            <w:pPr>
              <w:pStyle w:val="Compact"/>
              <w:jc w:val="center"/>
            </w:pPr>
            <w:r>
              <w:t>367</w:t>
            </w:r>
          </w:p>
        </w:tc>
        <w:tc>
          <w:tcPr>
            <w:tcW w:w="0" w:type="auto"/>
          </w:tcPr>
          <w:p w14:paraId="76863BB0" w14:textId="77777777" w:rsidR="00AB78B3" w:rsidRDefault="00337FF0">
            <w:pPr>
              <w:pStyle w:val="Compact"/>
              <w:jc w:val="center"/>
            </w:pPr>
            <w:r>
              <w:t>614.7</w:t>
            </w:r>
          </w:p>
        </w:tc>
        <w:tc>
          <w:tcPr>
            <w:tcW w:w="0" w:type="auto"/>
          </w:tcPr>
          <w:p w14:paraId="16ACC69A" w14:textId="77777777" w:rsidR="00AB78B3" w:rsidRDefault="00337FF0">
            <w:pPr>
              <w:pStyle w:val="Compact"/>
              <w:jc w:val="center"/>
            </w:pPr>
            <w:r>
              <w:t>581.7</w:t>
            </w:r>
          </w:p>
        </w:tc>
        <w:tc>
          <w:tcPr>
            <w:tcW w:w="0" w:type="auto"/>
          </w:tcPr>
          <w:p w14:paraId="7D4BB891" w14:textId="77777777" w:rsidR="00AB78B3" w:rsidRDefault="00337FF0">
            <w:pPr>
              <w:pStyle w:val="Compact"/>
              <w:jc w:val="center"/>
            </w:pPr>
            <w:r>
              <w:t>634.4</w:t>
            </w:r>
          </w:p>
        </w:tc>
        <w:tc>
          <w:tcPr>
            <w:tcW w:w="0" w:type="auto"/>
          </w:tcPr>
          <w:p w14:paraId="5CF47C79" w14:textId="77777777" w:rsidR="00AB78B3" w:rsidRDefault="00337FF0">
            <w:pPr>
              <w:pStyle w:val="Compact"/>
              <w:jc w:val="center"/>
            </w:pPr>
            <w:r>
              <w:t>326.8</w:t>
            </w:r>
          </w:p>
        </w:tc>
        <w:tc>
          <w:tcPr>
            <w:tcW w:w="0" w:type="auto"/>
          </w:tcPr>
          <w:p w14:paraId="2A581A15" w14:textId="77777777" w:rsidR="00AB78B3" w:rsidRDefault="00337FF0">
            <w:pPr>
              <w:pStyle w:val="Compact"/>
              <w:jc w:val="center"/>
            </w:pPr>
            <w:r>
              <w:t>308.7</w:t>
            </w:r>
          </w:p>
        </w:tc>
        <w:tc>
          <w:tcPr>
            <w:tcW w:w="0" w:type="auto"/>
          </w:tcPr>
          <w:p w14:paraId="10ED4F3B" w14:textId="77777777" w:rsidR="00AB78B3" w:rsidRDefault="00337FF0">
            <w:pPr>
              <w:pStyle w:val="Compact"/>
              <w:jc w:val="center"/>
            </w:pPr>
            <w:r>
              <w:t>336.7</w:t>
            </w:r>
          </w:p>
        </w:tc>
        <w:tc>
          <w:tcPr>
            <w:tcW w:w="0" w:type="auto"/>
          </w:tcPr>
          <w:p w14:paraId="7B05355D" w14:textId="77777777" w:rsidR="00AB78B3" w:rsidRDefault="00337FF0">
            <w:pPr>
              <w:pStyle w:val="Compact"/>
              <w:jc w:val="center"/>
            </w:pPr>
            <w:r>
              <w:t>40.24</w:t>
            </w:r>
          </w:p>
        </w:tc>
        <w:tc>
          <w:tcPr>
            <w:tcW w:w="0" w:type="auto"/>
          </w:tcPr>
          <w:p w14:paraId="11DD3410" w14:textId="77777777" w:rsidR="00AB78B3" w:rsidRDefault="00337FF0">
            <w:pPr>
              <w:pStyle w:val="Compact"/>
              <w:jc w:val="center"/>
            </w:pPr>
            <w:r>
              <w:t>30.27</w:t>
            </w:r>
          </w:p>
        </w:tc>
        <w:tc>
          <w:tcPr>
            <w:tcW w:w="0" w:type="auto"/>
          </w:tcPr>
          <w:p w14:paraId="6E230647" w14:textId="77777777" w:rsidR="00AB78B3" w:rsidRDefault="00337FF0">
            <w:pPr>
              <w:pStyle w:val="Compact"/>
              <w:jc w:val="center"/>
            </w:pPr>
            <w:r>
              <w:t>58.3</w:t>
            </w:r>
          </w:p>
        </w:tc>
        <w:tc>
          <w:tcPr>
            <w:tcW w:w="0" w:type="auto"/>
          </w:tcPr>
          <w:p w14:paraId="50B4C209" w14:textId="77777777" w:rsidR="00AB78B3" w:rsidRDefault="00337FF0">
            <w:pPr>
              <w:pStyle w:val="Compact"/>
              <w:jc w:val="center"/>
            </w:pPr>
            <w:r>
              <w:t>690.4</w:t>
            </w:r>
          </w:p>
        </w:tc>
        <w:tc>
          <w:tcPr>
            <w:tcW w:w="0" w:type="auto"/>
          </w:tcPr>
          <w:p w14:paraId="4184B101" w14:textId="77777777" w:rsidR="00AB78B3" w:rsidRDefault="00337FF0">
            <w:pPr>
              <w:pStyle w:val="Compact"/>
              <w:jc w:val="center"/>
            </w:pPr>
            <w:r>
              <w:t>638.6</w:t>
            </w:r>
          </w:p>
        </w:tc>
        <w:tc>
          <w:tcPr>
            <w:tcW w:w="0" w:type="auto"/>
          </w:tcPr>
          <w:p w14:paraId="1A87561F" w14:textId="77777777" w:rsidR="00AB78B3" w:rsidRDefault="00337FF0">
            <w:pPr>
              <w:pStyle w:val="Compact"/>
              <w:jc w:val="center"/>
            </w:pPr>
            <w:r>
              <w:t>744.1</w:t>
            </w:r>
          </w:p>
        </w:tc>
      </w:tr>
      <w:tr w:rsidR="00AB78B3" w14:paraId="53811786" w14:textId="77777777">
        <w:tc>
          <w:tcPr>
            <w:tcW w:w="0" w:type="auto"/>
          </w:tcPr>
          <w:p w14:paraId="6E96C7B0" w14:textId="77777777" w:rsidR="00AB78B3" w:rsidRDefault="00337FF0">
            <w:pPr>
              <w:pStyle w:val="Compact"/>
              <w:jc w:val="center"/>
            </w:pPr>
            <w:r>
              <w:t>LAMBAYEQUE</w:t>
            </w:r>
          </w:p>
        </w:tc>
        <w:tc>
          <w:tcPr>
            <w:tcW w:w="0" w:type="auto"/>
          </w:tcPr>
          <w:p w14:paraId="2977A5BF" w14:textId="77777777" w:rsidR="00AB78B3" w:rsidRDefault="00337FF0">
            <w:pPr>
              <w:pStyle w:val="Compact"/>
              <w:jc w:val="center"/>
            </w:pPr>
            <w:r>
              <w:t>a50.59</w:t>
            </w:r>
          </w:p>
        </w:tc>
        <w:tc>
          <w:tcPr>
            <w:tcW w:w="0" w:type="auto"/>
          </w:tcPr>
          <w:p w14:paraId="6E1E5F22" w14:textId="77777777" w:rsidR="00AB78B3" w:rsidRDefault="00337FF0">
            <w:pPr>
              <w:pStyle w:val="Compact"/>
              <w:jc w:val="center"/>
            </w:pPr>
            <w:r>
              <w:t>734</w:t>
            </w:r>
          </w:p>
        </w:tc>
        <w:tc>
          <w:tcPr>
            <w:tcW w:w="0" w:type="auto"/>
          </w:tcPr>
          <w:p w14:paraId="1E3497E3" w14:textId="77777777" w:rsidR="00AB78B3" w:rsidRDefault="00337FF0">
            <w:pPr>
              <w:pStyle w:val="Compact"/>
              <w:jc w:val="center"/>
            </w:pPr>
            <w:r>
              <w:t>1287</w:t>
            </w:r>
          </w:p>
        </w:tc>
        <w:tc>
          <w:tcPr>
            <w:tcW w:w="0" w:type="auto"/>
          </w:tcPr>
          <w:p w14:paraId="62B38EBE" w14:textId="77777777" w:rsidR="00AB78B3" w:rsidRDefault="00337FF0">
            <w:pPr>
              <w:pStyle w:val="Compact"/>
              <w:jc w:val="center"/>
            </w:pPr>
            <w:r>
              <w:t>1259</w:t>
            </w:r>
          </w:p>
        </w:tc>
        <w:tc>
          <w:tcPr>
            <w:tcW w:w="0" w:type="auto"/>
          </w:tcPr>
          <w:p w14:paraId="1D780078" w14:textId="77777777" w:rsidR="00AB78B3" w:rsidRDefault="00337FF0">
            <w:pPr>
              <w:pStyle w:val="Compact"/>
              <w:jc w:val="center"/>
            </w:pPr>
            <w:r>
              <w:t>1306</w:t>
            </w:r>
          </w:p>
        </w:tc>
        <w:tc>
          <w:tcPr>
            <w:tcW w:w="0" w:type="auto"/>
          </w:tcPr>
          <w:p w14:paraId="1FB6AF39" w14:textId="77777777" w:rsidR="00AB78B3" w:rsidRDefault="00337FF0">
            <w:pPr>
              <w:pStyle w:val="Compact"/>
              <w:jc w:val="center"/>
            </w:pPr>
            <w:r>
              <w:t>684.2</w:t>
            </w:r>
          </w:p>
        </w:tc>
        <w:tc>
          <w:tcPr>
            <w:tcW w:w="0" w:type="auto"/>
          </w:tcPr>
          <w:p w14:paraId="3E6CD6F4" w14:textId="77777777" w:rsidR="00AB78B3" w:rsidRDefault="00337FF0">
            <w:pPr>
              <w:pStyle w:val="Compact"/>
              <w:jc w:val="center"/>
            </w:pPr>
            <w:r>
              <w:t>668.9</w:t>
            </w:r>
          </w:p>
        </w:tc>
        <w:tc>
          <w:tcPr>
            <w:tcW w:w="0" w:type="auto"/>
          </w:tcPr>
          <w:p w14:paraId="707F1FC9" w14:textId="77777777" w:rsidR="00AB78B3" w:rsidRDefault="00337FF0">
            <w:pPr>
              <w:pStyle w:val="Compact"/>
              <w:jc w:val="center"/>
            </w:pPr>
            <w:r>
              <w:t>693.8</w:t>
            </w:r>
          </w:p>
        </w:tc>
        <w:tc>
          <w:tcPr>
            <w:tcW w:w="0" w:type="auto"/>
          </w:tcPr>
          <w:p w14:paraId="57F3575B" w14:textId="77777777" w:rsidR="00AB78B3" w:rsidRDefault="00337FF0">
            <w:pPr>
              <w:pStyle w:val="Compact"/>
              <w:jc w:val="center"/>
            </w:pPr>
            <w:r>
              <w:t>49.83</w:t>
            </w:r>
          </w:p>
        </w:tc>
        <w:tc>
          <w:tcPr>
            <w:tcW w:w="0" w:type="auto"/>
          </w:tcPr>
          <w:p w14:paraId="2D6B2948" w14:textId="77777777" w:rsidR="00AB78B3" w:rsidRDefault="00337FF0">
            <w:pPr>
              <w:pStyle w:val="Compact"/>
              <w:jc w:val="center"/>
            </w:pPr>
            <w:r>
              <w:t>40.25</w:t>
            </w:r>
          </w:p>
        </w:tc>
        <w:tc>
          <w:tcPr>
            <w:tcW w:w="0" w:type="auto"/>
          </w:tcPr>
          <w:p w14:paraId="031B863A" w14:textId="77777777" w:rsidR="00AB78B3" w:rsidRDefault="00337FF0">
            <w:pPr>
              <w:pStyle w:val="Compact"/>
              <w:jc w:val="center"/>
            </w:pPr>
            <w:r>
              <w:t>65.06</w:t>
            </w:r>
          </w:p>
        </w:tc>
        <w:tc>
          <w:tcPr>
            <w:tcW w:w="0" w:type="auto"/>
          </w:tcPr>
          <w:p w14:paraId="51F91518" w14:textId="77777777" w:rsidR="00AB78B3" w:rsidRDefault="00337FF0">
            <w:pPr>
              <w:pStyle w:val="Compact"/>
              <w:jc w:val="center"/>
            </w:pPr>
            <w:r>
              <w:t>1381</w:t>
            </w:r>
          </w:p>
        </w:tc>
        <w:tc>
          <w:tcPr>
            <w:tcW w:w="0" w:type="auto"/>
          </w:tcPr>
          <w:p w14:paraId="5BAB1223" w14:textId="77777777" w:rsidR="00AB78B3" w:rsidRDefault="00337FF0">
            <w:pPr>
              <w:pStyle w:val="Compact"/>
              <w:jc w:val="center"/>
            </w:pPr>
            <w:r>
              <w:t>1335</w:t>
            </w:r>
          </w:p>
        </w:tc>
        <w:tc>
          <w:tcPr>
            <w:tcW w:w="0" w:type="auto"/>
          </w:tcPr>
          <w:p w14:paraId="4CE3A015" w14:textId="77777777" w:rsidR="00AB78B3" w:rsidRDefault="00337FF0">
            <w:pPr>
              <w:pStyle w:val="Compact"/>
              <w:jc w:val="center"/>
            </w:pPr>
            <w:r>
              <w:t>1428</w:t>
            </w:r>
          </w:p>
        </w:tc>
      </w:tr>
      <w:tr w:rsidR="00AB78B3" w14:paraId="60FADC8C" w14:textId="77777777">
        <w:tc>
          <w:tcPr>
            <w:tcW w:w="0" w:type="auto"/>
          </w:tcPr>
          <w:p w14:paraId="1A705DFA" w14:textId="77777777" w:rsidR="00AB78B3" w:rsidRDefault="00337FF0">
            <w:pPr>
              <w:pStyle w:val="Compact"/>
              <w:jc w:val="center"/>
            </w:pPr>
            <w:r>
              <w:t>LAMBAYEQUE</w:t>
            </w:r>
          </w:p>
        </w:tc>
        <w:tc>
          <w:tcPr>
            <w:tcW w:w="0" w:type="auto"/>
          </w:tcPr>
          <w:p w14:paraId="63D201AE" w14:textId="77777777" w:rsidR="00AB78B3" w:rsidRDefault="00337FF0">
            <w:pPr>
              <w:pStyle w:val="Compact"/>
              <w:jc w:val="center"/>
            </w:pPr>
            <w:r>
              <w:t>a60.69</w:t>
            </w:r>
          </w:p>
        </w:tc>
        <w:tc>
          <w:tcPr>
            <w:tcW w:w="0" w:type="auto"/>
          </w:tcPr>
          <w:p w14:paraId="0A976374" w14:textId="77777777" w:rsidR="00AB78B3" w:rsidRDefault="00337FF0">
            <w:pPr>
              <w:pStyle w:val="Compact"/>
              <w:jc w:val="center"/>
            </w:pPr>
            <w:r>
              <w:t>1230</w:t>
            </w:r>
          </w:p>
        </w:tc>
        <w:tc>
          <w:tcPr>
            <w:tcW w:w="0" w:type="auto"/>
          </w:tcPr>
          <w:p w14:paraId="6CCF1A8D" w14:textId="77777777" w:rsidR="00AB78B3" w:rsidRDefault="00337FF0">
            <w:pPr>
              <w:pStyle w:val="Compact"/>
              <w:jc w:val="center"/>
            </w:pPr>
            <w:r>
              <w:t>2138</w:t>
            </w:r>
          </w:p>
        </w:tc>
        <w:tc>
          <w:tcPr>
            <w:tcW w:w="0" w:type="auto"/>
          </w:tcPr>
          <w:p w14:paraId="603A8304" w14:textId="77777777" w:rsidR="00AB78B3" w:rsidRDefault="00337FF0">
            <w:pPr>
              <w:pStyle w:val="Compact"/>
              <w:jc w:val="center"/>
            </w:pPr>
            <w:r>
              <w:t>2095</w:t>
            </w:r>
          </w:p>
        </w:tc>
        <w:tc>
          <w:tcPr>
            <w:tcW w:w="0" w:type="auto"/>
          </w:tcPr>
          <w:p w14:paraId="3FC10A98" w14:textId="77777777" w:rsidR="00AB78B3" w:rsidRDefault="00337FF0">
            <w:pPr>
              <w:pStyle w:val="Compact"/>
              <w:jc w:val="center"/>
            </w:pPr>
            <w:r>
              <w:t>2167</w:t>
            </w:r>
          </w:p>
        </w:tc>
        <w:tc>
          <w:tcPr>
            <w:tcW w:w="0" w:type="auto"/>
          </w:tcPr>
          <w:p w14:paraId="6BC03066" w14:textId="77777777" w:rsidR="00AB78B3" w:rsidRDefault="00337FF0">
            <w:pPr>
              <w:pStyle w:val="Compact"/>
              <w:jc w:val="center"/>
            </w:pPr>
            <w:r>
              <w:t>1136</w:t>
            </w:r>
          </w:p>
        </w:tc>
        <w:tc>
          <w:tcPr>
            <w:tcW w:w="0" w:type="auto"/>
          </w:tcPr>
          <w:p w14:paraId="470DA853" w14:textId="77777777" w:rsidR="00AB78B3" w:rsidRDefault="00337FF0">
            <w:pPr>
              <w:pStyle w:val="Compact"/>
              <w:jc w:val="center"/>
            </w:pPr>
            <w:r>
              <w:t>1113</w:t>
            </w:r>
          </w:p>
        </w:tc>
        <w:tc>
          <w:tcPr>
            <w:tcW w:w="0" w:type="auto"/>
          </w:tcPr>
          <w:p w14:paraId="71FF47F3" w14:textId="77777777" w:rsidR="00AB78B3" w:rsidRDefault="00337FF0">
            <w:pPr>
              <w:pStyle w:val="Compact"/>
              <w:jc w:val="center"/>
            </w:pPr>
            <w:r>
              <w:t>1151</w:t>
            </w:r>
          </w:p>
        </w:tc>
        <w:tc>
          <w:tcPr>
            <w:tcW w:w="0" w:type="auto"/>
          </w:tcPr>
          <w:p w14:paraId="69782046" w14:textId="77777777" w:rsidR="00AB78B3" w:rsidRDefault="00337FF0">
            <w:pPr>
              <w:pStyle w:val="Compact"/>
              <w:jc w:val="center"/>
            </w:pPr>
            <w:r>
              <w:t>93.66</w:t>
            </w:r>
          </w:p>
        </w:tc>
        <w:tc>
          <w:tcPr>
            <w:tcW w:w="0" w:type="auto"/>
          </w:tcPr>
          <w:p w14:paraId="407B05F4" w14:textId="77777777" w:rsidR="00AB78B3" w:rsidRDefault="00337FF0">
            <w:pPr>
              <w:pStyle w:val="Compact"/>
              <w:jc w:val="center"/>
            </w:pPr>
            <w:r>
              <w:t>78.56</w:t>
            </w:r>
          </w:p>
        </w:tc>
        <w:tc>
          <w:tcPr>
            <w:tcW w:w="0" w:type="auto"/>
          </w:tcPr>
          <w:p w14:paraId="4AA04A64" w14:textId="77777777" w:rsidR="00AB78B3" w:rsidRDefault="00337FF0">
            <w:pPr>
              <w:pStyle w:val="Compact"/>
              <w:jc w:val="center"/>
            </w:pPr>
            <w:r>
              <w:t>117</w:t>
            </w:r>
          </w:p>
        </w:tc>
        <w:tc>
          <w:tcPr>
            <w:tcW w:w="0" w:type="auto"/>
          </w:tcPr>
          <w:p w14:paraId="0252B5A0" w14:textId="77777777" w:rsidR="00AB78B3" w:rsidRDefault="00337FF0">
            <w:pPr>
              <w:pStyle w:val="Compact"/>
              <w:jc w:val="center"/>
            </w:pPr>
            <w:r>
              <w:t>2314</w:t>
            </w:r>
          </w:p>
        </w:tc>
        <w:tc>
          <w:tcPr>
            <w:tcW w:w="0" w:type="auto"/>
          </w:tcPr>
          <w:p w14:paraId="3A0E5FB1" w14:textId="77777777" w:rsidR="00AB78B3" w:rsidRDefault="00337FF0">
            <w:pPr>
              <w:pStyle w:val="Compact"/>
              <w:jc w:val="center"/>
            </w:pPr>
            <w:r>
              <w:t>2242</w:t>
            </w:r>
          </w:p>
        </w:tc>
        <w:tc>
          <w:tcPr>
            <w:tcW w:w="0" w:type="auto"/>
          </w:tcPr>
          <w:p w14:paraId="5479D55B" w14:textId="77777777" w:rsidR="00AB78B3" w:rsidRDefault="00337FF0">
            <w:pPr>
              <w:pStyle w:val="Compact"/>
              <w:jc w:val="center"/>
            </w:pPr>
            <w:r>
              <w:t>2387</w:t>
            </w:r>
          </w:p>
        </w:tc>
      </w:tr>
      <w:tr w:rsidR="00AB78B3" w14:paraId="0F8A66E7" w14:textId="77777777">
        <w:tc>
          <w:tcPr>
            <w:tcW w:w="0" w:type="auto"/>
          </w:tcPr>
          <w:p w14:paraId="12EBD48F" w14:textId="77777777" w:rsidR="00AB78B3" w:rsidRDefault="00337FF0">
            <w:pPr>
              <w:pStyle w:val="Compact"/>
              <w:jc w:val="center"/>
            </w:pPr>
            <w:r>
              <w:t>LAMBAYEQUE</w:t>
            </w:r>
          </w:p>
        </w:tc>
        <w:tc>
          <w:tcPr>
            <w:tcW w:w="0" w:type="auto"/>
          </w:tcPr>
          <w:p w14:paraId="7C46226D" w14:textId="77777777" w:rsidR="00AB78B3" w:rsidRDefault="00337FF0">
            <w:pPr>
              <w:pStyle w:val="Compact"/>
              <w:jc w:val="center"/>
            </w:pPr>
            <w:r>
              <w:t>a70.79</w:t>
            </w:r>
          </w:p>
        </w:tc>
        <w:tc>
          <w:tcPr>
            <w:tcW w:w="0" w:type="auto"/>
          </w:tcPr>
          <w:p w14:paraId="29A39D72" w14:textId="77777777" w:rsidR="00AB78B3" w:rsidRDefault="00337FF0">
            <w:pPr>
              <w:pStyle w:val="Compact"/>
              <w:jc w:val="center"/>
            </w:pPr>
            <w:r>
              <w:t>1193</w:t>
            </w:r>
          </w:p>
        </w:tc>
        <w:tc>
          <w:tcPr>
            <w:tcW w:w="0" w:type="auto"/>
          </w:tcPr>
          <w:p w14:paraId="04DBDCFC" w14:textId="77777777" w:rsidR="00AB78B3" w:rsidRDefault="00337FF0">
            <w:pPr>
              <w:pStyle w:val="Compact"/>
              <w:jc w:val="center"/>
            </w:pPr>
            <w:r>
              <w:t>2078</w:t>
            </w:r>
          </w:p>
        </w:tc>
        <w:tc>
          <w:tcPr>
            <w:tcW w:w="0" w:type="auto"/>
          </w:tcPr>
          <w:p w14:paraId="01B9565D" w14:textId="77777777" w:rsidR="00AB78B3" w:rsidRDefault="00337FF0">
            <w:pPr>
              <w:pStyle w:val="Compact"/>
              <w:jc w:val="center"/>
            </w:pPr>
            <w:r>
              <w:t>2036</w:t>
            </w:r>
          </w:p>
        </w:tc>
        <w:tc>
          <w:tcPr>
            <w:tcW w:w="0" w:type="auto"/>
          </w:tcPr>
          <w:p w14:paraId="3E32E4B5" w14:textId="77777777" w:rsidR="00AB78B3" w:rsidRDefault="00337FF0">
            <w:pPr>
              <w:pStyle w:val="Compact"/>
              <w:jc w:val="center"/>
            </w:pPr>
            <w:r>
              <w:t>2107</w:t>
            </w:r>
          </w:p>
        </w:tc>
        <w:tc>
          <w:tcPr>
            <w:tcW w:w="0" w:type="auto"/>
          </w:tcPr>
          <w:p w14:paraId="417CD311" w14:textId="77777777" w:rsidR="00AB78B3" w:rsidRDefault="00337FF0">
            <w:pPr>
              <w:pStyle w:val="Compact"/>
              <w:jc w:val="center"/>
            </w:pPr>
            <w:r>
              <w:t>1105</w:t>
            </w:r>
          </w:p>
        </w:tc>
        <w:tc>
          <w:tcPr>
            <w:tcW w:w="0" w:type="auto"/>
          </w:tcPr>
          <w:p w14:paraId="6CB9FF73" w14:textId="77777777" w:rsidR="00AB78B3" w:rsidRDefault="00337FF0">
            <w:pPr>
              <w:pStyle w:val="Compact"/>
              <w:jc w:val="center"/>
            </w:pPr>
            <w:r>
              <w:t>1082</w:t>
            </w:r>
          </w:p>
        </w:tc>
        <w:tc>
          <w:tcPr>
            <w:tcW w:w="0" w:type="auto"/>
          </w:tcPr>
          <w:p w14:paraId="3689DB89" w14:textId="77777777" w:rsidR="00AB78B3" w:rsidRDefault="00337FF0">
            <w:pPr>
              <w:pStyle w:val="Compact"/>
              <w:jc w:val="center"/>
            </w:pPr>
            <w:r>
              <w:t>1120</w:t>
            </w:r>
          </w:p>
        </w:tc>
        <w:tc>
          <w:tcPr>
            <w:tcW w:w="0" w:type="auto"/>
          </w:tcPr>
          <w:p w14:paraId="61B7DAE1" w14:textId="77777777" w:rsidR="00AB78B3" w:rsidRDefault="00337FF0">
            <w:pPr>
              <w:pStyle w:val="Compact"/>
              <w:jc w:val="center"/>
            </w:pPr>
            <w:r>
              <w:t>88.47</w:t>
            </w:r>
          </w:p>
        </w:tc>
        <w:tc>
          <w:tcPr>
            <w:tcW w:w="0" w:type="auto"/>
          </w:tcPr>
          <w:p w14:paraId="6554C7D9" w14:textId="77777777" w:rsidR="00AB78B3" w:rsidRDefault="00337FF0">
            <w:pPr>
              <w:pStyle w:val="Compact"/>
              <w:jc w:val="center"/>
            </w:pPr>
            <w:r>
              <w:t>73.43</w:t>
            </w:r>
          </w:p>
        </w:tc>
        <w:tc>
          <w:tcPr>
            <w:tcW w:w="0" w:type="auto"/>
          </w:tcPr>
          <w:p w14:paraId="0083AF12" w14:textId="77777777" w:rsidR="00AB78B3" w:rsidRDefault="00337FF0">
            <w:pPr>
              <w:pStyle w:val="Compact"/>
              <w:jc w:val="center"/>
            </w:pPr>
            <w:r>
              <w:t>111.2</w:t>
            </w:r>
          </w:p>
        </w:tc>
        <w:tc>
          <w:tcPr>
            <w:tcW w:w="0" w:type="auto"/>
          </w:tcPr>
          <w:p w14:paraId="56DFF3D8" w14:textId="77777777" w:rsidR="00AB78B3" w:rsidRDefault="00337FF0">
            <w:pPr>
              <w:pStyle w:val="Compact"/>
              <w:jc w:val="center"/>
            </w:pPr>
            <w:r>
              <w:t>2244</w:t>
            </w:r>
          </w:p>
        </w:tc>
        <w:tc>
          <w:tcPr>
            <w:tcW w:w="0" w:type="auto"/>
          </w:tcPr>
          <w:p w14:paraId="689A890C" w14:textId="77777777" w:rsidR="00AB78B3" w:rsidRDefault="00337FF0">
            <w:pPr>
              <w:pStyle w:val="Compact"/>
              <w:jc w:val="center"/>
            </w:pPr>
            <w:r>
              <w:t>2174</w:t>
            </w:r>
          </w:p>
        </w:tc>
        <w:tc>
          <w:tcPr>
            <w:tcW w:w="0" w:type="auto"/>
          </w:tcPr>
          <w:p w14:paraId="0B888607" w14:textId="77777777" w:rsidR="00AB78B3" w:rsidRDefault="00337FF0">
            <w:pPr>
              <w:pStyle w:val="Compact"/>
              <w:jc w:val="center"/>
            </w:pPr>
            <w:r>
              <w:t>2316</w:t>
            </w:r>
          </w:p>
        </w:tc>
      </w:tr>
      <w:tr w:rsidR="00AB78B3" w14:paraId="15CDE92B" w14:textId="77777777">
        <w:tc>
          <w:tcPr>
            <w:tcW w:w="0" w:type="auto"/>
          </w:tcPr>
          <w:p w14:paraId="4B9A73C6" w14:textId="77777777" w:rsidR="00AB78B3" w:rsidRDefault="00337FF0">
            <w:pPr>
              <w:pStyle w:val="Compact"/>
              <w:jc w:val="center"/>
            </w:pPr>
            <w:r>
              <w:t>LAMBAYEQUE</w:t>
            </w:r>
          </w:p>
        </w:tc>
        <w:tc>
          <w:tcPr>
            <w:tcW w:w="0" w:type="auto"/>
          </w:tcPr>
          <w:p w14:paraId="7F58542F" w14:textId="77777777" w:rsidR="00AB78B3" w:rsidRDefault="00337FF0">
            <w:pPr>
              <w:pStyle w:val="Compact"/>
              <w:jc w:val="center"/>
            </w:pPr>
            <w:r>
              <w:t>a80</w:t>
            </w:r>
          </w:p>
        </w:tc>
        <w:tc>
          <w:tcPr>
            <w:tcW w:w="0" w:type="auto"/>
          </w:tcPr>
          <w:p w14:paraId="7AA2866F" w14:textId="77777777" w:rsidR="00AB78B3" w:rsidRDefault="00337FF0">
            <w:pPr>
              <w:pStyle w:val="Compact"/>
              <w:jc w:val="center"/>
            </w:pPr>
            <w:r>
              <w:t>1298</w:t>
            </w:r>
          </w:p>
        </w:tc>
        <w:tc>
          <w:tcPr>
            <w:tcW w:w="0" w:type="auto"/>
          </w:tcPr>
          <w:p w14:paraId="480C37CD" w14:textId="77777777" w:rsidR="00AB78B3" w:rsidRDefault="00337FF0">
            <w:pPr>
              <w:pStyle w:val="Compact"/>
              <w:jc w:val="center"/>
            </w:pPr>
            <w:r>
              <w:t>2118</w:t>
            </w:r>
          </w:p>
        </w:tc>
        <w:tc>
          <w:tcPr>
            <w:tcW w:w="0" w:type="auto"/>
          </w:tcPr>
          <w:p w14:paraId="17C58778" w14:textId="77777777" w:rsidR="00AB78B3" w:rsidRDefault="00337FF0">
            <w:pPr>
              <w:pStyle w:val="Compact"/>
              <w:jc w:val="center"/>
            </w:pPr>
            <w:r>
              <w:t>2033</w:t>
            </w:r>
          </w:p>
        </w:tc>
        <w:tc>
          <w:tcPr>
            <w:tcW w:w="0" w:type="auto"/>
          </w:tcPr>
          <w:p w14:paraId="0FEAD1D3" w14:textId="77777777" w:rsidR="00AB78B3" w:rsidRDefault="00337FF0">
            <w:pPr>
              <w:pStyle w:val="Compact"/>
              <w:jc w:val="center"/>
            </w:pPr>
            <w:r>
              <w:t>2175</w:t>
            </w:r>
          </w:p>
        </w:tc>
        <w:tc>
          <w:tcPr>
            <w:tcW w:w="0" w:type="auto"/>
          </w:tcPr>
          <w:p w14:paraId="3E804D37" w14:textId="77777777" w:rsidR="00AB78B3" w:rsidRDefault="00337FF0">
            <w:pPr>
              <w:pStyle w:val="Compact"/>
              <w:jc w:val="center"/>
            </w:pPr>
            <w:r>
              <w:t>1126</w:t>
            </w:r>
          </w:p>
        </w:tc>
        <w:tc>
          <w:tcPr>
            <w:tcW w:w="0" w:type="auto"/>
          </w:tcPr>
          <w:p w14:paraId="5B1F0E58" w14:textId="77777777" w:rsidR="00AB78B3" w:rsidRDefault="00337FF0">
            <w:pPr>
              <w:pStyle w:val="Compact"/>
              <w:jc w:val="center"/>
            </w:pPr>
            <w:r>
              <w:t>1080</w:t>
            </w:r>
          </w:p>
        </w:tc>
        <w:tc>
          <w:tcPr>
            <w:tcW w:w="0" w:type="auto"/>
          </w:tcPr>
          <w:p w14:paraId="51763E3A" w14:textId="77777777" w:rsidR="00AB78B3" w:rsidRDefault="00337FF0">
            <w:pPr>
              <w:pStyle w:val="Compact"/>
              <w:jc w:val="center"/>
            </w:pPr>
            <w:r>
              <w:t>1156</w:t>
            </w:r>
          </w:p>
        </w:tc>
        <w:tc>
          <w:tcPr>
            <w:tcW w:w="0" w:type="auto"/>
          </w:tcPr>
          <w:p w14:paraId="403E255D" w14:textId="77777777" w:rsidR="00AB78B3" w:rsidRDefault="00337FF0">
            <w:pPr>
              <w:pStyle w:val="Compact"/>
              <w:jc w:val="center"/>
            </w:pPr>
            <w:r>
              <w:t>171.8</w:t>
            </w:r>
          </w:p>
        </w:tc>
        <w:tc>
          <w:tcPr>
            <w:tcW w:w="0" w:type="auto"/>
          </w:tcPr>
          <w:p w14:paraId="2B2C4903" w14:textId="77777777" w:rsidR="00AB78B3" w:rsidRDefault="00337FF0">
            <w:pPr>
              <w:pStyle w:val="Compact"/>
              <w:jc w:val="center"/>
            </w:pPr>
            <w:r>
              <w:t>142.4</w:t>
            </w:r>
          </w:p>
        </w:tc>
        <w:tc>
          <w:tcPr>
            <w:tcW w:w="0" w:type="auto"/>
          </w:tcPr>
          <w:p w14:paraId="5CF9C4F7" w14:textId="77777777" w:rsidR="00AB78B3" w:rsidRDefault="00337FF0">
            <w:pPr>
              <w:pStyle w:val="Compact"/>
              <w:jc w:val="center"/>
            </w:pPr>
            <w:r>
              <w:t>217.8</w:t>
            </w:r>
          </w:p>
        </w:tc>
        <w:tc>
          <w:tcPr>
            <w:tcW w:w="0" w:type="auto"/>
          </w:tcPr>
          <w:p w14:paraId="75061F81" w14:textId="77777777" w:rsidR="00AB78B3" w:rsidRDefault="00337FF0">
            <w:pPr>
              <w:pStyle w:val="Compact"/>
              <w:jc w:val="center"/>
            </w:pPr>
            <w:r>
              <w:t>2442</w:t>
            </w:r>
          </w:p>
        </w:tc>
        <w:tc>
          <w:tcPr>
            <w:tcW w:w="0" w:type="auto"/>
          </w:tcPr>
          <w:p w14:paraId="06F387A9" w14:textId="77777777" w:rsidR="00AB78B3" w:rsidRDefault="00337FF0">
            <w:pPr>
              <w:pStyle w:val="Compact"/>
              <w:jc w:val="center"/>
            </w:pPr>
            <w:r>
              <w:t>2301</w:t>
            </w:r>
          </w:p>
        </w:tc>
        <w:tc>
          <w:tcPr>
            <w:tcW w:w="0" w:type="auto"/>
          </w:tcPr>
          <w:p w14:paraId="47A8122B" w14:textId="77777777" w:rsidR="00AB78B3" w:rsidRDefault="00337FF0">
            <w:pPr>
              <w:pStyle w:val="Compact"/>
              <w:jc w:val="center"/>
            </w:pPr>
            <w:r>
              <w:t>2585</w:t>
            </w:r>
          </w:p>
        </w:tc>
      </w:tr>
      <w:tr w:rsidR="00AB78B3" w14:paraId="2D0F4BC2" w14:textId="77777777">
        <w:tc>
          <w:tcPr>
            <w:tcW w:w="0" w:type="auto"/>
          </w:tcPr>
          <w:p w14:paraId="1776DF87" w14:textId="77777777" w:rsidR="00AB78B3" w:rsidRDefault="00337FF0">
            <w:pPr>
              <w:pStyle w:val="Compact"/>
              <w:jc w:val="center"/>
            </w:pPr>
            <w:r>
              <w:t>LIMA</w:t>
            </w:r>
          </w:p>
        </w:tc>
        <w:tc>
          <w:tcPr>
            <w:tcW w:w="0" w:type="auto"/>
          </w:tcPr>
          <w:p w14:paraId="466A0DC4" w14:textId="77777777" w:rsidR="00AB78B3" w:rsidRDefault="00337FF0">
            <w:pPr>
              <w:pStyle w:val="Compact"/>
              <w:jc w:val="center"/>
            </w:pPr>
            <w:r>
              <w:t>a0.9</w:t>
            </w:r>
          </w:p>
        </w:tc>
        <w:tc>
          <w:tcPr>
            <w:tcW w:w="0" w:type="auto"/>
          </w:tcPr>
          <w:p w14:paraId="6D9EFC3B" w14:textId="77777777" w:rsidR="00AB78B3" w:rsidRDefault="00337FF0">
            <w:pPr>
              <w:pStyle w:val="Compact"/>
              <w:jc w:val="center"/>
            </w:pPr>
            <w:r>
              <w:t>1373</w:t>
            </w:r>
          </w:p>
        </w:tc>
        <w:tc>
          <w:tcPr>
            <w:tcW w:w="0" w:type="auto"/>
          </w:tcPr>
          <w:p w14:paraId="073F5015" w14:textId="77777777" w:rsidR="00AB78B3" w:rsidRDefault="00337FF0">
            <w:pPr>
              <w:pStyle w:val="Compact"/>
              <w:jc w:val="center"/>
            </w:pPr>
            <w:r>
              <w:t>44</w:t>
            </w:r>
          </w:p>
        </w:tc>
        <w:tc>
          <w:tcPr>
            <w:tcW w:w="0" w:type="auto"/>
          </w:tcPr>
          <w:p w14:paraId="22EFF7CB" w14:textId="77777777" w:rsidR="00AB78B3" w:rsidRDefault="00337FF0">
            <w:pPr>
              <w:pStyle w:val="Compact"/>
              <w:jc w:val="center"/>
            </w:pPr>
            <w:r>
              <w:t>44</w:t>
            </w:r>
          </w:p>
        </w:tc>
        <w:tc>
          <w:tcPr>
            <w:tcW w:w="0" w:type="auto"/>
          </w:tcPr>
          <w:p w14:paraId="6B01E921" w14:textId="77777777" w:rsidR="00AB78B3" w:rsidRDefault="00337FF0">
            <w:pPr>
              <w:pStyle w:val="Compact"/>
              <w:jc w:val="center"/>
            </w:pPr>
            <w:r>
              <w:t>44</w:t>
            </w:r>
          </w:p>
        </w:tc>
        <w:tc>
          <w:tcPr>
            <w:tcW w:w="0" w:type="auto"/>
          </w:tcPr>
          <w:p w14:paraId="435994A5" w14:textId="77777777" w:rsidR="00AB78B3" w:rsidRDefault="00337FF0">
            <w:pPr>
              <w:pStyle w:val="Compact"/>
              <w:jc w:val="center"/>
            </w:pPr>
            <w:r>
              <w:t>0</w:t>
            </w:r>
          </w:p>
        </w:tc>
        <w:tc>
          <w:tcPr>
            <w:tcW w:w="0" w:type="auto"/>
          </w:tcPr>
          <w:p w14:paraId="5EA848F1" w14:textId="77777777" w:rsidR="00AB78B3" w:rsidRDefault="00337FF0">
            <w:pPr>
              <w:pStyle w:val="Compact"/>
              <w:jc w:val="center"/>
            </w:pPr>
            <w:r>
              <w:t>0</w:t>
            </w:r>
          </w:p>
        </w:tc>
        <w:tc>
          <w:tcPr>
            <w:tcW w:w="0" w:type="auto"/>
          </w:tcPr>
          <w:p w14:paraId="79033EEE" w14:textId="77777777" w:rsidR="00AB78B3" w:rsidRDefault="00337FF0">
            <w:pPr>
              <w:pStyle w:val="Compact"/>
              <w:jc w:val="center"/>
            </w:pPr>
            <w:r>
              <w:t>0</w:t>
            </w:r>
          </w:p>
        </w:tc>
        <w:tc>
          <w:tcPr>
            <w:tcW w:w="0" w:type="auto"/>
          </w:tcPr>
          <w:p w14:paraId="0C923A8F" w14:textId="77777777" w:rsidR="00AB78B3" w:rsidRDefault="00337FF0">
            <w:pPr>
              <w:pStyle w:val="Compact"/>
              <w:jc w:val="center"/>
            </w:pPr>
            <w:r>
              <w:t>1373</w:t>
            </w:r>
          </w:p>
        </w:tc>
        <w:tc>
          <w:tcPr>
            <w:tcW w:w="0" w:type="auto"/>
          </w:tcPr>
          <w:p w14:paraId="60DD2A6F" w14:textId="77777777" w:rsidR="00AB78B3" w:rsidRDefault="00337FF0">
            <w:pPr>
              <w:pStyle w:val="Compact"/>
              <w:jc w:val="center"/>
            </w:pPr>
            <w:r>
              <w:t>1373</w:t>
            </w:r>
          </w:p>
        </w:tc>
        <w:tc>
          <w:tcPr>
            <w:tcW w:w="0" w:type="auto"/>
          </w:tcPr>
          <w:p w14:paraId="1FB1BDCA" w14:textId="77777777" w:rsidR="00AB78B3" w:rsidRDefault="00337FF0">
            <w:pPr>
              <w:pStyle w:val="Compact"/>
              <w:jc w:val="center"/>
            </w:pPr>
            <w:r>
              <w:t>1373</w:t>
            </w:r>
          </w:p>
        </w:tc>
        <w:tc>
          <w:tcPr>
            <w:tcW w:w="0" w:type="auto"/>
          </w:tcPr>
          <w:p w14:paraId="00CAC395" w14:textId="77777777" w:rsidR="00AB78B3" w:rsidRDefault="00337FF0">
            <w:pPr>
              <w:pStyle w:val="Compact"/>
              <w:jc w:val="center"/>
            </w:pPr>
            <w:r>
              <w:t>1994</w:t>
            </w:r>
          </w:p>
        </w:tc>
        <w:tc>
          <w:tcPr>
            <w:tcW w:w="0" w:type="auto"/>
          </w:tcPr>
          <w:p w14:paraId="7DBDCC65" w14:textId="77777777" w:rsidR="00AB78B3" w:rsidRDefault="00337FF0">
            <w:pPr>
              <w:pStyle w:val="Compact"/>
              <w:jc w:val="center"/>
            </w:pPr>
            <w:r>
              <w:t>1994</w:t>
            </w:r>
          </w:p>
        </w:tc>
        <w:tc>
          <w:tcPr>
            <w:tcW w:w="0" w:type="auto"/>
          </w:tcPr>
          <w:p w14:paraId="75573168" w14:textId="77777777" w:rsidR="00AB78B3" w:rsidRDefault="00337FF0">
            <w:pPr>
              <w:pStyle w:val="Compact"/>
              <w:jc w:val="center"/>
            </w:pPr>
            <w:r>
              <w:t>1994</w:t>
            </w:r>
          </w:p>
        </w:tc>
      </w:tr>
      <w:tr w:rsidR="00AB78B3" w14:paraId="5A27CA6B" w14:textId="77777777">
        <w:tc>
          <w:tcPr>
            <w:tcW w:w="0" w:type="auto"/>
          </w:tcPr>
          <w:p w14:paraId="3EDA1763" w14:textId="77777777" w:rsidR="00AB78B3" w:rsidRDefault="00337FF0">
            <w:pPr>
              <w:pStyle w:val="Compact"/>
              <w:jc w:val="center"/>
            </w:pPr>
            <w:r>
              <w:t>LIMA</w:t>
            </w:r>
          </w:p>
        </w:tc>
        <w:tc>
          <w:tcPr>
            <w:tcW w:w="0" w:type="auto"/>
          </w:tcPr>
          <w:p w14:paraId="4FBFF67F" w14:textId="77777777" w:rsidR="00AB78B3" w:rsidRDefault="00337FF0">
            <w:pPr>
              <w:pStyle w:val="Compact"/>
              <w:jc w:val="center"/>
            </w:pPr>
            <w:r>
              <w:t>a10.19</w:t>
            </w:r>
          </w:p>
        </w:tc>
        <w:tc>
          <w:tcPr>
            <w:tcW w:w="0" w:type="auto"/>
          </w:tcPr>
          <w:p w14:paraId="1260558F" w14:textId="77777777" w:rsidR="00AB78B3" w:rsidRDefault="00337FF0">
            <w:pPr>
              <w:pStyle w:val="Compact"/>
              <w:jc w:val="center"/>
            </w:pPr>
            <w:r>
              <w:t>482</w:t>
            </w:r>
          </w:p>
        </w:tc>
        <w:tc>
          <w:tcPr>
            <w:tcW w:w="0" w:type="auto"/>
          </w:tcPr>
          <w:p w14:paraId="14BF0640" w14:textId="77777777" w:rsidR="00AB78B3" w:rsidRDefault="00337FF0">
            <w:pPr>
              <w:pStyle w:val="Compact"/>
              <w:jc w:val="center"/>
            </w:pPr>
            <w:r>
              <w:t>34</w:t>
            </w:r>
          </w:p>
        </w:tc>
        <w:tc>
          <w:tcPr>
            <w:tcW w:w="0" w:type="auto"/>
          </w:tcPr>
          <w:p w14:paraId="7F5F7AAC" w14:textId="77777777" w:rsidR="00AB78B3" w:rsidRDefault="00337FF0">
            <w:pPr>
              <w:pStyle w:val="Compact"/>
              <w:jc w:val="center"/>
            </w:pPr>
            <w:r>
              <w:t>34</w:t>
            </w:r>
          </w:p>
        </w:tc>
        <w:tc>
          <w:tcPr>
            <w:tcW w:w="0" w:type="auto"/>
          </w:tcPr>
          <w:p w14:paraId="0CF205E2" w14:textId="77777777" w:rsidR="00AB78B3" w:rsidRDefault="00337FF0">
            <w:pPr>
              <w:pStyle w:val="Compact"/>
              <w:jc w:val="center"/>
            </w:pPr>
            <w:r>
              <w:t>34</w:t>
            </w:r>
          </w:p>
        </w:tc>
        <w:tc>
          <w:tcPr>
            <w:tcW w:w="0" w:type="auto"/>
          </w:tcPr>
          <w:p w14:paraId="3BD86A12" w14:textId="77777777" w:rsidR="00AB78B3" w:rsidRDefault="00337FF0">
            <w:pPr>
              <w:pStyle w:val="Compact"/>
              <w:jc w:val="center"/>
            </w:pPr>
            <w:r>
              <w:t>0</w:t>
            </w:r>
          </w:p>
        </w:tc>
        <w:tc>
          <w:tcPr>
            <w:tcW w:w="0" w:type="auto"/>
          </w:tcPr>
          <w:p w14:paraId="786A0C80" w14:textId="77777777" w:rsidR="00AB78B3" w:rsidRDefault="00337FF0">
            <w:pPr>
              <w:pStyle w:val="Compact"/>
              <w:jc w:val="center"/>
            </w:pPr>
            <w:r>
              <w:t>0</w:t>
            </w:r>
          </w:p>
        </w:tc>
        <w:tc>
          <w:tcPr>
            <w:tcW w:w="0" w:type="auto"/>
          </w:tcPr>
          <w:p w14:paraId="176E9425" w14:textId="77777777" w:rsidR="00AB78B3" w:rsidRDefault="00337FF0">
            <w:pPr>
              <w:pStyle w:val="Compact"/>
              <w:jc w:val="center"/>
            </w:pPr>
            <w:r>
              <w:t>0</w:t>
            </w:r>
          </w:p>
        </w:tc>
        <w:tc>
          <w:tcPr>
            <w:tcW w:w="0" w:type="auto"/>
          </w:tcPr>
          <w:p w14:paraId="08361CD9" w14:textId="77777777" w:rsidR="00AB78B3" w:rsidRDefault="00337FF0">
            <w:pPr>
              <w:pStyle w:val="Compact"/>
              <w:jc w:val="center"/>
            </w:pPr>
            <w:r>
              <w:t>482</w:t>
            </w:r>
          </w:p>
        </w:tc>
        <w:tc>
          <w:tcPr>
            <w:tcW w:w="0" w:type="auto"/>
          </w:tcPr>
          <w:p w14:paraId="1EFD564C" w14:textId="77777777" w:rsidR="00AB78B3" w:rsidRDefault="00337FF0">
            <w:pPr>
              <w:pStyle w:val="Compact"/>
              <w:jc w:val="center"/>
            </w:pPr>
            <w:r>
              <w:t>482</w:t>
            </w:r>
          </w:p>
        </w:tc>
        <w:tc>
          <w:tcPr>
            <w:tcW w:w="0" w:type="auto"/>
          </w:tcPr>
          <w:p w14:paraId="77E4748D" w14:textId="77777777" w:rsidR="00AB78B3" w:rsidRDefault="00337FF0">
            <w:pPr>
              <w:pStyle w:val="Compact"/>
              <w:jc w:val="center"/>
            </w:pPr>
            <w:r>
              <w:t>482</w:t>
            </w:r>
          </w:p>
        </w:tc>
        <w:tc>
          <w:tcPr>
            <w:tcW w:w="0" w:type="auto"/>
          </w:tcPr>
          <w:p w14:paraId="1258485A" w14:textId="77777777" w:rsidR="00AB78B3" w:rsidRDefault="00337FF0">
            <w:pPr>
              <w:pStyle w:val="Compact"/>
              <w:jc w:val="center"/>
            </w:pPr>
            <w:r>
              <w:t>718.4</w:t>
            </w:r>
          </w:p>
        </w:tc>
        <w:tc>
          <w:tcPr>
            <w:tcW w:w="0" w:type="auto"/>
          </w:tcPr>
          <w:p w14:paraId="5FDC5360" w14:textId="77777777" w:rsidR="00AB78B3" w:rsidRDefault="00337FF0">
            <w:pPr>
              <w:pStyle w:val="Compact"/>
              <w:jc w:val="center"/>
            </w:pPr>
            <w:r>
              <w:t>718.4</w:t>
            </w:r>
          </w:p>
        </w:tc>
        <w:tc>
          <w:tcPr>
            <w:tcW w:w="0" w:type="auto"/>
          </w:tcPr>
          <w:p w14:paraId="227769EF" w14:textId="77777777" w:rsidR="00AB78B3" w:rsidRDefault="00337FF0">
            <w:pPr>
              <w:pStyle w:val="Compact"/>
              <w:jc w:val="center"/>
            </w:pPr>
            <w:r>
              <w:t>718.4</w:t>
            </w:r>
          </w:p>
        </w:tc>
      </w:tr>
      <w:tr w:rsidR="00AB78B3" w14:paraId="02EC2D07" w14:textId="77777777">
        <w:tc>
          <w:tcPr>
            <w:tcW w:w="0" w:type="auto"/>
          </w:tcPr>
          <w:p w14:paraId="438D477C" w14:textId="77777777" w:rsidR="00AB78B3" w:rsidRDefault="00337FF0">
            <w:pPr>
              <w:pStyle w:val="Compact"/>
              <w:jc w:val="center"/>
            </w:pPr>
            <w:r>
              <w:t>LIMA</w:t>
            </w:r>
          </w:p>
        </w:tc>
        <w:tc>
          <w:tcPr>
            <w:tcW w:w="0" w:type="auto"/>
          </w:tcPr>
          <w:p w14:paraId="1DFC2702" w14:textId="77777777" w:rsidR="00AB78B3" w:rsidRDefault="00337FF0">
            <w:pPr>
              <w:pStyle w:val="Compact"/>
              <w:jc w:val="center"/>
            </w:pPr>
            <w:r>
              <w:t>a20.29</w:t>
            </w:r>
          </w:p>
        </w:tc>
        <w:tc>
          <w:tcPr>
            <w:tcW w:w="0" w:type="auto"/>
          </w:tcPr>
          <w:p w14:paraId="6D712BB9" w14:textId="77777777" w:rsidR="00AB78B3" w:rsidRDefault="00337FF0">
            <w:pPr>
              <w:pStyle w:val="Compact"/>
              <w:jc w:val="center"/>
            </w:pPr>
            <w:r>
              <w:t>1297</w:t>
            </w:r>
          </w:p>
        </w:tc>
        <w:tc>
          <w:tcPr>
            <w:tcW w:w="0" w:type="auto"/>
          </w:tcPr>
          <w:p w14:paraId="29A75AA9" w14:textId="77777777" w:rsidR="00AB78B3" w:rsidRDefault="00337FF0">
            <w:pPr>
              <w:pStyle w:val="Compact"/>
              <w:jc w:val="center"/>
            </w:pPr>
            <w:r>
              <w:t>142</w:t>
            </w:r>
          </w:p>
        </w:tc>
        <w:tc>
          <w:tcPr>
            <w:tcW w:w="0" w:type="auto"/>
          </w:tcPr>
          <w:p w14:paraId="144DC204" w14:textId="77777777" w:rsidR="00AB78B3" w:rsidRDefault="00337FF0">
            <w:pPr>
              <w:pStyle w:val="Compact"/>
              <w:jc w:val="center"/>
            </w:pPr>
            <w:r>
              <w:t>142</w:t>
            </w:r>
          </w:p>
        </w:tc>
        <w:tc>
          <w:tcPr>
            <w:tcW w:w="0" w:type="auto"/>
          </w:tcPr>
          <w:p w14:paraId="0618C4E9" w14:textId="77777777" w:rsidR="00AB78B3" w:rsidRDefault="00337FF0">
            <w:pPr>
              <w:pStyle w:val="Compact"/>
              <w:jc w:val="center"/>
            </w:pPr>
            <w:r>
              <w:t>142</w:t>
            </w:r>
          </w:p>
        </w:tc>
        <w:tc>
          <w:tcPr>
            <w:tcW w:w="0" w:type="auto"/>
          </w:tcPr>
          <w:p w14:paraId="7F46CD9F" w14:textId="77777777" w:rsidR="00AB78B3" w:rsidRDefault="00337FF0">
            <w:pPr>
              <w:pStyle w:val="Compact"/>
              <w:jc w:val="center"/>
            </w:pPr>
            <w:r>
              <w:t>0</w:t>
            </w:r>
          </w:p>
        </w:tc>
        <w:tc>
          <w:tcPr>
            <w:tcW w:w="0" w:type="auto"/>
          </w:tcPr>
          <w:p w14:paraId="5A4B48B1" w14:textId="77777777" w:rsidR="00AB78B3" w:rsidRDefault="00337FF0">
            <w:pPr>
              <w:pStyle w:val="Compact"/>
              <w:jc w:val="center"/>
            </w:pPr>
            <w:r>
              <w:t>0</w:t>
            </w:r>
          </w:p>
        </w:tc>
        <w:tc>
          <w:tcPr>
            <w:tcW w:w="0" w:type="auto"/>
          </w:tcPr>
          <w:p w14:paraId="153098ED" w14:textId="77777777" w:rsidR="00AB78B3" w:rsidRDefault="00337FF0">
            <w:pPr>
              <w:pStyle w:val="Compact"/>
              <w:jc w:val="center"/>
            </w:pPr>
            <w:r>
              <w:t>0</w:t>
            </w:r>
          </w:p>
        </w:tc>
        <w:tc>
          <w:tcPr>
            <w:tcW w:w="0" w:type="auto"/>
          </w:tcPr>
          <w:p w14:paraId="046781C9" w14:textId="77777777" w:rsidR="00AB78B3" w:rsidRDefault="00337FF0">
            <w:pPr>
              <w:pStyle w:val="Compact"/>
              <w:jc w:val="center"/>
            </w:pPr>
            <w:r>
              <w:t>1297</w:t>
            </w:r>
          </w:p>
        </w:tc>
        <w:tc>
          <w:tcPr>
            <w:tcW w:w="0" w:type="auto"/>
          </w:tcPr>
          <w:p w14:paraId="11EAACA7" w14:textId="77777777" w:rsidR="00AB78B3" w:rsidRDefault="00337FF0">
            <w:pPr>
              <w:pStyle w:val="Compact"/>
              <w:jc w:val="center"/>
            </w:pPr>
            <w:r>
              <w:t>1297</w:t>
            </w:r>
          </w:p>
        </w:tc>
        <w:tc>
          <w:tcPr>
            <w:tcW w:w="0" w:type="auto"/>
          </w:tcPr>
          <w:p w14:paraId="72EE31B8" w14:textId="77777777" w:rsidR="00AB78B3" w:rsidRDefault="00337FF0">
            <w:pPr>
              <w:pStyle w:val="Compact"/>
              <w:jc w:val="center"/>
            </w:pPr>
            <w:r>
              <w:t>1297</w:t>
            </w:r>
          </w:p>
        </w:tc>
        <w:tc>
          <w:tcPr>
            <w:tcW w:w="0" w:type="auto"/>
          </w:tcPr>
          <w:p w14:paraId="36F662BF" w14:textId="77777777" w:rsidR="00AB78B3" w:rsidRDefault="00337FF0">
            <w:pPr>
              <w:pStyle w:val="Compact"/>
              <w:jc w:val="center"/>
            </w:pPr>
            <w:r>
              <w:t>1984</w:t>
            </w:r>
          </w:p>
        </w:tc>
        <w:tc>
          <w:tcPr>
            <w:tcW w:w="0" w:type="auto"/>
          </w:tcPr>
          <w:p w14:paraId="2536F974" w14:textId="77777777" w:rsidR="00AB78B3" w:rsidRDefault="00337FF0">
            <w:pPr>
              <w:pStyle w:val="Compact"/>
              <w:jc w:val="center"/>
            </w:pPr>
            <w:r>
              <w:t>1984</w:t>
            </w:r>
          </w:p>
        </w:tc>
        <w:tc>
          <w:tcPr>
            <w:tcW w:w="0" w:type="auto"/>
          </w:tcPr>
          <w:p w14:paraId="490C963B" w14:textId="77777777" w:rsidR="00AB78B3" w:rsidRDefault="00337FF0">
            <w:pPr>
              <w:pStyle w:val="Compact"/>
              <w:jc w:val="center"/>
            </w:pPr>
            <w:r>
              <w:t>1984</w:t>
            </w:r>
          </w:p>
        </w:tc>
      </w:tr>
      <w:tr w:rsidR="00AB78B3" w14:paraId="69915629" w14:textId="77777777">
        <w:tc>
          <w:tcPr>
            <w:tcW w:w="0" w:type="auto"/>
          </w:tcPr>
          <w:p w14:paraId="398825FB" w14:textId="77777777" w:rsidR="00AB78B3" w:rsidRDefault="00337FF0">
            <w:pPr>
              <w:pStyle w:val="Compact"/>
              <w:jc w:val="center"/>
            </w:pPr>
            <w:r>
              <w:t>LIMA</w:t>
            </w:r>
          </w:p>
        </w:tc>
        <w:tc>
          <w:tcPr>
            <w:tcW w:w="0" w:type="auto"/>
          </w:tcPr>
          <w:p w14:paraId="3725F01E" w14:textId="77777777" w:rsidR="00AB78B3" w:rsidRDefault="00337FF0">
            <w:pPr>
              <w:pStyle w:val="Compact"/>
              <w:jc w:val="center"/>
            </w:pPr>
            <w:r>
              <w:t>a30.39</w:t>
            </w:r>
          </w:p>
        </w:tc>
        <w:tc>
          <w:tcPr>
            <w:tcW w:w="0" w:type="auto"/>
          </w:tcPr>
          <w:p w14:paraId="457988E3" w14:textId="77777777" w:rsidR="00AB78B3" w:rsidRDefault="00337FF0">
            <w:pPr>
              <w:pStyle w:val="Compact"/>
              <w:jc w:val="center"/>
            </w:pPr>
            <w:r>
              <w:t>2632</w:t>
            </w:r>
          </w:p>
        </w:tc>
        <w:tc>
          <w:tcPr>
            <w:tcW w:w="0" w:type="auto"/>
          </w:tcPr>
          <w:p w14:paraId="62854C12" w14:textId="77777777" w:rsidR="00AB78B3" w:rsidRDefault="00337FF0">
            <w:pPr>
              <w:pStyle w:val="Compact"/>
              <w:jc w:val="center"/>
            </w:pPr>
            <w:r>
              <w:t>1817</w:t>
            </w:r>
          </w:p>
        </w:tc>
        <w:tc>
          <w:tcPr>
            <w:tcW w:w="0" w:type="auto"/>
          </w:tcPr>
          <w:p w14:paraId="2EC4460D" w14:textId="77777777" w:rsidR="00AB78B3" w:rsidRDefault="00337FF0">
            <w:pPr>
              <w:pStyle w:val="Compact"/>
              <w:jc w:val="center"/>
            </w:pPr>
            <w:r>
              <w:t>1584</w:t>
            </w:r>
          </w:p>
        </w:tc>
        <w:tc>
          <w:tcPr>
            <w:tcW w:w="0" w:type="auto"/>
          </w:tcPr>
          <w:p w14:paraId="3AC02FB3" w14:textId="77777777" w:rsidR="00AB78B3" w:rsidRDefault="00337FF0">
            <w:pPr>
              <w:pStyle w:val="Compact"/>
              <w:jc w:val="center"/>
            </w:pPr>
            <w:r>
              <w:t>2018</w:t>
            </w:r>
          </w:p>
        </w:tc>
        <w:tc>
          <w:tcPr>
            <w:tcW w:w="0" w:type="auto"/>
          </w:tcPr>
          <w:p w14:paraId="79F2AABC" w14:textId="77777777" w:rsidR="00AB78B3" w:rsidRDefault="00337FF0">
            <w:pPr>
              <w:pStyle w:val="Compact"/>
              <w:jc w:val="center"/>
            </w:pPr>
            <w:r>
              <w:t>1279</w:t>
            </w:r>
          </w:p>
        </w:tc>
        <w:tc>
          <w:tcPr>
            <w:tcW w:w="0" w:type="auto"/>
          </w:tcPr>
          <w:p w14:paraId="6D8CDDCA" w14:textId="77777777" w:rsidR="00AB78B3" w:rsidRDefault="00337FF0">
            <w:pPr>
              <w:pStyle w:val="Compact"/>
              <w:jc w:val="center"/>
            </w:pPr>
            <w:r>
              <w:t>1115</w:t>
            </w:r>
          </w:p>
        </w:tc>
        <w:tc>
          <w:tcPr>
            <w:tcW w:w="0" w:type="auto"/>
          </w:tcPr>
          <w:p w14:paraId="50257303" w14:textId="77777777" w:rsidR="00AB78B3" w:rsidRDefault="00337FF0">
            <w:pPr>
              <w:pStyle w:val="Compact"/>
              <w:jc w:val="center"/>
            </w:pPr>
            <w:r>
              <w:t>1421</w:t>
            </w:r>
          </w:p>
        </w:tc>
        <w:tc>
          <w:tcPr>
            <w:tcW w:w="0" w:type="auto"/>
          </w:tcPr>
          <w:p w14:paraId="47BA11D5" w14:textId="77777777" w:rsidR="00AB78B3" w:rsidRDefault="00337FF0">
            <w:pPr>
              <w:pStyle w:val="Compact"/>
              <w:jc w:val="center"/>
            </w:pPr>
            <w:r>
              <w:t>1353</w:t>
            </w:r>
          </w:p>
        </w:tc>
        <w:tc>
          <w:tcPr>
            <w:tcW w:w="0" w:type="auto"/>
          </w:tcPr>
          <w:p w14:paraId="484AE6C1" w14:textId="77777777" w:rsidR="00AB78B3" w:rsidRDefault="00337FF0">
            <w:pPr>
              <w:pStyle w:val="Compact"/>
              <w:jc w:val="center"/>
            </w:pPr>
            <w:r>
              <w:t>1211</w:t>
            </w:r>
          </w:p>
        </w:tc>
        <w:tc>
          <w:tcPr>
            <w:tcW w:w="0" w:type="auto"/>
          </w:tcPr>
          <w:p w14:paraId="7C8353CD" w14:textId="77777777" w:rsidR="00AB78B3" w:rsidRDefault="00337FF0">
            <w:pPr>
              <w:pStyle w:val="Compact"/>
              <w:jc w:val="center"/>
            </w:pPr>
            <w:r>
              <w:t>1517</w:t>
            </w:r>
          </w:p>
        </w:tc>
        <w:tc>
          <w:tcPr>
            <w:tcW w:w="0" w:type="auto"/>
          </w:tcPr>
          <w:p w14:paraId="5532C992" w14:textId="77777777" w:rsidR="00AB78B3" w:rsidRDefault="00337FF0">
            <w:pPr>
              <w:pStyle w:val="Compact"/>
              <w:jc w:val="center"/>
            </w:pPr>
            <w:r>
              <w:t>3737</w:t>
            </w:r>
          </w:p>
        </w:tc>
        <w:tc>
          <w:tcPr>
            <w:tcW w:w="0" w:type="auto"/>
          </w:tcPr>
          <w:p w14:paraId="186BC7AC" w14:textId="77777777" w:rsidR="00AB78B3" w:rsidRDefault="00337FF0">
            <w:pPr>
              <w:pStyle w:val="Compact"/>
              <w:jc w:val="center"/>
            </w:pPr>
            <w:r>
              <w:t>3304</w:t>
            </w:r>
          </w:p>
        </w:tc>
        <w:tc>
          <w:tcPr>
            <w:tcW w:w="0" w:type="auto"/>
          </w:tcPr>
          <w:p w14:paraId="79D7DEF5" w14:textId="77777777" w:rsidR="00AB78B3" w:rsidRDefault="00337FF0">
            <w:pPr>
              <w:pStyle w:val="Compact"/>
              <w:jc w:val="center"/>
            </w:pPr>
            <w:r>
              <w:t>4172</w:t>
            </w:r>
          </w:p>
        </w:tc>
      </w:tr>
      <w:tr w:rsidR="00AB78B3" w14:paraId="24A3CEB8" w14:textId="77777777">
        <w:tc>
          <w:tcPr>
            <w:tcW w:w="0" w:type="auto"/>
          </w:tcPr>
          <w:p w14:paraId="07A35829" w14:textId="77777777" w:rsidR="00AB78B3" w:rsidRDefault="00337FF0">
            <w:pPr>
              <w:pStyle w:val="Compact"/>
              <w:jc w:val="center"/>
            </w:pPr>
            <w:r>
              <w:t>LIMA</w:t>
            </w:r>
          </w:p>
        </w:tc>
        <w:tc>
          <w:tcPr>
            <w:tcW w:w="0" w:type="auto"/>
          </w:tcPr>
          <w:p w14:paraId="2079DAA3" w14:textId="77777777" w:rsidR="00AB78B3" w:rsidRDefault="00337FF0">
            <w:pPr>
              <w:pStyle w:val="Compact"/>
              <w:jc w:val="center"/>
            </w:pPr>
            <w:r>
              <w:t>a40.49</w:t>
            </w:r>
          </w:p>
        </w:tc>
        <w:tc>
          <w:tcPr>
            <w:tcW w:w="0" w:type="auto"/>
          </w:tcPr>
          <w:p w14:paraId="7DC56C76" w14:textId="77777777" w:rsidR="00AB78B3" w:rsidRDefault="00337FF0">
            <w:pPr>
              <w:pStyle w:val="Compact"/>
              <w:jc w:val="center"/>
            </w:pPr>
            <w:r>
              <w:t>5421</w:t>
            </w:r>
          </w:p>
        </w:tc>
        <w:tc>
          <w:tcPr>
            <w:tcW w:w="0" w:type="auto"/>
          </w:tcPr>
          <w:p w14:paraId="19DEF57D" w14:textId="77777777" w:rsidR="00AB78B3" w:rsidRDefault="00337FF0">
            <w:pPr>
              <w:pStyle w:val="Compact"/>
              <w:jc w:val="center"/>
            </w:pPr>
            <w:r>
              <w:t>5417</w:t>
            </w:r>
          </w:p>
        </w:tc>
        <w:tc>
          <w:tcPr>
            <w:tcW w:w="0" w:type="auto"/>
          </w:tcPr>
          <w:p w14:paraId="197C7163" w14:textId="77777777" w:rsidR="00AB78B3" w:rsidRDefault="00337FF0">
            <w:pPr>
              <w:pStyle w:val="Compact"/>
              <w:jc w:val="center"/>
            </w:pPr>
            <w:r>
              <w:t>5157</w:t>
            </w:r>
          </w:p>
        </w:tc>
        <w:tc>
          <w:tcPr>
            <w:tcW w:w="0" w:type="auto"/>
          </w:tcPr>
          <w:p w14:paraId="5616A68D" w14:textId="77777777" w:rsidR="00AB78B3" w:rsidRDefault="00337FF0">
            <w:pPr>
              <w:pStyle w:val="Compact"/>
              <w:jc w:val="center"/>
            </w:pPr>
            <w:r>
              <w:t>5642</w:t>
            </w:r>
          </w:p>
        </w:tc>
        <w:tc>
          <w:tcPr>
            <w:tcW w:w="0" w:type="auto"/>
          </w:tcPr>
          <w:p w14:paraId="3E0042EB" w14:textId="77777777" w:rsidR="00AB78B3" w:rsidRDefault="00337FF0">
            <w:pPr>
              <w:pStyle w:val="Compact"/>
              <w:jc w:val="center"/>
            </w:pPr>
            <w:r>
              <w:t>3815</w:t>
            </w:r>
          </w:p>
        </w:tc>
        <w:tc>
          <w:tcPr>
            <w:tcW w:w="0" w:type="auto"/>
          </w:tcPr>
          <w:p w14:paraId="2B140717" w14:textId="77777777" w:rsidR="00AB78B3" w:rsidRDefault="00337FF0">
            <w:pPr>
              <w:pStyle w:val="Compact"/>
              <w:jc w:val="center"/>
            </w:pPr>
            <w:r>
              <w:t>3631</w:t>
            </w:r>
          </w:p>
        </w:tc>
        <w:tc>
          <w:tcPr>
            <w:tcW w:w="0" w:type="auto"/>
          </w:tcPr>
          <w:p w14:paraId="3A60CF67" w14:textId="77777777" w:rsidR="00AB78B3" w:rsidRDefault="00337FF0">
            <w:pPr>
              <w:pStyle w:val="Compact"/>
              <w:jc w:val="center"/>
            </w:pPr>
            <w:r>
              <w:t>3973</w:t>
            </w:r>
          </w:p>
        </w:tc>
        <w:tc>
          <w:tcPr>
            <w:tcW w:w="0" w:type="auto"/>
          </w:tcPr>
          <w:p w14:paraId="2F01784A" w14:textId="77777777" w:rsidR="00AB78B3" w:rsidRDefault="00337FF0">
            <w:pPr>
              <w:pStyle w:val="Compact"/>
              <w:jc w:val="center"/>
            </w:pPr>
            <w:r>
              <w:t>1606</w:t>
            </w:r>
          </w:p>
        </w:tc>
        <w:tc>
          <w:tcPr>
            <w:tcW w:w="0" w:type="auto"/>
          </w:tcPr>
          <w:p w14:paraId="66706880" w14:textId="77777777" w:rsidR="00AB78B3" w:rsidRDefault="00337FF0">
            <w:pPr>
              <w:pStyle w:val="Compact"/>
              <w:jc w:val="center"/>
            </w:pPr>
            <w:r>
              <w:t>1448</w:t>
            </w:r>
          </w:p>
        </w:tc>
        <w:tc>
          <w:tcPr>
            <w:tcW w:w="0" w:type="auto"/>
          </w:tcPr>
          <w:p w14:paraId="0165EA7E" w14:textId="77777777" w:rsidR="00AB78B3" w:rsidRDefault="00337FF0">
            <w:pPr>
              <w:pStyle w:val="Compact"/>
              <w:jc w:val="center"/>
            </w:pPr>
            <w:r>
              <w:t>1790</w:t>
            </w:r>
          </w:p>
        </w:tc>
        <w:tc>
          <w:tcPr>
            <w:tcW w:w="0" w:type="auto"/>
          </w:tcPr>
          <w:p w14:paraId="3DE19E25" w14:textId="77777777" w:rsidR="00AB78B3" w:rsidRDefault="00337FF0">
            <w:pPr>
              <w:pStyle w:val="Compact"/>
              <w:jc w:val="center"/>
            </w:pPr>
            <w:r>
              <w:t>7697</w:t>
            </w:r>
          </w:p>
        </w:tc>
        <w:tc>
          <w:tcPr>
            <w:tcW w:w="0" w:type="auto"/>
          </w:tcPr>
          <w:p w14:paraId="137CB807" w14:textId="77777777" w:rsidR="00AB78B3" w:rsidRDefault="00337FF0">
            <w:pPr>
              <w:pStyle w:val="Compact"/>
              <w:jc w:val="center"/>
            </w:pPr>
            <w:r>
              <w:t>7213</w:t>
            </w:r>
          </w:p>
        </w:tc>
        <w:tc>
          <w:tcPr>
            <w:tcW w:w="0" w:type="auto"/>
          </w:tcPr>
          <w:p w14:paraId="32ACA788" w14:textId="77777777" w:rsidR="00AB78B3" w:rsidRDefault="00337FF0">
            <w:pPr>
              <w:pStyle w:val="Compact"/>
              <w:jc w:val="center"/>
            </w:pPr>
            <w:r>
              <w:t>8184</w:t>
            </w:r>
          </w:p>
        </w:tc>
      </w:tr>
      <w:tr w:rsidR="00AB78B3" w14:paraId="5E058523" w14:textId="77777777">
        <w:tc>
          <w:tcPr>
            <w:tcW w:w="0" w:type="auto"/>
          </w:tcPr>
          <w:p w14:paraId="3B3E392B" w14:textId="77777777" w:rsidR="00AB78B3" w:rsidRDefault="00337FF0">
            <w:pPr>
              <w:pStyle w:val="Compact"/>
              <w:jc w:val="center"/>
            </w:pPr>
            <w:r>
              <w:t>LIMA</w:t>
            </w:r>
          </w:p>
        </w:tc>
        <w:tc>
          <w:tcPr>
            <w:tcW w:w="0" w:type="auto"/>
          </w:tcPr>
          <w:p w14:paraId="5D23F5AB" w14:textId="77777777" w:rsidR="00AB78B3" w:rsidRDefault="00337FF0">
            <w:pPr>
              <w:pStyle w:val="Compact"/>
              <w:jc w:val="center"/>
            </w:pPr>
            <w:r>
              <w:t>a50.59</w:t>
            </w:r>
          </w:p>
        </w:tc>
        <w:tc>
          <w:tcPr>
            <w:tcW w:w="0" w:type="auto"/>
          </w:tcPr>
          <w:p w14:paraId="47949329" w14:textId="77777777" w:rsidR="00AB78B3" w:rsidRDefault="00337FF0">
            <w:pPr>
              <w:pStyle w:val="Compact"/>
              <w:jc w:val="center"/>
            </w:pPr>
            <w:r>
              <w:t>10554</w:t>
            </w:r>
          </w:p>
        </w:tc>
        <w:tc>
          <w:tcPr>
            <w:tcW w:w="0" w:type="auto"/>
          </w:tcPr>
          <w:p w14:paraId="29DE7745" w14:textId="77777777" w:rsidR="00AB78B3" w:rsidRDefault="00337FF0">
            <w:pPr>
              <w:pStyle w:val="Compact"/>
              <w:jc w:val="center"/>
            </w:pPr>
            <w:r>
              <w:t>11497</w:t>
            </w:r>
          </w:p>
        </w:tc>
        <w:tc>
          <w:tcPr>
            <w:tcW w:w="0" w:type="auto"/>
          </w:tcPr>
          <w:p w14:paraId="569250B5" w14:textId="77777777" w:rsidR="00AB78B3" w:rsidRDefault="00337FF0">
            <w:pPr>
              <w:pStyle w:val="Compact"/>
              <w:jc w:val="center"/>
            </w:pPr>
            <w:r>
              <w:t>11122</w:t>
            </w:r>
          </w:p>
        </w:tc>
        <w:tc>
          <w:tcPr>
            <w:tcW w:w="0" w:type="auto"/>
          </w:tcPr>
          <w:p w14:paraId="462F03E6" w14:textId="77777777" w:rsidR="00AB78B3" w:rsidRDefault="00337FF0">
            <w:pPr>
              <w:pStyle w:val="Compact"/>
              <w:jc w:val="center"/>
            </w:pPr>
            <w:r>
              <w:t>11822</w:t>
            </w:r>
          </w:p>
        </w:tc>
        <w:tc>
          <w:tcPr>
            <w:tcW w:w="0" w:type="auto"/>
          </w:tcPr>
          <w:p w14:paraId="14B567B9" w14:textId="77777777" w:rsidR="00AB78B3" w:rsidRDefault="00337FF0">
            <w:pPr>
              <w:pStyle w:val="Compact"/>
              <w:jc w:val="center"/>
            </w:pPr>
            <w:r>
              <w:t>8097</w:t>
            </w:r>
          </w:p>
        </w:tc>
        <w:tc>
          <w:tcPr>
            <w:tcW w:w="0" w:type="auto"/>
          </w:tcPr>
          <w:p w14:paraId="0E58DD88" w14:textId="77777777" w:rsidR="00AB78B3" w:rsidRDefault="00337FF0">
            <w:pPr>
              <w:pStyle w:val="Compact"/>
              <w:jc w:val="center"/>
            </w:pPr>
            <w:r>
              <w:t>7832</w:t>
            </w:r>
          </w:p>
        </w:tc>
        <w:tc>
          <w:tcPr>
            <w:tcW w:w="0" w:type="auto"/>
          </w:tcPr>
          <w:p w14:paraId="02375C2A" w14:textId="77777777" w:rsidR="00AB78B3" w:rsidRDefault="00337FF0">
            <w:pPr>
              <w:pStyle w:val="Compact"/>
              <w:jc w:val="center"/>
            </w:pPr>
            <w:r>
              <w:t>8325</w:t>
            </w:r>
          </w:p>
        </w:tc>
        <w:tc>
          <w:tcPr>
            <w:tcW w:w="0" w:type="auto"/>
          </w:tcPr>
          <w:p w14:paraId="20D75BC0" w14:textId="77777777" w:rsidR="00AB78B3" w:rsidRDefault="00337FF0">
            <w:pPr>
              <w:pStyle w:val="Compact"/>
              <w:jc w:val="center"/>
            </w:pPr>
            <w:r>
              <w:t>2457</w:t>
            </w:r>
          </w:p>
        </w:tc>
        <w:tc>
          <w:tcPr>
            <w:tcW w:w="0" w:type="auto"/>
          </w:tcPr>
          <w:p w14:paraId="00E799D7" w14:textId="77777777" w:rsidR="00AB78B3" w:rsidRDefault="00337FF0">
            <w:pPr>
              <w:pStyle w:val="Compact"/>
              <w:jc w:val="center"/>
            </w:pPr>
            <w:r>
              <w:t>2229</w:t>
            </w:r>
          </w:p>
        </w:tc>
        <w:tc>
          <w:tcPr>
            <w:tcW w:w="0" w:type="auto"/>
          </w:tcPr>
          <w:p w14:paraId="5005835A" w14:textId="77777777" w:rsidR="00AB78B3" w:rsidRDefault="00337FF0">
            <w:pPr>
              <w:pStyle w:val="Compact"/>
              <w:jc w:val="center"/>
            </w:pPr>
            <w:r>
              <w:t>2722</w:t>
            </w:r>
          </w:p>
        </w:tc>
        <w:tc>
          <w:tcPr>
            <w:tcW w:w="0" w:type="auto"/>
          </w:tcPr>
          <w:p w14:paraId="7E8D0103" w14:textId="77777777" w:rsidR="00AB78B3" w:rsidRDefault="00337FF0">
            <w:pPr>
              <w:pStyle w:val="Compact"/>
              <w:jc w:val="center"/>
            </w:pPr>
            <w:r>
              <w:t>14986</w:t>
            </w:r>
          </w:p>
        </w:tc>
        <w:tc>
          <w:tcPr>
            <w:tcW w:w="0" w:type="auto"/>
          </w:tcPr>
          <w:p w14:paraId="026CDC49" w14:textId="77777777" w:rsidR="00AB78B3" w:rsidRDefault="00337FF0">
            <w:pPr>
              <w:pStyle w:val="Compact"/>
              <w:jc w:val="center"/>
            </w:pPr>
            <w:r>
              <w:t>14287</w:t>
            </w:r>
          </w:p>
        </w:tc>
        <w:tc>
          <w:tcPr>
            <w:tcW w:w="0" w:type="auto"/>
          </w:tcPr>
          <w:p w14:paraId="254B8A4D" w14:textId="77777777" w:rsidR="00AB78B3" w:rsidRDefault="00337FF0">
            <w:pPr>
              <w:pStyle w:val="Compact"/>
              <w:jc w:val="center"/>
            </w:pPr>
            <w:r>
              <w:t>15687</w:t>
            </w:r>
          </w:p>
        </w:tc>
      </w:tr>
      <w:tr w:rsidR="00AB78B3" w14:paraId="4E59C76D" w14:textId="77777777">
        <w:tc>
          <w:tcPr>
            <w:tcW w:w="0" w:type="auto"/>
          </w:tcPr>
          <w:p w14:paraId="14D18667" w14:textId="77777777" w:rsidR="00AB78B3" w:rsidRDefault="00337FF0">
            <w:pPr>
              <w:pStyle w:val="Compact"/>
              <w:jc w:val="center"/>
            </w:pPr>
            <w:r>
              <w:t>LIMA</w:t>
            </w:r>
          </w:p>
        </w:tc>
        <w:tc>
          <w:tcPr>
            <w:tcW w:w="0" w:type="auto"/>
          </w:tcPr>
          <w:p w14:paraId="451DEC78" w14:textId="77777777" w:rsidR="00AB78B3" w:rsidRDefault="00337FF0">
            <w:pPr>
              <w:pStyle w:val="Compact"/>
              <w:jc w:val="center"/>
            </w:pPr>
            <w:r>
              <w:t>a60.69</w:t>
            </w:r>
          </w:p>
        </w:tc>
        <w:tc>
          <w:tcPr>
            <w:tcW w:w="0" w:type="auto"/>
          </w:tcPr>
          <w:p w14:paraId="28058346" w14:textId="77777777" w:rsidR="00AB78B3" w:rsidRDefault="00337FF0">
            <w:pPr>
              <w:pStyle w:val="Compact"/>
              <w:jc w:val="center"/>
            </w:pPr>
            <w:r>
              <w:t>17126</w:t>
            </w:r>
          </w:p>
        </w:tc>
        <w:tc>
          <w:tcPr>
            <w:tcW w:w="0" w:type="auto"/>
          </w:tcPr>
          <w:p w14:paraId="7689D970" w14:textId="77777777" w:rsidR="00AB78B3" w:rsidRDefault="00337FF0">
            <w:pPr>
              <w:pStyle w:val="Compact"/>
              <w:jc w:val="center"/>
            </w:pPr>
            <w:r>
              <w:t>18590</w:t>
            </w:r>
          </w:p>
        </w:tc>
        <w:tc>
          <w:tcPr>
            <w:tcW w:w="0" w:type="auto"/>
          </w:tcPr>
          <w:p w14:paraId="216782B1" w14:textId="77777777" w:rsidR="00AB78B3" w:rsidRDefault="00337FF0">
            <w:pPr>
              <w:pStyle w:val="Compact"/>
              <w:jc w:val="center"/>
            </w:pPr>
            <w:r>
              <w:t>18002</w:t>
            </w:r>
          </w:p>
        </w:tc>
        <w:tc>
          <w:tcPr>
            <w:tcW w:w="0" w:type="auto"/>
          </w:tcPr>
          <w:p w14:paraId="1B0D9473" w14:textId="77777777" w:rsidR="00AB78B3" w:rsidRDefault="00337FF0">
            <w:pPr>
              <w:pStyle w:val="Compact"/>
              <w:jc w:val="center"/>
            </w:pPr>
            <w:r>
              <w:t>19104</w:t>
            </w:r>
          </w:p>
        </w:tc>
        <w:tc>
          <w:tcPr>
            <w:tcW w:w="0" w:type="auto"/>
          </w:tcPr>
          <w:p w14:paraId="7304B293" w14:textId="77777777" w:rsidR="00AB78B3" w:rsidRDefault="00337FF0">
            <w:pPr>
              <w:pStyle w:val="Compact"/>
              <w:jc w:val="center"/>
            </w:pPr>
            <w:r>
              <w:t>13092</w:t>
            </w:r>
          </w:p>
        </w:tc>
        <w:tc>
          <w:tcPr>
            <w:tcW w:w="0" w:type="auto"/>
          </w:tcPr>
          <w:p w14:paraId="1643B774" w14:textId="77777777" w:rsidR="00AB78B3" w:rsidRDefault="00337FF0">
            <w:pPr>
              <w:pStyle w:val="Compact"/>
              <w:jc w:val="center"/>
            </w:pPr>
            <w:r>
              <w:t>12678</w:t>
            </w:r>
          </w:p>
        </w:tc>
        <w:tc>
          <w:tcPr>
            <w:tcW w:w="0" w:type="auto"/>
          </w:tcPr>
          <w:p w14:paraId="3EE18EF8" w14:textId="77777777" w:rsidR="00AB78B3" w:rsidRDefault="00337FF0">
            <w:pPr>
              <w:pStyle w:val="Compact"/>
              <w:jc w:val="center"/>
            </w:pPr>
            <w:r>
              <w:t>13453</w:t>
            </w:r>
          </w:p>
        </w:tc>
        <w:tc>
          <w:tcPr>
            <w:tcW w:w="0" w:type="auto"/>
          </w:tcPr>
          <w:p w14:paraId="6E3691EA" w14:textId="77777777" w:rsidR="00AB78B3" w:rsidRDefault="00337FF0">
            <w:pPr>
              <w:pStyle w:val="Compact"/>
              <w:jc w:val="center"/>
            </w:pPr>
            <w:r>
              <w:t>4034</w:t>
            </w:r>
          </w:p>
        </w:tc>
        <w:tc>
          <w:tcPr>
            <w:tcW w:w="0" w:type="auto"/>
          </w:tcPr>
          <w:p w14:paraId="3E88A556" w14:textId="77777777" w:rsidR="00AB78B3" w:rsidRDefault="00337FF0">
            <w:pPr>
              <w:pStyle w:val="Compact"/>
              <w:jc w:val="center"/>
            </w:pPr>
            <w:r>
              <w:t>3673</w:t>
            </w:r>
          </w:p>
        </w:tc>
        <w:tc>
          <w:tcPr>
            <w:tcW w:w="0" w:type="auto"/>
          </w:tcPr>
          <w:p w14:paraId="1B3B9A4D" w14:textId="77777777" w:rsidR="00AB78B3" w:rsidRDefault="00337FF0">
            <w:pPr>
              <w:pStyle w:val="Compact"/>
              <w:jc w:val="center"/>
            </w:pPr>
            <w:r>
              <w:t>4448</w:t>
            </w:r>
          </w:p>
        </w:tc>
        <w:tc>
          <w:tcPr>
            <w:tcW w:w="0" w:type="auto"/>
          </w:tcPr>
          <w:p w14:paraId="589B4F71" w14:textId="77777777" w:rsidR="00AB78B3" w:rsidRDefault="00337FF0">
            <w:pPr>
              <w:pStyle w:val="Compact"/>
              <w:jc w:val="center"/>
            </w:pPr>
            <w:r>
              <w:t>24318</w:t>
            </w:r>
          </w:p>
        </w:tc>
        <w:tc>
          <w:tcPr>
            <w:tcW w:w="0" w:type="auto"/>
          </w:tcPr>
          <w:p w14:paraId="5943893A" w14:textId="77777777" w:rsidR="00AB78B3" w:rsidRDefault="00337FF0">
            <w:pPr>
              <w:pStyle w:val="Compact"/>
              <w:jc w:val="center"/>
            </w:pPr>
            <w:r>
              <w:t>23218</w:t>
            </w:r>
          </w:p>
        </w:tc>
        <w:tc>
          <w:tcPr>
            <w:tcW w:w="0" w:type="auto"/>
          </w:tcPr>
          <w:p w14:paraId="0EF4547C" w14:textId="77777777" w:rsidR="00AB78B3" w:rsidRDefault="00337FF0">
            <w:pPr>
              <w:pStyle w:val="Compact"/>
              <w:jc w:val="center"/>
            </w:pPr>
            <w:r>
              <w:t>25420</w:t>
            </w:r>
          </w:p>
        </w:tc>
      </w:tr>
      <w:tr w:rsidR="00AB78B3" w14:paraId="3B75D284" w14:textId="77777777">
        <w:tc>
          <w:tcPr>
            <w:tcW w:w="0" w:type="auto"/>
          </w:tcPr>
          <w:p w14:paraId="65448B25" w14:textId="77777777" w:rsidR="00AB78B3" w:rsidRDefault="00337FF0">
            <w:pPr>
              <w:pStyle w:val="Compact"/>
              <w:jc w:val="center"/>
            </w:pPr>
            <w:r>
              <w:t>LIMA</w:t>
            </w:r>
          </w:p>
        </w:tc>
        <w:tc>
          <w:tcPr>
            <w:tcW w:w="0" w:type="auto"/>
          </w:tcPr>
          <w:p w14:paraId="119AEF86" w14:textId="77777777" w:rsidR="00AB78B3" w:rsidRDefault="00337FF0">
            <w:pPr>
              <w:pStyle w:val="Compact"/>
              <w:jc w:val="center"/>
            </w:pPr>
            <w:r>
              <w:t>a70.79</w:t>
            </w:r>
          </w:p>
        </w:tc>
        <w:tc>
          <w:tcPr>
            <w:tcW w:w="0" w:type="auto"/>
          </w:tcPr>
          <w:p w14:paraId="7FE39C6D" w14:textId="77777777" w:rsidR="00AB78B3" w:rsidRDefault="00337FF0">
            <w:pPr>
              <w:pStyle w:val="Compact"/>
              <w:jc w:val="center"/>
            </w:pPr>
            <w:r>
              <w:t>19325</w:t>
            </w:r>
          </w:p>
        </w:tc>
        <w:tc>
          <w:tcPr>
            <w:tcW w:w="0" w:type="auto"/>
          </w:tcPr>
          <w:p w14:paraId="59F4FD01" w14:textId="77777777" w:rsidR="00AB78B3" w:rsidRDefault="00337FF0">
            <w:pPr>
              <w:pStyle w:val="Compact"/>
              <w:jc w:val="center"/>
            </w:pPr>
            <w:r>
              <w:t>18625</w:t>
            </w:r>
          </w:p>
        </w:tc>
        <w:tc>
          <w:tcPr>
            <w:tcW w:w="0" w:type="auto"/>
          </w:tcPr>
          <w:p w14:paraId="269AEF80" w14:textId="77777777" w:rsidR="00AB78B3" w:rsidRDefault="00337FF0">
            <w:pPr>
              <w:pStyle w:val="Compact"/>
              <w:jc w:val="center"/>
            </w:pPr>
            <w:r>
              <w:t>17825</w:t>
            </w:r>
          </w:p>
        </w:tc>
        <w:tc>
          <w:tcPr>
            <w:tcW w:w="0" w:type="auto"/>
          </w:tcPr>
          <w:p w14:paraId="20E2B6B4" w14:textId="77777777" w:rsidR="00AB78B3" w:rsidRDefault="00337FF0">
            <w:pPr>
              <w:pStyle w:val="Compact"/>
              <w:jc w:val="center"/>
            </w:pPr>
            <w:r>
              <w:t>19338</w:t>
            </w:r>
          </w:p>
        </w:tc>
        <w:tc>
          <w:tcPr>
            <w:tcW w:w="0" w:type="auto"/>
          </w:tcPr>
          <w:p w14:paraId="3487C985" w14:textId="77777777" w:rsidR="00AB78B3" w:rsidRDefault="00337FF0">
            <w:pPr>
              <w:pStyle w:val="Compact"/>
              <w:jc w:val="center"/>
            </w:pPr>
            <w:r>
              <w:t>13117</w:t>
            </w:r>
          </w:p>
        </w:tc>
        <w:tc>
          <w:tcPr>
            <w:tcW w:w="0" w:type="auto"/>
          </w:tcPr>
          <w:p w14:paraId="584ABAA6" w14:textId="77777777" w:rsidR="00AB78B3" w:rsidRDefault="00337FF0">
            <w:pPr>
              <w:pStyle w:val="Compact"/>
              <w:jc w:val="center"/>
            </w:pPr>
            <w:r>
              <w:t>12552</w:t>
            </w:r>
          </w:p>
        </w:tc>
        <w:tc>
          <w:tcPr>
            <w:tcW w:w="0" w:type="auto"/>
          </w:tcPr>
          <w:p w14:paraId="45E74926" w14:textId="77777777" w:rsidR="00AB78B3" w:rsidRDefault="00337FF0">
            <w:pPr>
              <w:pStyle w:val="Compact"/>
              <w:jc w:val="center"/>
            </w:pPr>
            <w:r>
              <w:t>13618</w:t>
            </w:r>
          </w:p>
        </w:tc>
        <w:tc>
          <w:tcPr>
            <w:tcW w:w="0" w:type="auto"/>
          </w:tcPr>
          <w:p w14:paraId="54EDFE49" w14:textId="77777777" w:rsidR="00AB78B3" w:rsidRDefault="00337FF0">
            <w:pPr>
              <w:pStyle w:val="Compact"/>
              <w:jc w:val="center"/>
            </w:pPr>
            <w:r>
              <w:t>6208</w:t>
            </w:r>
          </w:p>
        </w:tc>
        <w:tc>
          <w:tcPr>
            <w:tcW w:w="0" w:type="auto"/>
          </w:tcPr>
          <w:p w14:paraId="49411B4C" w14:textId="77777777" w:rsidR="00AB78B3" w:rsidRDefault="00337FF0">
            <w:pPr>
              <w:pStyle w:val="Compact"/>
              <w:jc w:val="center"/>
            </w:pPr>
            <w:r>
              <w:t>5707</w:t>
            </w:r>
          </w:p>
        </w:tc>
        <w:tc>
          <w:tcPr>
            <w:tcW w:w="0" w:type="auto"/>
          </w:tcPr>
          <w:p w14:paraId="61C11836" w14:textId="77777777" w:rsidR="00AB78B3" w:rsidRDefault="00337FF0">
            <w:pPr>
              <w:pStyle w:val="Compact"/>
              <w:jc w:val="center"/>
            </w:pPr>
            <w:r>
              <w:t>6773</w:t>
            </w:r>
          </w:p>
        </w:tc>
        <w:tc>
          <w:tcPr>
            <w:tcW w:w="0" w:type="auto"/>
          </w:tcPr>
          <w:p w14:paraId="47CAB525" w14:textId="77777777" w:rsidR="00AB78B3" w:rsidRDefault="00337FF0">
            <w:pPr>
              <w:pStyle w:val="Compact"/>
              <w:jc w:val="center"/>
            </w:pPr>
            <w:r>
              <w:t>27440</w:t>
            </w:r>
          </w:p>
        </w:tc>
        <w:tc>
          <w:tcPr>
            <w:tcW w:w="0" w:type="auto"/>
          </w:tcPr>
          <w:p w14:paraId="46942B00" w14:textId="77777777" w:rsidR="00AB78B3" w:rsidRDefault="00337FF0">
            <w:pPr>
              <w:pStyle w:val="Compact"/>
              <w:jc w:val="center"/>
            </w:pPr>
            <w:r>
              <w:t>25928</w:t>
            </w:r>
          </w:p>
        </w:tc>
        <w:tc>
          <w:tcPr>
            <w:tcW w:w="0" w:type="auto"/>
          </w:tcPr>
          <w:p w14:paraId="3D4281AE" w14:textId="77777777" w:rsidR="00AB78B3" w:rsidRDefault="00337FF0">
            <w:pPr>
              <w:pStyle w:val="Compact"/>
              <w:jc w:val="center"/>
            </w:pPr>
            <w:r>
              <w:t>28954</w:t>
            </w:r>
          </w:p>
        </w:tc>
      </w:tr>
      <w:tr w:rsidR="00AB78B3" w14:paraId="00490381" w14:textId="77777777">
        <w:tc>
          <w:tcPr>
            <w:tcW w:w="0" w:type="auto"/>
          </w:tcPr>
          <w:p w14:paraId="3219F7C8" w14:textId="77777777" w:rsidR="00AB78B3" w:rsidRDefault="00337FF0">
            <w:pPr>
              <w:pStyle w:val="Compact"/>
              <w:jc w:val="center"/>
            </w:pPr>
            <w:r>
              <w:t>LIMA</w:t>
            </w:r>
          </w:p>
        </w:tc>
        <w:tc>
          <w:tcPr>
            <w:tcW w:w="0" w:type="auto"/>
          </w:tcPr>
          <w:p w14:paraId="294387BA" w14:textId="77777777" w:rsidR="00AB78B3" w:rsidRDefault="00337FF0">
            <w:pPr>
              <w:pStyle w:val="Compact"/>
              <w:jc w:val="center"/>
            </w:pPr>
            <w:r>
              <w:t>a80</w:t>
            </w:r>
          </w:p>
        </w:tc>
        <w:tc>
          <w:tcPr>
            <w:tcW w:w="0" w:type="auto"/>
          </w:tcPr>
          <w:p w14:paraId="1EBABCC5" w14:textId="77777777" w:rsidR="00AB78B3" w:rsidRDefault="00337FF0">
            <w:pPr>
              <w:pStyle w:val="Compact"/>
              <w:jc w:val="center"/>
            </w:pPr>
            <w:r>
              <w:t>27139</w:t>
            </w:r>
          </w:p>
        </w:tc>
        <w:tc>
          <w:tcPr>
            <w:tcW w:w="0" w:type="auto"/>
          </w:tcPr>
          <w:p w14:paraId="7CE88F01" w14:textId="77777777" w:rsidR="00AB78B3" w:rsidRDefault="00337FF0">
            <w:pPr>
              <w:pStyle w:val="Compact"/>
              <w:jc w:val="center"/>
            </w:pPr>
            <w:r>
              <w:t>19993</w:t>
            </w:r>
          </w:p>
        </w:tc>
        <w:tc>
          <w:tcPr>
            <w:tcW w:w="0" w:type="auto"/>
          </w:tcPr>
          <w:p w14:paraId="00C31779" w14:textId="77777777" w:rsidR="00AB78B3" w:rsidRDefault="00337FF0">
            <w:pPr>
              <w:pStyle w:val="Compact"/>
              <w:jc w:val="center"/>
            </w:pPr>
            <w:r>
              <w:t>18830</w:t>
            </w:r>
          </w:p>
        </w:tc>
        <w:tc>
          <w:tcPr>
            <w:tcW w:w="0" w:type="auto"/>
          </w:tcPr>
          <w:p w14:paraId="5768250B" w14:textId="77777777" w:rsidR="00AB78B3" w:rsidRDefault="00337FF0">
            <w:pPr>
              <w:pStyle w:val="Compact"/>
              <w:jc w:val="center"/>
            </w:pPr>
            <w:r>
              <w:t>21068</w:t>
            </w:r>
          </w:p>
        </w:tc>
        <w:tc>
          <w:tcPr>
            <w:tcW w:w="0" w:type="auto"/>
          </w:tcPr>
          <w:p w14:paraId="5161F7A7" w14:textId="77777777" w:rsidR="00AB78B3" w:rsidRDefault="00337FF0">
            <w:pPr>
              <w:pStyle w:val="Compact"/>
              <w:jc w:val="center"/>
            </w:pPr>
            <w:r>
              <w:t>14080</w:t>
            </w:r>
          </w:p>
        </w:tc>
        <w:tc>
          <w:tcPr>
            <w:tcW w:w="0" w:type="auto"/>
          </w:tcPr>
          <w:p w14:paraId="3666B31C" w14:textId="77777777" w:rsidR="00AB78B3" w:rsidRDefault="00337FF0">
            <w:pPr>
              <w:pStyle w:val="Compact"/>
              <w:jc w:val="center"/>
            </w:pPr>
            <w:r>
              <w:t>13260</w:t>
            </w:r>
          </w:p>
        </w:tc>
        <w:tc>
          <w:tcPr>
            <w:tcW w:w="0" w:type="auto"/>
          </w:tcPr>
          <w:p w14:paraId="1CF2132A" w14:textId="77777777" w:rsidR="00AB78B3" w:rsidRDefault="00337FF0">
            <w:pPr>
              <w:pStyle w:val="Compact"/>
              <w:jc w:val="center"/>
            </w:pPr>
            <w:r>
              <w:t>14836</w:t>
            </w:r>
          </w:p>
        </w:tc>
        <w:tc>
          <w:tcPr>
            <w:tcW w:w="0" w:type="auto"/>
          </w:tcPr>
          <w:p w14:paraId="0DD5EB82" w14:textId="77777777" w:rsidR="00AB78B3" w:rsidRDefault="00337FF0">
            <w:pPr>
              <w:pStyle w:val="Compact"/>
              <w:jc w:val="center"/>
            </w:pPr>
            <w:r>
              <w:t>13059</w:t>
            </w:r>
          </w:p>
        </w:tc>
        <w:tc>
          <w:tcPr>
            <w:tcW w:w="0" w:type="auto"/>
          </w:tcPr>
          <w:p w14:paraId="62B88502" w14:textId="77777777" w:rsidR="00AB78B3" w:rsidRDefault="00337FF0">
            <w:pPr>
              <w:pStyle w:val="Compact"/>
              <w:jc w:val="center"/>
            </w:pPr>
            <w:r>
              <w:t>12303</w:t>
            </w:r>
          </w:p>
        </w:tc>
        <w:tc>
          <w:tcPr>
            <w:tcW w:w="0" w:type="auto"/>
          </w:tcPr>
          <w:p w14:paraId="5BD39310" w14:textId="77777777" w:rsidR="00AB78B3" w:rsidRDefault="00337FF0">
            <w:pPr>
              <w:pStyle w:val="Compact"/>
              <w:jc w:val="center"/>
            </w:pPr>
            <w:r>
              <w:t>13879</w:t>
            </w:r>
          </w:p>
        </w:tc>
        <w:tc>
          <w:tcPr>
            <w:tcW w:w="0" w:type="auto"/>
          </w:tcPr>
          <w:p w14:paraId="5EBDB7E2" w14:textId="77777777" w:rsidR="00AB78B3" w:rsidRDefault="00337FF0">
            <w:pPr>
              <w:pStyle w:val="Compact"/>
              <w:jc w:val="center"/>
            </w:pPr>
            <w:r>
              <w:t>38536</w:t>
            </w:r>
          </w:p>
        </w:tc>
        <w:tc>
          <w:tcPr>
            <w:tcW w:w="0" w:type="auto"/>
          </w:tcPr>
          <w:p w14:paraId="2F444899" w14:textId="77777777" w:rsidR="00AB78B3" w:rsidRDefault="00337FF0">
            <w:pPr>
              <w:pStyle w:val="Compact"/>
              <w:jc w:val="center"/>
            </w:pPr>
            <w:r>
              <w:t>36299</w:t>
            </w:r>
          </w:p>
        </w:tc>
        <w:tc>
          <w:tcPr>
            <w:tcW w:w="0" w:type="auto"/>
          </w:tcPr>
          <w:p w14:paraId="69A1D3D8" w14:textId="77777777" w:rsidR="00AB78B3" w:rsidRDefault="00337FF0">
            <w:pPr>
              <w:pStyle w:val="Compact"/>
              <w:jc w:val="center"/>
            </w:pPr>
            <w:r>
              <w:t>40775</w:t>
            </w:r>
          </w:p>
        </w:tc>
      </w:tr>
      <w:tr w:rsidR="00AB78B3" w14:paraId="3D0E4116" w14:textId="77777777">
        <w:tc>
          <w:tcPr>
            <w:tcW w:w="0" w:type="auto"/>
          </w:tcPr>
          <w:p w14:paraId="0C180CE9" w14:textId="77777777" w:rsidR="00AB78B3" w:rsidRDefault="00337FF0">
            <w:pPr>
              <w:pStyle w:val="Compact"/>
              <w:jc w:val="center"/>
            </w:pPr>
            <w:r>
              <w:t>LORETO</w:t>
            </w:r>
          </w:p>
        </w:tc>
        <w:tc>
          <w:tcPr>
            <w:tcW w:w="0" w:type="auto"/>
          </w:tcPr>
          <w:p w14:paraId="11B3FE19" w14:textId="77777777" w:rsidR="00AB78B3" w:rsidRDefault="00337FF0">
            <w:pPr>
              <w:pStyle w:val="Compact"/>
              <w:jc w:val="center"/>
            </w:pPr>
            <w:r>
              <w:t>a0.9</w:t>
            </w:r>
          </w:p>
        </w:tc>
        <w:tc>
          <w:tcPr>
            <w:tcW w:w="0" w:type="auto"/>
          </w:tcPr>
          <w:p w14:paraId="4127B075" w14:textId="77777777" w:rsidR="00AB78B3" w:rsidRDefault="00337FF0">
            <w:pPr>
              <w:pStyle w:val="Compact"/>
              <w:jc w:val="center"/>
            </w:pPr>
            <w:r>
              <w:t>275</w:t>
            </w:r>
          </w:p>
        </w:tc>
        <w:tc>
          <w:tcPr>
            <w:tcW w:w="0" w:type="auto"/>
          </w:tcPr>
          <w:p w14:paraId="2AA9499E" w14:textId="77777777" w:rsidR="00AB78B3" w:rsidRDefault="00337FF0">
            <w:pPr>
              <w:pStyle w:val="Compact"/>
              <w:jc w:val="center"/>
            </w:pPr>
            <w:r>
              <w:t>6</w:t>
            </w:r>
          </w:p>
        </w:tc>
        <w:tc>
          <w:tcPr>
            <w:tcW w:w="0" w:type="auto"/>
          </w:tcPr>
          <w:p w14:paraId="3B79EABF" w14:textId="77777777" w:rsidR="00AB78B3" w:rsidRDefault="00337FF0">
            <w:pPr>
              <w:pStyle w:val="Compact"/>
              <w:jc w:val="center"/>
            </w:pPr>
            <w:r>
              <w:t>6</w:t>
            </w:r>
          </w:p>
        </w:tc>
        <w:tc>
          <w:tcPr>
            <w:tcW w:w="0" w:type="auto"/>
          </w:tcPr>
          <w:p w14:paraId="4F2F6BA4" w14:textId="77777777" w:rsidR="00AB78B3" w:rsidRDefault="00337FF0">
            <w:pPr>
              <w:pStyle w:val="Compact"/>
              <w:jc w:val="center"/>
            </w:pPr>
            <w:r>
              <w:t>6</w:t>
            </w:r>
          </w:p>
        </w:tc>
        <w:tc>
          <w:tcPr>
            <w:tcW w:w="0" w:type="auto"/>
          </w:tcPr>
          <w:p w14:paraId="69414CA4" w14:textId="77777777" w:rsidR="00AB78B3" w:rsidRDefault="00337FF0">
            <w:pPr>
              <w:pStyle w:val="Compact"/>
              <w:jc w:val="center"/>
            </w:pPr>
            <w:r>
              <w:t>-257.4</w:t>
            </w:r>
          </w:p>
        </w:tc>
        <w:tc>
          <w:tcPr>
            <w:tcW w:w="0" w:type="auto"/>
          </w:tcPr>
          <w:p w14:paraId="09261629" w14:textId="77777777" w:rsidR="00AB78B3" w:rsidRDefault="00337FF0">
            <w:pPr>
              <w:pStyle w:val="Compact"/>
              <w:jc w:val="center"/>
            </w:pPr>
            <w:r>
              <w:t>-479.2</w:t>
            </w:r>
          </w:p>
        </w:tc>
        <w:tc>
          <w:tcPr>
            <w:tcW w:w="0" w:type="auto"/>
          </w:tcPr>
          <w:p w14:paraId="152CC98F" w14:textId="77777777" w:rsidR="00AB78B3" w:rsidRDefault="00337FF0">
            <w:pPr>
              <w:pStyle w:val="Compact"/>
              <w:jc w:val="center"/>
            </w:pPr>
            <w:r>
              <w:t>-106.7</w:t>
            </w:r>
          </w:p>
        </w:tc>
        <w:tc>
          <w:tcPr>
            <w:tcW w:w="0" w:type="auto"/>
          </w:tcPr>
          <w:p w14:paraId="723D424C" w14:textId="77777777" w:rsidR="00AB78B3" w:rsidRDefault="00337FF0">
            <w:pPr>
              <w:pStyle w:val="Compact"/>
              <w:jc w:val="center"/>
            </w:pPr>
            <w:r>
              <w:t>532.4</w:t>
            </w:r>
          </w:p>
        </w:tc>
        <w:tc>
          <w:tcPr>
            <w:tcW w:w="0" w:type="auto"/>
          </w:tcPr>
          <w:p w14:paraId="33254529" w14:textId="77777777" w:rsidR="00AB78B3" w:rsidRDefault="00337FF0">
            <w:pPr>
              <w:pStyle w:val="Compact"/>
              <w:jc w:val="center"/>
            </w:pPr>
            <w:r>
              <w:t>381.7</w:t>
            </w:r>
          </w:p>
        </w:tc>
        <w:tc>
          <w:tcPr>
            <w:tcW w:w="0" w:type="auto"/>
          </w:tcPr>
          <w:p w14:paraId="37DB10EF" w14:textId="77777777" w:rsidR="00AB78B3" w:rsidRDefault="00337FF0">
            <w:pPr>
              <w:pStyle w:val="Compact"/>
              <w:jc w:val="center"/>
            </w:pPr>
            <w:r>
              <w:t>754.2</w:t>
            </w:r>
          </w:p>
        </w:tc>
        <w:tc>
          <w:tcPr>
            <w:tcW w:w="0" w:type="auto"/>
          </w:tcPr>
          <w:p w14:paraId="6A256EE6" w14:textId="77777777" w:rsidR="00AB78B3" w:rsidRDefault="00337FF0">
            <w:pPr>
              <w:pStyle w:val="Compact"/>
              <w:jc w:val="center"/>
            </w:pPr>
            <w:r>
              <w:t>899.9</w:t>
            </w:r>
          </w:p>
        </w:tc>
        <w:tc>
          <w:tcPr>
            <w:tcW w:w="0" w:type="auto"/>
          </w:tcPr>
          <w:p w14:paraId="391C51BC" w14:textId="77777777" w:rsidR="00AB78B3" w:rsidRDefault="00337FF0">
            <w:pPr>
              <w:pStyle w:val="Compact"/>
              <w:jc w:val="center"/>
            </w:pPr>
            <w:r>
              <w:t>647</w:t>
            </w:r>
          </w:p>
        </w:tc>
        <w:tc>
          <w:tcPr>
            <w:tcW w:w="0" w:type="auto"/>
          </w:tcPr>
          <w:p w14:paraId="0E786D85" w14:textId="77777777" w:rsidR="00AB78B3" w:rsidRDefault="00337FF0">
            <w:pPr>
              <w:pStyle w:val="Compact"/>
              <w:jc w:val="center"/>
            </w:pPr>
            <w:r>
              <w:t>1272</w:t>
            </w:r>
          </w:p>
        </w:tc>
      </w:tr>
      <w:tr w:rsidR="00AB78B3" w14:paraId="55AA31CE" w14:textId="77777777">
        <w:tc>
          <w:tcPr>
            <w:tcW w:w="0" w:type="auto"/>
          </w:tcPr>
          <w:p w14:paraId="66E3C48D" w14:textId="77777777" w:rsidR="00AB78B3" w:rsidRDefault="00337FF0">
            <w:pPr>
              <w:pStyle w:val="Compact"/>
              <w:jc w:val="center"/>
            </w:pPr>
            <w:r>
              <w:t>LORETO</w:t>
            </w:r>
          </w:p>
        </w:tc>
        <w:tc>
          <w:tcPr>
            <w:tcW w:w="0" w:type="auto"/>
          </w:tcPr>
          <w:p w14:paraId="4AF85413" w14:textId="77777777" w:rsidR="00AB78B3" w:rsidRDefault="00337FF0">
            <w:pPr>
              <w:pStyle w:val="Compact"/>
              <w:jc w:val="center"/>
            </w:pPr>
            <w:r>
              <w:t>a10.19</w:t>
            </w:r>
          </w:p>
        </w:tc>
        <w:tc>
          <w:tcPr>
            <w:tcW w:w="0" w:type="auto"/>
          </w:tcPr>
          <w:p w14:paraId="33BE4A99" w14:textId="77777777" w:rsidR="00AB78B3" w:rsidRDefault="00337FF0">
            <w:pPr>
              <w:pStyle w:val="Compact"/>
              <w:jc w:val="center"/>
            </w:pPr>
            <w:r>
              <w:t>85</w:t>
            </w:r>
          </w:p>
        </w:tc>
        <w:tc>
          <w:tcPr>
            <w:tcW w:w="0" w:type="auto"/>
          </w:tcPr>
          <w:p w14:paraId="2640A66D" w14:textId="77777777" w:rsidR="00AB78B3" w:rsidRDefault="00337FF0">
            <w:pPr>
              <w:pStyle w:val="Compact"/>
              <w:jc w:val="center"/>
            </w:pPr>
            <w:r>
              <w:t>11</w:t>
            </w:r>
          </w:p>
        </w:tc>
        <w:tc>
          <w:tcPr>
            <w:tcW w:w="0" w:type="auto"/>
          </w:tcPr>
          <w:p w14:paraId="193D6B15" w14:textId="77777777" w:rsidR="00AB78B3" w:rsidRDefault="00337FF0">
            <w:pPr>
              <w:pStyle w:val="Compact"/>
              <w:jc w:val="center"/>
            </w:pPr>
            <w:r>
              <w:t>11</w:t>
            </w:r>
          </w:p>
        </w:tc>
        <w:tc>
          <w:tcPr>
            <w:tcW w:w="0" w:type="auto"/>
          </w:tcPr>
          <w:p w14:paraId="6441C30B" w14:textId="77777777" w:rsidR="00AB78B3" w:rsidRDefault="00337FF0">
            <w:pPr>
              <w:pStyle w:val="Compact"/>
              <w:jc w:val="center"/>
            </w:pPr>
            <w:r>
              <w:t>11</w:t>
            </w:r>
          </w:p>
        </w:tc>
        <w:tc>
          <w:tcPr>
            <w:tcW w:w="0" w:type="auto"/>
          </w:tcPr>
          <w:p w14:paraId="49E46299" w14:textId="77777777" w:rsidR="00AB78B3" w:rsidRDefault="00337FF0">
            <w:pPr>
              <w:pStyle w:val="Compact"/>
              <w:jc w:val="center"/>
            </w:pPr>
            <w:r>
              <w:t>0</w:t>
            </w:r>
          </w:p>
        </w:tc>
        <w:tc>
          <w:tcPr>
            <w:tcW w:w="0" w:type="auto"/>
          </w:tcPr>
          <w:p w14:paraId="59A76D1C" w14:textId="77777777" w:rsidR="00AB78B3" w:rsidRDefault="00337FF0">
            <w:pPr>
              <w:pStyle w:val="Compact"/>
              <w:jc w:val="center"/>
            </w:pPr>
            <w:r>
              <w:t>0</w:t>
            </w:r>
          </w:p>
        </w:tc>
        <w:tc>
          <w:tcPr>
            <w:tcW w:w="0" w:type="auto"/>
          </w:tcPr>
          <w:p w14:paraId="0711A9BC" w14:textId="77777777" w:rsidR="00AB78B3" w:rsidRDefault="00337FF0">
            <w:pPr>
              <w:pStyle w:val="Compact"/>
              <w:jc w:val="center"/>
            </w:pPr>
            <w:r>
              <w:t>0</w:t>
            </w:r>
          </w:p>
        </w:tc>
        <w:tc>
          <w:tcPr>
            <w:tcW w:w="0" w:type="auto"/>
          </w:tcPr>
          <w:p w14:paraId="4BA94D9D" w14:textId="77777777" w:rsidR="00AB78B3" w:rsidRDefault="00337FF0">
            <w:pPr>
              <w:pStyle w:val="Compact"/>
              <w:jc w:val="center"/>
            </w:pPr>
            <w:r>
              <w:t>85</w:t>
            </w:r>
          </w:p>
        </w:tc>
        <w:tc>
          <w:tcPr>
            <w:tcW w:w="0" w:type="auto"/>
          </w:tcPr>
          <w:p w14:paraId="39136258" w14:textId="77777777" w:rsidR="00AB78B3" w:rsidRDefault="00337FF0">
            <w:pPr>
              <w:pStyle w:val="Compact"/>
              <w:jc w:val="center"/>
            </w:pPr>
            <w:r>
              <w:t>85</w:t>
            </w:r>
          </w:p>
        </w:tc>
        <w:tc>
          <w:tcPr>
            <w:tcW w:w="0" w:type="auto"/>
          </w:tcPr>
          <w:p w14:paraId="37B0896F" w14:textId="77777777" w:rsidR="00AB78B3" w:rsidRDefault="00337FF0">
            <w:pPr>
              <w:pStyle w:val="Compact"/>
              <w:jc w:val="center"/>
            </w:pPr>
            <w:r>
              <w:t>85</w:t>
            </w:r>
          </w:p>
        </w:tc>
        <w:tc>
          <w:tcPr>
            <w:tcW w:w="0" w:type="auto"/>
          </w:tcPr>
          <w:p w14:paraId="0A953B66" w14:textId="77777777" w:rsidR="00AB78B3" w:rsidRDefault="00337FF0">
            <w:pPr>
              <w:pStyle w:val="Compact"/>
              <w:jc w:val="center"/>
            </w:pPr>
            <w:r>
              <w:t>153.7</w:t>
            </w:r>
          </w:p>
        </w:tc>
        <w:tc>
          <w:tcPr>
            <w:tcW w:w="0" w:type="auto"/>
          </w:tcPr>
          <w:p w14:paraId="1A1463E4" w14:textId="77777777" w:rsidR="00AB78B3" w:rsidRDefault="00337FF0">
            <w:pPr>
              <w:pStyle w:val="Compact"/>
              <w:jc w:val="center"/>
            </w:pPr>
            <w:r>
              <w:t>153.7</w:t>
            </w:r>
          </w:p>
        </w:tc>
        <w:tc>
          <w:tcPr>
            <w:tcW w:w="0" w:type="auto"/>
          </w:tcPr>
          <w:p w14:paraId="1B48DF46" w14:textId="77777777" w:rsidR="00AB78B3" w:rsidRDefault="00337FF0">
            <w:pPr>
              <w:pStyle w:val="Compact"/>
              <w:jc w:val="center"/>
            </w:pPr>
            <w:r>
              <w:t>153.7</w:t>
            </w:r>
          </w:p>
        </w:tc>
      </w:tr>
      <w:tr w:rsidR="00AB78B3" w14:paraId="28CB121E" w14:textId="77777777">
        <w:tc>
          <w:tcPr>
            <w:tcW w:w="0" w:type="auto"/>
          </w:tcPr>
          <w:p w14:paraId="7D45A092" w14:textId="77777777" w:rsidR="00AB78B3" w:rsidRDefault="00337FF0">
            <w:pPr>
              <w:pStyle w:val="Compact"/>
              <w:jc w:val="center"/>
            </w:pPr>
            <w:r>
              <w:t>LORETO</w:t>
            </w:r>
          </w:p>
        </w:tc>
        <w:tc>
          <w:tcPr>
            <w:tcW w:w="0" w:type="auto"/>
          </w:tcPr>
          <w:p w14:paraId="732E0117" w14:textId="77777777" w:rsidR="00AB78B3" w:rsidRDefault="00337FF0">
            <w:pPr>
              <w:pStyle w:val="Compact"/>
              <w:jc w:val="center"/>
            </w:pPr>
            <w:r>
              <w:t>a20.29</w:t>
            </w:r>
          </w:p>
        </w:tc>
        <w:tc>
          <w:tcPr>
            <w:tcW w:w="0" w:type="auto"/>
          </w:tcPr>
          <w:p w14:paraId="46ECB987" w14:textId="77777777" w:rsidR="00AB78B3" w:rsidRDefault="00337FF0">
            <w:pPr>
              <w:pStyle w:val="Compact"/>
              <w:jc w:val="center"/>
            </w:pPr>
            <w:r>
              <w:t>152</w:t>
            </w:r>
          </w:p>
        </w:tc>
        <w:tc>
          <w:tcPr>
            <w:tcW w:w="0" w:type="auto"/>
          </w:tcPr>
          <w:p w14:paraId="029658B9" w14:textId="77777777" w:rsidR="00AB78B3" w:rsidRDefault="00337FF0">
            <w:pPr>
              <w:pStyle w:val="Compact"/>
              <w:jc w:val="center"/>
            </w:pPr>
            <w:r>
              <w:t>20</w:t>
            </w:r>
          </w:p>
        </w:tc>
        <w:tc>
          <w:tcPr>
            <w:tcW w:w="0" w:type="auto"/>
          </w:tcPr>
          <w:p w14:paraId="5CD65B2A" w14:textId="77777777" w:rsidR="00AB78B3" w:rsidRDefault="00337FF0">
            <w:pPr>
              <w:pStyle w:val="Compact"/>
              <w:jc w:val="center"/>
            </w:pPr>
            <w:r>
              <w:t>20</w:t>
            </w:r>
          </w:p>
        </w:tc>
        <w:tc>
          <w:tcPr>
            <w:tcW w:w="0" w:type="auto"/>
          </w:tcPr>
          <w:p w14:paraId="26744FAD" w14:textId="77777777" w:rsidR="00AB78B3" w:rsidRDefault="00337FF0">
            <w:pPr>
              <w:pStyle w:val="Compact"/>
              <w:jc w:val="center"/>
            </w:pPr>
            <w:r>
              <w:t>20</w:t>
            </w:r>
          </w:p>
        </w:tc>
        <w:tc>
          <w:tcPr>
            <w:tcW w:w="0" w:type="auto"/>
          </w:tcPr>
          <w:p w14:paraId="57215C2A" w14:textId="77777777" w:rsidR="00AB78B3" w:rsidRDefault="00337FF0">
            <w:pPr>
              <w:pStyle w:val="Compact"/>
              <w:jc w:val="center"/>
            </w:pPr>
            <w:r>
              <w:t>0</w:t>
            </w:r>
          </w:p>
        </w:tc>
        <w:tc>
          <w:tcPr>
            <w:tcW w:w="0" w:type="auto"/>
          </w:tcPr>
          <w:p w14:paraId="35D99991" w14:textId="77777777" w:rsidR="00AB78B3" w:rsidRDefault="00337FF0">
            <w:pPr>
              <w:pStyle w:val="Compact"/>
              <w:jc w:val="center"/>
            </w:pPr>
            <w:r>
              <w:t>0</w:t>
            </w:r>
          </w:p>
        </w:tc>
        <w:tc>
          <w:tcPr>
            <w:tcW w:w="0" w:type="auto"/>
          </w:tcPr>
          <w:p w14:paraId="77E50F23" w14:textId="77777777" w:rsidR="00AB78B3" w:rsidRDefault="00337FF0">
            <w:pPr>
              <w:pStyle w:val="Compact"/>
              <w:jc w:val="center"/>
            </w:pPr>
            <w:r>
              <w:t>0</w:t>
            </w:r>
          </w:p>
        </w:tc>
        <w:tc>
          <w:tcPr>
            <w:tcW w:w="0" w:type="auto"/>
          </w:tcPr>
          <w:p w14:paraId="2982AC26" w14:textId="77777777" w:rsidR="00AB78B3" w:rsidRDefault="00337FF0">
            <w:pPr>
              <w:pStyle w:val="Compact"/>
              <w:jc w:val="center"/>
            </w:pPr>
            <w:r>
              <w:t>152</w:t>
            </w:r>
          </w:p>
        </w:tc>
        <w:tc>
          <w:tcPr>
            <w:tcW w:w="0" w:type="auto"/>
          </w:tcPr>
          <w:p w14:paraId="15130027" w14:textId="77777777" w:rsidR="00AB78B3" w:rsidRDefault="00337FF0">
            <w:pPr>
              <w:pStyle w:val="Compact"/>
              <w:jc w:val="center"/>
            </w:pPr>
            <w:r>
              <w:t>152</w:t>
            </w:r>
          </w:p>
        </w:tc>
        <w:tc>
          <w:tcPr>
            <w:tcW w:w="0" w:type="auto"/>
          </w:tcPr>
          <w:p w14:paraId="14F9A38C" w14:textId="77777777" w:rsidR="00AB78B3" w:rsidRDefault="00337FF0">
            <w:pPr>
              <w:pStyle w:val="Compact"/>
              <w:jc w:val="center"/>
            </w:pPr>
            <w:r>
              <w:t>152</w:t>
            </w:r>
          </w:p>
        </w:tc>
        <w:tc>
          <w:tcPr>
            <w:tcW w:w="0" w:type="auto"/>
          </w:tcPr>
          <w:p w14:paraId="4804015C" w14:textId="77777777" w:rsidR="00AB78B3" w:rsidRDefault="00337FF0">
            <w:pPr>
              <w:pStyle w:val="Compact"/>
              <w:jc w:val="center"/>
            </w:pPr>
            <w:r>
              <w:t>275.2</w:t>
            </w:r>
          </w:p>
        </w:tc>
        <w:tc>
          <w:tcPr>
            <w:tcW w:w="0" w:type="auto"/>
          </w:tcPr>
          <w:p w14:paraId="5CB4F58B" w14:textId="77777777" w:rsidR="00AB78B3" w:rsidRDefault="00337FF0">
            <w:pPr>
              <w:pStyle w:val="Compact"/>
              <w:jc w:val="center"/>
            </w:pPr>
            <w:r>
              <w:t>275.2</w:t>
            </w:r>
          </w:p>
        </w:tc>
        <w:tc>
          <w:tcPr>
            <w:tcW w:w="0" w:type="auto"/>
          </w:tcPr>
          <w:p w14:paraId="253CCE82" w14:textId="77777777" w:rsidR="00AB78B3" w:rsidRDefault="00337FF0">
            <w:pPr>
              <w:pStyle w:val="Compact"/>
              <w:jc w:val="center"/>
            </w:pPr>
            <w:r>
              <w:t>275.2</w:t>
            </w:r>
          </w:p>
        </w:tc>
      </w:tr>
      <w:tr w:rsidR="00AB78B3" w14:paraId="54C48F50" w14:textId="77777777">
        <w:tc>
          <w:tcPr>
            <w:tcW w:w="0" w:type="auto"/>
          </w:tcPr>
          <w:p w14:paraId="1182C7EB" w14:textId="77777777" w:rsidR="00AB78B3" w:rsidRDefault="00337FF0">
            <w:pPr>
              <w:pStyle w:val="Compact"/>
              <w:jc w:val="center"/>
            </w:pPr>
            <w:r>
              <w:t>LORETO</w:t>
            </w:r>
          </w:p>
        </w:tc>
        <w:tc>
          <w:tcPr>
            <w:tcW w:w="0" w:type="auto"/>
          </w:tcPr>
          <w:p w14:paraId="613C2CA1" w14:textId="77777777" w:rsidR="00AB78B3" w:rsidRDefault="00337FF0">
            <w:pPr>
              <w:pStyle w:val="Compact"/>
              <w:jc w:val="center"/>
            </w:pPr>
            <w:r>
              <w:t>a30.39</w:t>
            </w:r>
          </w:p>
        </w:tc>
        <w:tc>
          <w:tcPr>
            <w:tcW w:w="0" w:type="auto"/>
          </w:tcPr>
          <w:p w14:paraId="5C890769" w14:textId="77777777" w:rsidR="00AB78B3" w:rsidRDefault="00337FF0">
            <w:pPr>
              <w:pStyle w:val="Compact"/>
              <w:jc w:val="center"/>
            </w:pPr>
            <w:r>
              <w:t>253</w:t>
            </w:r>
          </w:p>
        </w:tc>
        <w:tc>
          <w:tcPr>
            <w:tcW w:w="0" w:type="auto"/>
          </w:tcPr>
          <w:p w14:paraId="0FEE28B4" w14:textId="77777777" w:rsidR="00AB78B3" w:rsidRDefault="00337FF0">
            <w:pPr>
              <w:pStyle w:val="Compact"/>
              <w:jc w:val="center"/>
            </w:pPr>
            <w:r>
              <w:t>187.1</w:t>
            </w:r>
          </w:p>
        </w:tc>
        <w:tc>
          <w:tcPr>
            <w:tcW w:w="0" w:type="auto"/>
          </w:tcPr>
          <w:p w14:paraId="3E9C47E6" w14:textId="77777777" w:rsidR="00AB78B3" w:rsidRDefault="00337FF0">
            <w:pPr>
              <w:pStyle w:val="Compact"/>
              <w:jc w:val="center"/>
            </w:pPr>
            <w:r>
              <w:t>107.9</w:t>
            </w:r>
          </w:p>
        </w:tc>
        <w:tc>
          <w:tcPr>
            <w:tcW w:w="0" w:type="auto"/>
          </w:tcPr>
          <w:p w14:paraId="0C7F197A" w14:textId="77777777" w:rsidR="00AB78B3" w:rsidRDefault="00337FF0">
            <w:pPr>
              <w:pStyle w:val="Compact"/>
              <w:jc w:val="center"/>
            </w:pPr>
            <w:r>
              <w:t>242.1</w:t>
            </w:r>
          </w:p>
        </w:tc>
        <w:tc>
          <w:tcPr>
            <w:tcW w:w="0" w:type="auto"/>
          </w:tcPr>
          <w:p w14:paraId="03010569" w14:textId="77777777" w:rsidR="00AB78B3" w:rsidRDefault="00337FF0">
            <w:pPr>
              <w:pStyle w:val="Compact"/>
              <w:jc w:val="center"/>
            </w:pPr>
            <w:r>
              <w:t>111.4</w:t>
            </w:r>
          </w:p>
        </w:tc>
        <w:tc>
          <w:tcPr>
            <w:tcW w:w="0" w:type="auto"/>
          </w:tcPr>
          <w:p w14:paraId="59394770" w14:textId="77777777" w:rsidR="00AB78B3" w:rsidRDefault="00337FF0">
            <w:pPr>
              <w:pStyle w:val="Compact"/>
              <w:jc w:val="center"/>
            </w:pPr>
            <w:r>
              <w:t>63.65</w:t>
            </w:r>
          </w:p>
        </w:tc>
        <w:tc>
          <w:tcPr>
            <w:tcW w:w="0" w:type="auto"/>
          </w:tcPr>
          <w:p w14:paraId="057679AC" w14:textId="77777777" w:rsidR="00AB78B3" w:rsidRDefault="00337FF0">
            <w:pPr>
              <w:pStyle w:val="Compact"/>
              <w:jc w:val="center"/>
            </w:pPr>
            <w:r>
              <w:t>143.6</w:t>
            </w:r>
          </w:p>
        </w:tc>
        <w:tc>
          <w:tcPr>
            <w:tcW w:w="0" w:type="auto"/>
          </w:tcPr>
          <w:p w14:paraId="2D2667C5" w14:textId="77777777" w:rsidR="00AB78B3" w:rsidRDefault="00337FF0">
            <w:pPr>
              <w:pStyle w:val="Compact"/>
              <w:jc w:val="center"/>
            </w:pPr>
            <w:r>
              <w:t>141.6</w:t>
            </w:r>
          </w:p>
        </w:tc>
        <w:tc>
          <w:tcPr>
            <w:tcW w:w="0" w:type="auto"/>
          </w:tcPr>
          <w:p w14:paraId="3567B175" w14:textId="77777777" w:rsidR="00AB78B3" w:rsidRDefault="00337FF0">
            <w:pPr>
              <w:pStyle w:val="Compact"/>
              <w:jc w:val="center"/>
            </w:pPr>
            <w:r>
              <w:t>109.4</w:t>
            </w:r>
          </w:p>
        </w:tc>
        <w:tc>
          <w:tcPr>
            <w:tcW w:w="0" w:type="auto"/>
          </w:tcPr>
          <w:p w14:paraId="660F9484" w14:textId="77777777" w:rsidR="00AB78B3" w:rsidRDefault="00337FF0">
            <w:pPr>
              <w:pStyle w:val="Compact"/>
              <w:jc w:val="center"/>
            </w:pPr>
            <w:r>
              <w:t>189.4</w:t>
            </w:r>
          </w:p>
        </w:tc>
        <w:tc>
          <w:tcPr>
            <w:tcW w:w="0" w:type="auto"/>
          </w:tcPr>
          <w:p w14:paraId="7EC182F0" w14:textId="77777777" w:rsidR="00AB78B3" w:rsidRDefault="00337FF0">
            <w:pPr>
              <w:pStyle w:val="Compact"/>
              <w:jc w:val="center"/>
            </w:pPr>
            <w:r>
              <w:t>424.8</w:t>
            </w:r>
          </w:p>
        </w:tc>
        <w:tc>
          <w:tcPr>
            <w:tcW w:w="0" w:type="auto"/>
          </w:tcPr>
          <w:p w14:paraId="60C91C1C" w14:textId="77777777" w:rsidR="00AB78B3" w:rsidRDefault="00337FF0">
            <w:pPr>
              <w:pStyle w:val="Compact"/>
              <w:jc w:val="center"/>
            </w:pPr>
            <w:r>
              <w:t>291.6</w:t>
            </w:r>
          </w:p>
        </w:tc>
        <w:tc>
          <w:tcPr>
            <w:tcW w:w="0" w:type="auto"/>
          </w:tcPr>
          <w:p w14:paraId="1E483FCE" w14:textId="77777777" w:rsidR="00AB78B3" w:rsidRDefault="00337FF0">
            <w:pPr>
              <w:pStyle w:val="Compact"/>
              <w:jc w:val="center"/>
            </w:pPr>
            <w:r>
              <w:t>560.1</w:t>
            </w:r>
          </w:p>
        </w:tc>
      </w:tr>
      <w:tr w:rsidR="00AB78B3" w14:paraId="6C13BC84" w14:textId="77777777">
        <w:tc>
          <w:tcPr>
            <w:tcW w:w="0" w:type="auto"/>
          </w:tcPr>
          <w:p w14:paraId="13BAC2DC" w14:textId="77777777" w:rsidR="00AB78B3" w:rsidRDefault="00337FF0">
            <w:pPr>
              <w:pStyle w:val="Compact"/>
              <w:jc w:val="center"/>
            </w:pPr>
            <w:r>
              <w:t>LORETO</w:t>
            </w:r>
          </w:p>
        </w:tc>
        <w:tc>
          <w:tcPr>
            <w:tcW w:w="0" w:type="auto"/>
          </w:tcPr>
          <w:p w14:paraId="7ED240BE" w14:textId="77777777" w:rsidR="00AB78B3" w:rsidRDefault="00337FF0">
            <w:pPr>
              <w:pStyle w:val="Compact"/>
              <w:jc w:val="center"/>
            </w:pPr>
            <w:r>
              <w:t>a40.49</w:t>
            </w:r>
          </w:p>
        </w:tc>
        <w:tc>
          <w:tcPr>
            <w:tcW w:w="0" w:type="auto"/>
          </w:tcPr>
          <w:p w14:paraId="630ABC85" w14:textId="77777777" w:rsidR="00AB78B3" w:rsidRDefault="00337FF0">
            <w:pPr>
              <w:pStyle w:val="Compact"/>
              <w:jc w:val="center"/>
            </w:pPr>
            <w:r>
              <w:t>389</w:t>
            </w:r>
          </w:p>
        </w:tc>
        <w:tc>
          <w:tcPr>
            <w:tcW w:w="0" w:type="auto"/>
          </w:tcPr>
          <w:p w14:paraId="2DEF3221" w14:textId="77777777" w:rsidR="00AB78B3" w:rsidRDefault="00337FF0">
            <w:pPr>
              <w:pStyle w:val="Compact"/>
              <w:jc w:val="center"/>
            </w:pPr>
            <w:r>
              <w:t>393.1</w:t>
            </w:r>
          </w:p>
        </w:tc>
        <w:tc>
          <w:tcPr>
            <w:tcW w:w="0" w:type="auto"/>
          </w:tcPr>
          <w:p w14:paraId="4C62E079" w14:textId="77777777" w:rsidR="00AB78B3" w:rsidRDefault="00337FF0">
            <w:pPr>
              <w:pStyle w:val="Compact"/>
              <w:jc w:val="center"/>
            </w:pPr>
            <w:r>
              <w:t>319.9</w:t>
            </w:r>
          </w:p>
        </w:tc>
        <w:tc>
          <w:tcPr>
            <w:tcW w:w="0" w:type="auto"/>
          </w:tcPr>
          <w:p w14:paraId="084A5C8D" w14:textId="77777777" w:rsidR="00AB78B3" w:rsidRDefault="00337FF0">
            <w:pPr>
              <w:pStyle w:val="Compact"/>
              <w:jc w:val="center"/>
            </w:pPr>
            <w:r>
              <w:t>447</w:t>
            </w:r>
          </w:p>
        </w:tc>
        <w:tc>
          <w:tcPr>
            <w:tcW w:w="0" w:type="auto"/>
          </w:tcPr>
          <w:p w14:paraId="27CD317D" w14:textId="77777777" w:rsidR="00AB78B3" w:rsidRDefault="00337FF0">
            <w:pPr>
              <w:pStyle w:val="Compact"/>
              <w:jc w:val="center"/>
            </w:pPr>
            <w:r>
              <w:t>234.1</w:t>
            </w:r>
          </w:p>
        </w:tc>
        <w:tc>
          <w:tcPr>
            <w:tcW w:w="0" w:type="auto"/>
          </w:tcPr>
          <w:p w14:paraId="05F05EF5" w14:textId="77777777" w:rsidR="00AB78B3" w:rsidRDefault="00337FF0">
            <w:pPr>
              <w:pStyle w:val="Compact"/>
              <w:jc w:val="center"/>
            </w:pPr>
            <w:r>
              <w:t>189.9</w:t>
            </w:r>
          </w:p>
        </w:tc>
        <w:tc>
          <w:tcPr>
            <w:tcW w:w="0" w:type="auto"/>
          </w:tcPr>
          <w:p w14:paraId="7177889C" w14:textId="77777777" w:rsidR="00AB78B3" w:rsidRDefault="00337FF0">
            <w:pPr>
              <w:pStyle w:val="Compact"/>
              <w:jc w:val="center"/>
            </w:pPr>
            <w:r>
              <w:t>265.6</w:t>
            </w:r>
          </w:p>
        </w:tc>
        <w:tc>
          <w:tcPr>
            <w:tcW w:w="0" w:type="auto"/>
          </w:tcPr>
          <w:p w14:paraId="11C0BDF0" w14:textId="77777777" w:rsidR="00AB78B3" w:rsidRDefault="00337FF0">
            <w:pPr>
              <w:pStyle w:val="Compact"/>
              <w:jc w:val="center"/>
            </w:pPr>
            <w:r>
              <w:t>154.9</w:t>
            </w:r>
          </w:p>
        </w:tc>
        <w:tc>
          <w:tcPr>
            <w:tcW w:w="0" w:type="auto"/>
          </w:tcPr>
          <w:p w14:paraId="2A435E01" w14:textId="77777777" w:rsidR="00AB78B3" w:rsidRDefault="00337FF0">
            <w:pPr>
              <w:pStyle w:val="Compact"/>
              <w:jc w:val="center"/>
            </w:pPr>
            <w:r>
              <w:t>123.4</w:t>
            </w:r>
          </w:p>
        </w:tc>
        <w:tc>
          <w:tcPr>
            <w:tcW w:w="0" w:type="auto"/>
          </w:tcPr>
          <w:p w14:paraId="757A2094" w14:textId="77777777" w:rsidR="00AB78B3" w:rsidRDefault="00337FF0">
            <w:pPr>
              <w:pStyle w:val="Compact"/>
              <w:jc w:val="center"/>
            </w:pPr>
            <w:r>
              <w:t>199.1</w:t>
            </w:r>
          </w:p>
        </w:tc>
        <w:tc>
          <w:tcPr>
            <w:tcW w:w="0" w:type="auto"/>
          </w:tcPr>
          <w:p w14:paraId="6940D442" w14:textId="77777777" w:rsidR="00AB78B3" w:rsidRDefault="00337FF0">
            <w:pPr>
              <w:pStyle w:val="Compact"/>
              <w:jc w:val="center"/>
            </w:pPr>
            <w:r>
              <w:t>653.2</w:t>
            </w:r>
          </w:p>
        </w:tc>
        <w:tc>
          <w:tcPr>
            <w:tcW w:w="0" w:type="auto"/>
          </w:tcPr>
          <w:p w14:paraId="771BE9F9" w14:textId="77777777" w:rsidR="00AB78B3" w:rsidRDefault="00337FF0">
            <w:pPr>
              <w:pStyle w:val="Compact"/>
              <w:jc w:val="center"/>
            </w:pPr>
            <w:r>
              <w:t>527.1</w:t>
            </w:r>
          </w:p>
        </w:tc>
        <w:tc>
          <w:tcPr>
            <w:tcW w:w="0" w:type="auto"/>
          </w:tcPr>
          <w:p w14:paraId="04EBFB48" w14:textId="77777777" w:rsidR="00AB78B3" w:rsidRDefault="00337FF0">
            <w:pPr>
              <w:pStyle w:val="Compact"/>
              <w:jc w:val="center"/>
            </w:pPr>
            <w:r>
              <w:t>781.3</w:t>
            </w:r>
          </w:p>
        </w:tc>
      </w:tr>
      <w:tr w:rsidR="00AB78B3" w14:paraId="0AC4AE7C" w14:textId="77777777">
        <w:tc>
          <w:tcPr>
            <w:tcW w:w="0" w:type="auto"/>
          </w:tcPr>
          <w:p w14:paraId="4C33F91B" w14:textId="77777777" w:rsidR="00AB78B3" w:rsidRDefault="00337FF0">
            <w:pPr>
              <w:pStyle w:val="Compact"/>
              <w:jc w:val="center"/>
            </w:pPr>
            <w:r>
              <w:t>LORETO</w:t>
            </w:r>
          </w:p>
        </w:tc>
        <w:tc>
          <w:tcPr>
            <w:tcW w:w="0" w:type="auto"/>
          </w:tcPr>
          <w:p w14:paraId="00E8630B" w14:textId="77777777" w:rsidR="00AB78B3" w:rsidRDefault="00337FF0">
            <w:pPr>
              <w:pStyle w:val="Compact"/>
              <w:jc w:val="center"/>
            </w:pPr>
            <w:r>
              <w:t>a50.59</w:t>
            </w:r>
          </w:p>
        </w:tc>
        <w:tc>
          <w:tcPr>
            <w:tcW w:w="0" w:type="auto"/>
          </w:tcPr>
          <w:p w14:paraId="6E2C557D" w14:textId="77777777" w:rsidR="00AB78B3" w:rsidRDefault="00337FF0">
            <w:pPr>
              <w:pStyle w:val="Compact"/>
              <w:jc w:val="center"/>
            </w:pPr>
            <w:r>
              <w:t>615</w:t>
            </w:r>
          </w:p>
        </w:tc>
        <w:tc>
          <w:tcPr>
            <w:tcW w:w="0" w:type="auto"/>
          </w:tcPr>
          <w:p w14:paraId="35D89AF7" w14:textId="77777777" w:rsidR="00AB78B3" w:rsidRDefault="00337FF0">
            <w:pPr>
              <w:pStyle w:val="Compact"/>
              <w:jc w:val="center"/>
            </w:pPr>
            <w:r>
              <w:t>787.8</w:t>
            </w:r>
          </w:p>
        </w:tc>
        <w:tc>
          <w:tcPr>
            <w:tcW w:w="0" w:type="auto"/>
          </w:tcPr>
          <w:p w14:paraId="51BDD32A" w14:textId="77777777" w:rsidR="00AB78B3" w:rsidRDefault="00337FF0">
            <w:pPr>
              <w:pStyle w:val="Compact"/>
              <w:jc w:val="center"/>
            </w:pPr>
            <w:r>
              <w:t>729.6</w:t>
            </w:r>
          </w:p>
        </w:tc>
        <w:tc>
          <w:tcPr>
            <w:tcW w:w="0" w:type="auto"/>
          </w:tcPr>
          <w:p w14:paraId="7A5ADF80" w14:textId="77777777" w:rsidR="00AB78B3" w:rsidRDefault="00337FF0">
            <w:pPr>
              <w:pStyle w:val="Compact"/>
              <w:jc w:val="center"/>
            </w:pPr>
            <w:r>
              <w:t>831.3</w:t>
            </w:r>
          </w:p>
        </w:tc>
        <w:tc>
          <w:tcPr>
            <w:tcW w:w="0" w:type="auto"/>
          </w:tcPr>
          <w:p w14:paraId="0B3D2B43" w14:textId="77777777" w:rsidR="00AB78B3" w:rsidRDefault="00337FF0">
            <w:pPr>
              <w:pStyle w:val="Compact"/>
              <w:jc w:val="center"/>
            </w:pPr>
            <w:r>
              <w:t>469.2</w:t>
            </w:r>
          </w:p>
        </w:tc>
        <w:tc>
          <w:tcPr>
            <w:tcW w:w="0" w:type="auto"/>
          </w:tcPr>
          <w:p w14:paraId="44B16342" w14:textId="77777777" w:rsidR="00AB78B3" w:rsidRDefault="00337FF0">
            <w:pPr>
              <w:pStyle w:val="Compact"/>
              <w:jc w:val="center"/>
            </w:pPr>
            <w:r>
              <w:t>433.9</w:t>
            </w:r>
          </w:p>
        </w:tc>
        <w:tc>
          <w:tcPr>
            <w:tcW w:w="0" w:type="auto"/>
          </w:tcPr>
          <w:p w14:paraId="6439C479" w14:textId="77777777" w:rsidR="00AB78B3" w:rsidRDefault="00337FF0">
            <w:pPr>
              <w:pStyle w:val="Compact"/>
              <w:jc w:val="center"/>
            </w:pPr>
            <w:r>
              <w:t>494.5</w:t>
            </w:r>
          </w:p>
        </w:tc>
        <w:tc>
          <w:tcPr>
            <w:tcW w:w="0" w:type="auto"/>
          </w:tcPr>
          <w:p w14:paraId="17334C92" w14:textId="77777777" w:rsidR="00AB78B3" w:rsidRDefault="00337FF0">
            <w:pPr>
              <w:pStyle w:val="Compact"/>
              <w:jc w:val="center"/>
            </w:pPr>
            <w:r>
              <w:t>145.8</w:t>
            </w:r>
          </w:p>
        </w:tc>
        <w:tc>
          <w:tcPr>
            <w:tcW w:w="0" w:type="auto"/>
          </w:tcPr>
          <w:p w14:paraId="260D451F" w14:textId="77777777" w:rsidR="00AB78B3" w:rsidRDefault="00337FF0">
            <w:pPr>
              <w:pStyle w:val="Compact"/>
              <w:jc w:val="center"/>
            </w:pPr>
            <w:r>
              <w:t>120.5</w:t>
            </w:r>
          </w:p>
        </w:tc>
        <w:tc>
          <w:tcPr>
            <w:tcW w:w="0" w:type="auto"/>
          </w:tcPr>
          <w:p w14:paraId="6621860F" w14:textId="77777777" w:rsidR="00AB78B3" w:rsidRDefault="00337FF0">
            <w:pPr>
              <w:pStyle w:val="Compact"/>
              <w:jc w:val="center"/>
            </w:pPr>
            <w:r>
              <w:t>181.1</w:t>
            </w:r>
          </w:p>
        </w:tc>
        <w:tc>
          <w:tcPr>
            <w:tcW w:w="0" w:type="auto"/>
          </w:tcPr>
          <w:p w14:paraId="2F20D873" w14:textId="77777777" w:rsidR="00AB78B3" w:rsidRDefault="00337FF0">
            <w:pPr>
              <w:pStyle w:val="Compact"/>
              <w:jc w:val="center"/>
            </w:pPr>
            <w:r>
              <w:t>1033</w:t>
            </w:r>
          </w:p>
        </w:tc>
        <w:tc>
          <w:tcPr>
            <w:tcW w:w="0" w:type="auto"/>
          </w:tcPr>
          <w:p w14:paraId="1A1C75F1" w14:textId="77777777" w:rsidR="00AB78B3" w:rsidRDefault="00337FF0">
            <w:pPr>
              <w:pStyle w:val="Compact"/>
              <w:jc w:val="center"/>
            </w:pPr>
            <w:r>
              <w:t>931.9</w:t>
            </w:r>
          </w:p>
        </w:tc>
        <w:tc>
          <w:tcPr>
            <w:tcW w:w="0" w:type="auto"/>
          </w:tcPr>
          <w:p w14:paraId="50E560F0" w14:textId="77777777" w:rsidR="00AB78B3" w:rsidRDefault="00337FF0">
            <w:pPr>
              <w:pStyle w:val="Compact"/>
              <w:jc w:val="center"/>
            </w:pPr>
            <w:r>
              <w:t>1135</w:t>
            </w:r>
          </w:p>
        </w:tc>
      </w:tr>
      <w:tr w:rsidR="00AB78B3" w14:paraId="633FAC8F" w14:textId="77777777">
        <w:tc>
          <w:tcPr>
            <w:tcW w:w="0" w:type="auto"/>
          </w:tcPr>
          <w:p w14:paraId="36666F9D" w14:textId="77777777" w:rsidR="00AB78B3" w:rsidRDefault="00337FF0">
            <w:pPr>
              <w:pStyle w:val="Compact"/>
              <w:jc w:val="center"/>
            </w:pPr>
            <w:r>
              <w:t>LORETO</w:t>
            </w:r>
          </w:p>
        </w:tc>
        <w:tc>
          <w:tcPr>
            <w:tcW w:w="0" w:type="auto"/>
          </w:tcPr>
          <w:p w14:paraId="12D4A617" w14:textId="77777777" w:rsidR="00AB78B3" w:rsidRDefault="00337FF0">
            <w:pPr>
              <w:pStyle w:val="Compact"/>
              <w:jc w:val="center"/>
            </w:pPr>
            <w:r>
              <w:t>a60.69</w:t>
            </w:r>
          </w:p>
        </w:tc>
        <w:tc>
          <w:tcPr>
            <w:tcW w:w="0" w:type="auto"/>
          </w:tcPr>
          <w:p w14:paraId="02F481D9" w14:textId="77777777" w:rsidR="00AB78B3" w:rsidRDefault="00337FF0">
            <w:pPr>
              <w:pStyle w:val="Compact"/>
              <w:jc w:val="center"/>
            </w:pPr>
            <w:r>
              <w:t>958</w:t>
            </w:r>
          </w:p>
        </w:tc>
        <w:tc>
          <w:tcPr>
            <w:tcW w:w="0" w:type="auto"/>
          </w:tcPr>
          <w:p w14:paraId="79260BDD" w14:textId="77777777" w:rsidR="00AB78B3" w:rsidRDefault="00337FF0">
            <w:pPr>
              <w:pStyle w:val="Compact"/>
              <w:jc w:val="center"/>
            </w:pPr>
            <w:r>
              <w:t>1322</w:t>
            </w:r>
          </w:p>
        </w:tc>
        <w:tc>
          <w:tcPr>
            <w:tcW w:w="0" w:type="auto"/>
          </w:tcPr>
          <w:p w14:paraId="43A219AB" w14:textId="77777777" w:rsidR="00AB78B3" w:rsidRDefault="00337FF0">
            <w:pPr>
              <w:pStyle w:val="Compact"/>
              <w:jc w:val="center"/>
            </w:pPr>
            <w:r>
              <w:t>1252</w:t>
            </w:r>
          </w:p>
        </w:tc>
        <w:tc>
          <w:tcPr>
            <w:tcW w:w="0" w:type="auto"/>
          </w:tcPr>
          <w:p w14:paraId="3CBF93C2" w14:textId="77777777" w:rsidR="00AB78B3" w:rsidRDefault="00337FF0">
            <w:pPr>
              <w:pStyle w:val="Compact"/>
              <w:jc w:val="center"/>
            </w:pPr>
            <w:r>
              <w:t>1373</w:t>
            </w:r>
          </w:p>
        </w:tc>
        <w:tc>
          <w:tcPr>
            <w:tcW w:w="0" w:type="auto"/>
          </w:tcPr>
          <w:p w14:paraId="1C943CC4" w14:textId="77777777" w:rsidR="00AB78B3" w:rsidRDefault="00337FF0">
            <w:pPr>
              <w:pStyle w:val="Compact"/>
              <w:jc w:val="center"/>
            </w:pPr>
            <w:r>
              <w:t>787.3</w:t>
            </w:r>
          </w:p>
        </w:tc>
        <w:tc>
          <w:tcPr>
            <w:tcW w:w="0" w:type="auto"/>
          </w:tcPr>
          <w:p w14:paraId="7DEBE305" w14:textId="77777777" w:rsidR="00AB78B3" w:rsidRDefault="00337FF0">
            <w:pPr>
              <w:pStyle w:val="Compact"/>
              <w:jc w:val="center"/>
            </w:pPr>
            <w:r>
              <w:t>744.8</w:t>
            </w:r>
          </w:p>
        </w:tc>
        <w:tc>
          <w:tcPr>
            <w:tcW w:w="0" w:type="auto"/>
          </w:tcPr>
          <w:p w14:paraId="5D714361" w14:textId="77777777" w:rsidR="00AB78B3" w:rsidRDefault="00337FF0">
            <w:pPr>
              <w:pStyle w:val="Compact"/>
              <w:jc w:val="center"/>
            </w:pPr>
            <w:r>
              <w:t>817.3</w:t>
            </w:r>
          </w:p>
        </w:tc>
        <w:tc>
          <w:tcPr>
            <w:tcW w:w="0" w:type="auto"/>
          </w:tcPr>
          <w:p w14:paraId="5D32D726" w14:textId="77777777" w:rsidR="00AB78B3" w:rsidRDefault="00337FF0">
            <w:pPr>
              <w:pStyle w:val="Compact"/>
              <w:jc w:val="center"/>
            </w:pPr>
            <w:r>
              <w:t>170.7</w:t>
            </w:r>
          </w:p>
        </w:tc>
        <w:tc>
          <w:tcPr>
            <w:tcW w:w="0" w:type="auto"/>
          </w:tcPr>
          <w:p w14:paraId="0274B0C3" w14:textId="77777777" w:rsidR="00AB78B3" w:rsidRDefault="00337FF0">
            <w:pPr>
              <w:pStyle w:val="Compact"/>
              <w:jc w:val="center"/>
            </w:pPr>
            <w:r>
              <w:t>140.7</w:t>
            </w:r>
          </w:p>
        </w:tc>
        <w:tc>
          <w:tcPr>
            <w:tcW w:w="0" w:type="auto"/>
          </w:tcPr>
          <w:p w14:paraId="51ADE827" w14:textId="77777777" w:rsidR="00AB78B3" w:rsidRDefault="00337FF0">
            <w:pPr>
              <w:pStyle w:val="Compact"/>
              <w:jc w:val="center"/>
            </w:pPr>
            <w:r>
              <w:t>213.2</w:t>
            </w:r>
          </w:p>
        </w:tc>
        <w:tc>
          <w:tcPr>
            <w:tcW w:w="0" w:type="auto"/>
          </w:tcPr>
          <w:p w14:paraId="17B00CAB" w14:textId="77777777" w:rsidR="00AB78B3" w:rsidRDefault="00337FF0">
            <w:pPr>
              <w:pStyle w:val="Compact"/>
              <w:jc w:val="center"/>
            </w:pPr>
            <w:r>
              <w:t>1609</w:t>
            </w:r>
          </w:p>
        </w:tc>
        <w:tc>
          <w:tcPr>
            <w:tcW w:w="0" w:type="auto"/>
          </w:tcPr>
          <w:p w14:paraId="57E2C733" w14:textId="77777777" w:rsidR="00AB78B3" w:rsidRDefault="00337FF0">
            <w:pPr>
              <w:pStyle w:val="Compact"/>
              <w:jc w:val="center"/>
            </w:pPr>
            <w:r>
              <w:t>1488</w:t>
            </w:r>
          </w:p>
        </w:tc>
        <w:tc>
          <w:tcPr>
            <w:tcW w:w="0" w:type="auto"/>
          </w:tcPr>
          <w:p w14:paraId="3200C984" w14:textId="77777777" w:rsidR="00AB78B3" w:rsidRDefault="00337FF0">
            <w:pPr>
              <w:pStyle w:val="Compact"/>
              <w:jc w:val="center"/>
            </w:pPr>
            <w:r>
              <w:t>1731</w:t>
            </w:r>
          </w:p>
        </w:tc>
      </w:tr>
      <w:tr w:rsidR="00AB78B3" w14:paraId="522F5BC7" w14:textId="77777777">
        <w:tc>
          <w:tcPr>
            <w:tcW w:w="0" w:type="auto"/>
          </w:tcPr>
          <w:p w14:paraId="1CCBE176" w14:textId="77777777" w:rsidR="00AB78B3" w:rsidRDefault="00337FF0">
            <w:pPr>
              <w:pStyle w:val="Compact"/>
              <w:jc w:val="center"/>
            </w:pPr>
            <w:r>
              <w:t>LORETO</w:t>
            </w:r>
          </w:p>
        </w:tc>
        <w:tc>
          <w:tcPr>
            <w:tcW w:w="0" w:type="auto"/>
          </w:tcPr>
          <w:p w14:paraId="54953AD7" w14:textId="77777777" w:rsidR="00AB78B3" w:rsidRDefault="00337FF0">
            <w:pPr>
              <w:pStyle w:val="Compact"/>
              <w:jc w:val="center"/>
            </w:pPr>
            <w:r>
              <w:t>a70.79</w:t>
            </w:r>
          </w:p>
        </w:tc>
        <w:tc>
          <w:tcPr>
            <w:tcW w:w="0" w:type="auto"/>
          </w:tcPr>
          <w:p w14:paraId="7BFF352D" w14:textId="77777777" w:rsidR="00AB78B3" w:rsidRDefault="00337FF0">
            <w:pPr>
              <w:pStyle w:val="Compact"/>
              <w:jc w:val="center"/>
            </w:pPr>
            <w:r>
              <w:t>932</w:t>
            </w:r>
          </w:p>
        </w:tc>
        <w:tc>
          <w:tcPr>
            <w:tcW w:w="0" w:type="auto"/>
          </w:tcPr>
          <w:p w14:paraId="08A7EED8" w14:textId="77777777" w:rsidR="00AB78B3" w:rsidRDefault="00337FF0">
            <w:pPr>
              <w:pStyle w:val="Compact"/>
              <w:jc w:val="center"/>
            </w:pPr>
            <w:r>
              <w:t>1205</w:t>
            </w:r>
          </w:p>
        </w:tc>
        <w:tc>
          <w:tcPr>
            <w:tcW w:w="0" w:type="auto"/>
          </w:tcPr>
          <w:p w14:paraId="2D8292BC" w14:textId="77777777" w:rsidR="00AB78B3" w:rsidRDefault="00337FF0">
            <w:pPr>
              <w:pStyle w:val="Compact"/>
              <w:jc w:val="center"/>
            </w:pPr>
            <w:r>
              <w:t>1115</w:t>
            </w:r>
          </w:p>
        </w:tc>
        <w:tc>
          <w:tcPr>
            <w:tcW w:w="0" w:type="auto"/>
          </w:tcPr>
          <w:p w14:paraId="05440DF8" w14:textId="77777777" w:rsidR="00AB78B3" w:rsidRDefault="00337FF0">
            <w:pPr>
              <w:pStyle w:val="Compact"/>
              <w:jc w:val="center"/>
            </w:pPr>
            <w:r>
              <w:t>1271</w:t>
            </w:r>
          </w:p>
        </w:tc>
        <w:tc>
          <w:tcPr>
            <w:tcW w:w="0" w:type="auto"/>
          </w:tcPr>
          <w:p w14:paraId="1ED88424" w14:textId="77777777" w:rsidR="00AB78B3" w:rsidRDefault="00337FF0">
            <w:pPr>
              <w:pStyle w:val="Compact"/>
              <w:jc w:val="center"/>
            </w:pPr>
            <w:r>
              <w:t>717.5</w:t>
            </w:r>
          </w:p>
        </w:tc>
        <w:tc>
          <w:tcPr>
            <w:tcW w:w="0" w:type="auto"/>
          </w:tcPr>
          <w:p w14:paraId="73521086" w14:textId="77777777" w:rsidR="00AB78B3" w:rsidRDefault="00337FF0">
            <w:pPr>
              <w:pStyle w:val="Compact"/>
              <w:jc w:val="center"/>
            </w:pPr>
            <w:r>
              <w:t>663.4</w:t>
            </w:r>
          </w:p>
        </w:tc>
        <w:tc>
          <w:tcPr>
            <w:tcW w:w="0" w:type="auto"/>
          </w:tcPr>
          <w:p w14:paraId="2E50CE68" w14:textId="77777777" w:rsidR="00AB78B3" w:rsidRDefault="00337FF0">
            <w:pPr>
              <w:pStyle w:val="Compact"/>
              <w:jc w:val="center"/>
            </w:pPr>
            <w:r>
              <w:t>756.2</w:t>
            </w:r>
          </w:p>
        </w:tc>
        <w:tc>
          <w:tcPr>
            <w:tcW w:w="0" w:type="auto"/>
          </w:tcPr>
          <w:p w14:paraId="6D0B2AA5" w14:textId="77777777" w:rsidR="00AB78B3" w:rsidRDefault="00337FF0">
            <w:pPr>
              <w:pStyle w:val="Compact"/>
              <w:jc w:val="center"/>
            </w:pPr>
            <w:r>
              <w:t>214.5</w:t>
            </w:r>
          </w:p>
        </w:tc>
        <w:tc>
          <w:tcPr>
            <w:tcW w:w="0" w:type="auto"/>
          </w:tcPr>
          <w:p w14:paraId="606FE4FD" w14:textId="77777777" w:rsidR="00AB78B3" w:rsidRDefault="00337FF0">
            <w:pPr>
              <w:pStyle w:val="Compact"/>
              <w:jc w:val="center"/>
            </w:pPr>
            <w:r>
              <w:t>175.8</w:t>
            </w:r>
          </w:p>
        </w:tc>
        <w:tc>
          <w:tcPr>
            <w:tcW w:w="0" w:type="auto"/>
          </w:tcPr>
          <w:p w14:paraId="3FB0B13A" w14:textId="77777777" w:rsidR="00AB78B3" w:rsidRDefault="00337FF0">
            <w:pPr>
              <w:pStyle w:val="Compact"/>
              <w:jc w:val="center"/>
            </w:pPr>
            <w:r>
              <w:t>268.6</w:t>
            </w:r>
          </w:p>
        </w:tc>
        <w:tc>
          <w:tcPr>
            <w:tcW w:w="0" w:type="auto"/>
          </w:tcPr>
          <w:p w14:paraId="788BC673" w14:textId="77777777" w:rsidR="00AB78B3" w:rsidRDefault="00337FF0">
            <w:pPr>
              <w:pStyle w:val="Compact"/>
              <w:jc w:val="center"/>
            </w:pPr>
            <w:r>
              <w:t>1565</w:t>
            </w:r>
          </w:p>
        </w:tc>
        <w:tc>
          <w:tcPr>
            <w:tcW w:w="0" w:type="auto"/>
          </w:tcPr>
          <w:p w14:paraId="25491574" w14:textId="77777777" w:rsidR="00AB78B3" w:rsidRDefault="00337FF0">
            <w:pPr>
              <w:pStyle w:val="Compact"/>
              <w:jc w:val="center"/>
            </w:pPr>
            <w:r>
              <w:t>1410</w:t>
            </w:r>
          </w:p>
        </w:tc>
        <w:tc>
          <w:tcPr>
            <w:tcW w:w="0" w:type="auto"/>
          </w:tcPr>
          <w:p w14:paraId="7FC8B75D" w14:textId="77777777" w:rsidR="00AB78B3" w:rsidRDefault="00337FF0">
            <w:pPr>
              <w:pStyle w:val="Compact"/>
              <w:jc w:val="center"/>
            </w:pPr>
            <w:r>
              <w:t>1722</w:t>
            </w:r>
          </w:p>
        </w:tc>
      </w:tr>
      <w:tr w:rsidR="00AB78B3" w14:paraId="2BC49D4E" w14:textId="77777777">
        <w:tc>
          <w:tcPr>
            <w:tcW w:w="0" w:type="auto"/>
          </w:tcPr>
          <w:p w14:paraId="7DE0B7D5" w14:textId="77777777" w:rsidR="00AB78B3" w:rsidRDefault="00337FF0">
            <w:pPr>
              <w:pStyle w:val="Compact"/>
              <w:jc w:val="center"/>
            </w:pPr>
            <w:r>
              <w:t>LORETO</w:t>
            </w:r>
          </w:p>
        </w:tc>
        <w:tc>
          <w:tcPr>
            <w:tcW w:w="0" w:type="auto"/>
          </w:tcPr>
          <w:p w14:paraId="30F95EB7" w14:textId="77777777" w:rsidR="00AB78B3" w:rsidRDefault="00337FF0">
            <w:pPr>
              <w:pStyle w:val="Compact"/>
              <w:jc w:val="center"/>
            </w:pPr>
            <w:r>
              <w:t>a80</w:t>
            </w:r>
          </w:p>
        </w:tc>
        <w:tc>
          <w:tcPr>
            <w:tcW w:w="0" w:type="auto"/>
          </w:tcPr>
          <w:p w14:paraId="69B36187" w14:textId="77777777" w:rsidR="00AB78B3" w:rsidRDefault="00337FF0">
            <w:pPr>
              <w:pStyle w:val="Compact"/>
              <w:jc w:val="center"/>
            </w:pPr>
            <w:r>
              <w:t>783</w:t>
            </w:r>
          </w:p>
        </w:tc>
        <w:tc>
          <w:tcPr>
            <w:tcW w:w="0" w:type="auto"/>
          </w:tcPr>
          <w:p w14:paraId="21B16A16" w14:textId="77777777" w:rsidR="00AB78B3" w:rsidRDefault="00337FF0">
            <w:pPr>
              <w:pStyle w:val="Compact"/>
              <w:jc w:val="center"/>
            </w:pPr>
            <w:r>
              <w:t>863.5</w:t>
            </w:r>
          </w:p>
        </w:tc>
        <w:tc>
          <w:tcPr>
            <w:tcW w:w="0" w:type="auto"/>
          </w:tcPr>
          <w:p w14:paraId="2E3F9301" w14:textId="77777777" w:rsidR="00AB78B3" w:rsidRDefault="00337FF0">
            <w:pPr>
              <w:pStyle w:val="Compact"/>
              <w:jc w:val="center"/>
            </w:pPr>
            <w:r>
              <w:t>747.9</w:t>
            </w:r>
          </w:p>
        </w:tc>
        <w:tc>
          <w:tcPr>
            <w:tcW w:w="0" w:type="auto"/>
          </w:tcPr>
          <w:p w14:paraId="57F74C01" w14:textId="77777777" w:rsidR="00AB78B3" w:rsidRDefault="00337FF0">
            <w:pPr>
              <w:pStyle w:val="Compact"/>
              <w:jc w:val="center"/>
            </w:pPr>
            <w:r>
              <w:t>949.8</w:t>
            </w:r>
          </w:p>
        </w:tc>
        <w:tc>
          <w:tcPr>
            <w:tcW w:w="0" w:type="auto"/>
          </w:tcPr>
          <w:p w14:paraId="452B9682" w14:textId="77777777" w:rsidR="00AB78B3" w:rsidRDefault="00337FF0">
            <w:pPr>
              <w:pStyle w:val="Compact"/>
              <w:jc w:val="center"/>
            </w:pPr>
            <w:r>
              <w:t>514.3</w:t>
            </w:r>
          </w:p>
        </w:tc>
        <w:tc>
          <w:tcPr>
            <w:tcW w:w="0" w:type="auto"/>
          </w:tcPr>
          <w:p w14:paraId="3439D264" w14:textId="77777777" w:rsidR="00AB78B3" w:rsidRDefault="00337FF0">
            <w:pPr>
              <w:pStyle w:val="Compact"/>
              <w:jc w:val="center"/>
            </w:pPr>
            <w:r>
              <w:t>444.8</w:t>
            </w:r>
          </w:p>
        </w:tc>
        <w:tc>
          <w:tcPr>
            <w:tcW w:w="0" w:type="auto"/>
          </w:tcPr>
          <w:p w14:paraId="29492603" w14:textId="77777777" w:rsidR="00AB78B3" w:rsidRDefault="00337FF0">
            <w:pPr>
              <w:pStyle w:val="Compact"/>
              <w:jc w:val="center"/>
            </w:pPr>
            <w:r>
              <w:t>565.1</w:t>
            </w:r>
          </w:p>
        </w:tc>
        <w:tc>
          <w:tcPr>
            <w:tcW w:w="0" w:type="auto"/>
          </w:tcPr>
          <w:p w14:paraId="76441934" w14:textId="77777777" w:rsidR="00AB78B3" w:rsidRDefault="00337FF0">
            <w:pPr>
              <w:pStyle w:val="Compact"/>
              <w:jc w:val="center"/>
            </w:pPr>
            <w:r>
              <w:t>268.7</w:t>
            </w:r>
          </w:p>
        </w:tc>
        <w:tc>
          <w:tcPr>
            <w:tcW w:w="0" w:type="auto"/>
          </w:tcPr>
          <w:p w14:paraId="2D87D11C" w14:textId="77777777" w:rsidR="00AB78B3" w:rsidRDefault="00337FF0">
            <w:pPr>
              <w:pStyle w:val="Compact"/>
              <w:jc w:val="center"/>
            </w:pPr>
            <w:r>
              <w:t>217.9</w:t>
            </w:r>
          </w:p>
        </w:tc>
        <w:tc>
          <w:tcPr>
            <w:tcW w:w="0" w:type="auto"/>
          </w:tcPr>
          <w:p w14:paraId="4E6DE455" w14:textId="77777777" w:rsidR="00AB78B3" w:rsidRDefault="00337FF0">
            <w:pPr>
              <w:pStyle w:val="Compact"/>
              <w:jc w:val="center"/>
            </w:pPr>
            <w:r>
              <w:t>338.2</w:t>
            </w:r>
          </w:p>
        </w:tc>
        <w:tc>
          <w:tcPr>
            <w:tcW w:w="0" w:type="auto"/>
          </w:tcPr>
          <w:p w14:paraId="68DD5D74" w14:textId="77777777" w:rsidR="00AB78B3" w:rsidRDefault="00337FF0">
            <w:pPr>
              <w:pStyle w:val="Compact"/>
              <w:jc w:val="center"/>
            </w:pPr>
            <w:r>
              <w:t>1315</w:t>
            </w:r>
          </w:p>
        </w:tc>
        <w:tc>
          <w:tcPr>
            <w:tcW w:w="0" w:type="auto"/>
          </w:tcPr>
          <w:p w14:paraId="0F571D69" w14:textId="77777777" w:rsidR="00AB78B3" w:rsidRDefault="00337FF0">
            <w:pPr>
              <w:pStyle w:val="Compact"/>
              <w:jc w:val="center"/>
            </w:pPr>
            <w:r>
              <w:t>1114</w:t>
            </w:r>
          </w:p>
        </w:tc>
        <w:tc>
          <w:tcPr>
            <w:tcW w:w="0" w:type="auto"/>
          </w:tcPr>
          <w:p w14:paraId="1C0FF8B3" w14:textId="77777777" w:rsidR="00AB78B3" w:rsidRDefault="00337FF0">
            <w:pPr>
              <w:pStyle w:val="Compact"/>
              <w:jc w:val="center"/>
            </w:pPr>
            <w:r>
              <w:t>1518</w:t>
            </w:r>
          </w:p>
        </w:tc>
      </w:tr>
      <w:tr w:rsidR="00AB78B3" w14:paraId="72619F71" w14:textId="77777777">
        <w:tc>
          <w:tcPr>
            <w:tcW w:w="0" w:type="auto"/>
          </w:tcPr>
          <w:p w14:paraId="30D38E9B" w14:textId="77777777" w:rsidR="00AB78B3" w:rsidRDefault="00337FF0">
            <w:pPr>
              <w:pStyle w:val="Compact"/>
              <w:jc w:val="center"/>
            </w:pPr>
            <w:r>
              <w:t>MADRE DE DIOS</w:t>
            </w:r>
          </w:p>
        </w:tc>
        <w:tc>
          <w:tcPr>
            <w:tcW w:w="0" w:type="auto"/>
          </w:tcPr>
          <w:p w14:paraId="3F129EE9" w14:textId="77777777" w:rsidR="00AB78B3" w:rsidRDefault="00337FF0">
            <w:pPr>
              <w:pStyle w:val="Compact"/>
              <w:jc w:val="center"/>
            </w:pPr>
            <w:r>
              <w:t>a0.9</w:t>
            </w:r>
          </w:p>
        </w:tc>
        <w:tc>
          <w:tcPr>
            <w:tcW w:w="0" w:type="auto"/>
          </w:tcPr>
          <w:p w14:paraId="486718E0" w14:textId="77777777" w:rsidR="00AB78B3" w:rsidRDefault="00337FF0">
            <w:pPr>
              <w:pStyle w:val="Compact"/>
              <w:jc w:val="center"/>
            </w:pPr>
            <w:r>
              <w:t>92</w:t>
            </w:r>
          </w:p>
        </w:tc>
        <w:tc>
          <w:tcPr>
            <w:tcW w:w="0" w:type="auto"/>
          </w:tcPr>
          <w:p w14:paraId="3632271C" w14:textId="77777777" w:rsidR="00AB78B3" w:rsidRDefault="00337FF0">
            <w:pPr>
              <w:pStyle w:val="Compact"/>
              <w:jc w:val="center"/>
            </w:pPr>
            <w:r>
              <w:t>1</w:t>
            </w:r>
          </w:p>
        </w:tc>
        <w:tc>
          <w:tcPr>
            <w:tcW w:w="0" w:type="auto"/>
          </w:tcPr>
          <w:p w14:paraId="3D133FEE" w14:textId="77777777" w:rsidR="00AB78B3" w:rsidRDefault="00337FF0">
            <w:pPr>
              <w:pStyle w:val="Compact"/>
              <w:jc w:val="center"/>
            </w:pPr>
            <w:r>
              <w:t>1</w:t>
            </w:r>
          </w:p>
        </w:tc>
        <w:tc>
          <w:tcPr>
            <w:tcW w:w="0" w:type="auto"/>
          </w:tcPr>
          <w:p w14:paraId="26885060" w14:textId="77777777" w:rsidR="00AB78B3" w:rsidRDefault="00337FF0">
            <w:pPr>
              <w:pStyle w:val="Compact"/>
              <w:jc w:val="center"/>
            </w:pPr>
            <w:r>
              <w:t>1</w:t>
            </w:r>
          </w:p>
        </w:tc>
        <w:tc>
          <w:tcPr>
            <w:tcW w:w="0" w:type="auto"/>
          </w:tcPr>
          <w:p w14:paraId="56802E38" w14:textId="77777777" w:rsidR="00AB78B3" w:rsidRDefault="00337FF0">
            <w:pPr>
              <w:pStyle w:val="Compact"/>
              <w:jc w:val="center"/>
            </w:pPr>
            <w:r>
              <w:t>0</w:t>
            </w:r>
          </w:p>
        </w:tc>
        <w:tc>
          <w:tcPr>
            <w:tcW w:w="0" w:type="auto"/>
          </w:tcPr>
          <w:p w14:paraId="0E79EECB" w14:textId="77777777" w:rsidR="00AB78B3" w:rsidRDefault="00337FF0">
            <w:pPr>
              <w:pStyle w:val="Compact"/>
              <w:jc w:val="center"/>
            </w:pPr>
            <w:r>
              <w:t>0</w:t>
            </w:r>
          </w:p>
        </w:tc>
        <w:tc>
          <w:tcPr>
            <w:tcW w:w="0" w:type="auto"/>
          </w:tcPr>
          <w:p w14:paraId="76CA8A0E" w14:textId="77777777" w:rsidR="00AB78B3" w:rsidRDefault="00337FF0">
            <w:pPr>
              <w:pStyle w:val="Compact"/>
              <w:jc w:val="center"/>
            </w:pPr>
            <w:r>
              <w:t>0</w:t>
            </w:r>
          </w:p>
        </w:tc>
        <w:tc>
          <w:tcPr>
            <w:tcW w:w="0" w:type="auto"/>
          </w:tcPr>
          <w:p w14:paraId="531F30A6" w14:textId="77777777" w:rsidR="00AB78B3" w:rsidRDefault="00337FF0">
            <w:pPr>
              <w:pStyle w:val="Compact"/>
              <w:jc w:val="center"/>
            </w:pPr>
            <w:r>
              <w:t>92</w:t>
            </w:r>
          </w:p>
        </w:tc>
        <w:tc>
          <w:tcPr>
            <w:tcW w:w="0" w:type="auto"/>
          </w:tcPr>
          <w:p w14:paraId="6E9A29FE" w14:textId="77777777" w:rsidR="00AB78B3" w:rsidRDefault="00337FF0">
            <w:pPr>
              <w:pStyle w:val="Compact"/>
              <w:jc w:val="center"/>
            </w:pPr>
            <w:r>
              <w:t>92</w:t>
            </w:r>
          </w:p>
        </w:tc>
        <w:tc>
          <w:tcPr>
            <w:tcW w:w="0" w:type="auto"/>
          </w:tcPr>
          <w:p w14:paraId="2B49DF60" w14:textId="77777777" w:rsidR="00AB78B3" w:rsidRDefault="00337FF0">
            <w:pPr>
              <w:pStyle w:val="Compact"/>
              <w:jc w:val="center"/>
            </w:pPr>
            <w:r>
              <w:t>92</w:t>
            </w:r>
          </w:p>
        </w:tc>
        <w:tc>
          <w:tcPr>
            <w:tcW w:w="0" w:type="auto"/>
          </w:tcPr>
          <w:p w14:paraId="4C0B2125" w14:textId="77777777" w:rsidR="00AB78B3" w:rsidRDefault="00337FF0">
            <w:pPr>
              <w:pStyle w:val="Compact"/>
              <w:jc w:val="center"/>
            </w:pPr>
            <w:r>
              <w:t>93.76</w:t>
            </w:r>
          </w:p>
        </w:tc>
        <w:tc>
          <w:tcPr>
            <w:tcW w:w="0" w:type="auto"/>
          </w:tcPr>
          <w:p w14:paraId="620355EA" w14:textId="77777777" w:rsidR="00AB78B3" w:rsidRDefault="00337FF0">
            <w:pPr>
              <w:pStyle w:val="Compact"/>
              <w:jc w:val="center"/>
            </w:pPr>
            <w:r>
              <w:t>93.76</w:t>
            </w:r>
          </w:p>
        </w:tc>
        <w:tc>
          <w:tcPr>
            <w:tcW w:w="0" w:type="auto"/>
          </w:tcPr>
          <w:p w14:paraId="3503EB2B" w14:textId="77777777" w:rsidR="00AB78B3" w:rsidRDefault="00337FF0">
            <w:pPr>
              <w:pStyle w:val="Compact"/>
              <w:jc w:val="center"/>
            </w:pPr>
            <w:r>
              <w:t>93.76</w:t>
            </w:r>
          </w:p>
        </w:tc>
      </w:tr>
      <w:tr w:rsidR="00AB78B3" w14:paraId="32D9343F" w14:textId="77777777">
        <w:tc>
          <w:tcPr>
            <w:tcW w:w="0" w:type="auto"/>
          </w:tcPr>
          <w:p w14:paraId="262EB58D" w14:textId="77777777" w:rsidR="00AB78B3" w:rsidRDefault="00337FF0">
            <w:pPr>
              <w:pStyle w:val="Compact"/>
              <w:jc w:val="center"/>
            </w:pPr>
            <w:r>
              <w:t>MADRE DE DIOS</w:t>
            </w:r>
          </w:p>
        </w:tc>
        <w:tc>
          <w:tcPr>
            <w:tcW w:w="0" w:type="auto"/>
          </w:tcPr>
          <w:p w14:paraId="68F7B3AB" w14:textId="77777777" w:rsidR="00AB78B3" w:rsidRDefault="00337FF0">
            <w:pPr>
              <w:pStyle w:val="Compact"/>
              <w:jc w:val="center"/>
            </w:pPr>
            <w:r>
              <w:t>a10.19</w:t>
            </w:r>
          </w:p>
        </w:tc>
        <w:tc>
          <w:tcPr>
            <w:tcW w:w="0" w:type="auto"/>
          </w:tcPr>
          <w:p w14:paraId="01B491F9" w14:textId="77777777" w:rsidR="00AB78B3" w:rsidRDefault="00337FF0">
            <w:pPr>
              <w:pStyle w:val="Compact"/>
              <w:jc w:val="center"/>
            </w:pPr>
            <w:r>
              <w:t>21</w:t>
            </w:r>
          </w:p>
        </w:tc>
        <w:tc>
          <w:tcPr>
            <w:tcW w:w="0" w:type="auto"/>
          </w:tcPr>
          <w:p w14:paraId="0750B1B0" w14:textId="77777777" w:rsidR="00AB78B3" w:rsidRDefault="00337FF0">
            <w:pPr>
              <w:pStyle w:val="Compact"/>
              <w:jc w:val="center"/>
            </w:pPr>
            <w:r>
              <w:t>0</w:t>
            </w:r>
          </w:p>
        </w:tc>
        <w:tc>
          <w:tcPr>
            <w:tcW w:w="0" w:type="auto"/>
          </w:tcPr>
          <w:p w14:paraId="3DBD5135" w14:textId="77777777" w:rsidR="00AB78B3" w:rsidRDefault="00337FF0">
            <w:pPr>
              <w:pStyle w:val="Compact"/>
              <w:jc w:val="center"/>
            </w:pPr>
            <w:r>
              <w:t>1</w:t>
            </w:r>
          </w:p>
        </w:tc>
        <w:tc>
          <w:tcPr>
            <w:tcW w:w="0" w:type="auto"/>
          </w:tcPr>
          <w:p w14:paraId="22E1256E" w14:textId="77777777" w:rsidR="00AB78B3" w:rsidRDefault="00337FF0">
            <w:pPr>
              <w:pStyle w:val="Compact"/>
              <w:jc w:val="center"/>
            </w:pPr>
            <w:r>
              <w:t>1</w:t>
            </w:r>
          </w:p>
        </w:tc>
        <w:tc>
          <w:tcPr>
            <w:tcW w:w="0" w:type="auto"/>
          </w:tcPr>
          <w:p w14:paraId="3265A695" w14:textId="77777777" w:rsidR="00AB78B3" w:rsidRDefault="00337FF0">
            <w:pPr>
              <w:pStyle w:val="Compact"/>
              <w:jc w:val="center"/>
            </w:pPr>
            <w:r>
              <w:t>0</w:t>
            </w:r>
          </w:p>
        </w:tc>
        <w:tc>
          <w:tcPr>
            <w:tcW w:w="0" w:type="auto"/>
          </w:tcPr>
          <w:p w14:paraId="00B46FC2" w14:textId="77777777" w:rsidR="00AB78B3" w:rsidRDefault="00337FF0">
            <w:pPr>
              <w:pStyle w:val="Compact"/>
              <w:jc w:val="center"/>
            </w:pPr>
            <w:r>
              <w:t>0</w:t>
            </w:r>
          </w:p>
        </w:tc>
        <w:tc>
          <w:tcPr>
            <w:tcW w:w="0" w:type="auto"/>
          </w:tcPr>
          <w:p w14:paraId="25301FD9" w14:textId="77777777" w:rsidR="00AB78B3" w:rsidRDefault="00337FF0">
            <w:pPr>
              <w:pStyle w:val="Compact"/>
              <w:jc w:val="center"/>
            </w:pPr>
            <w:r>
              <w:t>0</w:t>
            </w:r>
          </w:p>
        </w:tc>
        <w:tc>
          <w:tcPr>
            <w:tcW w:w="0" w:type="auto"/>
          </w:tcPr>
          <w:p w14:paraId="42428E6A" w14:textId="77777777" w:rsidR="00AB78B3" w:rsidRDefault="00337FF0">
            <w:pPr>
              <w:pStyle w:val="Compact"/>
              <w:jc w:val="center"/>
            </w:pPr>
            <w:r>
              <w:t>21</w:t>
            </w:r>
          </w:p>
        </w:tc>
        <w:tc>
          <w:tcPr>
            <w:tcW w:w="0" w:type="auto"/>
          </w:tcPr>
          <w:p w14:paraId="0E5E61E6" w14:textId="77777777" w:rsidR="00AB78B3" w:rsidRDefault="00337FF0">
            <w:pPr>
              <w:pStyle w:val="Compact"/>
              <w:jc w:val="center"/>
            </w:pPr>
            <w:r>
              <w:t>21</w:t>
            </w:r>
          </w:p>
        </w:tc>
        <w:tc>
          <w:tcPr>
            <w:tcW w:w="0" w:type="auto"/>
          </w:tcPr>
          <w:p w14:paraId="55DE6735" w14:textId="77777777" w:rsidR="00AB78B3" w:rsidRDefault="00337FF0">
            <w:pPr>
              <w:pStyle w:val="Compact"/>
              <w:jc w:val="center"/>
            </w:pPr>
            <w:r>
              <w:t>21</w:t>
            </w:r>
          </w:p>
        </w:tc>
        <w:tc>
          <w:tcPr>
            <w:tcW w:w="0" w:type="auto"/>
          </w:tcPr>
          <w:p w14:paraId="502A2E00" w14:textId="77777777" w:rsidR="00AB78B3" w:rsidRDefault="00337FF0">
            <w:pPr>
              <w:pStyle w:val="Compact"/>
              <w:jc w:val="center"/>
            </w:pPr>
            <w:r>
              <w:t>21.17</w:t>
            </w:r>
          </w:p>
        </w:tc>
        <w:tc>
          <w:tcPr>
            <w:tcW w:w="0" w:type="auto"/>
          </w:tcPr>
          <w:p w14:paraId="7D33965B" w14:textId="77777777" w:rsidR="00AB78B3" w:rsidRDefault="00337FF0">
            <w:pPr>
              <w:pStyle w:val="Compact"/>
              <w:jc w:val="center"/>
            </w:pPr>
            <w:r>
              <w:t>22.17</w:t>
            </w:r>
          </w:p>
        </w:tc>
        <w:tc>
          <w:tcPr>
            <w:tcW w:w="0" w:type="auto"/>
          </w:tcPr>
          <w:p w14:paraId="3F1C1187" w14:textId="77777777" w:rsidR="00AB78B3" w:rsidRDefault="00337FF0">
            <w:pPr>
              <w:pStyle w:val="Compact"/>
              <w:jc w:val="center"/>
            </w:pPr>
            <w:r>
              <w:t>22.17</w:t>
            </w:r>
          </w:p>
        </w:tc>
      </w:tr>
      <w:tr w:rsidR="00AB78B3" w14:paraId="2C762F17" w14:textId="77777777">
        <w:tc>
          <w:tcPr>
            <w:tcW w:w="0" w:type="auto"/>
          </w:tcPr>
          <w:p w14:paraId="51B6244F" w14:textId="77777777" w:rsidR="00AB78B3" w:rsidRDefault="00337FF0">
            <w:pPr>
              <w:pStyle w:val="Compact"/>
              <w:jc w:val="center"/>
            </w:pPr>
            <w:r>
              <w:t>MADRE DE DIOS</w:t>
            </w:r>
          </w:p>
        </w:tc>
        <w:tc>
          <w:tcPr>
            <w:tcW w:w="0" w:type="auto"/>
          </w:tcPr>
          <w:p w14:paraId="539BD938" w14:textId="77777777" w:rsidR="00AB78B3" w:rsidRDefault="00337FF0">
            <w:pPr>
              <w:pStyle w:val="Compact"/>
              <w:jc w:val="center"/>
            </w:pPr>
            <w:r>
              <w:t>a20.29</w:t>
            </w:r>
          </w:p>
        </w:tc>
        <w:tc>
          <w:tcPr>
            <w:tcW w:w="0" w:type="auto"/>
          </w:tcPr>
          <w:p w14:paraId="1CE9101D" w14:textId="77777777" w:rsidR="00AB78B3" w:rsidRDefault="00337FF0">
            <w:pPr>
              <w:pStyle w:val="Compact"/>
              <w:jc w:val="center"/>
            </w:pPr>
            <w:r>
              <w:t>79</w:t>
            </w:r>
          </w:p>
        </w:tc>
        <w:tc>
          <w:tcPr>
            <w:tcW w:w="0" w:type="auto"/>
          </w:tcPr>
          <w:p w14:paraId="341BE90D" w14:textId="77777777" w:rsidR="00AB78B3" w:rsidRDefault="00337FF0">
            <w:pPr>
              <w:pStyle w:val="Compact"/>
              <w:jc w:val="center"/>
            </w:pPr>
            <w:r>
              <w:t>2</w:t>
            </w:r>
          </w:p>
        </w:tc>
        <w:tc>
          <w:tcPr>
            <w:tcW w:w="0" w:type="auto"/>
          </w:tcPr>
          <w:p w14:paraId="2DC85A43" w14:textId="77777777" w:rsidR="00AB78B3" w:rsidRDefault="00337FF0">
            <w:pPr>
              <w:pStyle w:val="Compact"/>
              <w:jc w:val="center"/>
            </w:pPr>
            <w:r>
              <w:t>2</w:t>
            </w:r>
          </w:p>
        </w:tc>
        <w:tc>
          <w:tcPr>
            <w:tcW w:w="0" w:type="auto"/>
          </w:tcPr>
          <w:p w14:paraId="7A3B7B34" w14:textId="77777777" w:rsidR="00AB78B3" w:rsidRDefault="00337FF0">
            <w:pPr>
              <w:pStyle w:val="Compact"/>
              <w:jc w:val="center"/>
            </w:pPr>
            <w:r>
              <w:t>2</w:t>
            </w:r>
          </w:p>
        </w:tc>
        <w:tc>
          <w:tcPr>
            <w:tcW w:w="0" w:type="auto"/>
          </w:tcPr>
          <w:p w14:paraId="56F262F0" w14:textId="77777777" w:rsidR="00AB78B3" w:rsidRDefault="00337FF0">
            <w:pPr>
              <w:pStyle w:val="Compact"/>
              <w:jc w:val="center"/>
            </w:pPr>
            <w:r>
              <w:t>0</w:t>
            </w:r>
          </w:p>
        </w:tc>
        <w:tc>
          <w:tcPr>
            <w:tcW w:w="0" w:type="auto"/>
          </w:tcPr>
          <w:p w14:paraId="2BCA8481" w14:textId="77777777" w:rsidR="00AB78B3" w:rsidRDefault="00337FF0">
            <w:pPr>
              <w:pStyle w:val="Compact"/>
              <w:jc w:val="center"/>
            </w:pPr>
            <w:r>
              <w:t>0</w:t>
            </w:r>
          </w:p>
        </w:tc>
        <w:tc>
          <w:tcPr>
            <w:tcW w:w="0" w:type="auto"/>
          </w:tcPr>
          <w:p w14:paraId="134A113F" w14:textId="77777777" w:rsidR="00AB78B3" w:rsidRDefault="00337FF0">
            <w:pPr>
              <w:pStyle w:val="Compact"/>
              <w:jc w:val="center"/>
            </w:pPr>
            <w:r>
              <w:t>0</w:t>
            </w:r>
          </w:p>
        </w:tc>
        <w:tc>
          <w:tcPr>
            <w:tcW w:w="0" w:type="auto"/>
          </w:tcPr>
          <w:p w14:paraId="1B846333" w14:textId="77777777" w:rsidR="00AB78B3" w:rsidRDefault="00337FF0">
            <w:pPr>
              <w:pStyle w:val="Compact"/>
              <w:jc w:val="center"/>
            </w:pPr>
            <w:r>
              <w:t>79</w:t>
            </w:r>
          </w:p>
        </w:tc>
        <w:tc>
          <w:tcPr>
            <w:tcW w:w="0" w:type="auto"/>
          </w:tcPr>
          <w:p w14:paraId="40DE4FAD" w14:textId="77777777" w:rsidR="00AB78B3" w:rsidRDefault="00337FF0">
            <w:pPr>
              <w:pStyle w:val="Compact"/>
              <w:jc w:val="center"/>
            </w:pPr>
            <w:r>
              <w:t>79</w:t>
            </w:r>
          </w:p>
        </w:tc>
        <w:tc>
          <w:tcPr>
            <w:tcW w:w="0" w:type="auto"/>
          </w:tcPr>
          <w:p w14:paraId="2BA389DF" w14:textId="77777777" w:rsidR="00AB78B3" w:rsidRDefault="00337FF0">
            <w:pPr>
              <w:pStyle w:val="Compact"/>
              <w:jc w:val="center"/>
            </w:pPr>
            <w:r>
              <w:t>79</w:t>
            </w:r>
          </w:p>
        </w:tc>
        <w:tc>
          <w:tcPr>
            <w:tcW w:w="0" w:type="auto"/>
          </w:tcPr>
          <w:p w14:paraId="3BED0AAD" w14:textId="77777777" w:rsidR="00AB78B3" w:rsidRDefault="00337FF0">
            <w:pPr>
              <w:pStyle w:val="Compact"/>
              <w:jc w:val="center"/>
            </w:pPr>
            <w:r>
              <w:t>81.65</w:t>
            </w:r>
          </w:p>
        </w:tc>
        <w:tc>
          <w:tcPr>
            <w:tcW w:w="0" w:type="auto"/>
          </w:tcPr>
          <w:p w14:paraId="0FBF6073" w14:textId="77777777" w:rsidR="00AB78B3" w:rsidRDefault="00337FF0">
            <w:pPr>
              <w:pStyle w:val="Compact"/>
              <w:jc w:val="center"/>
            </w:pPr>
            <w:r>
              <w:t>81.65</w:t>
            </w:r>
          </w:p>
        </w:tc>
        <w:tc>
          <w:tcPr>
            <w:tcW w:w="0" w:type="auto"/>
          </w:tcPr>
          <w:p w14:paraId="3BE3C7D6" w14:textId="77777777" w:rsidR="00AB78B3" w:rsidRDefault="00337FF0">
            <w:pPr>
              <w:pStyle w:val="Compact"/>
              <w:jc w:val="center"/>
            </w:pPr>
            <w:r>
              <w:t>81.65</w:t>
            </w:r>
          </w:p>
        </w:tc>
      </w:tr>
      <w:tr w:rsidR="00AB78B3" w14:paraId="4E887D37" w14:textId="77777777">
        <w:tc>
          <w:tcPr>
            <w:tcW w:w="0" w:type="auto"/>
          </w:tcPr>
          <w:p w14:paraId="4CF950BC" w14:textId="77777777" w:rsidR="00AB78B3" w:rsidRDefault="00337FF0">
            <w:pPr>
              <w:pStyle w:val="Compact"/>
              <w:jc w:val="center"/>
            </w:pPr>
            <w:r>
              <w:t>MADRE DE DIOS</w:t>
            </w:r>
          </w:p>
        </w:tc>
        <w:tc>
          <w:tcPr>
            <w:tcW w:w="0" w:type="auto"/>
          </w:tcPr>
          <w:p w14:paraId="139B0BCD" w14:textId="77777777" w:rsidR="00AB78B3" w:rsidRDefault="00337FF0">
            <w:pPr>
              <w:pStyle w:val="Compact"/>
              <w:jc w:val="center"/>
            </w:pPr>
            <w:r>
              <w:t>a30.39</w:t>
            </w:r>
          </w:p>
        </w:tc>
        <w:tc>
          <w:tcPr>
            <w:tcW w:w="0" w:type="auto"/>
          </w:tcPr>
          <w:p w14:paraId="3E20603C" w14:textId="77777777" w:rsidR="00AB78B3" w:rsidRDefault="00337FF0">
            <w:pPr>
              <w:pStyle w:val="Compact"/>
              <w:jc w:val="center"/>
            </w:pPr>
            <w:r>
              <w:t>92</w:t>
            </w:r>
          </w:p>
        </w:tc>
        <w:tc>
          <w:tcPr>
            <w:tcW w:w="0" w:type="auto"/>
          </w:tcPr>
          <w:p w14:paraId="7B18B071" w14:textId="77777777" w:rsidR="00AB78B3" w:rsidRDefault="00337FF0">
            <w:pPr>
              <w:pStyle w:val="Compact"/>
              <w:jc w:val="center"/>
            </w:pPr>
            <w:r>
              <w:t>7</w:t>
            </w:r>
          </w:p>
        </w:tc>
        <w:tc>
          <w:tcPr>
            <w:tcW w:w="0" w:type="auto"/>
          </w:tcPr>
          <w:p w14:paraId="7D35C64C" w14:textId="77777777" w:rsidR="00AB78B3" w:rsidRDefault="00337FF0">
            <w:pPr>
              <w:pStyle w:val="Compact"/>
              <w:jc w:val="center"/>
            </w:pPr>
            <w:r>
              <w:t>7</w:t>
            </w:r>
          </w:p>
        </w:tc>
        <w:tc>
          <w:tcPr>
            <w:tcW w:w="0" w:type="auto"/>
          </w:tcPr>
          <w:p w14:paraId="13055D81" w14:textId="77777777" w:rsidR="00AB78B3" w:rsidRDefault="00337FF0">
            <w:pPr>
              <w:pStyle w:val="Compact"/>
              <w:jc w:val="center"/>
            </w:pPr>
            <w:r>
              <w:t>7</w:t>
            </w:r>
          </w:p>
        </w:tc>
        <w:tc>
          <w:tcPr>
            <w:tcW w:w="0" w:type="auto"/>
          </w:tcPr>
          <w:p w14:paraId="4FE0D622" w14:textId="77777777" w:rsidR="00AB78B3" w:rsidRDefault="00337FF0">
            <w:pPr>
              <w:pStyle w:val="Compact"/>
              <w:jc w:val="center"/>
            </w:pPr>
            <w:r>
              <w:t>0</w:t>
            </w:r>
          </w:p>
        </w:tc>
        <w:tc>
          <w:tcPr>
            <w:tcW w:w="0" w:type="auto"/>
          </w:tcPr>
          <w:p w14:paraId="7F83BFFF" w14:textId="77777777" w:rsidR="00AB78B3" w:rsidRDefault="00337FF0">
            <w:pPr>
              <w:pStyle w:val="Compact"/>
              <w:jc w:val="center"/>
            </w:pPr>
            <w:r>
              <w:t>0</w:t>
            </w:r>
          </w:p>
        </w:tc>
        <w:tc>
          <w:tcPr>
            <w:tcW w:w="0" w:type="auto"/>
          </w:tcPr>
          <w:p w14:paraId="7C699E2E" w14:textId="77777777" w:rsidR="00AB78B3" w:rsidRDefault="00337FF0">
            <w:pPr>
              <w:pStyle w:val="Compact"/>
              <w:jc w:val="center"/>
            </w:pPr>
            <w:r>
              <w:t>0</w:t>
            </w:r>
          </w:p>
        </w:tc>
        <w:tc>
          <w:tcPr>
            <w:tcW w:w="0" w:type="auto"/>
          </w:tcPr>
          <w:p w14:paraId="7AE65759" w14:textId="77777777" w:rsidR="00AB78B3" w:rsidRDefault="00337FF0">
            <w:pPr>
              <w:pStyle w:val="Compact"/>
              <w:jc w:val="center"/>
            </w:pPr>
            <w:r>
              <w:t>92</w:t>
            </w:r>
          </w:p>
        </w:tc>
        <w:tc>
          <w:tcPr>
            <w:tcW w:w="0" w:type="auto"/>
          </w:tcPr>
          <w:p w14:paraId="71B1EF49" w14:textId="77777777" w:rsidR="00AB78B3" w:rsidRDefault="00337FF0">
            <w:pPr>
              <w:pStyle w:val="Compact"/>
              <w:jc w:val="center"/>
            </w:pPr>
            <w:r>
              <w:t>92</w:t>
            </w:r>
          </w:p>
        </w:tc>
        <w:tc>
          <w:tcPr>
            <w:tcW w:w="0" w:type="auto"/>
          </w:tcPr>
          <w:p w14:paraId="5235AA65" w14:textId="77777777" w:rsidR="00AB78B3" w:rsidRDefault="00337FF0">
            <w:pPr>
              <w:pStyle w:val="Compact"/>
              <w:jc w:val="center"/>
            </w:pPr>
            <w:r>
              <w:t>92</w:t>
            </w:r>
          </w:p>
        </w:tc>
        <w:tc>
          <w:tcPr>
            <w:tcW w:w="0" w:type="auto"/>
          </w:tcPr>
          <w:p w14:paraId="6FD6CDAA" w14:textId="77777777" w:rsidR="00AB78B3" w:rsidRDefault="00337FF0">
            <w:pPr>
              <w:pStyle w:val="Compact"/>
              <w:jc w:val="center"/>
            </w:pPr>
            <w:r>
              <w:t>99.76</w:t>
            </w:r>
          </w:p>
        </w:tc>
        <w:tc>
          <w:tcPr>
            <w:tcW w:w="0" w:type="auto"/>
          </w:tcPr>
          <w:p w14:paraId="1E9CDEF5" w14:textId="77777777" w:rsidR="00AB78B3" w:rsidRDefault="00337FF0">
            <w:pPr>
              <w:pStyle w:val="Compact"/>
              <w:jc w:val="center"/>
            </w:pPr>
            <w:r>
              <w:t>99.76</w:t>
            </w:r>
          </w:p>
        </w:tc>
        <w:tc>
          <w:tcPr>
            <w:tcW w:w="0" w:type="auto"/>
          </w:tcPr>
          <w:p w14:paraId="03221B93" w14:textId="77777777" w:rsidR="00AB78B3" w:rsidRDefault="00337FF0">
            <w:pPr>
              <w:pStyle w:val="Compact"/>
              <w:jc w:val="center"/>
            </w:pPr>
            <w:r>
              <w:t>99.76</w:t>
            </w:r>
          </w:p>
        </w:tc>
      </w:tr>
      <w:tr w:rsidR="00AB78B3" w14:paraId="42F6BCF8" w14:textId="77777777">
        <w:tc>
          <w:tcPr>
            <w:tcW w:w="0" w:type="auto"/>
          </w:tcPr>
          <w:p w14:paraId="65388444" w14:textId="77777777" w:rsidR="00AB78B3" w:rsidRDefault="00337FF0">
            <w:pPr>
              <w:pStyle w:val="Compact"/>
              <w:jc w:val="center"/>
            </w:pPr>
            <w:r>
              <w:t>MADRE DE DIOS</w:t>
            </w:r>
          </w:p>
        </w:tc>
        <w:tc>
          <w:tcPr>
            <w:tcW w:w="0" w:type="auto"/>
          </w:tcPr>
          <w:p w14:paraId="44371B04" w14:textId="77777777" w:rsidR="00AB78B3" w:rsidRDefault="00337FF0">
            <w:pPr>
              <w:pStyle w:val="Compact"/>
              <w:jc w:val="center"/>
            </w:pPr>
            <w:r>
              <w:t>a40.49</w:t>
            </w:r>
          </w:p>
        </w:tc>
        <w:tc>
          <w:tcPr>
            <w:tcW w:w="0" w:type="auto"/>
          </w:tcPr>
          <w:p w14:paraId="11143B07" w14:textId="77777777" w:rsidR="00AB78B3" w:rsidRDefault="00337FF0">
            <w:pPr>
              <w:pStyle w:val="Compact"/>
              <w:jc w:val="center"/>
            </w:pPr>
            <w:r>
              <w:t>117</w:t>
            </w:r>
          </w:p>
        </w:tc>
        <w:tc>
          <w:tcPr>
            <w:tcW w:w="0" w:type="auto"/>
          </w:tcPr>
          <w:p w14:paraId="50293576" w14:textId="77777777" w:rsidR="00AB78B3" w:rsidRDefault="00337FF0">
            <w:pPr>
              <w:pStyle w:val="Compact"/>
              <w:jc w:val="center"/>
            </w:pPr>
            <w:r>
              <w:t>21</w:t>
            </w:r>
          </w:p>
        </w:tc>
        <w:tc>
          <w:tcPr>
            <w:tcW w:w="0" w:type="auto"/>
          </w:tcPr>
          <w:p w14:paraId="57F4D95D" w14:textId="77777777" w:rsidR="00AB78B3" w:rsidRDefault="00337FF0">
            <w:pPr>
              <w:pStyle w:val="Compact"/>
              <w:jc w:val="center"/>
            </w:pPr>
            <w:r>
              <w:t>21</w:t>
            </w:r>
          </w:p>
        </w:tc>
        <w:tc>
          <w:tcPr>
            <w:tcW w:w="0" w:type="auto"/>
          </w:tcPr>
          <w:p w14:paraId="6743BB65" w14:textId="77777777" w:rsidR="00AB78B3" w:rsidRDefault="00337FF0">
            <w:pPr>
              <w:pStyle w:val="Compact"/>
              <w:jc w:val="center"/>
            </w:pPr>
            <w:r>
              <w:t>21</w:t>
            </w:r>
          </w:p>
        </w:tc>
        <w:tc>
          <w:tcPr>
            <w:tcW w:w="0" w:type="auto"/>
          </w:tcPr>
          <w:p w14:paraId="2C790023" w14:textId="77777777" w:rsidR="00AB78B3" w:rsidRDefault="00337FF0">
            <w:pPr>
              <w:pStyle w:val="Compact"/>
              <w:jc w:val="center"/>
            </w:pPr>
            <w:r>
              <w:t>0</w:t>
            </w:r>
          </w:p>
        </w:tc>
        <w:tc>
          <w:tcPr>
            <w:tcW w:w="0" w:type="auto"/>
          </w:tcPr>
          <w:p w14:paraId="39070E84" w14:textId="77777777" w:rsidR="00AB78B3" w:rsidRDefault="00337FF0">
            <w:pPr>
              <w:pStyle w:val="Compact"/>
              <w:jc w:val="center"/>
            </w:pPr>
            <w:r>
              <w:t>0</w:t>
            </w:r>
          </w:p>
        </w:tc>
        <w:tc>
          <w:tcPr>
            <w:tcW w:w="0" w:type="auto"/>
          </w:tcPr>
          <w:p w14:paraId="5EC4A296" w14:textId="77777777" w:rsidR="00AB78B3" w:rsidRDefault="00337FF0">
            <w:pPr>
              <w:pStyle w:val="Compact"/>
              <w:jc w:val="center"/>
            </w:pPr>
            <w:r>
              <w:t>0</w:t>
            </w:r>
          </w:p>
        </w:tc>
        <w:tc>
          <w:tcPr>
            <w:tcW w:w="0" w:type="auto"/>
          </w:tcPr>
          <w:p w14:paraId="389E3D05" w14:textId="77777777" w:rsidR="00AB78B3" w:rsidRDefault="00337FF0">
            <w:pPr>
              <w:pStyle w:val="Compact"/>
              <w:jc w:val="center"/>
            </w:pPr>
            <w:r>
              <w:t>117</w:t>
            </w:r>
          </w:p>
        </w:tc>
        <w:tc>
          <w:tcPr>
            <w:tcW w:w="0" w:type="auto"/>
          </w:tcPr>
          <w:p w14:paraId="2997AB34" w14:textId="77777777" w:rsidR="00AB78B3" w:rsidRDefault="00337FF0">
            <w:pPr>
              <w:pStyle w:val="Compact"/>
              <w:jc w:val="center"/>
            </w:pPr>
            <w:r>
              <w:t>117</w:t>
            </w:r>
          </w:p>
        </w:tc>
        <w:tc>
          <w:tcPr>
            <w:tcW w:w="0" w:type="auto"/>
          </w:tcPr>
          <w:p w14:paraId="3A8FC12F" w14:textId="77777777" w:rsidR="00AB78B3" w:rsidRDefault="00337FF0">
            <w:pPr>
              <w:pStyle w:val="Compact"/>
              <w:jc w:val="center"/>
            </w:pPr>
            <w:r>
              <w:t>117</w:t>
            </w:r>
          </w:p>
        </w:tc>
        <w:tc>
          <w:tcPr>
            <w:tcW w:w="0" w:type="auto"/>
          </w:tcPr>
          <w:p w14:paraId="37F2F301" w14:textId="77777777" w:rsidR="00AB78B3" w:rsidRDefault="00337FF0">
            <w:pPr>
              <w:pStyle w:val="Compact"/>
              <w:jc w:val="center"/>
            </w:pPr>
            <w:r>
              <w:t>139</w:t>
            </w:r>
          </w:p>
        </w:tc>
        <w:tc>
          <w:tcPr>
            <w:tcW w:w="0" w:type="auto"/>
          </w:tcPr>
          <w:p w14:paraId="7E613969" w14:textId="77777777" w:rsidR="00AB78B3" w:rsidRDefault="00337FF0">
            <w:pPr>
              <w:pStyle w:val="Compact"/>
              <w:jc w:val="center"/>
            </w:pPr>
            <w:r>
              <w:t>139</w:t>
            </w:r>
          </w:p>
        </w:tc>
        <w:tc>
          <w:tcPr>
            <w:tcW w:w="0" w:type="auto"/>
          </w:tcPr>
          <w:p w14:paraId="72E47F5B" w14:textId="77777777" w:rsidR="00AB78B3" w:rsidRDefault="00337FF0">
            <w:pPr>
              <w:pStyle w:val="Compact"/>
              <w:jc w:val="center"/>
            </w:pPr>
            <w:r>
              <w:t>139</w:t>
            </w:r>
          </w:p>
        </w:tc>
      </w:tr>
      <w:tr w:rsidR="00AB78B3" w14:paraId="5C00C821" w14:textId="77777777">
        <w:tc>
          <w:tcPr>
            <w:tcW w:w="0" w:type="auto"/>
          </w:tcPr>
          <w:p w14:paraId="0EBC5A20" w14:textId="77777777" w:rsidR="00AB78B3" w:rsidRDefault="00337FF0">
            <w:pPr>
              <w:pStyle w:val="Compact"/>
              <w:jc w:val="center"/>
            </w:pPr>
            <w:r>
              <w:t>MADRE DE DIOS</w:t>
            </w:r>
          </w:p>
        </w:tc>
        <w:tc>
          <w:tcPr>
            <w:tcW w:w="0" w:type="auto"/>
          </w:tcPr>
          <w:p w14:paraId="6ADA43E8" w14:textId="77777777" w:rsidR="00AB78B3" w:rsidRDefault="00337FF0">
            <w:pPr>
              <w:pStyle w:val="Compact"/>
              <w:jc w:val="center"/>
            </w:pPr>
            <w:r>
              <w:t>a50.59</w:t>
            </w:r>
          </w:p>
        </w:tc>
        <w:tc>
          <w:tcPr>
            <w:tcW w:w="0" w:type="auto"/>
          </w:tcPr>
          <w:p w14:paraId="526C03A8" w14:textId="77777777" w:rsidR="00AB78B3" w:rsidRDefault="00337FF0">
            <w:pPr>
              <w:pStyle w:val="Compact"/>
              <w:jc w:val="center"/>
            </w:pPr>
            <w:r>
              <w:t>172</w:t>
            </w:r>
          </w:p>
        </w:tc>
        <w:tc>
          <w:tcPr>
            <w:tcW w:w="0" w:type="auto"/>
          </w:tcPr>
          <w:p w14:paraId="14D51EEC" w14:textId="77777777" w:rsidR="00AB78B3" w:rsidRDefault="00337FF0">
            <w:pPr>
              <w:pStyle w:val="Compact"/>
              <w:jc w:val="center"/>
            </w:pPr>
            <w:r>
              <w:t>77.29</w:t>
            </w:r>
          </w:p>
        </w:tc>
        <w:tc>
          <w:tcPr>
            <w:tcW w:w="0" w:type="auto"/>
          </w:tcPr>
          <w:p w14:paraId="4F1003DF" w14:textId="77777777" w:rsidR="00AB78B3" w:rsidRDefault="00337FF0">
            <w:pPr>
              <w:pStyle w:val="Compact"/>
              <w:jc w:val="center"/>
            </w:pPr>
            <w:r>
              <w:t>36.72</w:t>
            </w:r>
          </w:p>
        </w:tc>
        <w:tc>
          <w:tcPr>
            <w:tcW w:w="0" w:type="auto"/>
          </w:tcPr>
          <w:p w14:paraId="34716E6F" w14:textId="77777777" w:rsidR="00AB78B3" w:rsidRDefault="00337FF0">
            <w:pPr>
              <w:pStyle w:val="Compact"/>
              <w:jc w:val="center"/>
            </w:pPr>
            <w:r>
              <w:t>104.6</w:t>
            </w:r>
          </w:p>
        </w:tc>
        <w:tc>
          <w:tcPr>
            <w:tcW w:w="0" w:type="auto"/>
          </w:tcPr>
          <w:p w14:paraId="7EA66BCA" w14:textId="77777777" w:rsidR="00AB78B3" w:rsidRDefault="00337FF0">
            <w:pPr>
              <w:pStyle w:val="Compact"/>
              <w:jc w:val="center"/>
            </w:pPr>
            <w:r>
              <w:t>76.66</w:t>
            </w:r>
          </w:p>
        </w:tc>
        <w:tc>
          <w:tcPr>
            <w:tcW w:w="0" w:type="auto"/>
          </w:tcPr>
          <w:p w14:paraId="518231EC" w14:textId="77777777" w:rsidR="00AB78B3" w:rsidRDefault="00337FF0">
            <w:pPr>
              <w:pStyle w:val="Compact"/>
              <w:jc w:val="center"/>
            </w:pPr>
            <w:r>
              <w:t>35.43</w:t>
            </w:r>
          </w:p>
        </w:tc>
        <w:tc>
          <w:tcPr>
            <w:tcW w:w="0" w:type="auto"/>
          </w:tcPr>
          <w:p w14:paraId="0AC20939" w14:textId="77777777" w:rsidR="00AB78B3" w:rsidRDefault="00337FF0">
            <w:pPr>
              <w:pStyle w:val="Compact"/>
              <w:jc w:val="center"/>
            </w:pPr>
            <w:r>
              <w:t>102.8</w:t>
            </w:r>
          </w:p>
        </w:tc>
        <w:tc>
          <w:tcPr>
            <w:tcW w:w="0" w:type="auto"/>
          </w:tcPr>
          <w:p w14:paraId="50E8850E" w14:textId="77777777" w:rsidR="00AB78B3" w:rsidRDefault="00337FF0">
            <w:pPr>
              <w:pStyle w:val="Compact"/>
              <w:jc w:val="center"/>
            </w:pPr>
            <w:r>
              <w:t>95.34</w:t>
            </w:r>
          </w:p>
        </w:tc>
        <w:tc>
          <w:tcPr>
            <w:tcW w:w="0" w:type="auto"/>
          </w:tcPr>
          <w:p w14:paraId="03455084" w14:textId="77777777" w:rsidR="00AB78B3" w:rsidRDefault="00337FF0">
            <w:pPr>
              <w:pStyle w:val="Compact"/>
              <w:jc w:val="center"/>
            </w:pPr>
            <w:r>
              <w:t>69.21</w:t>
            </w:r>
          </w:p>
        </w:tc>
        <w:tc>
          <w:tcPr>
            <w:tcW w:w="0" w:type="auto"/>
          </w:tcPr>
          <w:p w14:paraId="152E970C" w14:textId="77777777" w:rsidR="00AB78B3" w:rsidRDefault="00337FF0">
            <w:pPr>
              <w:pStyle w:val="Compact"/>
              <w:jc w:val="center"/>
            </w:pPr>
            <w:r>
              <w:t>136.6</w:t>
            </w:r>
          </w:p>
        </w:tc>
        <w:tc>
          <w:tcPr>
            <w:tcW w:w="0" w:type="auto"/>
          </w:tcPr>
          <w:p w14:paraId="37655897" w14:textId="77777777" w:rsidR="00AB78B3" w:rsidRDefault="00337FF0">
            <w:pPr>
              <w:pStyle w:val="Compact"/>
              <w:jc w:val="center"/>
            </w:pPr>
            <w:r>
              <w:t>173.4</w:t>
            </w:r>
          </w:p>
        </w:tc>
        <w:tc>
          <w:tcPr>
            <w:tcW w:w="0" w:type="auto"/>
          </w:tcPr>
          <w:p w14:paraId="4604704C" w14:textId="77777777" w:rsidR="00AB78B3" w:rsidRDefault="00337FF0">
            <w:pPr>
              <w:pStyle w:val="Compact"/>
              <w:jc w:val="center"/>
            </w:pPr>
            <w:r>
              <w:t>106.5</w:t>
            </w:r>
          </w:p>
        </w:tc>
        <w:tc>
          <w:tcPr>
            <w:tcW w:w="0" w:type="auto"/>
          </w:tcPr>
          <w:p w14:paraId="3354EC7A" w14:textId="77777777" w:rsidR="00AB78B3" w:rsidRDefault="00337FF0">
            <w:pPr>
              <w:pStyle w:val="Compact"/>
              <w:jc w:val="center"/>
            </w:pPr>
            <w:r>
              <w:t>242.3</w:t>
            </w:r>
          </w:p>
        </w:tc>
      </w:tr>
      <w:tr w:rsidR="00AB78B3" w14:paraId="72965BB4" w14:textId="77777777">
        <w:tc>
          <w:tcPr>
            <w:tcW w:w="0" w:type="auto"/>
          </w:tcPr>
          <w:p w14:paraId="250A8297" w14:textId="77777777" w:rsidR="00AB78B3" w:rsidRDefault="00337FF0">
            <w:pPr>
              <w:pStyle w:val="Compact"/>
              <w:jc w:val="center"/>
            </w:pPr>
            <w:r>
              <w:t>MADRE DE DIOS</w:t>
            </w:r>
          </w:p>
        </w:tc>
        <w:tc>
          <w:tcPr>
            <w:tcW w:w="0" w:type="auto"/>
          </w:tcPr>
          <w:p w14:paraId="1F40A436" w14:textId="77777777" w:rsidR="00AB78B3" w:rsidRDefault="00337FF0">
            <w:pPr>
              <w:pStyle w:val="Compact"/>
              <w:jc w:val="center"/>
            </w:pPr>
            <w:r>
              <w:t>a60.69</w:t>
            </w:r>
          </w:p>
        </w:tc>
        <w:tc>
          <w:tcPr>
            <w:tcW w:w="0" w:type="auto"/>
          </w:tcPr>
          <w:p w14:paraId="0DE87ECA" w14:textId="77777777" w:rsidR="00AB78B3" w:rsidRDefault="00337FF0">
            <w:pPr>
              <w:pStyle w:val="Compact"/>
              <w:jc w:val="center"/>
            </w:pPr>
            <w:r>
              <w:t>191</w:t>
            </w:r>
          </w:p>
        </w:tc>
        <w:tc>
          <w:tcPr>
            <w:tcW w:w="0" w:type="auto"/>
          </w:tcPr>
          <w:p w14:paraId="2B54D6B0" w14:textId="77777777" w:rsidR="00AB78B3" w:rsidRDefault="00337FF0">
            <w:pPr>
              <w:pStyle w:val="Compact"/>
              <w:jc w:val="center"/>
            </w:pPr>
            <w:r>
              <w:t>87.3</w:t>
            </w:r>
          </w:p>
        </w:tc>
        <w:tc>
          <w:tcPr>
            <w:tcW w:w="0" w:type="auto"/>
          </w:tcPr>
          <w:p w14:paraId="70BCE677" w14:textId="77777777" w:rsidR="00AB78B3" w:rsidRDefault="00337FF0">
            <w:pPr>
              <w:pStyle w:val="Compact"/>
              <w:jc w:val="center"/>
            </w:pPr>
            <w:r>
              <w:t>42</w:t>
            </w:r>
          </w:p>
        </w:tc>
        <w:tc>
          <w:tcPr>
            <w:tcW w:w="0" w:type="auto"/>
          </w:tcPr>
          <w:p w14:paraId="19E25CD7" w14:textId="77777777" w:rsidR="00AB78B3" w:rsidRDefault="00337FF0">
            <w:pPr>
              <w:pStyle w:val="Compact"/>
              <w:jc w:val="center"/>
            </w:pPr>
            <w:r>
              <w:t>116.8</w:t>
            </w:r>
          </w:p>
        </w:tc>
        <w:tc>
          <w:tcPr>
            <w:tcW w:w="0" w:type="auto"/>
          </w:tcPr>
          <w:p w14:paraId="1C107674" w14:textId="77777777" w:rsidR="00AB78B3" w:rsidRDefault="00337FF0">
            <w:pPr>
              <w:pStyle w:val="Compact"/>
              <w:jc w:val="center"/>
            </w:pPr>
            <w:r>
              <w:t>86.59</w:t>
            </w:r>
          </w:p>
        </w:tc>
        <w:tc>
          <w:tcPr>
            <w:tcW w:w="0" w:type="auto"/>
          </w:tcPr>
          <w:p w14:paraId="3E9D0B85" w14:textId="77777777" w:rsidR="00AB78B3" w:rsidRDefault="00337FF0">
            <w:pPr>
              <w:pStyle w:val="Compact"/>
              <w:jc w:val="center"/>
            </w:pPr>
            <w:r>
              <w:t>41.67</w:t>
            </w:r>
          </w:p>
        </w:tc>
        <w:tc>
          <w:tcPr>
            <w:tcW w:w="0" w:type="auto"/>
          </w:tcPr>
          <w:p w14:paraId="29CFBCD1" w14:textId="77777777" w:rsidR="00AB78B3" w:rsidRDefault="00337FF0">
            <w:pPr>
              <w:pStyle w:val="Compact"/>
              <w:jc w:val="center"/>
            </w:pPr>
            <w:r>
              <w:t>114.9</w:t>
            </w:r>
          </w:p>
        </w:tc>
        <w:tc>
          <w:tcPr>
            <w:tcW w:w="0" w:type="auto"/>
          </w:tcPr>
          <w:p w14:paraId="218B6D0D" w14:textId="77777777" w:rsidR="00AB78B3" w:rsidRDefault="00337FF0">
            <w:pPr>
              <w:pStyle w:val="Compact"/>
              <w:jc w:val="center"/>
            </w:pPr>
            <w:r>
              <w:t>104.4</w:t>
            </w:r>
          </w:p>
        </w:tc>
        <w:tc>
          <w:tcPr>
            <w:tcW w:w="0" w:type="auto"/>
          </w:tcPr>
          <w:p w14:paraId="7CE35E5D" w14:textId="77777777" w:rsidR="00AB78B3" w:rsidRDefault="00337FF0">
            <w:pPr>
              <w:pStyle w:val="Compact"/>
              <w:jc w:val="center"/>
            </w:pPr>
            <w:r>
              <w:t>76.13</w:t>
            </w:r>
          </w:p>
        </w:tc>
        <w:tc>
          <w:tcPr>
            <w:tcW w:w="0" w:type="auto"/>
          </w:tcPr>
          <w:p w14:paraId="39A82366" w14:textId="77777777" w:rsidR="00AB78B3" w:rsidRDefault="00337FF0">
            <w:pPr>
              <w:pStyle w:val="Compact"/>
              <w:jc w:val="center"/>
            </w:pPr>
            <w:r>
              <w:t>149.3</w:t>
            </w:r>
          </w:p>
        </w:tc>
        <w:tc>
          <w:tcPr>
            <w:tcW w:w="0" w:type="auto"/>
          </w:tcPr>
          <w:p w14:paraId="0262E596" w14:textId="77777777" w:rsidR="00AB78B3" w:rsidRDefault="00337FF0">
            <w:pPr>
              <w:pStyle w:val="Compact"/>
              <w:jc w:val="center"/>
            </w:pPr>
            <w:r>
              <w:t>192.6</w:t>
            </w:r>
          </w:p>
        </w:tc>
        <w:tc>
          <w:tcPr>
            <w:tcW w:w="0" w:type="auto"/>
          </w:tcPr>
          <w:p w14:paraId="270E63B1" w14:textId="77777777" w:rsidR="00AB78B3" w:rsidRDefault="00337FF0">
            <w:pPr>
              <w:pStyle w:val="Compact"/>
              <w:jc w:val="center"/>
            </w:pPr>
            <w:r>
              <w:t>118.8</w:t>
            </w:r>
          </w:p>
        </w:tc>
        <w:tc>
          <w:tcPr>
            <w:tcW w:w="0" w:type="auto"/>
          </w:tcPr>
          <w:p w14:paraId="6E13399E" w14:textId="77777777" w:rsidR="00AB78B3" w:rsidRDefault="00337FF0">
            <w:pPr>
              <w:pStyle w:val="Compact"/>
              <w:jc w:val="center"/>
            </w:pPr>
            <w:r>
              <w:t>267.4</w:t>
            </w:r>
          </w:p>
        </w:tc>
      </w:tr>
      <w:tr w:rsidR="00AB78B3" w14:paraId="186D8D1D" w14:textId="77777777">
        <w:tc>
          <w:tcPr>
            <w:tcW w:w="0" w:type="auto"/>
          </w:tcPr>
          <w:p w14:paraId="0D490B98" w14:textId="77777777" w:rsidR="00AB78B3" w:rsidRDefault="00337FF0">
            <w:pPr>
              <w:pStyle w:val="Compact"/>
              <w:jc w:val="center"/>
            </w:pPr>
            <w:r>
              <w:t>MADRE DE DIOS</w:t>
            </w:r>
          </w:p>
        </w:tc>
        <w:tc>
          <w:tcPr>
            <w:tcW w:w="0" w:type="auto"/>
          </w:tcPr>
          <w:p w14:paraId="464E7BCB" w14:textId="77777777" w:rsidR="00AB78B3" w:rsidRDefault="00337FF0">
            <w:pPr>
              <w:pStyle w:val="Compact"/>
              <w:jc w:val="center"/>
            </w:pPr>
            <w:r>
              <w:t>a70.79</w:t>
            </w:r>
          </w:p>
        </w:tc>
        <w:tc>
          <w:tcPr>
            <w:tcW w:w="0" w:type="auto"/>
          </w:tcPr>
          <w:p w14:paraId="4BEFEFB7" w14:textId="77777777" w:rsidR="00AB78B3" w:rsidRDefault="00337FF0">
            <w:pPr>
              <w:pStyle w:val="Compact"/>
              <w:jc w:val="center"/>
            </w:pPr>
            <w:r>
              <w:t>168</w:t>
            </w:r>
          </w:p>
        </w:tc>
        <w:tc>
          <w:tcPr>
            <w:tcW w:w="0" w:type="auto"/>
          </w:tcPr>
          <w:p w14:paraId="4ECC1892" w14:textId="77777777" w:rsidR="00AB78B3" w:rsidRDefault="00337FF0">
            <w:pPr>
              <w:pStyle w:val="Compact"/>
              <w:jc w:val="center"/>
            </w:pPr>
            <w:r>
              <w:t>78.26</w:t>
            </w:r>
          </w:p>
        </w:tc>
        <w:tc>
          <w:tcPr>
            <w:tcW w:w="0" w:type="auto"/>
          </w:tcPr>
          <w:p w14:paraId="06D771C2" w14:textId="77777777" w:rsidR="00AB78B3" w:rsidRDefault="00337FF0">
            <w:pPr>
              <w:pStyle w:val="Compact"/>
              <w:jc w:val="center"/>
            </w:pPr>
            <w:r>
              <w:t>36.29</w:t>
            </w:r>
          </w:p>
        </w:tc>
        <w:tc>
          <w:tcPr>
            <w:tcW w:w="0" w:type="auto"/>
          </w:tcPr>
          <w:p w14:paraId="1233D55A" w14:textId="77777777" w:rsidR="00AB78B3" w:rsidRDefault="00337FF0">
            <w:pPr>
              <w:pStyle w:val="Compact"/>
              <w:jc w:val="center"/>
            </w:pPr>
            <w:r>
              <w:t>105.7</w:t>
            </w:r>
          </w:p>
        </w:tc>
        <w:tc>
          <w:tcPr>
            <w:tcW w:w="0" w:type="auto"/>
          </w:tcPr>
          <w:p w14:paraId="698CA82C" w14:textId="77777777" w:rsidR="00AB78B3" w:rsidRDefault="00337FF0">
            <w:pPr>
              <w:pStyle w:val="Compact"/>
              <w:jc w:val="center"/>
            </w:pPr>
            <w:r>
              <w:t>77.62</w:t>
            </w:r>
          </w:p>
        </w:tc>
        <w:tc>
          <w:tcPr>
            <w:tcW w:w="0" w:type="auto"/>
          </w:tcPr>
          <w:p w14:paraId="541C8EF4" w14:textId="77777777" w:rsidR="00AB78B3" w:rsidRDefault="00337FF0">
            <w:pPr>
              <w:pStyle w:val="Compact"/>
              <w:jc w:val="center"/>
            </w:pPr>
            <w:r>
              <w:t>35</w:t>
            </w:r>
          </w:p>
        </w:tc>
        <w:tc>
          <w:tcPr>
            <w:tcW w:w="0" w:type="auto"/>
          </w:tcPr>
          <w:p w14:paraId="66A500DA" w14:textId="77777777" w:rsidR="00AB78B3" w:rsidRDefault="00337FF0">
            <w:pPr>
              <w:pStyle w:val="Compact"/>
              <w:jc w:val="center"/>
            </w:pPr>
            <w:r>
              <w:t>103.9</w:t>
            </w:r>
          </w:p>
        </w:tc>
        <w:tc>
          <w:tcPr>
            <w:tcW w:w="0" w:type="auto"/>
          </w:tcPr>
          <w:p w14:paraId="631E9FB5" w14:textId="77777777" w:rsidR="00AB78B3" w:rsidRDefault="00337FF0">
            <w:pPr>
              <w:pStyle w:val="Compact"/>
              <w:jc w:val="center"/>
            </w:pPr>
            <w:r>
              <w:t>90.38</w:t>
            </w:r>
          </w:p>
        </w:tc>
        <w:tc>
          <w:tcPr>
            <w:tcW w:w="0" w:type="auto"/>
          </w:tcPr>
          <w:p w14:paraId="28E1CDE7" w14:textId="77777777" w:rsidR="00AB78B3" w:rsidRDefault="00337FF0">
            <w:pPr>
              <w:pStyle w:val="Compact"/>
              <w:jc w:val="center"/>
            </w:pPr>
            <w:r>
              <w:t>64.12</w:t>
            </w:r>
          </w:p>
        </w:tc>
        <w:tc>
          <w:tcPr>
            <w:tcW w:w="0" w:type="auto"/>
          </w:tcPr>
          <w:p w14:paraId="79A4E703" w14:textId="77777777" w:rsidR="00AB78B3" w:rsidRDefault="00337FF0">
            <w:pPr>
              <w:pStyle w:val="Compact"/>
              <w:jc w:val="center"/>
            </w:pPr>
            <w:r>
              <w:t>133</w:t>
            </w:r>
          </w:p>
        </w:tc>
        <w:tc>
          <w:tcPr>
            <w:tcW w:w="0" w:type="auto"/>
          </w:tcPr>
          <w:p w14:paraId="463F64F6" w14:textId="77777777" w:rsidR="00AB78B3" w:rsidRDefault="00337FF0">
            <w:pPr>
              <w:pStyle w:val="Compact"/>
              <w:jc w:val="center"/>
            </w:pPr>
            <w:r>
              <w:t>169.4</w:t>
            </w:r>
          </w:p>
        </w:tc>
        <w:tc>
          <w:tcPr>
            <w:tcW w:w="0" w:type="auto"/>
          </w:tcPr>
          <w:p w14:paraId="09110969" w14:textId="77777777" w:rsidR="00AB78B3" w:rsidRDefault="00337FF0">
            <w:pPr>
              <w:pStyle w:val="Compact"/>
              <w:jc w:val="center"/>
            </w:pPr>
            <w:r>
              <w:t>100.9</w:t>
            </w:r>
          </w:p>
        </w:tc>
        <w:tc>
          <w:tcPr>
            <w:tcW w:w="0" w:type="auto"/>
          </w:tcPr>
          <w:p w14:paraId="6DA2C507" w14:textId="77777777" w:rsidR="00AB78B3" w:rsidRDefault="00337FF0">
            <w:pPr>
              <w:pStyle w:val="Compact"/>
              <w:jc w:val="center"/>
            </w:pPr>
            <w:r>
              <w:t>239.8</w:t>
            </w:r>
          </w:p>
        </w:tc>
      </w:tr>
      <w:tr w:rsidR="00AB78B3" w14:paraId="6F5525DA" w14:textId="77777777">
        <w:tc>
          <w:tcPr>
            <w:tcW w:w="0" w:type="auto"/>
          </w:tcPr>
          <w:p w14:paraId="3DCB56D8" w14:textId="77777777" w:rsidR="00AB78B3" w:rsidRDefault="00337FF0">
            <w:pPr>
              <w:pStyle w:val="Compact"/>
              <w:jc w:val="center"/>
            </w:pPr>
            <w:r>
              <w:t>MADRE DE DIOS</w:t>
            </w:r>
          </w:p>
        </w:tc>
        <w:tc>
          <w:tcPr>
            <w:tcW w:w="0" w:type="auto"/>
          </w:tcPr>
          <w:p w14:paraId="3CCF76FC" w14:textId="77777777" w:rsidR="00AB78B3" w:rsidRDefault="00337FF0">
            <w:pPr>
              <w:pStyle w:val="Compact"/>
              <w:jc w:val="center"/>
            </w:pPr>
            <w:r>
              <w:t>a80</w:t>
            </w:r>
          </w:p>
        </w:tc>
        <w:tc>
          <w:tcPr>
            <w:tcW w:w="0" w:type="auto"/>
          </w:tcPr>
          <w:p w14:paraId="7E146534" w14:textId="77777777" w:rsidR="00AB78B3" w:rsidRDefault="00337FF0">
            <w:pPr>
              <w:pStyle w:val="Compact"/>
              <w:jc w:val="center"/>
            </w:pPr>
            <w:r>
              <w:t>146</w:t>
            </w:r>
          </w:p>
        </w:tc>
        <w:tc>
          <w:tcPr>
            <w:tcW w:w="0" w:type="auto"/>
          </w:tcPr>
          <w:p w14:paraId="6F7B7CEA" w14:textId="77777777" w:rsidR="00AB78B3" w:rsidRDefault="00337FF0">
            <w:pPr>
              <w:pStyle w:val="Compact"/>
              <w:jc w:val="center"/>
            </w:pPr>
            <w:r>
              <w:t>73.99</w:t>
            </w:r>
          </w:p>
        </w:tc>
        <w:tc>
          <w:tcPr>
            <w:tcW w:w="0" w:type="auto"/>
          </w:tcPr>
          <w:p w14:paraId="6F74151E" w14:textId="77777777" w:rsidR="00AB78B3" w:rsidRDefault="00337FF0">
            <w:pPr>
              <w:pStyle w:val="Compact"/>
              <w:jc w:val="center"/>
            </w:pPr>
            <w:r>
              <w:t>44.17</w:t>
            </w:r>
          </w:p>
        </w:tc>
        <w:tc>
          <w:tcPr>
            <w:tcW w:w="0" w:type="auto"/>
          </w:tcPr>
          <w:p w14:paraId="535B0055" w14:textId="77777777" w:rsidR="00AB78B3" w:rsidRDefault="00337FF0">
            <w:pPr>
              <w:pStyle w:val="Compact"/>
              <w:jc w:val="center"/>
            </w:pPr>
            <w:r>
              <w:t>94.35</w:t>
            </w:r>
          </w:p>
        </w:tc>
        <w:tc>
          <w:tcPr>
            <w:tcW w:w="0" w:type="auto"/>
          </w:tcPr>
          <w:p w14:paraId="65288E06" w14:textId="77777777" w:rsidR="00AB78B3" w:rsidRDefault="00337FF0">
            <w:pPr>
              <w:pStyle w:val="Compact"/>
              <w:jc w:val="center"/>
            </w:pPr>
            <w:r>
              <w:t>73.39</w:t>
            </w:r>
          </w:p>
        </w:tc>
        <w:tc>
          <w:tcPr>
            <w:tcW w:w="0" w:type="auto"/>
          </w:tcPr>
          <w:p w14:paraId="5FDD7184" w14:textId="77777777" w:rsidR="00AB78B3" w:rsidRDefault="00337FF0">
            <w:pPr>
              <w:pStyle w:val="Compact"/>
              <w:jc w:val="center"/>
            </w:pPr>
            <w:r>
              <w:t>42.82</w:t>
            </w:r>
          </w:p>
        </w:tc>
        <w:tc>
          <w:tcPr>
            <w:tcW w:w="0" w:type="auto"/>
          </w:tcPr>
          <w:p w14:paraId="4D58C006" w14:textId="77777777" w:rsidR="00AB78B3" w:rsidRDefault="00337FF0">
            <w:pPr>
              <w:pStyle w:val="Compact"/>
              <w:jc w:val="center"/>
            </w:pPr>
            <w:r>
              <w:t>92.58</w:t>
            </w:r>
          </w:p>
        </w:tc>
        <w:tc>
          <w:tcPr>
            <w:tcW w:w="0" w:type="auto"/>
          </w:tcPr>
          <w:p w14:paraId="60CB95AC" w14:textId="77777777" w:rsidR="00AB78B3" w:rsidRDefault="00337FF0">
            <w:pPr>
              <w:pStyle w:val="Compact"/>
              <w:jc w:val="center"/>
            </w:pPr>
            <w:r>
              <w:t>72.61</w:t>
            </w:r>
          </w:p>
        </w:tc>
        <w:tc>
          <w:tcPr>
            <w:tcW w:w="0" w:type="auto"/>
          </w:tcPr>
          <w:p w14:paraId="7D39CC1C" w14:textId="77777777" w:rsidR="00AB78B3" w:rsidRDefault="00337FF0">
            <w:pPr>
              <w:pStyle w:val="Compact"/>
              <w:jc w:val="center"/>
            </w:pPr>
            <w:r>
              <w:t>53.42</w:t>
            </w:r>
          </w:p>
        </w:tc>
        <w:tc>
          <w:tcPr>
            <w:tcW w:w="0" w:type="auto"/>
          </w:tcPr>
          <w:p w14:paraId="2D584C34" w14:textId="77777777" w:rsidR="00AB78B3" w:rsidRDefault="00337FF0">
            <w:pPr>
              <w:pStyle w:val="Compact"/>
              <w:jc w:val="center"/>
            </w:pPr>
            <w:r>
              <w:t>103.2</w:t>
            </w:r>
          </w:p>
        </w:tc>
        <w:tc>
          <w:tcPr>
            <w:tcW w:w="0" w:type="auto"/>
          </w:tcPr>
          <w:p w14:paraId="2F702E73" w14:textId="77777777" w:rsidR="00AB78B3" w:rsidRDefault="00337FF0">
            <w:pPr>
              <w:pStyle w:val="Compact"/>
              <w:jc w:val="center"/>
            </w:pPr>
            <w:r>
              <w:t>147.2</w:t>
            </w:r>
          </w:p>
        </w:tc>
        <w:tc>
          <w:tcPr>
            <w:tcW w:w="0" w:type="auto"/>
          </w:tcPr>
          <w:p w14:paraId="7DB2B728" w14:textId="77777777" w:rsidR="00AB78B3" w:rsidRDefault="00337FF0">
            <w:pPr>
              <w:pStyle w:val="Compact"/>
              <w:jc w:val="center"/>
            </w:pPr>
            <w:r>
              <w:t>98.03</w:t>
            </w:r>
          </w:p>
        </w:tc>
        <w:tc>
          <w:tcPr>
            <w:tcW w:w="0" w:type="auto"/>
          </w:tcPr>
          <w:p w14:paraId="4C298160" w14:textId="77777777" w:rsidR="00AB78B3" w:rsidRDefault="00337FF0">
            <w:pPr>
              <w:pStyle w:val="Compact"/>
              <w:jc w:val="center"/>
            </w:pPr>
            <w:r>
              <w:t>198.4</w:t>
            </w:r>
          </w:p>
        </w:tc>
      </w:tr>
      <w:tr w:rsidR="00AB78B3" w14:paraId="404B5504" w14:textId="77777777">
        <w:tc>
          <w:tcPr>
            <w:tcW w:w="0" w:type="auto"/>
          </w:tcPr>
          <w:p w14:paraId="3099FE34" w14:textId="77777777" w:rsidR="00AB78B3" w:rsidRDefault="00337FF0">
            <w:pPr>
              <w:pStyle w:val="Compact"/>
              <w:jc w:val="center"/>
            </w:pPr>
            <w:r>
              <w:t>MOQUEGUA</w:t>
            </w:r>
          </w:p>
        </w:tc>
        <w:tc>
          <w:tcPr>
            <w:tcW w:w="0" w:type="auto"/>
          </w:tcPr>
          <w:p w14:paraId="1EB9DAD9" w14:textId="77777777" w:rsidR="00AB78B3" w:rsidRDefault="00337FF0">
            <w:pPr>
              <w:pStyle w:val="Compact"/>
              <w:jc w:val="center"/>
            </w:pPr>
            <w:r>
              <w:t>a0.9</w:t>
            </w:r>
          </w:p>
        </w:tc>
        <w:tc>
          <w:tcPr>
            <w:tcW w:w="0" w:type="auto"/>
          </w:tcPr>
          <w:p w14:paraId="5B0D7505" w14:textId="77777777" w:rsidR="00AB78B3" w:rsidRDefault="00337FF0">
            <w:pPr>
              <w:pStyle w:val="Compact"/>
              <w:jc w:val="center"/>
            </w:pPr>
            <w:r>
              <w:t>21</w:t>
            </w:r>
          </w:p>
        </w:tc>
        <w:tc>
          <w:tcPr>
            <w:tcW w:w="0" w:type="auto"/>
          </w:tcPr>
          <w:p w14:paraId="2E4F37E1" w14:textId="77777777" w:rsidR="00AB78B3" w:rsidRDefault="00337FF0">
            <w:pPr>
              <w:pStyle w:val="Compact"/>
              <w:jc w:val="center"/>
            </w:pPr>
            <w:r>
              <w:t>2</w:t>
            </w:r>
          </w:p>
        </w:tc>
        <w:tc>
          <w:tcPr>
            <w:tcW w:w="0" w:type="auto"/>
          </w:tcPr>
          <w:p w14:paraId="301F7E44" w14:textId="77777777" w:rsidR="00AB78B3" w:rsidRDefault="00337FF0">
            <w:pPr>
              <w:pStyle w:val="Compact"/>
              <w:jc w:val="center"/>
            </w:pPr>
            <w:r>
              <w:t>2</w:t>
            </w:r>
          </w:p>
        </w:tc>
        <w:tc>
          <w:tcPr>
            <w:tcW w:w="0" w:type="auto"/>
          </w:tcPr>
          <w:p w14:paraId="433BD424" w14:textId="77777777" w:rsidR="00AB78B3" w:rsidRDefault="00337FF0">
            <w:pPr>
              <w:pStyle w:val="Compact"/>
              <w:jc w:val="center"/>
            </w:pPr>
            <w:r>
              <w:t>2</w:t>
            </w:r>
          </w:p>
        </w:tc>
        <w:tc>
          <w:tcPr>
            <w:tcW w:w="0" w:type="auto"/>
          </w:tcPr>
          <w:p w14:paraId="69462FF5" w14:textId="77777777" w:rsidR="00AB78B3" w:rsidRDefault="00337FF0">
            <w:pPr>
              <w:pStyle w:val="Compact"/>
              <w:jc w:val="center"/>
            </w:pPr>
            <w:r>
              <w:t>0</w:t>
            </w:r>
          </w:p>
        </w:tc>
        <w:tc>
          <w:tcPr>
            <w:tcW w:w="0" w:type="auto"/>
          </w:tcPr>
          <w:p w14:paraId="44AAC3C3" w14:textId="77777777" w:rsidR="00AB78B3" w:rsidRDefault="00337FF0">
            <w:pPr>
              <w:pStyle w:val="Compact"/>
              <w:jc w:val="center"/>
            </w:pPr>
            <w:r>
              <w:t>0</w:t>
            </w:r>
          </w:p>
        </w:tc>
        <w:tc>
          <w:tcPr>
            <w:tcW w:w="0" w:type="auto"/>
          </w:tcPr>
          <w:p w14:paraId="6624F00C" w14:textId="77777777" w:rsidR="00AB78B3" w:rsidRDefault="00337FF0">
            <w:pPr>
              <w:pStyle w:val="Compact"/>
              <w:jc w:val="center"/>
            </w:pPr>
            <w:r>
              <w:t>0</w:t>
            </w:r>
          </w:p>
        </w:tc>
        <w:tc>
          <w:tcPr>
            <w:tcW w:w="0" w:type="auto"/>
          </w:tcPr>
          <w:p w14:paraId="3219DEE4" w14:textId="77777777" w:rsidR="00AB78B3" w:rsidRDefault="00337FF0">
            <w:pPr>
              <w:pStyle w:val="Compact"/>
              <w:jc w:val="center"/>
            </w:pPr>
            <w:r>
              <w:t>21</w:t>
            </w:r>
          </w:p>
        </w:tc>
        <w:tc>
          <w:tcPr>
            <w:tcW w:w="0" w:type="auto"/>
          </w:tcPr>
          <w:p w14:paraId="2588A533" w14:textId="77777777" w:rsidR="00AB78B3" w:rsidRDefault="00337FF0">
            <w:pPr>
              <w:pStyle w:val="Compact"/>
              <w:jc w:val="center"/>
            </w:pPr>
            <w:r>
              <w:t>21</w:t>
            </w:r>
          </w:p>
        </w:tc>
        <w:tc>
          <w:tcPr>
            <w:tcW w:w="0" w:type="auto"/>
          </w:tcPr>
          <w:p w14:paraId="06365D3D" w14:textId="77777777" w:rsidR="00AB78B3" w:rsidRDefault="00337FF0">
            <w:pPr>
              <w:pStyle w:val="Compact"/>
              <w:jc w:val="center"/>
            </w:pPr>
            <w:r>
              <w:t>21</w:t>
            </w:r>
          </w:p>
        </w:tc>
        <w:tc>
          <w:tcPr>
            <w:tcW w:w="0" w:type="auto"/>
          </w:tcPr>
          <w:p w14:paraId="6EA39A1D" w14:textId="77777777" w:rsidR="00AB78B3" w:rsidRDefault="00337FF0">
            <w:pPr>
              <w:pStyle w:val="Compact"/>
              <w:jc w:val="center"/>
            </w:pPr>
            <w:r>
              <w:t>26.75</w:t>
            </w:r>
          </w:p>
        </w:tc>
        <w:tc>
          <w:tcPr>
            <w:tcW w:w="0" w:type="auto"/>
          </w:tcPr>
          <w:p w14:paraId="155C4A24" w14:textId="77777777" w:rsidR="00AB78B3" w:rsidRDefault="00337FF0">
            <w:pPr>
              <w:pStyle w:val="Compact"/>
              <w:jc w:val="center"/>
            </w:pPr>
            <w:r>
              <w:t>26.75</w:t>
            </w:r>
          </w:p>
        </w:tc>
        <w:tc>
          <w:tcPr>
            <w:tcW w:w="0" w:type="auto"/>
          </w:tcPr>
          <w:p w14:paraId="10950772" w14:textId="77777777" w:rsidR="00AB78B3" w:rsidRDefault="00337FF0">
            <w:pPr>
              <w:pStyle w:val="Compact"/>
              <w:jc w:val="center"/>
            </w:pPr>
            <w:r>
              <w:t>26.75</w:t>
            </w:r>
          </w:p>
        </w:tc>
      </w:tr>
      <w:tr w:rsidR="00AB78B3" w14:paraId="06EEFB02" w14:textId="77777777">
        <w:tc>
          <w:tcPr>
            <w:tcW w:w="0" w:type="auto"/>
          </w:tcPr>
          <w:p w14:paraId="25094190" w14:textId="77777777" w:rsidR="00AB78B3" w:rsidRDefault="00337FF0">
            <w:pPr>
              <w:pStyle w:val="Compact"/>
              <w:jc w:val="center"/>
            </w:pPr>
            <w:r>
              <w:t>MOQUEGUA</w:t>
            </w:r>
          </w:p>
        </w:tc>
        <w:tc>
          <w:tcPr>
            <w:tcW w:w="0" w:type="auto"/>
          </w:tcPr>
          <w:p w14:paraId="6F24F33F" w14:textId="77777777" w:rsidR="00AB78B3" w:rsidRDefault="00337FF0">
            <w:pPr>
              <w:pStyle w:val="Compact"/>
              <w:jc w:val="center"/>
            </w:pPr>
            <w:r>
              <w:t>a10.19</w:t>
            </w:r>
          </w:p>
        </w:tc>
        <w:tc>
          <w:tcPr>
            <w:tcW w:w="0" w:type="auto"/>
          </w:tcPr>
          <w:p w14:paraId="7794B217" w14:textId="77777777" w:rsidR="00AB78B3" w:rsidRDefault="00337FF0">
            <w:pPr>
              <w:pStyle w:val="Compact"/>
              <w:jc w:val="center"/>
            </w:pPr>
            <w:r>
              <w:t>10</w:t>
            </w:r>
          </w:p>
        </w:tc>
        <w:tc>
          <w:tcPr>
            <w:tcW w:w="0" w:type="auto"/>
          </w:tcPr>
          <w:p w14:paraId="1E812673" w14:textId="77777777" w:rsidR="00AB78B3" w:rsidRDefault="00337FF0">
            <w:pPr>
              <w:pStyle w:val="Compact"/>
              <w:jc w:val="center"/>
            </w:pPr>
            <w:r>
              <w:t>5.654</w:t>
            </w:r>
          </w:p>
        </w:tc>
        <w:tc>
          <w:tcPr>
            <w:tcW w:w="0" w:type="auto"/>
          </w:tcPr>
          <w:p w14:paraId="5BACDAA0" w14:textId="77777777" w:rsidR="00AB78B3" w:rsidRDefault="00337FF0">
            <w:pPr>
              <w:pStyle w:val="Compact"/>
              <w:jc w:val="center"/>
            </w:pPr>
            <w:r>
              <w:t>4.706</w:t>
            </w:r>
          </w:p>
        </w:tc>
        <w:tc>
          <w:tcPr>
            <w:tcW w:w="0" w:type="auto"/>
          </w:tcPr>
          <w:p w14:paraId="114C0598" w14:textId="77777777" w:rsidR="00AB78B3" w:rsidRDefault="00337FF0">
            <w:pPr>
              <w:pStyle w:val="Compact"/>
              <w:jc w:val="center"/>
            </w:pPr>
            <w:r>
              <w:t>7.474</w:t>
            </w:r>
          </w:p>
        </w:tc>
        <w:tc>
          <w:tcPr>
            <w:tcW w:w="0" w:type="auto"/>
          </w:tcPr>
          <w:p w14:paraId="2C7F470D" w14:textId="77777777" w:rsidR="00AB78B3" w:rsidRDefault="00337FF0">
            <w:pPr>
              <w:pStyle w:val="Compact"/>
              <w:jc w:val="center"/>
            </w:pPr>
            <w:r>
              <w:t>4.798</w:t>
            </w:r>
          </w:p>
        </w:tc>
        <w:tc>
          <w:tcPr>
            <w:tcW w:w="0" w:type="auto"/>
          </w:tcPr>
          <w:p w14:paraId="29D5855B" w14:textId="77777777" w:rsidR="00AB78B3" w:rsidRDefault="00337FF0">
            <w:pPr>
              <w:pStyle w:val="Compact"/>
              <w:jc w:val="center"/>
            </w:pPr>
            <w:r>
              <w:t>3.145</w:t>
            </w:r>
          </w:p>
        </w:tc>
        <w:tc>
          <w:tcPr>
            <w:tcW w:w="0" w:type="auto"/>
          </w:tcPr>
          <w:p w14:paraId="7F69C068" w14:textId="77777777" w:rsidR="00AB78B3" w:rsidRDefault="00337FF0">
            <w:pPr>
              <w:pStyle w:val="Compact"/>
              <w:jc w:val="center"/>
            </w:pPr>
            <w:r>
              <w:t>5.494</w:t>
            </w:r>
          </w:p>
        </w:tc>
        <w:tc>
          <w:tcPr>
            <w:tcW w:w="0" w:type="auto"/>
          </w:tcPr>
          <w:p w14:paraId="17075982" w14:textId="77777777" w:rsidR="00AB78B3" w:rsidRDefault="00337FF0">
            <w:pPr>
              <w:pStyle w:val="Compact"/>
              <w:jc w:val="center"/>
            </w:pPr>
            <w:r>
              <w:t>5.202</w:t>
            </w:r>
          </w:p>
        </w:tc>
        <w:tc>
          <w:tcPr>
            <w:tcW w:w="0" w:type="auto"/>
          </w:tcPr>
          <w:p w14:paraId="1001904B" w14:textId="77777777" w:rsidR="00AB78B3" w:rsidRDefault="00337FF0">
            <w:pPr>
              <w:pStyle w:val="Compact"/>
              <w:jc w:val="center"/>
            </w:pPr>
            <w:r>
              <w:t>4.506</w:t>
            </w:r>
          </w:p>
        </w:tc>
        <w:tc>
          <w:tcPr>
            <w:tcW w:w="0" w:type="auto"/>
          </w:tcPr>
          <w:p w14:paraId="27094C56" w14:textId="77777777" w:rsidR="00AB78B3" w:rsidRDefault="00337FF0">
            <w:pPr>
              <w:pStyle w:val="Compact"/>
              <w:jc w:val="center"/>
            </w:pPr>
            <w:r>
              <w:t>6.855</w:t>
            </w:r>
          </w:p>
        </w:tc>
        <w:tc>
          <w:tcPr>
            <w:tcW w:w="0" w:type="auto"/>
          </w:tcPr>
          <w:p w14:paraId="2AC256D6" w14:textId="77777777" w:rsidR="00AB78B3" w:rsidRDefault="00337FF0">
            <w:pPr>
              <w:pStyle w:val="Compact"/>
              <w:jc w:val="center"/>
            </w:pPr>
            <w:r>
              <w:t>11.78</w:t>
            </w:r>
          </w:p>
        </w:tc>
        <w:tc>
          <w:tcPr>
            <w:tcW w:w="0" w:type="auto"/>
          </w:tcPr>
          <w:p w14:paraId="7C8A102D" w14:textId="77777777" w:rsidR="00AB78B3" w:rsidRDefault="00337FF0">
            <w:pPr>
              <w:pStyle w:val="Compact"/>
              <w:jc w:val="center"/>
            </w:pPr>
            <w:r>
              <w:t>10.02</w:t>
            </w:r>
          </w:p>
        </w:tc>
        <w:tc>
          <w:tcPr>
            <w:tcW w:w="0" w:type="auto"/>
          </w:tcPr>
          <w:p w14:paraId="579B96A4" w14:textId="77777777" w:rsidR="00AB78B3" w:rsidRDefault="00337FF0">
            <w:pPr>
              <w:pStyle w:val="Compact"/>
              <w:jc w:val="center"/>
            </w:pPr>
            <w:r>
              <w:t>15.55</w:t>
            </w:r>
          </w:p>
        </w:tc>
      </w:tr>
      <w:tr w:rsidR="00AB78B3" w14:paraId="5B0FDD37" w14:textId="77777777">
        <w:tc>
          <w:tcPr>
            <w:tcW w:w="0" w:type="auto"/>
          </w:tcPr>
          <w:p w14:paraId="19201EA5" w14:textId="77777777" w:rsidR="00AB78B3" w:rsidRDefault="00337FF0">
            <w:pPr>
              <w:pStyle w:val="Compact"/>
              <w:jc w:val="center"/>
            </w:pPr>
            <w:r>
              <w:t>MOQUEGUA</w:t>
            </w:r>
          </w:p>
        </w:tc>
        <w:tc>
          <w:tcPr>
            <w:tcW w:w="0" w:type="auto"/>
          </w:tcPr>
          <w:p w14:paraId="00446C26" w14:textId="77777777" w:rsidR="00AB78B3" w:rsidRDefault="00337FF0">
            <w:pPr>
              <w:pStyle w:val="Compact"/>
              <w:jc w:val="center"/>
            </w:pPr>
            <w:r>
              <w:t>a20.29</w:t>
            </w:r>
          </w:p>
        </w:tc>
        <w:tc>
          <w:tcPr>
            <w:tcW w:w="0" w:type="auto"/>
          </w:tcPr>
          <w:p w14:paraId="5BF596DD" w14:textId="77777777" w:rsidR="00AB78B3" w:rsidRDefault="00337FF0">
            <w:pPr>
              <w:pStyle w:val="Compact"/>
              <w:jc w:val="center"/>
            </w:pPr>
            <w:r>
              <w:t>39</w:t>
            </w:r>
          </w:p>
        </w:tc>
        <w:tc>
          <w:tcPr>
            <w:tcW w:w="0" w:type="auto"/>
          </w:tcPr>
          <w:p w14:paraId="77A98ACE" w14:textId="77777777" w:rsidR="00AB78B3" w:rsidRDefault="00337FF0">
            <w:pPr>
              <w:pStyle w:val="Compact"/>
              <w:jc w:val="center"/>
            </w:pPr>
            <w:r>
              <w:t>2</w:t>
            </w:r>
          </w:p>
        </w:tc>
        <w:tc>
          <w:tcPr>
            <w:tcW w:w="0" w:type="auto"/>
          </w:tcPr>
          <w:p w14:paraId="3E3EE5FD" w14:textId="77777777" w:rsidR="00AB78B3" w:rsidRDefault="00337FF0">
            <w:pPr>
              <w:pStyle w:val="Compact"/>
              <w:jc w:val="center"/>
            </w:pPr>
            <w:r>
              <w:t>2</w:t>
            </w:r>
          </w:p>
        </w:tc>
        <w:tc>
          <w:tcPr>
            <w:tcW w:w="0" w:type="auto"/>
          </w:tcPr>
          <w:p w14:paraId="0E09FD25" w14:textId="77777777" w:rsidR="00AB78B3" w:rsidRDefault="00337FF0">
            <w:pPr>
              <w:pStyle w:val="Compact"/>
              <w:jc w:val="center"/>
            </w:pPr>
            <w:r>
              <w:t>2</w:t>
            </w:r>
          </w:p>
        </w:tc>
        <w:tc>
          <w:tcPr>
            <w:tcW w:w="0" w:type="auto"/>
          </w:tcPr>
          <w:p w14:paraId="30412CF0" w14:textId="77777777" w:rsidR="00AB78B3" w:rsidRDefault="00337FF0">
            <w:pPr>
              <w:pStyle w:val="Compact"/>
              <w:jc w:val="center"/>
            </w:pPr>
            <w:r>
              <w:t>0</w:t>
            </w:r>
          </w:p>
        </w:tc>
        <w:tc>
          <w:tcPr>
            <w:tcW w:w="0" w:type="auto"/>
          </w:tcPr>
          <w:p w14:paraId="4F65CB61" w14:textId="77777777" w:rsidR="00AB78B3" w:rsidRDefault="00337FF0">
            <w:pPr>
              <w:pStyle w:val="Compact"/>
              <w:jc w:val="center"/>
            </w:pPr>
            <w:r>
              <w:t>0</w:t>
            </w:r>
          </w:p>
        </w:tc>
        <w:tc>
          <w:tcPr>
            <w:tcW w:w="0" w:type="auto"/>
          </w:tcPr>
          <w:p w14:paraId="0F381A10" w14:textId="77777777" w:rsidR="00AB78B3" w:rsidRDefault="00337FF0">
            <w:pPr>
              <w:pStyle w:val="Compact"/>
              <w:jc w:val="center"/>
            </w:pPr>
            <w:r>
              <w:t>0</w:t>
            </w:r>
          </w:p>
        </w:tc>
        <w:tc>
          <w:tcPr>
            <w:tcW w:w="0" w:type="auto"/>
          </w:tcPr>
          <w:p w14:paraId="764C98C6" w14:textId="77777777" w:rsidR="00AB78B3" w:rsidRDefault="00337FF0">
            <w:pPr>
              <w:pStyle w:val="Compact"/>
              <w:jc w:val="center"/>
            </w:pPr>
            <w:r>
              <w:t>39</w:t>
            </w:r>
          </w:p>
        </w:tc>
        <w:tc>
          <w:tcPr>
            <w:tcW w:w="0" w:type="auto"/>
          </w:tcPr>
          <w:p w14:paraId="738DD046" w14:textId="77777777" w:rsidR="00AB78B3" w:rsidRDefault="00337FF0">
            <w:pPr>
              <w:pStyle w:val="Compact"/>
              <w:jc w:val="center"/>
            </w:pPr>
            <w:r>
              <w:t>39</w:t>
            </w:r>
          </w:p>
        </w:tc>
        <w:tc>
          <w:tcPr>
            <w:tcW w:w="0" w:type="auto"/>
          </w:tcPr>
          <w:p w14:paraId="227C0072" w14:textId="77777777" w:rsidR="00AB78B3" w:rsidRDefault="00337FF0">
            <w:pPr>
              <w:pStyle w:val="Compact"/>
              <w:jc w:val="center"/>
            </w:pPr>
            <w:r>
              <w:t>39</w:t>
            </w:r>
          </w:p>
        </w:tc>
        <w:tc>
          <w:tcPr>
            <w:tcW w:w="0" w:type="auto"/>
          </w:tcPr>
          <w:p w14:paraId="0A29E85D" w14:textId="77777777" w:rsidR="00AB78B3" w:rsidRDefault="00337FF0">
            <w:pPr>
              <w:pStyle w:val="Compact"/>
              <w:jc w:val="center"/>
            </w:pPr>
            <w:r>
              <w:t>47.96</w:t>
            </w:r>
          </w:p>
        </w:tc>
        <w:tc>
          <w:tcPr>
            <w:tcW w:w="0" w:type="auto"/>
          </w:tcPr>
          <w:p w14:paraId="04C3EE30" w14:textId="77777777" w:rsidR="00AB78B3" w:rsidRDefault="00337FF0">
            <w:pPr>
              <w:pStyle w:val="Compact"/>
              <w:jc w:val="center"/>
            </w:pPr>
            <w:r>
              <w:t>47.96</w:t>
            </w:r>
          </w:p>
        </w:tc>
        <w:tc>
          <w:tcPr>
            <w:tcW w:w="0" w:type="auto"/>
          </w:tcPr>
          <w:p w14:paraId="6B9555F7" w14:textId="77777777" w:rsidR="00AB78B3" w:rsidRDefault="00337FF0">
            <w:pPr>
              <w:pStyle w:val="Compact"/>
              <w:jc w:val="center"/>
            </w:pPr>
            <w:r>
              <w:t>47.96</w:t>
            </w:r>
          </w:p>
        </w:tc>
      </w:tr>
      <w:tr w:rsidR="00AB78B3" w14:paraId="4A087640" w14:textId="77777777">
        <w:tc>
          <w:tcPr>
            <w:tcW w:w="0" w:type="auto"/>
          </w:tcPr>
          <w:p w14:paraId="0AA663D2" w14:textId="77777777" w:rsidR="00AB78B3" w:rsidRDefault="00337FF0">
            <w:pPr>
              <w:pStyle w:val="Compact"/>
              <w:jc w:val="center"/>
            </w:pPr>
            <w:r>
              <w:t>MOQUEGUA</w:t>
            </w:r>
          </w:p>
        </w:tc>
        <w:tc>
          <w:tcPr>
            <w:tcW w:w="0" w:type="auto"/>
          </w:tcPr>
          <w:p w14:paraId="2C5024CA" w14:textId="77777777" w:rsidR="00AB78B3" w:rsidRDefault="00337FF0">
            <w:pPr>
              <w:pStyle w:val="Compact"/>
              <w:jc w:val="center"/>
            </w:pPr>
            <w:r>
              <w:t>a30.39</w:t>
            </w:r>
          </w:p>
        </w:tc>
        <w:tc>
          <w:tcPr>
            <w:tcW w:w="0" w:type="auto"/>
          </w:tcPr>
          <w:p w14:paraId="19A02763" w14:textId="77777777" w:rsidR="00AB78B3" w:rsidRDefault="00337FF0">
            <w:pPr>
              <w:pStyle w:val="Compact"/>
              <w:jc w:val="center"/>
            </w:pPr>
            <w:r>
              <w:t>33</w:t>
            </w:r>
          </w:p>
        </w:tc>
        <w:tc>
          <w:tcPr>
            <w:tcW w:w="0" w:type="auto"/>
          </w:tcPr>
          <w:p w14:paraId="3013B7D0" w14:textId="77777777" w:rsidR="00AB78B3" w:rsidRDefault="00337FF0">
            <w:pPr>
              <w:pStyle w:val="Compact"/>
              <w:jc w:val="center"/>
            </w:pPr>
            <w:r>
              <w:t>4</w:t>
            </w:r>
          </w:p>
        </w:tc>
        <w:tc>
          <w:tcPr>
            <w:tcW w:w="0" w:type="auto"/>
          </w:tcPr>
          <w:p w14:paraId="7F7F7EE6" w14:textId="77777777" w:rsidR="00AB78B3" w:rsidRDefault="00337FF0">
            <w:pPr>
              <w:pStyle w:val="Compact"/>
              <w:jc w:val="center"/>
            </w:pPr>
            <w:r>
              <w:t>4</w:t>
            </w:r>
          </w:p>
        </w:tc>
        <w:tc>
          <w:tcPr>
            <w:tcW w:w="0" w:type="auto"/>
          </w:tcPr>
          <w:p w14:paraId="593443AD" w14:textId="77777777" w:rsidR="00AB78B3" w:rsidRDefault="00337FF0">
            <w:pPr>
              <w:pStyle w:val="Compact"/>
              <w:jc w:val="center"/>
            </w:pPr>
            <w:r>
              <w:t>4</w:t>
            </w:r>
          </w:p>
        </w:tc>
        <w:tc>
          <w:tcPr>
            <w:tcW w:w="0" w:type="auto"/>
          </w:tcPr>
          <w:p w14:paraId="45152315" w14:textId="77777777" w:rsidR="00AB78B3" w:rsidRDefault="00337FF0">
            <w:pPr>
              <w:pStyle w:val="Compact"/>
              <w:jc w:val="center"/>
            </w:pPr>
            <w:r>
              <w:t>0</w:t>
            </w:r>
          </w:p>
        </w:tc>
        <w:tc>
          <w:tcPr>
            <w:tcW w:w="0" w:type="auto"/>
          </w:tcPr>
          <w:p w14:paraId="56EFB14C" w14:textId="77777777" w:rsidR="00AB78B3" w:rsidRDefault="00337FF0">
            <w:pPr>
              <w:pStyle w:val="Compact"/>
              <w:jc w:val="center"/>
            </w:pPr>
            <w:r>
              <w:t>0</w:t>
            </w:r>
          </w:p>
        </w:tc>
        <w:tc>
          <w:tcPr>
            <w:tcW w:w="0" w:type="auto"/>
          </w:tcPr>
          <w:p w14:paraId="44719430" w14:textId="77777777" w:rsidR="00AB78B3" w:rsidRDefault="00337FF0">
            <w:pPr>
              <w:pStyle w:val="Compact"/>
              <w:jc w:val="center"/>
            </w:pPr>
            <w:r>
              <w:t>0</w:t>
            </w:r>
          </w:p>
        </w:tc>
        <w:tc>
          <w:tcPr>
            <w:tcW w:w="0" w:type="auto"/>
          </w:tcPr>
          <w:p w14:paraId="544EDEA3" w14:textId="77777777" w:rsidR="00AB78B3" w:rsidRDefault="00337FF0">
            <w:pPr>
              <w:pStyle w:val="Compact"/>
              <w:jc w:val="center"/>
            </w:pPr>
            <w:r>
              <w:t>33</w:t>
            </w:r>
          </w:p>
        </w:tc>
        <w:tc>
          <w:tcPr>
            <w:tcW w:w="0" w:type="auto"/>
          </w:tcPr>
          <w:p w14:paraId="70BFEDF3" w14:textId="77777777" w:rsidR="00AB78B3" w:rsidRDefault="00337FF0">
            <w:pPr>
              <w:pStyle w:val="Compact"/>
              <w:jc w:val="center"/>
            </w:pPr>
            <w:r>
              <w:t>33</w:t>
            </w:r>
          </w:p>
        </w:tc>
        <w:tc>
          <w:tcPr>
            <w:tcW w:w="0" w:type="auto"/>
          </w:tcPr>
          <w:p w14:paraId="0E188236" w14:textId="77777777" w:rsidR="00AB78B3" w:rsidRDefault="00337FF0">
            <w:pPr>
              <w:pStyle w:val="Compact"/>
              <w:jc w:val="center"/>
            </w:pPr>
            <w:r>
              <w:t>33</w:t>
            </w:r>
          </w:p>
        </w:tc>
        <w:tc>
          <w:tcPr>
            <w:tcW w:w="0" w:type="auto"/>
          </w:tcPr>
          <w:p w14:paraId="5D47F9B4" w14:textId="77777777" w:rsidR="00AB78B3" w:rsidRDefault="00337FF0">
            <w:pPr>
              <w:pStyle w:val="Compact"/>
              <w:jc w:val="center"/>
            </w:pPr>
            <w:r>
              <w:t>42.89</w:t>
            </w:r>
          </w:p>
        </w:tc>
        <w:tc>
          <w:tcPr>
            <w:tcW w:w="0" w:type="auto"/>
          </w:tcPr>
          <w:p w14:paraId="2D434F0D" w14:textId="77777777" w:rsidR="00AB78B3" w:rsidRDefault="00337FF0">
            <w:pPr>
              <w:pStyle w:val="Compact"/>
              <w:jc w:val="center"/>
            </w:pPr>
            <w:r>
              <w:t>42.89</w:t>
            </w:r>
          </w:p>
        </w:tc>
        <w:tc>
          <w:tcPr>
            <w:tcW w:w="0" w:type="auto"/>
          </w:tcPr>
          <w:p w14:paraId="0A3C6557" w14:textId="77777777" w:rsidR="00AB78B3" w:rsidRDefault="00337FF0">
            <w:pPr>
              <w:pStyle w:val="Compact"/>
              <w:jc w:val="center"/>
            </w:pPr>
            <w:r>
              <w:t>42.89</w:t>
            </w:r>
          </w:p>
        </w:tc>
      </w:tr>
      <w:tr w:rsidR="00AB78B3" w14:paraId="2AC04ECB" w14:textId="77777777">
        <w:tc>
          <w:tcPr>
            <w:tcW w:w="0" w:type="auto"/>
          </w:tcPr>
          <w:p w14:paraId="41AD3F34" w14:textId="77777777" w:rsidR="00AB78B3" w:rsidRDefault="00337FF0">
            <w:pPr>
              <w:pStyle w:val="Compact"/>
              <w:jc w:val="center"/>
            </w:pPr>
            <w:r>
              <w:t>MOQUEGUA</w:t>
            </w:r>
          </w:p>
        </w:tc>
        <w:tc>
          <w:tcPr>
            <w:tcW w:w="0" w:type="auto"/>
          </w:tcPr>
          <w:p w14:paraId="2E5E9272" w14:textId="77777777" w:rsidR="00AB78B3" w:rsidRDefault="00337FF0">
            <w:pPr>
              <w:pStyle w:val="Compact"/>
              <w:jc w:val="center"/>
            </w:pPr>
            <w:r>
              <w:t>a40.49</w:t>
            </w:r>
          </w:p>
        </w:tc>
        <w:tc>
          <w:tcPr>
            <w:tcW w:w="0" w:type="auto"/>
          </w:tcPr>
          <w:p w14:paraId="7D24F01C" w14:textId="77777777" w:rsidR="00AB78B3" w:rsidRDefault="00337FF0">
            <w:pPr>
              <w:pStyle w:val="Compact"/>
              <w:jc w:val="center"/>
            </w:pPr>
            <w:r>
              <w:t>90</w:t>
            </w:r>
          </w:p>
        </w:tc>
        <w:tc>
          <w:tcPr>
            <w:tcW w:w="0" w:type="auto"/>
          </w:tcPr>
          <w:p w14:paraId="0D1C5411" w14:textId="77777777" w:rsidR="00AB78B3" w:rsidRDefault="00337FF0">
            <w:pPr>
              <w:pStyle w:val="Compact"/>
              <w:jc w:val="center"/>
            </w:pPr>
            <w:r>
              <w:t>60.11</w:t>
            </w:r>
          </w:p>
        </w:tc>
        <w:tc>
          <w:tcPr>
            <w:tcW w:w="0" w:type="auto"/>
          </w:tcPr>
          <w:p w14:paraId="12D1C740" w14:textId="77777777" w:rsidR="00AB78B3" w:rsidRDefault="00337FF0">
            <w:pPr>
              <w:pStyle w:val="Compact"/>
              <w:jc w:val="center"/>
            </w:pPr>
            <w:r>
              <w:t>34.77</w:t>
            </w:r>
          </w:p>
        </w:tc>
        <w:tc>
          <w:tcPr>
            <w:tcW w:w="0" w:type="auto"/>
          </w:tcPr>
          <w:p w14:paraId="14D5A923" w14:textId="77777777" w:rsidR="00AB78B3" w:rsidRDefault="00337FF0">
            <w:pPr>
              <w:pStyle w:val="Compact"/>
              <w:jc w:val="center"/>
            </w:pPr>
            <w:r>
              <w:t>75.52</w:t>
            </w:r>
          </w:p>
        </w:tc>
        <w:tc>
          <w:tcPr>
            <w:tcW w:w="0" w:type="auto"/>
          </w:tcPr>
          <w:p w14:paraId="63C650BF" w14:textId="77777777" w:rsidR="00AB78B3" w:rsidRDefault="00337FF0">
            <w:pPr>
              <w:pStyle w:val="Compact"/>
              <w:jc w:val="center"/>
            </w:pPr>
            <w:r>
              <w:t>51.01</w:t>
            </w:r>
          </w:p>
        </w:tc>
        <w:tc>
          <w:tcPr>
            <w:tcW w:w="0" w:type="auto"/>
          </w:tcPr>
          <w:p w14:paraId="4A148F98" w14:textId="77777777" w:rsidR="00AB78B3" w:rsidRDefault="00337FF0">
            <w:pPr>
              <w:pStyle w:val="Compact"/>
              <w:jc w:val="center"/>
            </w:pPr>
            <w:r>
              <w:t>28.66</w:t>
            </w:r>
          </w:p>
        </w:tc>
        <w:tc>
          <w:tcPr>
            <w:tcW w:w="0" w:type="auto"/>
          </w:tcPr>
          <w:p w14:paraId="11D59CC1" w14:textId="77777777" w:rsidR="00AB78B3" w:rsidRDefault="00337FF0">
            <w:pPr>
              <w:pStyle w:val="Compact"/>
              <w:jc w:val="center"/>
            </w:pPr>
            <w:r>
              <w:t>63.23</w:t>
            </w:r>
          </w:p>
        </w:tc>
        <w:tc>
          <w:tcPr>
            <w:tcW w:w="0" w:type="auto"/>
          </w:tcPr>
          <w:p w14:paraId="4AEB461E" w14:textId="77777777" w:rsidR="00AB78B3" w:rsidRDefault="00337FF0">
            <w:pPr>
              <w:pStyle w:val="Compact"/>
              <w:jc w:val="center"/>
            </w:pPr>
            <w:r>
              <w:t>38.99</w:t>
            </w:r>
          </w:p>
        </w:tc>
        <w:tc>
          <w:tcPr>
            <w:tcW w:w="0" w:type="auto"/>
          </w:tcPr>
          <w:p w14:paraId="3EEDDAF8" w14:textId="77777777" w:rsidR="00AB78B3" w:rsidRDefault="00337FF0">
            <w:pPr>
              <w:pStyle w:val="Compact"/>
              <w:jc w:val="center"/>
            </w:pPr>
            <w:r>
              <w:t>26.77</w:t>
            </w:r>
          </w:p>
        </w:tc>
        <w:tc>
          <w:tcPr>
            <w:tcW w:w="0" w:type="auto"/>
          </w:tcPr>
          <w:p w14:paraId="45F62F6A" w14:textId="77777777" w:rsidR="00AB78B3" w:rsidRDefault="00337FF0">
            <w:pPr>
              <w:pStyle w:val="Compact"/>
              <w:jc w:val="center"/>
            </w:pPr>
            <w:r>
              <w:t>61.34</w:t>
            </w:r>
          </w:p>
        </w:tc>
        <w:tc>
          <w:tcPr>
            <w:tcW w:w="0" w:type="auto"/>
          </w:tcPr>
          <w:p w14:paraId="1085CEC0" w14:textId="77777777" w:rsidR="00AB78B3" w:rsidRDefault="00337FF0">
            <w:pPr>
              <w:pStyle w:val="Compact"/>
              <w:jc w:val="center"/>
            </w:pPr>
            <w:r>
              <w:t>106.1</w:t>
            </w:r>
          </w:p>
        </w:tc>
        <w:tc>
          <w:tcPr>
            <w:tcW w:w="0" w:type="auto"/>
          </w:tcPr>
          <w:p w14:paraId="78595C09" w14:textId="77777777" w:rsidR="00AB78B3" w:rsidRDefault="00337FF0">
            <w:pPr>
              <w:pStyle w:val="Compact"/>
              <w:jc w:val="center"/>
            </w:pPr>
            <w:r>
              <w:t>66.32</w:t>
            </w:r>
          </w:p>
        </w:tc>
        <w:tc>
          <w:tcPr>
            <w:tcW w:w="0" w:type="auto"/>
          </w:tcPr>
          <w:p w14:paraId="172CBFA1" w14:textId="77777777" w:rsidR="00AB78B3" w:rsidRDefault="00337FF0">
            <w:pPr>
              <w:pStyle w:val="Compact"/>
              <w:jc w:val="center"/>
            </w:pPr>
            <w:r>
              <w:t>147.8</w:t>
            </w:r>
          </w:p>
        </w:tc>
      </w:tr>
      <w:tr w:rsidR="00AB78B3" w14:paraId="386D6A25" w14:textId="77777777">
        <w:tc>
          <w:tcPr>
            <w:tcW w:w="0" w:type="auto"/>
          </w:tcPr>
          <w:p w14:paraId="2E9B8A47" w14:textId="77777777" w:rsidR="00AB78B3" w:rsidRDefault="00337FF0">
            <w:pPr>
              <w:pStyle w:val="Compact"/>
              <w:jc w:val="center"/>
            </w:pPr>
            <w:r>
              <w:t>MOQUEGUA</w:t>
            </w:r>
          </w:p>
        </w:tc>
        <w:tc>
          <w:tcPr>
            <w:tcW w:w="0" w:type="auto"/>
          </w:tcPr>
          <w:p w14:paraId="2014990A" w14:textId="77777777" w:rsidR="00AB78B3" w:rsidRDefault="00337FF0">
            <w:pPr>
              <w:pStyle w:val="Compact"/>
              <w:jc w:val="center"/>
            </w:pPr>
            <w:r>
              <w:t>a50.59</w:t>
            </w:r>
          </w:p>
        </w:tc>
        <w:tc>
          <w:tcPr>
            <w:tcW w:w="0" w:type="auto"/>
          </w:tcPr>
          <w:p w14:paraId="513FE6E7" w14:textId="77777777" w:rsidR="00AB78B3" w:rsidRDefault="00337FF0">
            <w:pPr>
              <w:pStyle w:val="Compact"/>
              <w:jc w:val="center"/>
            </w:pPr>
            <w:r>
              <w:t>173</w:t>
            </w:r>
          </w:p>
        </w:tc>
        <w:tc>
          <w:tcPr>
            <w:tcW w:w="0" w:type="auto"/>
          </w:tcPr>
          <w:p w14:paraId="1B8A16B1" w14:textId="77777777" w:rsidR="00AB78B3" w:rsidRDefault="00337FF0">
            <w:pPr>
              <w:pStyle w:val="Compact"/>
              <w:jc w:val="center"/>
            </w:pPr>
            <w:r>
              <w:t>135.9</w:t>
            </w:r>
          </w:p>
        </w:tc>
        <w:tc>
          <w:tcPr>
            <w:tcW w:w="0" w:type="auto"/>
          </w:tcPr>
          <w:p w14:paraId="1B9557EC" w14:textId="77777777" w:rsidR="00AB78B3" w:rsidRDefault="00337FF0">
            <w:pPr>
              <w:pStyle w:val="Compact"/>
              <w:jc w:val="center"/>
            </w:pPr>
            <w:r>
              <w:t>101.2</w:t>
            </w:r>
          </w:p>
        </w:tc>
        <w:tc>
          <w:tcPr>
            <w:tcW w:w="0" w:type="auto"/>
          </w:tcPr>
          <w:p w14:paraId="4B5AC77C" w14:textId="77777777" w:rsidR="00AB78B3" w:rsidRDefault="00337FF0">
            <w:pPr>
              <w:pStyle w:val="Compact"/>
              <w:jc w:val="center"/>
            </w:pPr>
            <w:r>
              <w:t>158.1</w:t>
            </w:r>
          </w:p>
        </w:tc>
        <w:tc>
          <w:tcPr>
            <w:tcW w:w="0" w:type="auto"/>
          </w:tcPr>
          <w:p w14:paraId="74A3B636" w14:textId="77777777" w:rsidR="00AB78B3" w:rsidRDefault="00337FF0">
            <w:pPr>
              <w:pStyle w:val="Compact"/>
              <w:jc w:val="center"/>
            </w:pPr>
            <w:r>
              <w:t>115.3</w:t>
            </w:r>
          </w:p>
        </w:tc>
        <w:tc>
          <w:tcPr>
            <w:tcW w:w="0" w:type="auto"/>
          </w:tcPr>
          <w:p w14:paraId="47923179" w14:textId="77777777" w:rsidR="00AB78B3" w:rsidRDefault="00337FF0">
            <w:pPr>
              <w:pStyle w:val="Compact"/>
              <w:jc w:val="center"/>
            </w:pPr>
            <w:r>
              <w:t>85.02</w:t>
            </w:r>
          </w:p>
        </w:tc>
        <w:tc>
          <w:tcPr>
            <w:tcW w:w="0" w:type="auto"/>
          </w:tcPr>
          <w:p w14:paraId="4E80D289" w14:textId="77777777" w:rsidR="00AB78B3" w:rsidRDefault="00337FF0">
            <w:pPr>
              <w:pStyle w:val="Compact"/>
              <w:jc w:val="center"/>
            </w:pPr>
            <w:r>
              <w:t>133.3</w:t>
            </w:r>
          </w:p>
        </w:tc>
        <w:tc>
          <w:tcPr>
            <w:tcW w:w="0" w:type="auto"/>
          </w:tcPr>
          <w:p w14:paraId="3F19BAF8" w14:textId="77777777" w:rsidR="00AB78B3" w:rsidRDefault="00337FF0">
            <w:pPr>
              <w:pStyle w:val="Compact"/>
              <w:jc w:val="center"/>
            </w:pPr>
            <w:r>
              <w:t>57.72</w:t>
            </w:r>
          </w:p>
        </w:tc>
        <w:tc>
          <w:tcPr>
            <w:tcW w:w="0" w:type="auto"/>
          </w:tcPr>
          <w:p w14:paraId="592696D5" w14:textId="77777777" w:rsidR="00AB78B3" w:rsidRDefault="00337FF0">
            <w:pPr>
              <w:pStyle w:val="Compact"/>
              <w:jc w:val="center"/>
            </w:pPr>
            <w:r>
              <w:t>39.68</w:t>
            </w:r>
          </w:p>
        </w:tc>
        <w:tc>
          <w:tcPr>
            <w:tcW w:w="0" w:type="auto"/>
          </w:tcPr>
          <w:p w14:paraId="387541F2" w14:textId="77777777" w:rsidR="00AB78B3" w:rsidRDefault="00337FF0">
            <w:pPr>
              <w:pStyle w:val="Compact"/>
              <w:jc w:val="center"/>
            </w:pPr>
            <w:r>
              <w:t>87.98</w:t>
            </w:r>
          </w:p>
        </w:tc>
        <w:tc>
          <w:tcPr>
            <w:tcW w:w="0" w:type="auto"/>
          </w:tcPr>
          <w:p w14:paraId="056FAF38" w14:textId="77777777" w:rsidR="00AB78B3" w:rsidRDefault="00337FF0">
            <w:pPr>
              <w:pStyle w:val="Compact"/>
              <w:jc w:val="center"/>
            </w:pPr>
            <w:r>
              <w:t>203.9</w:t>
            </w:r>
          </w:p>
        </w:tc>
        <w:tc>
          <w:tcPr>
            <w:tcW w:w="0" w:type="auto"/>
          </w:tcPr>
          <w:p w14:paraId="28A1A3B4" w14:textId="77777777" w:rsidR="00AB78B3" w:rsidRDefault="00337FF0">
            <w:pPr>
              <w:pStyle w:val="Compact"/>
              <w:jc w:val="center"/>
            </w:pPr>
            <w:r>
              <w:t>148</w:t>
            </w:r>
          </w:p>
        </w:tc>
        <w:tc>
          <w:tcPr>
            <w:tcW w:w="0" w:type="auto"/>
          </w:tcPr>
          <w:p w14:paraId="5C11F83F" w14:textId="77777777" w:rsidR="00AB78B3" w:rsidRDefault="00337FF0">
            <w:pPr>
              <w:pStyle w:val="Compact"/>
              <w:jc w:val="center"/>
            </w:pPr>
            <w:r>
              <w:t>261.8</w:t>
            </w:r>
          </w:p>
        </w:tc>
      </w:tr>
      <w:tr w:rsidR="00AB78B3" w14:paraId="5429E6EB" w14:textId="77777777">
        <w:tc>
          <w:tcPr>
            <w:tcW w:w="0" w:type="auto"/>
          </w:tcPr>
          <w:p w14:paraId="588DDE70" w14:textId="77777777" w:rsidR="00AB78B3" w:rsidRDefault="00337FF0">
            <w:pPr>
              <w:pStyle w:val="Compact"/>
              <w:jc w:val="center"/>
            </w:pPr>
            <w:r>
              <w:t>MOQUEGUA</w:t>
            </w:r>
          </w:p>
        </w:tc>
        <w:tc>
          <w:tcPr>
            <w:tcW w:w="0" w:type="auto"/>
          </w:tcPr>
          <w:p w14:paraId="559B5616" w14:textId="77777777" w:rsidR="00AB78B3" w:rsidRDefault="00337FF0">
            <w:pPr>
              <w:pStyle w:val="Compact"/>
              <w:jc w:val="center"/>
            </w:pPr>
            <w:r>
              <w:t>a60.69</w:t>
            </w:r>
          </w:p>
        </w:tc>
        <w:tc>
          <w:tcPr>
            <w:tcW w:w="0" w:type="auto"/>
          </w:tcPr>
          <w:p w14:paraId="43427D4F" w14:textId="77777777" w:rsidR="00AB78B3" w:rsidRDefault="00337FF0">
            <w:pPr>
              <w:pStyle w:val="Compact"/>
              <w:jc w:val="center"/>
            </w:pPr>
            <w:r>
              <w:t>278</w:t>
            </w:r>
          </w:p>
        </w:tc>
        <w:tc>
          <w:tcPr>
            <w:tcW w:w="0" w:type="auto"/>
          </w:tcPr>
          <w:p w14:paraId="68CE0814" w14:textId="77777777" w:rsidR="00AB78B3" w:rsidRDefault="00337FF0">
            <w:pPr>
              <w:pStyle w:val="Compact"/>
              <w:jc w:val="center"/>
            </w:pPr>
            <w:r>
              <w:t>201</w:t>
            </w:r>
          </w:p>
        </w:tc>
        <w:tc>
          <w:tcPr>
            <w:tcW w:w="0" w:type="auto"/>
          </w:tcPr>
          <w:p w14:paraId="4318D2F0" w14:textId="77777777" w:rsidR="00AB78B3" w:rsidRDefault="00337FF0">
            <w:pPr>
              <w:pStyle w:val="Compact"/>
              <w:jc w:val="center"/>
            </w:pPr>
            <w:r>
              <w:t>128.3</w:t>
            </w:r>
          </w:p>
        </w:tc>
        <w:tc>
          <w:tcPr>
            <w:tcW w:w="0" w:type="auto"/>
          </w:tcPr>
          <w:p w14:paraId="2A611BB4" w14:textId="77777777" w:rsidR="00AB78B3" w:rsidRDefault="00337FF0">
            <w:pPr>
              <w:pStyle w:val="Compact"/>
              <w:jc w:val="center"/>
            </w:pPr>
            <w:r>
              <w:t>245.2</w:t>
            </w:r>
          </w:p>
        </w:tc>
        <w:tc>
          <w:tcPr>
            <w:tcW w:w="0" w:type="auto"/>
          </w:tcPr>
          <w:p w14:paraId="6A708C0C" w14:textId="77777777" w:rsidR="00AB78B3" w:rsidRDefault="00337FF0">
            <w:pPr>
              <w:pStyle w:val="Compact"/>
              <w:jc w:val="center"/>
            </w:pPr>
            <w:r>
              <w:t>170.6</w:t>
            </w:r>
          </w:p>
        </w:tc>
        <w:tc>
          <w:tcPr>
            <w:tcW w:w="0" w:type="auto"/>
          </w:tcPr>
          <w:p w14:paraId="7AB9A962" w14:textId="77777777" w:rsidR="00AB78B3" w:rsidRDefault="00337FF0">
            <w:pPr>
              <w:pStyle w:val="Compact"/>
              <w:jc w:val="center"/>
            </w:pPr>
            <w:r>
              <w:t>108</w:t>
            </w:r>
          </w:p>
        </w:tc>
        <w:tc>
          <w:tcPr>
            <w:tcW w:w="0" w:type="auto"/>
          </w:tcPr>
          <w:p w14:paraId="3FA40C90" w14:textId="77777777" w:rsidR="00AB78B3" w:rsidRDefault="00337FF0">
            <w:pPr>
              <w:pStyle w:val="Compact"/>
              <w:jc w:val="center"/>
            </w:pPr>
            <w:r>
              <w:t>207.2</w:t>
            </w:r>
          </w:p>
        </w:tc>
        <w:tc>
          <w:tcPr>
            <w:tcW w:w="0" w:type="auto"/>
          </w:tcPr>
          <w:p w14:paraId="1382C2D0" w14:textId="77777777" w:rsidR="00AB78B3" w:rsidRDefault="00337FF0">
            <w:pPr>
              <w:pStyle w:val="Compact"/>
              <w:jc w:val="center"/>
            </w:pPr>
            <w:r>
              <w:t>107.4</w:t>
            </w:r>
          </w:p>
        </w:tc>
        <w:tc>
          <w:tcPr>
            <w:tcW w:w="0" w:type="auto"/>
          </w:tcPr>
          <w:p w14:paraId="1A785884" w14:textId="77777777" w:rsidR="00AB78B3" w:rsidRDefault="00337FF0">
            <w:pPr>
              <w:pStyle w:val="Compact"/>
              <w:jc w:val="center"/>
            </w:pPr>
            <w:r>
              <w:t>70.8</w:t>
            </w:r>
          </w:p>
        </w:tc>
        <w:tc>
          <w:tcPr>
            <w:tcW w:w="0" w:type="auto"/>
          </w:tcPr>
          <w:p w14:paraId="15E88736" w14:textId="77777777" w:rsidR="00AB78B3" w:rsidRDefault="00337FF0">
            <w:pPr>
              <w:pStyle w:val="Compact"/>
              <w:jc w:val="center"/>
            </w:pPr>
            <w:r>
              <w:t>170</w:t>
            </w:r>
          </w:p>
        </w:tc>
        <w:tc>
          <w:tcPr>
            <w:tcW w:w="0" w:type="auto"/>
          </w:tcPr>
          <w:p w14:paraId="1497F27E" w14:textId="77777777" w:rsidR="00AB78B3" w:rsidRDefault="00337FF0">
            <w:pPr>
              <w:pStyle w:val="Compact"/>
              <w:jc w:val="center"/>
            </w:pPr>
            <w:r>
              <w:t>327.6</w:t>
            </w:r>
          </w:p>
        </w:tc>
        <w:tc>
          <w:tcPr>
            <w:tcW w:w="0" w:type="auto"/>
          </w:tcPr>
          <w:p w14:paraId="243E9761" w14:textId="77777777" w:rsidR="00AB78B3" w:rsidRDefault="00337FF0">
            <w:pPr>
              <w:pStyle w:val="Compact"/>
              <w:jc w:val="center"/>
            </w:pPr>
            <w:r>
              <w:t>211.7</w:t>
            </w:r>
          </w:p>
        </w:tc>
        <w:tc>
          <w:tcPr>
            <w:tcW w:w="0" w:type="auto"/>
          </w:tcPr>
          <w:p w14:paraId="10422248" w14:textId="77777777" w:rsidR="00AB78B3" w:rsidRDefault="00337FF0">
            <w:pPr>
              <w:pStyle w:val="Compact"/>
              <w:jc w:val="center"/>
            </w:pPr>
            <w:r>
              <w:t>445.5</w:t>
            </w:r>
          </w:p>
        </w:tc>
      </w:tr>
      <w:tr w:rsidR="00AB78B3" w14:paraId="24E25993" w14:textId="77777777">
        <w:tc>
          <w:tcPr>
            <w:tcW w:w="0" w:type="auto"/>
          </w:tcPr>
          <w:p w14:paraId="668C9924" w14:textId="77777777" w:rsidR="00AB78B3" w:rsidRDefault="00337FF0">
            <w:pPr>
              <w:pStyle w:val="Compact"/>
              <w:jc w:val="center"/>
            </w:pPr>
            <w:r>
              <w:t>MOQUEGUA</w:t>
            </w:r>
          </w:p>
        </w:tc>
        <w:tc>
          <w:tcPr>
            <w:tcW w:w="0" w:type="auto"/>
          </w:tcPr>
          <w:p w14:paraId="3ADBD6C4" w14:textId="77777777" w:rsidR="00AB78B3" w:rsidRDefault="00337FF0">
            <w:pPr>
              <w:pStyle w:val="Compact"/>
              <w:jc w:val="center"/>
            </w:pPr>
            <w:r>
              <w:t>a70.79</w:t>
            </w:r>
          </w:p>
        </w:tc>
        <w:tc>
          <w:tcPr>
            <w:tcW w:w="0" w:type="auto"/>
          </w:tcPr>
          <w:p w14:paraId="1ECAEB22" w14:textId="77777777" w:rsidR="00AB78B3" w:rsidRDefault="00337FF0">
            <w:pPr>
              <w:pStyle w:val="Compact"/>
              <w:jc w:val="center"/>
            </w:pPr>
            <w:r>
              <w:t>380</w:t>
            </w:r>
          </w:p>
        </w:tc>
        <w:tc>
          <w:tcPr>
            <w:tcW w:w="0" w:type="auto"/>
          </w:tcPr>
          <w:p w14:paraId="69AB273B" w14:textId="77777777" w:rsidR="00AB78B3" w:rsidRDefault="00337FF0">
            <w:pPr>
              <w:pStyle w:val="Compact"/>
              <w:jc w:val="center"/>
            </w:pPr>
            <w:r>
              <w:t>236.9</w:t>
            </w:r>
          </w:p>
        </w:tc>
        <w:tc>
          <w:tcPr>
            <w:tcW w:w="0" w:type="auto"/>
          </w:tcPr>
          <w:p w14:paraId="660CDEE5" w14:textId="77777777" w:rsidR="00AB78B3" w:rsidRDefault="00337FF0">
            <w:pPr>
              <w:pStyle w:val="Compact"/>
              <w:jc w:val="center"/>
            </w:pPr>
            <w:r>
              <w:t>125.5</w:t>
            </w:r>
          </w:p>
        </w:tc>
        <w:tc>
          <w:tcPr>
            <w:tcW w:w="0" w:type="auto"/>
          </w:tcPr>
          <w:p w14:paraId="16CFD694" w14:textId="77777777" w:rsidR="00AB78B3" w:rsidRDefault="00337FF0">
            <w:pPr>
              <w:pStyle w:val="Compact"/>
              <w:jc w:val="center"/>
            </w:pPr>
            <w:r>
              <w:t>305.4</w:t>
            </w:r>
          </w:p>
        </w:tc>
        <w:tc>
          <w:tcPr>
            <w:tcW w:w="0" w:type="auto"/>
          </w:tcPr>
          <w:p w14:paraId="3E67A802" w14:textId="77777777" w:rsidR="00AB78B3" w:rsidRDefault="00337FF0">
            <w:pPr>
              <w:pStyle w:val="Compact"/>
              <w:jc w:val="center"/>
            </w:pPr>
            <w:r>
              <w:t>201.1</w:t>
            </w:r>
          </w:p>
        </w:tc>
        <w:tc>
          <w:tcPr>
            <w:tcW w:w="0" w:type="auto"/>
          </w:tcPr>
          <w:p w14:paraId="29A53011" w14:textId="77777777" w:rsidR="00AB78B3" w:rsidRDefault="00337FF0">
            <w:pPr>
              <w:pStyle w:val="Compact"/>
              <w:jc w:val="center"/>
            </w:pPr>
            <w:r>
              <w:t>105.6</w:t>
            </w:r>
          </w:p>
        </w:tc>
        <w:tc>
          <w:tcPr>
            <w:tcW w:w="0" w:type="auto"/>
          </w:tcPr>
          <w:p w14:paraId="4131BFC3" w14:textId="77777777" w:rsidR="00AB78B3" w:rsidRDefault="00337FF0">
            <w:pPr>
              <w:pStyle w:val="Compact"/>
              <w:jc w:val="center"/>
            </w:pPr>
            <w:r>
              <w:t>258.3</w:t>
            </w:r>
          </w:p>
        </w:tc>
        <w:tc>
          <w:tcPr>
            <w:tcW w:w="0" w:type="auto"/>
          </w:tcPr>
          <w:p w14:paraId="2C966F89" w14:textId="77777777" w:rsidR="00AB78B3" w:rsidRDefault="00337FF0">
            <w:pPr>
              <w:pStyle w:val="Compact"/>
              <w:jc w:val="center"/>
            </w:pPr>
            <w:r>
              <w:t>178.9</w:t>
            </w:r>
          </w:p>
        </w:tc>
        <w:tc>
          <w:tcPr>
            <w:tcW w:w="0" w:type="auto"/>
          </w:tcPr>
          <w:p w14:paraId="2241B07D" w14:textId="77777777" w:rsidR="00AB78B3" w:rsidRDefault="00337FF0">
            <w:pPr>
              <w:pStyle w:val="Compact"/>
              <w:jc w:val="center"/>
            </w:pPr>
            <w:r>
              <w:t>121.7</w:t>
            </w:r>
          </w:p>
        </w:tc>
        <w:tc>
          <w:tcPr>
            <w:tcW w:w="0" w:type="auto"/>
          </w:tcPr>
          <w:p w14:paraId="4D1C7D75" w14:textId="77777777" w:rsidR="00AB78B3" w:rsidRDefault="00337FF0">
            <w:pPr>
              <w:pStyle w:val="Compact"/>
              <w:jc w:val="center"/>
            </w:pPr>
            <w:r>
              <w:t>274.4</w:t>
            </w:r>
          </w:p>
        </w:tc>
        <w:tc>
          <w:tcPr>
            <w:tcW w:w="0" w:type="auto"/>
          </w:tcPr>
          <w:p w14:paraId="5905C75F" w14:textId="77777777" w:rsidR="00AB78B3" w:rsidRDefault="00337FF0">
            <w:pPr>
              <w:pStyle w:val="Compact"/>
              <w:jc w:val="center"/>
            </w:pPr>
            <w:r>
              <w:t>447.8</w:t>
            </w:r>
          </w:p>
        </w:tc>
        <w:tc>
          <w:tcPr>
            <w:tcW w:w="0" w:type="auto"/>
          </w:tcPr>
          <w:p w14:paraId="4DBE677F" w14:textId="77777777" w:rsidR="00AB78B3" w:rsidRDefault="00337FF0">
            <w:pPr>
              <w:pStyle w:val="Compact"/>
              <w:jc w:val="center"/>
            </w:pPr>
            <w:r>
              <w:t>268.9</w:t>
            </w:r>
          </w:p>
        </w:tc>
        <w:tc>
          <w:tcPr>
            <w:tcW w:w="0" w:type="auto"/>
          </w:tcPr>
          <w:p w14:paraId="1C9540C4" w14:textId="77777777" w:rsidR="00AB78B3" w:rsidRDefault="00337FF0">
            <w:pPr>
              <w:pStyle w:val="Compact"/>
              <w:jc w:val="center"/>
            </w:pPr>
            <w:r>
              <w:t>628.7</w:t>
            </w:r>
          </w:p>
        </w:tc>
      </w:tr>
      <w:tr w:rsidR="00AB78B3" w14:paraId="137EE029" w14:textId="77777777">
        <w:tc>
          <w:tcPr>
            <w:tcW w:w="0" w:type="auto"/>
          </w:tcPr>
          <w:p w14:paraId="1A9322FD" w14:textId="77777777" w:rsidR="00AB78B3" w:rsidRDefault="00337FF0">
            <w:pPr>
              <w:pStyle w:val="Compact"/>
              <w:jc w:val="center"/>
            </w:pPr>
            <w:r>
              <w:t>MOQUEGUA</w:t>
            </w:r>
          </w:p>
        </w:tc>
        <w:tc>
          <w:tcPr>
            <w:tcW w:w="0" w:type="auto"/>
          </w:tcPr>
          <w:p w14:paraId="19B1FB6F" w14:textId="77777777" w:rsidR="00AB78B3" w:rsidRDefault="00337FF0">
            <w:pPr>
              <w:pStyle w:val="Compact"/>
              <w:jc w:val="center"/>
            </w:pPr>
            <w:r>
              <w:t>a80</w:t>
            </w:r>
          </w:p>
        </w:tc>
        <w:tc>
          <w:tcPr>
            <w:tcW w:w="0" w:type="auto"/>
          </w:tcPr>
          <w:p w14:paraId="5C079BA7" w14:textId="77777777" w:rsidR="00AB78B3" w:rsidRDefault="00337FF0">
            <w:pPr>
              <w:pStyle w:val="Compact"/>
              <w:jc w:val="center"/>
            </w:pPr>
            <w:r>
              <w:t>506</w:t>
            </w:r>
          </w:p>
        </w:tc>
        <w:tc>
          <w:tcPr>
            <w:tcW w:w="0" w:type="auto"/>
          </w:tcPr>
          <w:p w14:paraId="2AEB36B4" w14:textId="77777777" w:rsidR="00AB78B3" w:rsidRDefault="00337FF0">
            <w:pPr>
              <w:pStyle w:val="Compact"/>
              <w:jc w:val="center"/>
            </w:pPr>
            <w:r>
              <w:t>185.6</w:t>
            </w:r>
          </w:p>
        </w:tc>
        <w:tc>
          <w:tcPr>
            <w:tcW w:w="0" w:type="auto"/>
          </w:tcPr>
          <w:p w14:paraId="1C9E537C" w14:textId="77777777" w:rsidR="00AB78B3" w:rsidRDefault="00337FF0">
            <w:pPr>
              <w:pStyle w:val="Compact"/>
              <w:jc w:val="center"/>
            </w:pPr>
            <w:r>
              <w:t>52</w:t>
            </w:r>
          </w:p>
        </w:tc>
        <w:tc>
          <w:tcPr>
            <w:tcW w:w="0" w:type="auto"/>
          </w:tcPr>
          <w:p w14:paraId="00F58974" w14:textId="77777777" w:rsidR="00AB78B3" w:rsidRDefault="00337FF0">
            <w:pPr>
              <w:pStyle w:val="Compact"/>
              <w:jc w:val="center"/>
            </w:pPr>
            <w:r>
              <w:t>285.8</w:t>
            </w:r>
          </w:p>
        </w:tc>
        <w:tc>
          <w:tcPr>
            <w:tcW w:w="0" w:type="auto"/>
          </w:tcPr>
          <w:p w14:paraId="66A6CC9A" w14:textId="77777777" w:rsidR="00AB78B3" w:rsidRDefault="00337FF0">
            <w:pPr>
              <w:pStyle w:val="Compact"/>
              <w:jc w:val="center"/>
            </w:pPr>
            <w:r>
              <w:t>157.5</w:t>
            </w:r>
          </w:p>
        </w:tc>
        <w:tc>
          <w:tcPr>
            <w:tcW w:w="0" w:type="auto"/>
          </w:tcPr>
          <w:p w14:paraId="28042942" w14:textId="77777777" w:rsidR="00AB78B3" w:rsidRDefault="00337FF0">
            <w:pPr>
              <w:pStyle w:val="Compact"/>
              <w:jc w:val="center"/>
            </w:pPr>
            <w:r>
              <w:t>38.27</w:t>
            </w:r>
          </w:p>
        </w:tc>
        <w:tc>
          <w:tcPr>
            <w:tcW w:w="0" w:type="auto"/>
          </w:tcPr>
          <w:p w14:paraId="42AF8AD7" w14:textId="77777777" w:rsidR="00AB78B3" w:rsidRDefault="00337FF0">
            <w:pPr>
              <w:pStyle w:val="Compact"/>
              <w:jc w:val="center"/>
            </w:pPr>
            <w:r>
              <w:t>241.7</w:t>
            </w:r>
          </w:p>
        </w:tc>
        <w:tc>
          <w:tcPr>
            <w:tcW w:w="0" w:type="auto"/>
          </w:tcPr>
          <w:p w14:paraId="636E26FB" w14:textId="77777777" w:rsidR="00AB78B3" w:rsidRDefault="00337FF0">
            <w:pPr>
              <w:pStyle w:val="Compact"/>
              <w:jc w:val="center"/>
            </w:pPr>
            <w:r>
              <w:t>348.5</w:t>
            </w:r>
          </w:p>
        </w:tc>
        <w:tc>
          <w:tcPr>
            <w:tcW w:w="0" w:type="auto"/>
          </w:tcPr>
          <w:p w14:paraId="13DA52F6" w14:textId="77777777" w:rsidR="00AB78B3" w:rsidRDefault="00337FF0">
            <w:pPr>
              <w:pStyle w:val="Compact"/>
              <w:jc w:val="center"/>
            </w:pPr>
            <w:r>
              <w:t>264.3</w:t>
            </w:r>
          </w:p>
        </w:tc>
        <w:tc>
          <w:tcPr>
            <w:tcW w:w="0" w:type="auto"/>
          </w:tcPr>
          <w:p w14:paraId="39AD70CC" w14:textId="77777777" w:rsidR="00AB78B3" w:rsidRDefault="00337FF0">
            <w:pPr>
              <w:pStyle w:val="Compact"/>
              <w:jc w:val="center"/>
            </w:pPr>
            <w:r>
              <w:t>467.7</w:t>
            </w:r>
          </w:p>
        </w:tc>
        <w:tc>
          <w:tcPr>
            <w:tcW w:w="0" w:type="auto"/>
          </w:tcPr>
          <w:p w14:paraId="4DCD1C3F" w14:textId="77777777" w:rsidR="00AB78B3" w:rsidRDefault="00337FF0">
            <w:pPr>
              <w:pStyle w:val="Compact"/>
              <w:jc w:val="center"/>
            </w:pPr>
            <w:r>
              <w:t>596.3</w:t>
            </w:r>
          </w:p>
        </w:tc>
        <w:tc>
          <w:tcPr>
            <w:tcW w:w="0" w:type="auto"/>
          </w:tcPr>
          <w:p w14:paraId="50C18A6E" w14:textId="77777777" w:rsidR="00AB78B3" w:rsidRDefault="00337FF0">
            <w:pPr>
              <w:pStyle w:val="Compact"/>
              <w:jc w:val="center"/>
            </w:pPr>
            <w:r>
              <w:t>363.5</w:t>
            </w:r>
          </w:p>
        </w:tc>
        <w:tc>
          <w:tcPr>
            <w:tcW w:w="0" w:type="auto"/>
          </w:tcPr>
          <w:p w14:paraId="2BE88D3B" w14:textId="77777777" w:rsidR="00AB78B3" w:rsidRDefault="00337FF0">
            <w:pPr>
              <w:pStyle w:val="Compact"/>
              <w:jc w:val="center"/>
            </w:pPr>
            <w:r>
              <w:t>837</w:t>
            </w:r>
          </w:p>
        </w:tc>
      </w:tr>
      <w:tr w:rsidR="00AB78B3" w14:paraId="68F6ECCF" w14:textId="77777777">
        <w:tc>
          <w:tcPr>
            <w:tcW w:w="0" w:type="auto"/>
          </w:tcPr>
          <w:p w14:paraId="056A4290" w14:textId="77777777" w:rsidR="00AB78B3" w:rsidRDefault="00337FF0">
            <w:pPr>
              <w:pStyle w:val="Compact"/>
              <w:jc w:val="center"/>
            </w:pPr>
            <w:r>
              <w:t>PASCO</w:t>
            </w:r>
          </w:p>
        </w:tc>
        <w:tc>
          <w:tcPr>
            <w:tcW w:w="0" w:type="auto"/>
          </w:tcPr>
          <w:p w14:paraId="58885498" w14:textId="77777777" w:rsidR="00AB78B3" w:rsidRDefault="00337FF0">
            <w:pPr>
              <w:pStyle w:val="Compact"/>
              <w:jc w:val="center"/>
            </w:pPr>
            <w:r>
              <w:t>a0.9</w:t>
            </w:r>
          </w:p>
        </w:tc>
        <w:tc>
          <w:tcPr>
            <w:tcW w:w="0" w:type="auto"/>
          </w:tcPr>
          <w:p w14:paraId="01223399" w14:textId="77777777" w:rsidR="00AB78B3" w:rsidRDefault="00337FF0">
            <w:pPr>
              <w:pStyle w:val="Compact"/>
              <w:jc w:val="center"/>
            </w:pPr>
            <w:r>
              <w:t>91</w:t>
            </w:r>
          </w:p>
        </w:tc>
        <w:tc>
          <w:tcPr>
            <w:tcW w:w="0" w:type="auto"/>
          </w:tcPr>
          <w:p w14:paraId="18222909" w14:textId="77777777" w:rsidR="00AB78B3" w:rsidRDefault="00337FF0">
            <w:pPr>
              <w:pStyle w:val="Compact"/>
              <w:jc w:val="center"/>
            </w:pPr>
            <w:r>
              <w:t>1</w:t>
            </w:r>
          </w:p>
        </w:tc>
        <w:tc>
          <w:tcPr>
            <w:tcW w:w="0" w:type="auto"/>
          </w:tcPr>
          <w:p w14:paraId="718CF770" w14:textId="77777777" w:rsidR="00AB78B3" w:rsidRDefault="00337FF0">
            <w:pPr>
              <w:pStyle w:val="Compact"/>
              <w:jc w:val="center"/>
            </w:pPr>
            <w:r>
              <w:t>1</w:t>
            </w:r>
          </w:p>
        </w:tc>
        <w:tc>
          <w:tcPr>
            <w:tcW w:w="0" w:type="auto"/>
          </w:tcPr>
          <w:p w14:paraId="47FD7FBB" w14:textId="77777777" w:rsidR="00AB78B3" w:rsidRDefault="00337FF0">
            <w:pPr>
              <w:pStyle w:val="Compact"/>
              <w:jc w:val="center"/>
            </w:pPr>
            <w:r>
              <w:t>1</w:t>
            </w:r>
          </w:p>
        </w:tc>
        <w:tc>
          <w:tcPr>
            <w:tcW w:w="0" w:type="auto"/>
          </w:tcPr>
          <w:p w14:paraId="631A0AB7" w14:textId="77777777" w:rsidR="00AB78B3" w:rsidRDefault="00337FF0">
            <w:pPr>
              <w:pStyle w:val="Compact"/>
              <w:jc w:val="center"/>
            </w:pPr>
            <w:r>
              <w:t>0</w:t>
            </w:r>
          </w:p>
        </w:tc>
        <w:tc>
          <w:tcPr>
            <w:tcW w:w="0" w:type="auto"/>
          </w:tcPr>
          <w:p w14:paraId="7919E9E4" w14:textId="77777777" w:rsidR="00AB78B3" w:rsidRDefault="00337FF0">
            <w:pPr>
              <w:pStyle w:val="Compact"/>
              <w:jc w:val="center"/>
            </w:pPr>
            <w:r>
              <w:t>0</w:t>
            </w:r>
          </w:p>
        </w:tc>
        <w:tc>
          <w:tcPr>
            <w:tcW w:w="0" w:type="auto"/>
          </w:tcPr>
          <w:p w14:paraId="722EC0BE" w14:textId="77777777" w:rsidR="00AB78B3" w:rsidRDefault="00337FF0">
            <w:pPr>
              <w:pStyle w:val="Compact"/>
              <w:jc w:val="center"/>
            </w:pPr>
            <w:r>
              <w:t>0</w:t>
            </w:r>
          </w:p>
        </w:tc>
        <w:tc>
          <w:tcPr>
            <w:tcW w:w="0" w:type="auto"/>
          </w:tcPr>
          <w:p w14:paraId="06A52F0A" w14:textId="77777777" w:rsidR="00AB78B3" w:rsidRDefault="00337FF0">
            <w:pPr>
              <w:pStyle w:val="Compact"/>
              <w:jc w:val="center"/>
            </w:pPr>
            <w:r>
              <w:t>91</w:t>
            </w:r>
          </w:p>
        </w:tc>
        <w:tc>
          <w:tcPr>
            <w:tcW w:w="0" w:type="auto"/>
          </w:tcPr>
          <w:p w14:paraId="0A0A4969" w14:textId="77777777" w:rsidR="00AB78B3" w:rsidRDefault="00337FF0">
            <w:pPr>
              <w:pStyle w:val="Compact"/>
              <w:jc w:val="center"/>
            </w:pPr>
            <w:r>
              <w:t>91</w:t>
            </w:r>
          </w:p>
        </w:tc>
        <w:tc>
          <w:tcPr>
            <w:tcW w:w="0" w:type="auto"/>
          </w:tcPr>
          <w:p w14:paraId="47AEEC27" w14:textId="77777777" w:rsidR="00AB78B3" w:rsidRDefault="00337FF0">
            <w:pPr>
              <w:pStyle w:val="Compact"/>
              <w:jc w:val="center"/>
            </w:pPr>
            <w:r>
              <w:t>91</w:t>
            </w:r>
          </w:p>
        </w:tc>
        <w:tc>
          <w:tcPr>
            <w:tcW w:w="0" w:type="auto"/>
          </w:tcPr>
          <w:p w14:paraId="1CA6780D" w14:textId="77777777" w:rsidR="00AB78B3" w:rsidRDefault="00337FF0">
            <w:pPr>
              <w:pStyle w:val="Compact"/>
              <w:jc w:val="center"/>
            </w:pPr>
            <w:r>
              <w:t>146.1</w:t>
            </w:r>
          </w:p>
        </w:tc>
        <w:tc>
          <w:tcPr>
            <w:tcW w:w="0" w:type="auto"/>
          </w:tcPr>
          <w:p w14:paraId="39584312" w14:textId="77777777" w:rsidR="00AB78B3" w:rsidRDefault="00337FF0">
            <w:pPr>
              <w:pStyle w:val="Compact"/>
              <w:jc w:val="center"/>
            </w:pPr>
            <w:r>
              <w:t>146.1</w:t>
            </w:r>
          </w:p>
        </w:tc>
        <w:tc>
          <w:tcPr>
            <w:tcW w:w="0" w:type="auto"/>
          </w:tcPr>
          <w:p w14:paraId="0A11D3CC" w14:textId="77777777" w:rsidR="00AB78B3" w:rsidRDefault="00337FF0">
            <w:pPr>
              <w:pStyle w:val="Compact"/>
              <w:jc w:val="center"/>
            </w:pPr>
            <w:r>
              <w:t>146.1</w:t>
            </w:r>
          </w:p>
        </w:tc>
      </w:tr>
      <w:tr w:rsidR="00AB78B3" w14:paraId="414C2531" w14:textId="77777777">
        <w:tc>
          <w:tcPr>
            <w:tcW w:w="0" w:type="auto"/>
          </w:tcPr>
          <w:p w14:paraId="63E7A7C6" w14:textId="77777777" w:rsidR="00AB78B3" w:rsidRDefault="00337FF0">
            <w:pPr>
              <w:pStyle w:val="Compact"/>
              <w:jc w:val="center"/>
            </w:pPr>
            <w:r>
              <w:t>PASCO</w:t>
            </w:r>
          </w:p>
        </w:tc>
        <w:tc>
          <w:tcPr>
            <w:tcW w:w="0" w:type="auto"/>
          </w:tcPr>
          <w:p w14:paraId="491C4A52" w14:textId="77777777" w:rsidR="00AB78B3" w:rsidRDefault="00337FF0">
            <w:pPr>
              <w:pStyle w:val="Compact"/>
              <w:jc w:val="center"/>
            </w:pPr>
            <w:r>
              <w:t>a10.19</w:t>
            </w:r>
          </w:p>
        </w:tc>
        <w:tc>
          <w:tcPr>
            <w:tcW w:w="0" w:type="auto"/>
          </w:tcPr>
          <w:p w14:paraId="5D5BFB23" w14:textId="77777777" w:rsidR="00AB78B3" w:rsidRDefault="00337FF0">
            <w:pPr>
              <w:pStyle w:val="Compact"/>
              <w:jc w:val="center"/>
            </w:pPr>
            <w:r>
              <w:t>28</w:t>
            </w:r>
          </w:p>
        </w:tc>
        <w:tc>
          <w:tcPr>
            <w:tcW w:w="0" w:type="auto"/>
          </w:tcPr>
          <w:p w14:paraId="2CBE5544" w14:textId="77777777" w:rsidR="00AB78B3" w:rsidRDefault="00337FF0">
            <w:pPr>
              <w:pStyle w:val="Compact"/>
              <w:jc w:val="center"/>
            </w:pPr>
            <w:r>
              <w:t>1</w:t>
            </w:r>
          </w:p>
        </w:tc>
        <w:tc>
          <w:tcPr>
            <w:tcW w:w="0" w:type="auto"/>
          </w:tcPr>
          <w:p w14:paraId="1CD9EC98" w14:textId="77777777" w:rsidR="00AB78B3" w:rsidRDefault="00337FF0">
            <w:pPr>
              <w:pStyle w:val="Compact"/>
              <w:jc w:val="center"/>
            </w:pPr>
            <w:r>
              <w:t>1</w:t>
            </w:r>
          </w:p>
        </w:tc>
        <w:tc>
          <w:tcPr>
            <w:tcW w:w="0" w:type="auto"/>
          </w:tcPr>
          <w:p w14:paraId="6F56435B" w14:textId="77777777" w:rsidR="00AB78B3" w:rsidRDefault="00337FF0">
            <w:pPr>
              <w:pStyle w:val="Compact"/>
              <w:jc w:val="center"/>
            </w:pPr>
            <w:r>
              <w:t>1</w:t>
            </w:r>
          </w:p>
        </w:tc>
        <w:tc>
          <w:tcPr>
            <w:tcW w:w="0" w:type="auto"/>
          </w:tcPr>
          <w:p w14:paraId="5B62E67A" w14:textId="77777777" w:rsidR="00AB78B3" w:rsidRDefault="00337FF0">
            <w:pPr>
              <w:pStyle w:val="Compact"/>
              <w:jc w:val="center"/>
            </w:pPr>
            <w:r>
              <w:t>0</w:t>
            </w:r>
          </w:p>
        </w:tc>
        <w:tc>
          <w:tcPr>
            <w:tcW w:w="0" w:type="auto"/>
          </w:tcPr>
          <w:p w14:paraId="7C30D03A" w14:textId="77777777" w:rsidR="00AB78B3" w:rsidRDefault="00337FF0">
            <w:pPr>
              <w:pStyle w:val="Compact"/>
              <w:jc w:val="center"/>
            </w:pPr>
            <w:r>
              <w:t>0</w:t>
            </w:r>
          </w:p>
        </w:tc>
        <w:tc>
          <w:tcPr>
            <w:tcW w:w="0" w:type="auto"/>
          </w:tcPr>
          <w:p w14:paraId="77B12F36" w14:textId="77777777" w:rsidR="00AB78B3" w:rsidRDefault="00337FF0">
            <w:pPr>
              <w:pStyle w:val="Compact"/>
              <w:jc w:val="center"/>
            </w:pPr>
            <w:r>
              <w:t>0</w:t>
            </w:r>
          </w:p>
        </w:tc>
        <w:tc>
          <w:tcPr>
            <w:tcW w:w="0" w:type="auto"/>
          </w:tcPr>
          <w:p w14:paraId="636D2B6B" w14:textId="77777777" w:rsidR="00AB78B3" w:rsidRDefault="00337FF0">
            <w:pPr>
              <w:pStyle w:val="Compact"/>
              <w:jc w:val="center"/>
            </w:pPr>
            <w:r>
              <w:t>28</w:t>
            </w:r>
          </w:p>
        </w:tc>
        <w:tc>
          <w:tcPr>
            <w:tcW w:w="0" w:type="auto"/>
          </w:tcPr>
          <w:p w14:paraId="6E278B00" w14:textId="77777777" w:rsidR="00AB78B3" w:rsidRDefault="00337FF0">
            <w:pPr>
              <w:pStyle w:val="Compact"/>
              <w:jc w:val="center"/>
            </w:pPr>
            <w:r>
              <w:t>28</w:t>
            </w:r>
          </w:p>
        </w:tc>
        <w:tc>
          <w:tcPr>
            <w:tcW w:w="0" w:type="auto"/>
          </w:tcPr>
          <w:p w14:paraId="7E0C64C0" w14:textId="77777777" w:rsidR="00AB78B3" w:rsidRDefault="00337FF0">
            <w:pPr>
              <w:pStyle w:val="Compact"/>
              <w:jc w:val="center"/>
            </w:pPr>
            <w:r>
              <w:t>28</w:t>
            </w:r>
          </w:p>
        </w:tc>
        <w:tc>
          <w:tcPr>
            <w:tcW w:w="0" w:type="auto"/>
          </w:tcPr>
          <w:p w14:paraId="3C820D5D" w14:textId="77777777" w:rsidR="00AB78B3" w:rsidRDefault="00337FF0">
            <w:pPr>
              <w:pStyle w:val="Compact"/>
              <w:jc w:val="center"/>
            </w:pPr>
            <w:r>
              <w:t>45.63</w:t>
            </w:r>
          </w:p>
        </w:tc>
        <w:tc>
          <w:tcPr>
            <w:tcW w:w="0" w:type="auto"/>
          </w:tcPr>
          <w:p w14:paraId="64478D1D" w14:textId="77777777" w:rsidR="00AB78B3" w:rsidRDefault="00337FF0">
            <w:pPr>
              <w:pStyle w:val="Compact"/>
              <w:jc w:val="center"/>
            </w:pPr>
            <w:r>
              <w:t>45.63</w:t>
            </w:r>
          </w:p>
        </w:tc>
        <w:tc>
          <w:tcPr>
            <w:tcW w:w="0" w:type="auto"/>
          </w:tcPr>
          <w:p w14:paraId="27FD73B1" w14:textId="77777777" w:rsidR="00AB78B3" w:rsidRDefault="00337FF0">
            <w:pPr>
              <w:pStyle w:val="Compact"/>
              <w:jc w:val="center"/>
            </w:pPr>
            <w:r>
              <w:t>45.63</w:t>
            </w:r>
          </w:p>
        </w:tc>
      </w:tr>
      <w:tr w:rsidR="00AB78B3" w14:paraId="05C7807E" w14:textId="77777777">
        <w:tc>
          <w:tcPr>
            <w:tcW w:w="0" w:type="auto"/>
          </w:tcPr>
          <w:p w14:paraId="213BA51D" w14:textId="77777777" w:rsidR="00AB78B3" w:rsidRDefault="00337FF0">
            <w:pPr>
              <w:pStyle w:val="Compact"/>
              <w:jc w:val="center"/>
            </w:pPr>
            <w:r>
              <w:t>PASCO</w:t>
            </w:r>
          </w:p>
        </w:tc>
        <w:tc>
          <w:tcPr>
            <w:tcW w:w="0" w:type="auto"/>
          </w:tcPr>
          <w:p w14:paraId="083A1AFC" w14:textId="77777777" w:rsidR="00AB78B3" w:rsidRDefault="00337FF0">
            <w:pPr>
              <w:pStyle w:val="Compact"/>
              <w:jc w:val="center"/>
            </w:pPr>
            <w:r>
              <w:t>a20.29</w:t>
            </w:r>
          </w:p>
        </w:tc>
        <w:tc>
          <w:tcPr>
            <w:tcW w:w="0" w:type="auto"/>
          </w:tcPr>
          <w:p w14:paraId="3829FA08" w14:textId="77777777" w:rsidR="00AB78B3" w:rsidRDefault="00337FF0">
            <w:pPr>
              <w:pStyle w:val="Compact"/>
              <w:jc w:val="center"/>
            </w:pPr>
            <w:r>
              <w:t>45</w:t>
            </w:r>
          </w:p>
        </w:tc>
        <w:tc>
          <w:tcPr>
            <w:tcW w:w="0" w:type="auto"/>
          </w:tcPr>
          <w:p w14:paraId="3D69DF7F" w14:textId="77777777" w:rsidR="00AB78B3" w:rsidRDefault="00337FF0">
            <w:pPr>
              <w:pStyle w:val="Compact"/>
              <w:jc w:val="center"/>
            </w:pPr>
            <w:r>
              <w:t>5</w:t>
            </w:r>
          </w:p>
        </w:tc>
        <w:tc>
          <w:tcPr>
            <w:tcW w:w="0" w:type="auto"/>
          </w:tcPr>
          <w:p w14:paraId="21AFD5C4" w14:textId="77777777" w:rsidR="00AB78B3" w:rsidRDefault="00337FF0">
            <w:pPr>
              <w:pStyle w:val="Compact"/>
              <w:jc w:val="center"/>
            </w:pPr>
            <w:r>
              <w:t>5</w:t>
            </w:r>
          </w:p>
        </w:tc>
        <w:tc>
          <w:tcPr>
            <w:tcW w:w="0" w:type="auto"/>
          </w:tcPr>
          <w:p w14:paraId="71A896BE" w14:textId="77777777" w:rsidR="00AB78B3" w:rsidRDefault="00337FF0">
            <w:pPr>
              <w:pStyle w:val="Compact"/>
              <w:jc w:val="center"/>
            </w:pPr>
            <w:r>
              <w:t>5</w:t>
            </w:r>
          </w:p>
        </w:tc>
        <w:tc>
          <w:tcPr>
            <w:tcW w:w="0" w:type="auto"/>
          </w:tcPr>
          <w:p w14:paraId="6BABEF5B" w14:textId="77777777" w:rsidR="00AB78B3" w:rsidRDefault="00337FF0">
            <w:pPr>
              <w:pStyle w:val="Compact"/>
              <w:jc w:val="center"/>
            </w:pPr>
            <w:r>
              <w:t>0</w:t>
            </w:r>
          </w:p>
        </w:tc>
        <w:tc>
          <w:tcPr>
            <w:tcW w:w="0" w:type="auto"/>
          </w:tcPr>
          <w:p w14:paraId="3E0A6B79" w14:textId="77777777" w:rsidR="00AB78B3" w:rsidRDefault="00337FF0">
            <w:pPr>
              <w:pStyle w:val="Compact"/>
              <w:jc w:val="center"/>
            </w:pPr>
            <w:r>
              <w:t>0</w:t>
            </w:r>
          </w:p>
        </w:tc>
        <w:tc>
          <w:tcPr>
            <w:tcW w:w="0" w:type="auto"/>
          </w:tcPr>
          <w:p w14:paraId="30C9CCB6" w14:textId="77777777" w:rsidR="00AB78B3" w:rsidRDefault="00337FF0">
            <w:pPr>
              <w:pStyle w:val="Compact"/>
              <w:jc w:val="center"/>
            </w:pPr>
            <w:r>
              <w:t>0</w:t>
            </w:r>
          </w:p>
        </w:tc>
        <w:tc>
          <w:tcPr>
            <w:tcW w:w="0" w:type="auto"/>
          </w:tcPr>
          <w:p w14:paraId="48BF2E18" w14:textId="77777777" w:rsidR="00AB78B3" w:rsidRDefault="00337FF0">
            <w:pPr>
              <w:pStyle w:val="Compact"/>
              <w:jc w:val="center"/>
            </w:pPr>
            <w:r>
              <w:t>45</w:t>
            </w:r>
          </w:p>
        </w:tc>
        <w:tc>
          <w:tcPr>
            <w:tcW w:w="0" w:type="auto"/>
          </w:tcPr>
          <w:p w14:paraId="69582F99" w14:textId="77777777" w:rsidR="00AB78B3" w:rsidRDefault="00337FF0">
            <w:pPr>
              <w:pStyle w:val="Compact"/>
              <w:jc w:val="center"/>
            </w:pPr>
            <w:r>
              <w:t>45</w:t>
            </w:r>
          </w:p>
        </w:tc>
        <w:tc>
          <w:tcPr>
            <w:tcW w:w="0" w:type="auto"/>
          </w:tcPr>
          <w:p w14:paraId="7726FB76" w14:textId="77777777" w:rsidR="00AB78B3" w:rsidRDefault="00337FF0">
            <w:pPr>
              <w:pStyle w:val="Compact"/>
              <w:jc w:val="center"/>
            </w:pPr>
            <w:r>
              <w:t>45</w:t>
            </w:r>
          </w:p>
        </w:tc>
        <w:tc>
          <w:tcPr>
            <w:tcW w:w="0" w:type="auto"/>
          </w:tcPr>
          <w:p w14:paraId="2D89D9E0" w14:textId="77777777" w:rsidR="00AB78B3" w:rsidRDefault="00337FF0">
            <w:pPr>
              <w:pStyle w:val="Compact"/>
              <w:jc w:val="center"/>
            </w:pPr>
            <w:r>
              <w:t>76.73</w:t>
            </w:r>
          </w:p>
        </w:tc>
        <w:tc>
          <w:tcPr>
            <w:tcW w:w="0" w:type="auto"/>
          </w:tcPr>
          <w:p w14:paraId="1C783188" w14:textId="77777777" w:rsidR="00AB78B3" w:rsidRDefault="00337FF0">
            <w:pPr>
              <w:pStyle w:val="Compact"/>
              <w:jc w:val="center"/>
            </w:pPr>
            <w:r>
              <w:t>76.73</w:t>
            </w:r>
          </w:p>
        </w:tc>
        <w:tc>
          <w:tcPr>
            <w:tcW w:w="0" w:type="auto"/>
          </w:tcPr>
          <w:p w14:paraId="4A10E900" w14:textId="77777777" w:rsidR="00AB78B3" w:rsidRDefault="00337FF0">
            <w:pPr>
              <w:pStyle w:val="Compact"/>
              <w:jc w:val="center"/>
            </w:pPr>
            <w:r>
              <w:t>76.73</w:t>
            </w:r>
          </w:p>
        </w:tc>
      </w:tr>
      <w:tr w:rsidR="00AB78B3" w14:paraId="7347040D" w14:textId="77777777">
        <w:tc>
          <w:tcPr>
            <w:tcW w:w="0" w:type="auto"/>
          </w:tcPr>
          <w:p w14:paraId="51990CEE" w14:textId="77777777" w:rsidR="00AB78B3" w:rsidRDefault="00337FF0">
            <w:pPr>
              <w:pStyle w:val="Compact"/>
              <w:jc w:val="center"/>
            </w:pPr>
            <w:r>
              <w:t>PASCO</w:t>
            </w:r>
          </w:p>
        </w:tc>
        <w:tc>
          <w:tcPr>
            <w:tcW w:w="0" w:type="auto"/>
          </w:tcPr>
          <w:p w14:paraId="7791F846" w14:textId="77777777" w:rsidR="00AB78B3" w:rsidRDefault="00337FF0">
            <w:pPr>
              <w:pStyle w:val="Compact"/>
              <w:jc w:val="center"/>
            </w:pPr>
            <w:r>
              <w:t>a30.39</w:t>
            </w:r>
          </w:p>
        </w:tc>
        <w:tc>
          <w:tcPr>
            <w:tcW w:w="0" w:type="auto"/>
          </w:tcPr>
          <w:p w14:paraId="35EE9243" w14:textId="77777777" w:rsidR="00AB78B3" w:rsidRDefault="00337FF0">
            <w:pPr>
              <w:pStyle w:val="Compact"/>
              <w:jc w:val="center"/>
            </w:pPr>
            <w:r>
              <w:t>58</w:t>
            </w:r>
          </w:p>
        </w:tc>
        <w:tc>
          <w:tcPr>
            <w:tcW w:w="0" w:type="auto"/>
          </w:tcPr>
          <w:p w14:paraId="1C6DDF7F" w14:textId="77777777" w:rsidR="00AB78B3" w:rsidRDefault="00337FF0">
            <w:pPr>
              <w:pStyle w:val="Compact"/>
              <w:jc w:val="center"/>
            </w:pPr>
            <w:r>
              <w:t>5</w:t>
            </w:r>
          </w:p>
        </w:tc>
        <w:tc>
          <w:tcPr>
            <w:tcW w:w="0" w:type="auto"/>
          </w:tcPr>
          <w:p w14:paraId="3E23C5BB" w14:textId="77777777" w:rsidR="00AB78B3" w:rsidRDefault="00337FF0">
            <w:pPr>
              <w:pStyle w:val="Compact"/>
              <w:jc w:val="center"/>
            </w:pPr>
            <w:r>
              <w:t>5</w:t>
            </w:r>
          </w:p>
        </w:tc>
        <w:tc>
          <w:tcPr>
            <w:tcW w:w="0" w:type="auto"/>
          </w:tcPr>
          <w:p w14:paraId="7D65726B" w14:textId="77777777" w:rsidR="00AB78B3" w:rsidRDefault="00337FF0">
            <w:pPr>
              <w:pStyle w:val="Compact"/>
              <w:jc w:val="center"/>
            </w:pPr>
            <w:r>
              <w:t>5</w:t>
            </w:r>
          </w:p>
        </w:tc>
        <w:tc>
          <w:tcPr>
            <w:tcW w:w="0" w:type="auto"/>
          </w:tcPr>
          <w:p w14:paraId="37E36AC2" w14:textId="77777777" w:rsidR="00AB78B3" w:rsidRDefault="00337FF0">
            <w:pPr>
              <w:pStyle w:val="Compact"/>
              <w:jc w:val="center"/>
            </w:pPr>
            <w:r>
              <w:t>0</w:t>
            </w:r>
          </w:p>
        </w:tc>
        <w:tc>
          <w:tcPr>
            <w:tcW w:w="0" w:type="auto"/>
          </w:tcPr>
          <w:p w14:paraId="2A835FEE" w14:textId="77777777" w:rsidR="00AB78B3" w:rsidRDefault="00337FF0">
            <w:pPr>
              <w:pStyle w:val="Compact"/>
              <w:jc w:val="center"/>
            </w:pPr>
            <w:r>
              <w:t>0</w:t>
            </w:r>
          </w:p>
        </w:tc>
        <w:tc>
          <w:tcPr>
            <w:tcW w:w="0" w:type="auto"/>
          </w:tcPr>
          <w:p w14:paraId="0D0403EE" w14:textId="77777777" w:rsidR="00AB78B3" w:rsidRDefault="00337FF0">
            <w:pPr>
              <w:pStyle w:val="Compact"/>
              <w:jc w:val="center"/>
            </w:pPr>
            <w:r>
              <w:t>0</w:t>
            </w:r>
          </w:p>
        </w:tc>
        <w:tc>
          <w:tcPr>
            <w:tcW w:w="0" w:type="auto"/>
          </w:tcPr>
          <w:p w14:paraId="6E178C76" w14:textId="77777777" w:rsidR="00AB78B3" w:rsidRDefault="00337FF0">
            <w:pPr>
              <w:pStyle w:val="Compact"/>
              <w:jc w:val="center"/>
            </w:pPr>
            <w:r>
              <w:t>58</w:t>
            </w:r>
          </w:p>
        </w:tc>
        <w:tc>
          <w:tcPr>
            <w:tcW w:w="0" w:type="auto"/>
          </w:tcPr>
          <w:p w14:paraId="18748441" w14:textId="77777777" w:rsidR="00AB78B3" w:rsidRDefault="00337FF0">
            <w:pPr>
              <w:pStyle w:val="Compact"/>
              <w:jc w:val="center"/>
            </w:pPr>
            <w:r>
              <w:t>58</w:t>
            </w:r>
          </w:p>
        </w:tc>
        <w:tc>
          <w:tcPr>
            <w:tcW w:w="0" w:type="auto"/>
          </w:tcPr>
          <w:p w14:paraId="49026EFB" w14:textId="77777777" w:rsidR="00AB78B3" w:rsidRDefault="00337FF0">
            <w:pPr>
              <w:pStyle w:val="Compact"/>
              <w:jc w:val="center"/>
            </w:pPr>
            <w:r>
              <w:t>58</w:t>
            </w:r>
          </w:p>
        </w:tc>
        <w:tc>
          <w:tcPr>
            <w:tcW w:w="0" w:type="auto"/>
          </w:tcPr>
          <w:p w14:paraId="7D6863F4" w14:textId="77777777" w:rsidR="00AB78B3" w:rsidRDefault="00337FF0">
            <w:pPr>
              <w:pStyle w:val="Compact"/>
              <w:jc w:val="center"/>
            </w:pPr>
            <w:r>
              <w:t>97.45</w:t>
            </w:r>
          </w:p>
        </w:tc>
        <w:tc>
          <w:tcPr>
            <w:tcW w:w="0" w:type="auto"/>
          </w:tcPr>
          <w:p w14:paraId="28CF8080" w14:textId="77777777" w:rsidR="00AB78B3" w:rsidRDefault="00337FF0">
            <w:pPr>
              <w:pStyle w:val="Compact"/>
              <w:jc w:val="center"/>
            </w:pPr>
            <w:r>
              <w:t>97.45</w:t>
            </w:r>
          </w:p>
        </w:tc>
        <w:tc>
          <w:tcPr>
            <w:tcW w:w="0" w:type="auto"/>
          </w:tcPr>
          <w:p w14:paraId="3B8187E4" w14:textId="77777777" w:rsidR="00AB78B3" w:rsidRDefault="00337FF0">
            <w:pPr>
              <w:pStyle w:val="Compact"/>
              <w:jc w:val="center"/>
            </w:pPr>
            <w:r>
              <w:t>97.45</w:t>
            </w:r>
          </w:p>
        </w:tc>
      </w:tr>
      <w:tr w:rsidR="00AB78B3" w14:paraId="7BA02A2F" w14:textId="77777777">
        <w:tc>
          <w:tcPr>
            <w:tcW w:w="0" w:type="auto"/>
          </w:tcPr>
          <w:p w14:paraId="067358D8" w14:textId="77777777" w:rsidR="00AB78B3" w:rsidRDefault="00337FF0">
            <w:pPr>
              <w:pStyle w:val="Compact"/>
              <w:jc w:val="center"/>
            </w:pPr>
            <w:r>
              <w:t>PASCO</w:t>
            </w:r>
          </w:p>
        </w:tc>
        <w:tc>
          <w:tcPr>
            <w:tcW w:w="0" w:type="auto"/>
          </w:tcPr>
          <w:p w14:paraId="1223FC29" w14:textId="77777777" w:rsidR="00AB78B3" w:rsidRDefault="00337FF0">
            <w:pPr>
              <w:pStyle w:val="Compact"/>
              <w:jc w:val="center"/>
            </w:pPr>
            <w:r>
              <w:t>a40.49</w:t>
            </w:r>
          </w:p>
        </w:tc>
        <w:tc>
          <w:tcPr>
            <w:tcW w:w="0" w:type="auto"/>
          </w:tcPr>
          <w:p w14:paraId="098D7263" w14:textId="77777777" w:rsidR="00AB78B3" w:rsidRDefault="00337FF0">
            <w:pPr>
              <w:pStyle w:val="Compact"/>
              <w:jc w:val="center"/>
            </w:pPr>
            <w:r>
              <w:t>83</w:t>
            </w:r>
          </w:p>
        </w:tc>
        <w:tc>
          <w:tcPr>
            <w:tcW w:w="0" w:type="auto"/>
          </w:tcPr>
          <w:p w14:paraId="1269EA01" w14:textId="77777777" w:rsidR="00AB78B3" w:rsidRDefault="00337FF0">
            <w:pPr>
              <w:pStyle w:val="Compact"/>
              <w:jc w:val="center"/>
            </w:pPr>
            <w:r>
              <w:t>11</w:t>
            </w:r>
          </w:p>
        </w:tc>
        <w:tc>
          <w:tcPr>
            <w:tcW w:w="0" w:type="auto"/>
          </w:tcPr>
          <w:p w14:paraId="0442D806" w14:textId="77777777" w:rsidR="00AB78B3" w:rsidRDefault="00337FF0">
            <w:pPr>
              <w:pStyle w:val="Compact"/>
              <w:jc w:val="center"/>
            </w:pPr>
            <w:r>
              <w:t>11</w:t>
            </w:r>
          </w:p>
        </w:tc>
        <w:tc>
          <w:tcPr>
            <w:tcW w:w="0" w:type="auto"/>
          </w:tcPr>
          <w:p w14:paraId="1365FF60" w14:textId="77777777" w:rsidR="00AB78B3" w:rsidRDefault="00337FF0">
            <w:pPr>
              <w:pStyle w:val="Compact"/>
              <w:jc w:val="center"/>
            </w:pPr>
            <w:r>
              <w:t>11</w:t>
            </w:r>
          </w:p>
        </w:tc>
        <w:tc>
          <w:tcPr>
            <w:tcW w:w="0" w:type="auto"/>
          </w:tcPr>
          <w:p w14:paraId="4B02CB42" w14:textId="77777777" w:rsidR="00AB78B3" w:rsidRDefault="00337FF0">
            <w:pPr>
              <w:pStyle w:val="Compact"/>
              <w:jc w:val="center"/>
            </w:pPr>
            <w:r>
              <w:t>-43.2</w:t>
            </w:r>
          </w:p>
        </w:tc>
        <w:tc>
          <w:tcPr>
            <w:tcW w:w="0" w:type="auto"/>
          </w:tcPr>
          <w:p w14:paraId="453C8475" w14:textId="77777777" w:rsidR="00AB78B3" w:rsidRDefault="00337FF0">
            <w:pPr>
              <w:pStyle w:val="Compact"/>
              <w:jc w:val="center"/>
            </w:pPr>
            <w:r>
              <w:t>-110</w:t>
            </w:r>
          </w:p>
        </w:tc>
        <w:tc>
          <w:tcPr>
            <w:tcW w:w="0" w:type="auto"/>
          </w:tcPr>
          <w:p w14:paraId="3DB26268" w14:textId="77777777" w:rsidR="00AB78B3" w:rsidRDefault="00337FF0">
            <w:pPr>
              <w:pStyle w:val="Compact"/>
              <w:jc w:val="center"/>
            </w:pPr>
            <w:r>
              <w:t>-1.745</w:t>
            </w:r>
          </w:p>
        </w:tc>
        <w:tc>
          <w:tcPr>
            <w:tcW w:w="0" w:type="auto"/>
          </w:tcPr>
          <w:p w14:paraId="7F760AD1" w14:textId="77777777" w:rsidR="00AB78B3" w:rsidRDefault="00337FF0">
            <w:pPr>
              <w:pStyle w:val="Compact"/>
              <w:jc w:val="center"/>
            </w:pPr>
            <w:r>
              <w:t>126.2</w:t>
            </w:r>
          </w:p>
        </w:tc>
        <w:tc>
          <w:tcPr>
            <w:tcW w:w="0" w:type="auto"/>
          </w:tcPr>
          <w:p w14:paraId="6E89E85D" w14:textId="77777777" w:rsidR="00AB78B3" w:rsidRDefault="00337FF0">
            <w:pPr>
              <w:pStyle w:val="Compact"/>
              <w:jc w:val="center"/>
            </w:pPr>
            <w:r>
              <w:t>84.74</w:t>
            </w:r>
          </w:p>
        </w:tc>
        <w:tc>
          <w:tcPr>
            <w:tcW w:w="0" w:type="auto"/>
          </w:tcPr>
          <w:p w14:paraId="3BA41C1D" w14:textId="77777777" w:rsidR="00AB78B3" w:rsidRDefault="00337FF0">
            <w:pPr>
              <w:pStyle w:val="Compact"/>
              <w:jc w:val="center"/>
            </w:pPr>
            <w:r>
              <w:t>193</w:t>
            </w:r>
          </w:p>
        </w:tc>
        <w:tc>
          <w:tcPr>
            <w:tcW w:w="0" w:type="auto"/>
          </w:tcPr>
          <w:p w14:paraId="21D766C5" w14:textId="77777777" w:rsidR="00AB78B3" w:rsidRDefault="00337FF0">
            <w:pPr>
              <w:pStyle w:val="Compact"/>
              <w:jc w:val="center"/>
            </w:pPr>
            <w:r>
              <w:t>212.2</w:t>
            </w:r>
          </w:p>
        </w:tc>
        <w:tc>
          <w:tcPr>
            <w:tcW w:w="0" w:type="auto"/>
          </w:tcPr>
          <w:p w14:paraId="5F8E4C10" w14:textId="77777777" w:rsidR="00AB78B3" w:rsidRDefault="00337FF0">
            <w:pPr>
              <w:pStyle w:val="Compact"/>
              <w:jc w:val="center"/>
            </w:pPr>
            <w:r>
              <w:t>146.1</w:t>
            </w:r>
          </w:p>
        </w:tc>
        <w:tc>
          <w:tcPr>
            <w:tcW w:w="0" w:type="auto"/>
          </w:tcPr>
          <w:p w14:paraId="7108DA00" w14:textId="77777777" w:rsidR="00AB78B3" w:rsidRDefault="00337FF0">
            <w:pPr>
              <w:pStyle w:val="Compact"/>
              <w:jc w:val="center"/>
            </w:pPr>
            <w:r>
              <w:t>318.7</w:t>
            </w:r>
          </w:p>
        </w:tc>
      </w:tr>
      <w:tr w:rsidR="00AB78B3" w14:paraId="1346B0E6" w14:textId="77777777">
        <w:tc>
          <w:tcPr>
            <w:tcW w:w="0" w:type="auto"/>
          </w:tcPr>
          <w:p w14:paraId="4A7F3466" w14:textId="77777777" w:rsidR="00AB78B3" w:rsidRDefault="00337FF0">
            <w:pPr>
              <w:pStyle w:val="Compact"/>
              <w:jc w:val="center"/>
            </w:pPr>
            <w:r>
              <w:t>PASCO</w:t>
            </w:r>
          </w:p>
        </w:tc>
        <w:tc>
          <w:tcPr>
            <w:tcW w:w="0" w:type="auto"/>
          </w:tcPr>
          <w:p w14:paraId="0D0A197B" w14:textId="77777777" w:rsidR="00AB78B3" w:rsidRDefault="00337FF0">
            <w:pPr>
              <w:pStyle w:val="Compact"/>
              <w:jc w:val="center"/>
            </w:pPr>
            <w:r>
              <w:t>a50.59</w:t>
            </w:r>
          </w:p>
        </w:tc>
        <w:tc>
          <w:tcPr>
            <w:tcW w:w="0" w:type="auto"/>
          </w:tcPr>
          <w:p w14:paraId="578030CA" w14:textId="77777777" w:rsidR="00AB78B3" w:rsidRDefault="00337FF0">
            <w:pPr>
              <w:pStyle w:val="Compact"/>
              <w:jc w:val="center"/>
            </w:pPr>
            <w:r>
              <w:t>152</w:t>
            </w:r>
          </w:p>
        </w:tc>
        <w:tc>
          <w:tcPr>
            <w:tcW w:w="0" w:type="auto"/>
          </w:tcPr>
          <w:p w14:paraId="6BDC9C8F" w14:textId="77777777" w:rsidR="00AB78B3" w:rsidRDefault="00337FF0">
            <w:pPr>
              <w:pStyle w:val="Compact"/>
              <w:jc w:val="center"/>
            </w:pPr>
            <w:r>
              <w:t>126.8</w:t>
            </w:r>
          </w:p>
        </w:tc>
        <w:tc>
          <w:tcPr>
            <w:tcW w:w="0" w:type="auto"/>
          </w:tcPr>
          <w:p w14:paraId="096EF85D" w14:textId="77777777" w:rsidR="00AB78B3" w:rsidRDefault="00337FF0">
            <w:pPr>
              <w:pStyle w:val="Compact"/>
              <w:jc w:val="center"/>
            </w:pPr>
            <w:r>
              <w:t>76.45</w:t>
            </w:r>
          </w:p>
        </w:tc>
        <w:tc>
          <w:tcPr>
            <w:tcW w:w="0" w:type="auto"/>
          </w:tcPr>
          <w:p w14:paraId="013AB62C" w14:textId="77777777" w:rsidR="00AB78B3" w:rsidRDefault="00337FF0">
            <w:pPr>
              <w:pStyle w:val="Compact"/>
              <w:jc w:val="center"/>
            </w:pPr>
            <w:r>
              <w:t>160.9</w:t>
            </w:r>
          </w:p>
        </w:tc>
        <w:tc>
          <w:tcPr>
            <w:tcW w:w="0" w:type="auto"/>
          </w:tcPr>
          <w:p w14:paraId="446B53CE" w14:textId="77777777" w:rsidR="00AB78B3" w:rsidRDefault="00337FF0">
            <w:pPr>
              <w:pStyle w:val="Compact"/>
              <w:jc w:val="center"/>
            </w:pPr>
            <w:r>
              <w:t>79.57</w:t>
            </w:r>
          </w:p>
        </w:tc>
        <w:tc>
          <w:tcPr>
            <w:tcW w:w="0" w:type="auto"/>
          </w:tcPr>
          <w:p w14:paraId="647AEAEA" w14:textId="77777777" w:rsidR="00AB78B3" w:rsidRDefault="00337FF0">
            <w:pPr>
              <w:pStyle w:val="Compact"/>
              <w:jc w:val="center"/>
            </w:pPr>
            <w:r>
              <w:t>47.33</w:t>
            </w:r>
          </w:p>
        </w:tc>
        <w:tc>
          <w:tcPr>
            <w:tcW w:w="0" w:type="auto"/>
          </w:tcPr>
          <w:p w14:paraId="5A92F995" w14:textId="77777777" w:rsidR="00AB78B3" w:rsidRDefault="00337FF0">
            <w:pPr>
              <w:pStyle w:val="Compact"/>
              <w:jc w:val="center"/>
            </w:pPr>
            <w:r>
              <w:t>100.3</w:t>
            </w:r>
          </w:p>
        </w:tc>
        <w:tc>
          <w:tcPr>
            <w:tcW w:w="0" w:type="auto"/>
          </w:tcPr>
          <w:p w14:paraId="537DBC85" w14:textId="77777777" w:rsidR="00AB78B3" w:rsidRDefault="00337FF0">
            <w:pPr>
              <w:pStyle w:val="Compact"/>
              <w:jc w:val="center"/>
            </w:pPr>
            <w:r>
              <w:t>72.43</w:t>
            </w:r>
          </w:p>
        </w:tc>
        <w:tc>
          <w:tcPr>
            <w:tcW w:w="0" w:type="auto"/>
          </w:tcPr>
          <w:p w14:paraId="19B609AB" w14:textId="77777777" w:rsidR="00AB78B3" w:rsidRDefault="00337FF0">
            <w:pPr>
              <w:pStyle w:val="Compact"/>
              <w:jc w:val="center"/>
            </w:pPr>
            <w:r>
              <w:t>51.66</w:t>
            </w:r>
          </w:p>
        </w:tc>
        <w:tc>
          <w:tcPr>
            <w:tcW w:w="0" w:type="auto"/>
          </w:tcPr>
          <w:p w14:paraId="779DA64E" w14:textId="77777777" w:rsidR="00AB78B3" w:rsidRDefault="00337FF0">
            <w:pPr>
              <w:pStyle w:val="Compact"/>
              <w:jc w:val="center"/>
            </w:pPr>
            <w:r>
              <w:t>104.7</w:t>
            </w:r>
          </w:p>
        </w:tc>
        <w:tc>
          <w:tcPr>
            <w:tcW w:w="0" w:type="auto"/>
          </w:tcPr>
          <w:p w14:paraId="7601FF96" w14:textId="77777777" w:rsidR="00AB78B3" w:rsidRDefault="00337FF0">
            <w:pPr>
              <w:pStyle w:val="Compact"/>
              <w:jc w:val="center"/>
            </w:pPr>
            <w:r>
              <w:t>242.3</w:t>
            </w:r>
          </w:p>
        </w:tc>
        <w:tc>
          <w:tcPr>
            <w:tcW w:w="0" w:type="auto"/>
          </w:tcPr>
          <w:p w14:paraId="45B70412" w14:textId="77777777" w:rsidR="00AB78B3" w:rsidRDefault="00337FF0">
            <w:pPr>
              <w:pStyle w:val="Compact"/>
              <w:jc w:val="center"/>
            </w:pPr>
            <w:r>
              <w:t>158.8</w:t>
            </w:r>
          </w:p>
        </w:tc>
        <w:tc>
          <w:tcPr>
            <w:tcW w:w="0" w:type="auto"/>
          </w:tcPr>
          <w:p w14:paraId="1923F3A5" w14:textId="77777777" w:rsidR="00AB78B3" w:rsidRDefault="00337FF0">
            <w:pPr>
              <w:pStyle w:val="Compact"/>
              <w:jc w:val="center"/>
            </w:pPr>
            <w:r>
              <w:t>327.8</w:t>
            </w:r>
          </w:p>
        </w:tc>
      </w:tr>
      <w:tr w:rsidR="00AB78B3" w14:paraId="07995DE2" w14:textId="77777777">
        <w:tc>
          <w:tcPr>
            <w:tcW w:w="0" w:type="auto"/>
          </w:tcPr>
          <w:p w14:paraId="19FD24A0" w14:textId="77777777" w:rsidR="00AB78B3" w:rsidRDefault="00337FF0">
            <w:pPr>
              <w:pStyle w:val="Compact"/>
              <w:jc w:val="center"/>
            </w:pPr>
            <w:r>
              <w:t>PASCO</w:t>
            </w:r>
          </w:p>
        </w:tc>
        <w:tc>
          <w:tcPr>
            <w:tcW w:w="0" w:type="auto"/>
          </w:tcPr>
          <w:p w14:paraId="1F72C307" w14:textId="77777777" w:rsidR="00AB78B3" w:rsidRDefault="00337FF0">
            <w:pPr>
              <w:pStyle w:val="Compact"/>
              <w:jc w:val="center"/>
            </w:pPr>
            <w:r>
              <w:t>a60.69</w:t>
            </w:r>
          </w:p>
        </w:tc>
        <w:tc>
          <w:tcPr>
            <w:tcW w:w="0" w:type="auto"/>
          </w:tcPr>
          <w:p w14:paraId="10B0A02A" w14:textId="77777777" w:rsidR="00AB78B3" w:rsidRDefault="00337FF0">
            <w:pPr>
              <w:pStyle w:val="Compact"/>
              <w:jc w:val="center"/>
            </w:pPr>
            <w:r>
              <w:t>220</w:t>
            </w:r>
          </w:p>
        </w:tc>
        <w:tc>
          <w:tcPr>
            <w:tcW w:w="0" w:type="auto"/>
          </w:tcPr>
          <w:p w14:paraId="62FD1CB5" w14:textId="77777777" w:rsidR="00AB78B3" w:rsidRDefault="00337FF0">
            <w:pPr>
              <w:pStyle w:val="Compact"/>
              <w:jc w:val="center"/>
            </w:pPr>
            <w:r>
              <w:t>142.3</w:t>
            </w:r>
          </w:p>
        </w:tc>
        <w:tc>
          <w:tcPr>
            <w:tcW w:w="0" w:type="auto"/>
          </w:tcPr>
          <w:p w14:paraId="23434776" w14:textId="77777777" w:rsidR="00AB78B3" w:rsidRDefault="00337FF0">
            <w:pPr>
              <w:pStyle w:val="Compact"/>
              <w:jc w:val="center"/>
            </w:pPr>
            <w:r>
              <w:t>64.38</w:t>
            </w:r>
          </w:p>
        </w:tc>
        <w:tc>
          <w:tcPr>
            <w:tcW w:w="0" w:type="auto"/>
          </w:tcPr>
          <w:p w14:paraId="67194F6F" w14:textId="77777777" w:rsidR="00AB78B3" w:rsidRDefault="00337FF0">
            <w:pPr>
              <w:pStyle w:val="Compact"/>
              <w:jc w:val="center"/>
            </w:pPr>
            <w:r>
              <w:t>196.9</w:t>
            </w:r>
          </w:p>
        </w:tc>
        <w:tc>
          <w:tcPr>
            <w:tcW w:w="0" w:type="auto"/>
          </w:tcPr>
          <w:p w14:paraId="51093FCC" w14:textId="77777777" w:rsidR="00AB78B3" w:rsidRDefault="00337FF0">
            <w:pPr>
              <w:pStyle w:val="Compact"/>
              <w:jc w:val="center"/>
            </w:pPr>
            <w:r>
              <w:t>89.26</w:t>
            </w:r>
          </w:p>
        </w:tc>
        <w:tc>
          <w:tcPr>
            <w:tcW w:w="0" w:type="auto"/>
          </w:tcPr>
          <w:p w14:paraId="6AE15338" w14:textId="77777777" w:rsidR="00AB78B3" w:rsidRDefault="00337FF0">
            <w:pPr>
              <w:pStyle w:val="Compact"/>
              <w:jc w:val="center"/>
            </w:pPr>
            <w:r>
              <w:t>39.76</w:t>
            </w:r>
          </w:p>
        </w:tc>
        <w:tc>
          <w:tcPr>
            <w:tcW w:w="0" w:type="auto"/>
          </w:tcPr>
          <w:p w14:paraId="61426A93" w14:textId="77777777" w:rsidR="00AB78B3" w:rsidRDefault="00337FF0">
            <w:pPr>
              <w:pStyle w:val="Compact"/>
              <w:jc w:val="center"/>
            </w:pPr>
            <w:r>
              <w:t>122.9</w:t>
            </w:r>
          </w:p>
        </w:tc>
        <w:tc>
          <w:tcPr>
            <w:tcW w:w="0" w:type="auto"/>
          </w:tcPr>
          <w:p w14:paraId="4BFF8482" w14:textId="77777777" w:rsidR="00AB78B3" w:rsidRDefault="00337FF0">
            <w:pPr>
              <w:pStyle w:val="Compact"/>
              <w:jc w:val="center"/>
            </w:pPr>
            <w:r>
              <w:t>130.7</w:t>
            </w:r>
          </w:p>
        </w:tc>
        <w:tc>
          <w:tcPr>
            <w:tcW w:w="0" w:type="auto"/>
          </w:tcPr>
          <w:p w14:paraId="248B59C7" w14:textId="77777777" w:rsidR="00AB78B3" w:rsidRDefault="00337FF0">
            <w:pPr>
              <w:pStyle w:val="Compact"/>
              <w:jc w:val="center"/>
            </w:pPr>
            <w:r>
              <w:t>97.12</w:t>
            </w:r>
          </w:p>
        </w:tc>
        <w:tc>
          <w:tcPr>
            <w:tcW w:w="0" w:type="auto"/>
          </w:tcPr>
          <w:p w14:paraId="10FFE603" w14:textId="77777777" w:rsidR="00AB78B3" w:rsidRDefault="00337FF0">
            <w:pPr>
              <w:pStyle w:val="Compact"/>
              <w:jc w:val="center"/>
            </w:pPr>
            <w:r>
              <w:t>180.2</w:t>
            </w:r>
          </w:p>
        </w:tc>
        <w:tc>
          <w:tcPr>
            <w:tcW w:w="0" w:type="auto"/>
          </w:tcPr>
          <w:p w14:paraId="4427B5D7" w14:textId="77777777" w:rsidR="00AB78B3" w:rsidRDefault="00337FF0">
            <w:pPr>
              <w:pStyle w:val="Compact"/>
              <w:jc w:val="center"/>
            </w:pPr>
            <w:r>
              <w:t>350.7</w:t>
            </w:r>
          </w:p>
        </w:tc>
        <w:tc>
          <w:tcPr>
            <w:tcW w:w="0" w:type="auto"/>
          </w:tcPr>
          <w:p w14:paraId="4277CE26" w14:textId="77777777" w:rsidR="00AB78B3" w:rsidRDefault="00337FF0">
            <w:pPr>
              <w:pStyle w:val="Compact"/>
              <w:jc w:val="center"/>
            </w:pPr>
            <w:r>
              <w:t>219.2</w:t>
            </w:r>
          </w:p>
        </w:tc>
        <w:tc>
          <w:tcPr>
            <w:tcW w:w="0" w:type="auto"/>
          </w:tcPr>
          <w:p w14:paraId="092C67DE" w14:textId="77777777" w:rsidR="00AB78B3" w:rsidRDefault="00337FF0">
            <w:pPr>
              <w:pStyle w:val="Compact"/>
              <w:jc w:val="center"/>
            </w:pPr>
            <w:r>
              <w:t>484.2</w:t>
            </w:r>
          </w:p>
        </w:tc>
      </w:tr>
      <w:tr w:rsidR="00AB78B3" w14:paraId="4AFFDB74" w14:textId="77777777">
        <w:tc>
          <w:tcPr>
            <w:tcW w:w="0" w:type="auto"/>
          </w:tcPr>
          <w:p w14:paraId="21B35D5A" w14:textId="77777777" w:rsidR="00AB78B3" w:rsidRDefault="00337FF0">
            <w:pPr>
              <w:pStyle w:val="Compact"/>
              <w:jc w:val="center"/>
            </w:pPr>
            <w:r>
              <w:t>PASCO</w:t>
            </w:r>
          </w:p>
        </w:tc>
        <w:tc>
          <w:tcPr>
            <w:tcW w:w="0" w:type="auto"/>
          </w:tcPr>
          <w:p w14:paraId="79110CA6" w14:textId="77777777" w:rsidR="00AB78B3" w:rsidRDefault="00337FF0">
            <w:pPr>
              <w:pStyle w:val="Compact"/>
              <w:jc w:val="center"/>
            </w:pPr>
            <w:r>
              <w:t>a70.79</w:t>
            </w:r>
          </w:p>
        </w:tc>
        <w:tc>
          <w:tcPr>
            <w:tcW w:w="0" w:type="auto"/>
          </w:tcPr>
          <w:p w14:paraId="1E1F3D09" w14:textId="77777777" w:rsidR="00AB78B3" w:rsidRDefault="00337FF0">
            <w:pPr>
              <w:pStyle w:val="Compact"/>
              <w:jc w:val="center"/>
            </w:pPr>
            <w:r>
              <w:t>245</w:t>
            </w:r>
          </w:p>
        </w:tc>
        <w:tc>
          <w:tcPr>
            <w:tcW w:w="0" w:type="auto"/>
          </w:tcPr>
          <w:p w14:paraId="2F753825" w14:textId="77777777" w:rsidR="00AB78B3" w:rsidRDefault="00337FF0">
            <w:pPr>
              <w:pStyle w:val="Compact"/>
              <w:jc w:val="center"/>
            </w:pPr>
            <w:r>
              <w:t>22</w:t>
            </w:r>
          </w:p>
        </w:tc>
        <w:tc>
          <w:tcPr>
            <w:tcW w:w="0" w:type="auto"/>
          </w:tcPr>
          <w:p w14:paraId="3EF7ADEC" w14:textId="77777777" w:rsidR="00AB78B3" w:rsidRDefault="00337FF0">
            <w:pPr>
              <w:pStyle w:val="Compact"/>
              <w:jc w:val="center"/>
            </w:pPr>
            <w:r>
              <w:t>22</w:t>
            </w:r>
          </w:p>
        </w:tc>
        <w:tc>
          <w:tcPr>
            <w:tcW w:w="0" w:type="auto"/>
          </w:tcPr>
          <w:p w14:paraId="3ED7FF57" w14:textId="77777777" w:rsidR="00AB78B3" w:rsidRDefault="00337FF0">
            <w:pPr>
              <w:pStyle w:val="Compact"/>
              <w:jc w:val="center"/>
            </w:pPr>
            <w:r>
              <w:t>22</w:t>
            </w:r>
          </w:p>
        </w:tc>
        <w:tc>
          <w:tcPr>
            <w:tcW w:w="0" w:type="auto"/>
          </w:tcPr>
          <w:p w14:paraId="7F6B86D1" w14:textId="77777777" w:rsidR="00AB78B3" w:rsidRDefault="00337FF0">
            <w:pPr>
              <w:pStyle w:val="Compact"/>
              <w:jc w:val="center"/>
            </w:pPr>
            <w:r>
              <w:t>0</w:t>
            </w:r>
          </w:p>
        </w:tc>
        <w:tc>
          <w:tcPr>
            <w:tcW w:w="0" w:type="auto"/>
          </w:tcPr>
          <w:p w14:paraId="5B1FF470" w14:textId="77777777" w:rsidR="00AB78B3" w:rsidRDefault="00337FF0">
            <w:pPr>
              <w:pStyle w:val="Compact"/>
              <w:jc w:val="center"/>
            </w:pPr>
            <w:r>
              <w:t>0</w:t>
            </w:r>
          </w:p>
        </w:tc>
        <w:tc>
          <w:tcPr>
            <w:tcW w:w="0" w:type="auto"/>
          </w:tcPr>
          <w:p w14:paraId="73F157E8" w14:textId="77777777" w:rsidR="00AB78B3" w:rsidRDefault="00337FF0">
            <w:pPr>
              <w:pStyle w:val="Compact"/>
              <w:jc w:val="center"/>
            </w:pPr>
            <w:r>
              <w:t>0</w:t>
            </w:r>
          </w:p>
        </w:tc>
        <w:tc>
          <w:tcPr>
            <w:tcW w:w="0" w:type="auto"/>
          </w:tcPr>
          <w:p w14:paraId="0CC65CB7" w14:textId="77777777" w:rsidR="00AB78B3" w:rsidRDefault="00337FF0">
            <w:pPr>
              <w:pStyle w:val="Compact"/>
              <w:jc w:val="center"/>
            </w:pPr>
            <w:r>
              <w:t>245</w:t>
            </w:r>
          </w:p>
        </w:tc>
        <w:tc>
          <w:tcPr>
            <w:tcW w:w="0" w:type="auto"/>
          </w:tcPr>
          <w:p w14:paraId="30DF8EA8" w14:textId="77777777" w:rsidR="00AB78B3" w:rsidRDefault="00337FF0">
            <w:pPr>
              <w:pStyle w:val="Compact"/>
              <w:jc w:val="center"/>
            </w:pPr>
            <w:r>
              <w:t>245</w:t>
            </w:r>
          </w:p>
        </w:tc>
        <w:tc>
          <w:tcPr>
            <w:tcW w:w="0" w:type="auto"/>
          </w:tcPr>
          <w:p w14:paraId="0B708306" w14:textId="77777777" w:rsidR="00AB78B3" w:rsidRDefault="00337FF0">
            <w:pPr>
              <w:pStyle w:val="Compact"/>
              <w:jc w:val="center"/>
            </w:pPr>
            <w:r>
              <w:t>245</w:t>
            </w:r>
          </w:p>
        </w:tc>
        <w:tc>
          <w:tcPr>
            <w:tcW w:w="0" w:type="auto"/>
          </w:tcPr>
          <w:p w14:paraId="765F354C" w14:textId="77777777" w:rsidR="00AB78B3" w:rsidRDefault="00337FF0">
            <w:pPr>
              <w:pStyle w:val="Compact"/>
              <w:jc w:val="center"/>
            </w:pPr>
            <w:r>
              <w:t>412.5</w:t>
            </w:r>
          </w:p>
        </w:tc>
        <w:tc>
          <w:tcPr>
            <w:tcW w:w="0" w:type="auto"/>
          </w:tcPr>
          <w:p w14:paraId="3D8CA6AF" w14:textId="77777777" w:rsidR="00AB78B3" w:rsidRDefault="00337FF0">
            <w:pPr>
              <w:pStyle w:val="Compact"/>
              <w:jc w:val="center"/>
            </w:pPr>
            <w:r>
              <w:t>412.5</w:t>
            </w:r>
          </w:p>
        </w:tc>
        <w:tc>
          <w:tcPr>
            <w:tcW w:w="0" w:type="auto"/>
          </w:tcPr>
          <w:p w14:paraId="57E36E00" w14:textId="77777777" w:rsidR="00AB78B3" w:rsidRDefault="00337FF0">
            <w:pPr>
              <w:pStyle w:val="Compact"/>
              <w:jc w:val="center"/>
            </w:pPr>
            <w:r>
              <w:t>412.5</w:t>
            </w:r>
          </w:p>
        </w:tc>
      </w:tr>
      <w:tr w:rsidR="00AB78B3" w14:paraId="72AC627F" w14:textId="77777777">
        <w:tc>
          <w:tcPr>
            <w:tcW w:w="0" w:type="auto"/>
          </w:tcPr>
          <w:p w14:paraId="5492C8BB" w14:textId="77777777" w:rsidR="00AB78B3" w:rsidRDefault="00337FF0">
            <w:pPr>
              <w:pStyle w:val="Compact"/>
              <w:jc w:val="center"/>
            </w:pPr>
            <w:r>
              <w:t>PASCO</w:t>
            </w:r>
          </w:p>
        </w:tc>
        <w:tc>
          <w:tcPr>
            <w:tcW w:w="0" w:type="auto"/>
          </w:tcPr>
          <w:p w14:paraId="1E2B94BD" w14:textId="77777777" w:rsidR="00AB78B3" w:rsidRDefault="00337FF0">
            <w:pPr>
              <w:pStyle w:val="Compact"/>
              <w:jc w:val="center"/>
            </w:pPr>
            <w:r>
              <w:t>a80</w:t>
            </w:r>
          </w:p>
        </w:tc>
        <w:tc>
          <w:tcPr>
            <w:tcW w:w="0" w:type="auto"/>
          </w:tcPr>
          <w:p w14:paraId="08F5D23B" w14:textId="77777777" w:rsidR="00AB78B3" w:rsidRDefault="00337FF0">
            <w:pPr>
              <w:pStyle w:val="Compact"/>
              <w:jc w:val="center"/>
            </w:pPr>
            <w:r>
              <w:t>293</w:t>
            </w:r>
          </w:p>
        </w:tc>
        <w:tc>
          <w:tcPr>
            <w:tcW w:w="0" w:type="auto"/>
          </w:tcPr>
          <w:p w14:paraId="598EE46B" w14:textId="77777777" w:rsidR="00AB78B3" w:rsidRDefault="00337FF0">
            <w:pPr>
              <w:pStyle w:val="Compact"/>
              <w:jc w:val="center"/>
            </w:pPr>
            <w:r>
              <w:t>28</w:t>
            </w:r>
          </w:p>
        </w:tc>
        <w:tc>
          <w:tcPr>
            <w:tcW w:w="0" w:type="auto"/>
          </w:tcPr>
          <w:p w14:paraId="59DDC58B" w14:textId="77777777" w:rsidR="00AB78B3" w:rsidRDefault="00337FF0">
            <w:pPr>
              <w:pStyle w:val="Compact"/>
              <w:jc w:val="center"/>
            </w:pPr>
            <w:r>
              <w:t>28</w:t>
            </w:r>
          </w:p>
        </w:tc>
        <w:tc>
          <w:tcPr>
            <w:tcW w:w="0" w:type="auto"/>
          </w:tcPr>
          <w:p w14:paraId="2BF05C2F" w14:textId="77777777" w:rsidR="00AB78B3" w:rsidRDefault="00337FF0">
            <w:pPr>
              <w:pStyle w:val="Compact"/>
              <w:jc w:val="center"/>
            </w:pPr>
            <w:r>
              <w:t>28</w:t>
            </w:r>
          </w:p>
        </w:tc>
        <w:tc>
          <w:tcPr>
            <w:tcW w:w="0" w:type="auto"/>
          </w:tcPr>
          <w:p w14:paraId="3F0D4620" w14:textId="77777777" w:rsidR="00AB78B3" w:rsidRDefault="00337FF0">
            <w:pPr>
              <w:pStyle w:val="Compact"/>
              <w:jc w:val="center"/>
            </w:pPr>
            <w:r>
              <w:t>0</w:t>
            </w:r>
          </w:p>
        </w:tc>
        <w:tc>
          <w:tcPr>
            <w:tcW w:w="0" w:type="auto"/>
          </w:tcPr>
          <w:p w14:paraId="7B48054D" w14:textId="77777777" w:rsidR="00AB78B3" w:rsidRDefault="00337FF0">
            <w:pPr>
              <w:pStyle w:val="Compact"/>
              <w:jc w:val="center"/>
            </w:pPr>
            <w:r>
              <w:t>0</w:t>
            </w:r>
          </w:p>
        </w:tc>
        <w:tc>
          <w:tcPr>
            <w:tcW w:w="0" w:type="auto"/>
          </w:tcPr>
          <w:p w14:paraId="15004659" w14:textId="77777777" w:rsidR="00AB78B3" w:rsidRDefault="00337FF0">
            <w:pPr>
              <w:pStyle w:val="Compact"/>
              <w:jc w:val="center"/>
            </w:pPr>
            <w:r>
              <w:t>0</w:t>
            </w:r>
          </w:p>
        </w:tc>
        <w:tc>
          <w:tcPr>
            <w:tcW w:w="0" w:type="auto"/>
          </w:tcPr>
          <w:p w14:paraId="4697830C" w14:textId="77777777" w:rsidR="00AB78B3" w:rsidRDefault="00337FF0">
            <w:pPr>
              <w:pStyle w:val="Compact"/>
              <w:jc w:val="center"/>
            </w:pPr>
            <w:r>
              <w:t>293</w:t>
            </w:r>
          </w:p>
        </w:tc>
        <w:tc>
          <w:tcPr>
            <w:tcW w:w="0" w:type="auto"/>
          </w:tcPr>
          <w:p w14:paraId="3D8B3E79" w14:textId="77777777" w:rsidR="00AB78B3" w:rsidRDefault="00337FF0">
            <w:pPr>
              <w:pStyle w:val="Compact"/>
              <w:jc w:val="center"/>
            </w:pPr>
            <w:r>
              <w:t>293</w:t>
            </w:r>
          </w:p>
        </w:tc>
        <w:tc>
          <w:tcPr>
            <w:tcW w:w="0" w:type="auto"/>
          </w:tcPr>
          <w:p w14:paraId="21E87D01" w14:textId="77777777" w:rsidR="00AB78B3" w:rsidRDefault="00337FF0">
            <w:pPr>
              <w:pStyle w:val="Compact"/>
              <w:jc w:val="center"/>
            </w:pPr>
            <w:r>
              <w:t>293</w:t>
            </w:r>
          </w:p>
        </w:tc>
        <w:tc>
          <w:tcPr>
            <w:tcW w:w="0" w:type="auto"/>
          </w:tcPr>
          <w:p w14:paraId="6F10490E" w14:textId="77777777" w:rsidR="00AB78B3" w:rsidRDefault="00337FF0">
            <w:pPr>
              <w:pStyle w:val="Compact"/>
              <w:jc w:val="center"/>
            </w:pPr>
            <w:r>
              <w:t>495.1</w:t>
            </w:r>
          </w:p>
        </w:tc>
        <w:tc>
          <w:tcPr>
            <w:tcW w:w="0" w:type="auto"/>
          </w:tcPr>
          <w:p w14:paraId="5ECF990B" w14:textId="77777777" w:rsidR="00AB78B3" w:rsidRDefault="00337FF0">
            <w:pPr>
              <w:pStyle w:val="Compact"/>
              <w:jc w:val="center"/>
            </w:pPr>
            <w:r>
              <w:t>495.1</w:t>
            </w:r>
          </w:p>
        </w:tc>
        <w:tc>
          <w:tcPr>
            <w:tcW w:w="0" w:type="auto"/>
          </w:tcPr>
          <w:p w14:paraId="5D2F17AE" w14:textId="77777777" w:rsidR="00AB78B3" w:rsidRDefault="00337FF0">
            <w:pPr>
              <w:pStyle w:val="Compact"/>
              <w:jc w:val="center"/>
            </w:pPr>
            <w:r>
              <w:t>495.1</w:t>
            </w:r>
          </w:p>
        </w:tc>
      </w:tr>
      <w:tr w:rsidR="00AB78B3" w14:paraId="21429227" w14:textId="77777777">
        <w:tc>
          <w:tcPr>
            <w:tcW w:w="0" w:type="auto"/>
          </w:tcPr>
          <w:p w14:paraId="5A4B9EBE" w14:textId="77777777" w:rsidR="00AB78B3" w:rsidRDefault="00337FF0">
            <w:pPr>
              <w:pStyle w:val="Compact"/>
              <w:jc w:val="center"/>
            </w:pPr>
            <w:r>
              <w:t>PIURA</w:t>
            </w:r>
          </w:p>
        </w:tc>
        <w:tc>
          <w:tcPr>
            <w:tcW w:w="0" w:type="auto"/>
          </w:tcPr>
          <w:p w14:paraId="2215BB90" w14:textId="77777777" w:rsidR="00AB78B3" w:rsidRDefault="00337FF0">
            <w:pPr>
              <w:pStyle w:val="Compact"/>
              <w:jc w:val="center"/>
            </w:pPr>
            <w:r>
              <w:t>a0.9</w:t>
            </w:r>
          </w:p>
        </w:tc>
        <w:tc>
          <w:tcPr>
            <w:tcW w:w="0" w:type="auto"/>
          </w:tcPr>
          <w:p w14:paraId="36C9434D" w14:textId="77777777" w:rsidR="00AB78B3" w:rsidRDefault="00337FF0">
            <w:pPr>
              <w:pStyle w:val="Compact"/>
              <w:jc w:val="center"/>
            </w:pPr>
            <w:r>
              <w:t>301</w:t>
            </w:r>
          </w:p>
        </w:tc>
        <w:tc>
          <w:tcPr>
            <w:tcW w:w="0" w:type="auto"/>
          </w:tcPr>
          <w:p w14:paraId="6227BF75" w14:textId="77777777" w:rsidR="00AB78B3" w:rsidRDefault="00337FF0">
            <w:pPr>
              <w:pStyle w:val="Compact"/>
              <w:jc w:val="center"/>
            </w:pPr>
            <w:r>
              <w:t>17</w:t>
            </w:r>
          </w:p>
        </w:tc>
        <w:tc>
          <w:tcPr>
            <w:tcW w:w="0" w:type="auto"/>
          </w:tcPr>
          <w:p w14:paraId="29E8C738" w14:textId="77777777" w:rsidR="00AB78B3" w:rsidRDefault="00337FF0">
            <w:pPr>
              <w:pStyle w:val="Compact"/>
              <w:jc w:val="center"/>
            </w:pPr>
            <w:r>
              <w:t>17</w:t>
            </w:r>
          </w:p>
        </w:tc>
        <w:tc>
          <w:tcPr>
            <w:tcW w:w="0" w:type="auto"/>
          </w:tcPr>
          <w:p w14:paraId="622F6F68" w14:textId="77777777" w:rsidR="00AB78B3" w:rsidRDefault="00337FF0">
            <w:pPr>
              <w:pStyle w:val="Compact"/>
              <w:jc w:val="center"/>
            </w:pPr>
            <w:r>
              <w:t>17</w:t>
            </w:r>
          </w:p>
        </w:tc>
        <w:tc>
          <w:tcPr>
            <w:tcW w:w="0" w:type="auto"/>
          </w:tcPr>
          <w:p w14:paraId="50D1CE3C" w14:textId="77777777" w:rsidR="00AB78B3" w:rsidRDefault="00337FF0">
            <w:pPr>
              <w:pStyle w:val="Compact"/>
              <w:jc w:val="center"/>
            </w:pPr>
            <w:r>
              <w:t>-139.7</w:t>
            </w:r>
          </w:p>
        </w:tc>
        <w:tc>
          <w:tcPr>
            <w:tcW w:w="0" w:type="auto"/>
          </w:tcPr>
          <w:p w14:paraId="1BE1AB64" w14:textId="77777777" w:rsidR="00AB78B3" w:rsidRDefault="00337FF0">
            <w:pPr>
              <w:pStyle w:val="Compact"/>
              <w:jc w:val="center"/>
            </w:pPr>
            <w:r>
              <w:t>-307.6</w:t>
            </w:r>
          </w:p>
        </w:tc>
        <w:tc>
          <w:tcPr>
            <w:tcW w:w="0" w:type="auto"/>
          </w:tcPr>
          <w:p w14:paraId="3B78DBC4" w14:textId="77777777" w:rsidR="00AB78B3" w:rsidRDefault="00337FF0">
            <w:pPr>
              <w:pStyle w:val="Compact"/>
              <w:jc w:val="center"/>
            </w:pPr>
            <w:r>
              <w:t>-24.35</w:t>
            </w:r>
          </w:p>
        </w:tc>
        <w:tc>
          <w:tcPr>
            <w:tcW w:w="0" w:type="auto"/>
          </w:tcPr>
          <w:p w14:paraId="2693D023" w14:textId="77777777" w:rsidR="00AB78B3" w:rsidRDefault="00337FF0">
            <w:pPr>
              <w:pStyle w:val="Compact"/>
              <w:jc w:val="center"/>
            </w:pPr>
            <w:r>
              <w:t>440.7</w:t>
            </w:r>
          </w:p>
        </w:tc>
        <w:tc>
          <w:tcPr>
            <w:tcW w:w="0" w:type="auto"/>
          </w:tcPr>
          <w:p w14:paraId="0FA491B4" w14:textId="77777777" w:rsidR="00AB78B3" w:rsidRDefault="00337FF0">
            <w:pPr>
              <w:pStyle w:val="Compact"/>
              <w:jc w:val="center"/>
            </w:pPr>
            <w:r>
              <w:t>325.3</w:t>
            </w:r>
          </w:p>
        </w:tc>
        <w:tc>
          <w:tcPr>
            <w:tcW w:w="0" w:type="auto"/>
          </w:tcPr>
          <w:p w14:paraId="377668B4" w14:textId="77777777" w:rsidR="00AB78B3" w:rsidRDefault="00337FF0">
            <w:pPr>
              <w:pStyle w:val="Compact"/>
              <w:jc w:val="center"/>
            </w:pPr>
            <w:r>
              <w:t>608.6</w:t>
            </w:r>
          </w:p>
        </w:tc>
        <w:tc>
          <w:tcPr>
            <w:tcW w:w="0" w:type="auto"/>
          </w:tcPr>
          <w:p w14:paraId="549B91B6" w14:textId="77777777" w:rsidR="00AB78B3" w:rsidRDefault="00337FF0">
            <w:pPr>
              <w:pStyle w:val="Compact"/>
              <w:jc w:val="center"/>
            </w:pPr>
            <w:r>
              <w:t>680.6</w:t>
            </w:r>
          </w:p>
        </w:tc>
        <w:tc>
          <w:tcPr>
            <w:tcW w:w="0" w:type="auto"/>
          </w:tcPr>
          <w:p w14:paraId="6F31E887" w14:textId="77777777" w:rsidR="00AB78B3" w:rsidRDefault="00337FF0">
            <w:pPr>
              <w:pStyle w:val="Compact"/>
              <w:jc w:val="center"/>
            </w:pPr>
            <w:r>
              <w:t>506.9</w:t>
            </w:r>
          </w:p>
        </w:tc>
        <w:tc>
          <w:tcPr>
            <w:tcW w:w="0" w:type="auto"/>
          </w:tcPr>
          <w:p w14:paraId="68B27515" w14:textId="77777777" w:rsidR="00AB78B3" w:rsidRDefault="00337FF0">
            <w:pPr>
              <w:pStyle w:val="Compact"/>
              <w:jc w:val="center"/>
            </w:pPr>
            <w:r>
              <w:t>933.4</w:t>
            </w:r>
          </w:p>
        </w:tc>
      </w:tr>
      <w:tr w:rsidR="00AB78B3" w14:paraId="7AD15707" w14:textId="77777777">
        <w:tc>
          <w:tcPr>
            <w:tcW w:w="0" w:type="auto"/>
          </w:tcPr>
          <w:p w14:paraId="11EDAEBF" w14:textId="77777777" w:rsidR="00AB78B3" w:rsidRDefault="00337FF0">
            <w:pPr>
              <w:pStyle w:val="Compact"/>
              <w:jc w:val="center"/>
            </w:pPr>
            <w:r>
              <w:t>PIURA</w:t>
            </w:r>
          </w:p>
        </w:tc>
        <w:tc>
          <w:tcPr>
            <w:tcW w:w="0" w:type="auto"/>
          </w:tcPr>
          <w:p w14:paraId="6655A149" w14:textId="77777777" w:rsidR="00AB78B3" w:rsidRDefault="00337FF0">
            <w:pPr>
              <w:pStyle w:val="Compact"/>
              <w:jc w:val="center"/>
            </w:pPr>
            <w:r>
              <w:t>a10.19</w:t>
            </w:r>
          </w:p>
        </w:tc>
        <w:tc>
          <w:tcPr>
            <w:tcW w:w="0" w:type="auto"/>
          </w:tcPr>
          <w:p w14:paraId="7E196DCB" w14:textId="77777777" w:rsidR="00AB78B3" w:rsidRDefault="00337FF0">
            <w:pPr>
              <w:pStyle w:val="Compact"/>
              <w:jc w:val="center"/>
            </w:pPr>
            <w:r>
              <w:t>91</w:t>
            </w:r>
          </w:p>
        </w:tc>
        <w:tc>
          <w:tcPr>
            <w:tcW w:w="0" w:type="auto"/>
          </w:tcPr>
          <w:p w14:paraId="309603C0" w14:textId="77777777" w:rsidR="00AB78B3" w:rsidRDefault="00337FF0">
            <w:pPr>
              <w:pStyle w:val="Compact"/>
              <w:jc w:val="center"/>
            </w:pPr>
            <w:r>
              <w:t>9</w:t>
            </w:r>
          </w:p>
        </w:tc>
        <w:tc>
          <w:tcPr>
            <w:tcW w:w="0" w:type="auto"/>
          </w:tcPr>
          <w:p w14:paraId="061AB219" w14:textId="77777777" w:rsidR="00AB78B3" w:rsidRDefault="00337FF0">
            <w:pPr>
              <w:pStyle w:val="Compact"/>
              <w:jc w:val="center"/>
            </w:pPr>
            <w:r>
              <w:t>9</w:t>
            </w:r>
          </w:p>
        </w:tc>
        <w:tc>
          <w:tcPr>
            <w:tcW w:w="0" w:type="auto"/>
          </w:tcPr>
          <w:p w14:paraId="492F1849" w14:textId="77777777" w:rsidR="00AB78B3" w:rsidRDefault="00337FF0">
            <w:pPr>
              <w:pStyle w:val="Compact"/>
              <w:jc w:val="center"/>
            </w:pPr>
            <w:r>
              <w:t>9</w:t>
            </w:r>
          </w:p>
        </w:tc>
        <w:tc>
          <w:tcPr>
            <w:tcW w:w="0" w:type="auto"/>
          </w:tcPr>
          <w:p w14:paraId="2EC392FE" w14:textId="77777777" w:rsidR="00AB78B3" w:rsidRDefault="00337FF0">
            <w:pPr>
              <w:pStyle w:val="Compact"/>
              <w:jc w:val="center"/>
            </w:pPr>
            <w:r>
              <w:t>0</w:t>
            </w:r>
          </w:p>
        </w:tc>
        <w:tc>
          <w:tcPr>
            <w:tcW w:w="0" w:type="auto"/>
          </w:tcPr>
          <w:p w14:paraId="1FEAF863" w14:textId="77777777" w:rsidR="00AB78B3" w:rsidRDefault="00337FF0">
            <w:pPr>
              <w:pStyle w:val="Compact"/>
              <w:jc w:val="center"/>
            </w:pPr>
            <w:r>
              <w:t>0</w:t>
            </w:r>
          </w:p>
        </w:tc>
        <w:tc>
          <w:tcPr>
            <w:tcW w:w="0" w:type="auto"/>
          </w:tcPr>
          <w:p w14:paraId="1447A6D7" w14:textId="77777777" w:rsidR="00AB78B3" w:rsidRDefault="00337FF0">
            <w:pPr>
              <w:pStyle w:val="Compact"/>
              <w:jc w:val="center"/>
            </w:pPr>
            <w:r>
              <w:t>0</w:t>
            </w:r>
          </w:p>
        </w:tc>
        <w:tc>
          <w:tcPr>
            <w:tcW w:w="0" w:type="auto"/>
          </w:tcPr>
          <w:p w14:paraId="1BD8346A" w14:textId="77777777" w:rsidR="00AB78B3" w:rsidRDefault="00337FF0">
            <w:pPr>
              <w:pStyle w:val="Compact"/>
              <w:jc w:val="center"/>
            </w:pPr>
            <w:r>
              <w:t>91</w:t>
            </w:r>
          </w:p>
        </w:tc>
        <w:tc>
          <w:tcPr>
            <w:tcW w:w="0" w:type="auto"/>
          </w:tcPr>
          <w:p w14:paraId="505F83B9" w14:textId="77777777" w:rsidR="00AB78B3" w:rsidRDefault="00337FF0">
            <w:pPr>
              <w:pStyle w:val="Compact"/>
              <w:jc w:val="center"/>
            </w:pPr>
            <w:r>
              <w:t>91</w:t>
            </w:r>
          </w:p>
        </w:tc>
        <w:tc>
          <w:tcPr>
            <w:tcW w:w="0" w:type="auto"/>
          </w:tcPr>
          <w:p w14:paraId="7B4D3967" w14:textId="77777777" w:rsidR="00AB78B3" w:rsidRDefault="00337FF0">
            <w:pPr>
              <w:pStyle w:val="Compact"/>
              <w:jc w:val="center"/>
            </w:pPr>
            <w:r>
              <w:t>91</w:t>
            </w:r>
          </w:p>
        </w:tc>
        <w:tc>
          <w:tcPr>
            <w:tcW w:w="0" w:type="auto"/>
          </w:tcPr>
          <w:p w14:paraId="5CA02585" w14:textId="77777777" w:rsidR="00AB78B3" w:rsidRDefault="00337FF0">
            <w:pPr>
              <w:pStyle w:val="Compact"/>
              <w:jc w:val="center"/>
            </w:pPr>
            <w:r>
              <w:t>146</w:t>
            </w:r>
          </w:p>
        </w:tc>
        <w:tc>
          <w:tcPr>
            <w:tcW w:w="0" w:type="auto"/>
          </w:tcPr>
          <w:p w14:paraId="06CC37F6" w14:textId="77777777" w:rsidR="00AB78B3" w:rsidRDefault="00337FF0">
            <w:pPr>
              <w:pStyle w:val="Compact"/>
              <w:jc w:val="center"/>
            </w:pPr>
            <w:r>
              <w:t>146</w:t>
            </w:r>
          </w:p>
        </w:tc>
        <w:tc>
          <w:tcPr>
            <w:tcW w:w="0" w:type="auto"/>
          </w:tcPr>
          <w:p w14:paraId="638B8745" w14:textId="77777777" w:rsidR="00AB78B3" w:rsidRDefault="00337FF0">
            <w:pPr>
              <w:pStyle w:val="Compact"/>
              <w:jc w:val="center"/>
            </w:pPr>
            <w:r>
              <w:t>146</w:t>
            </w:r>
          </w:p>
        </w:tc>
      </w:tr>
      <w:tr w:rsidR="00AB78B3" w14:paraId="316D518B" w14:textId="77777777">
        <w:tc>
          <w:tcPr>
            <w:tcW w:w="0" w:type="auto"/>
          </w:tcPr>
          <w:p w14:paraId="4C049623" w14:textId="77777777" w:rsidR="00AB78B3" w:rsidRDefault="00337FF0">
            <w:pPr>
              <w:pStyle w:val="Compact"/>
              <w:jc w:val="center"/>
            </w:pPr>
            <w:r>
              <w:t>PIURA</w:t>
            </w:r>
          </w:p>
        </w:tc>
        <w:tc>
          <w:tcPr>
            <w:tcW w:w="0" w:type="auto"/>
          </w:tcPr>
          <w:p w14:paraId="67009A73" w14:textId="77777777" w:rsidR="00AB78B3" w:rsidRDefault="00337FF0">
            <w:pPr>
              <w:pStyle w:val="Compact"/>
              <w:jc w:val="center"/>
            </w:pPr>
            <w:r>
              <w:t>a20.29</w:t>
            </w:r>
          </w:p>
        </w:tc>
        <w:tc>
          <w:tcPr>
            <w:tcW w:w="0" w:type="auto"/>
          </w:tcPr>
          <w:p w14:paraId="1D321089" w14:textId="77777777" w:rsidR="00AB78B3" w:rsidRDefault="00337FF0">
            <w:pPr>
              <w:pStyle w:val="Compact"/>
              <w:jc w:val="center"/>
            </w:pPr>
            <w:r>
              <w:t>219</w:t>
            </w:r>
          </w:p>
        </w:tc>
        <w:tc>
          <w:tcPr>
            <w:tcW w:w="0" w:type="auto"/>
          </w:tcPr>
          <w:p w14:paraId="24B11AAF" w14:textId="77777777" w:rsidR="00AB78B3" w:rsidRDefault="00337FF0">
            <w:pPr>
              <w:pStyle w:val="Compact"/>
              <w:jc w:val="center"/>
            </w:pPr>
            <w:r>
              <w:t>17</w:t>
            </w:r>
          </w:p>
        </w:tc>
        <w:tc>
          <w:tcPr>
            <w:tcW w:w="0" w:type="auto"/>
          </w:tcPr>
          <w:p w14:paraId="395966EB" w14:textId="77777777" w:rsidR="00AB78B3" w:rsidRDefault="00337FF0">
            <w:pPr>
              <w:pStyle w:val="Compact"/>
              <w:jc w:val="center"/>
            </w:pPr>
            <w:r>
              <w:t>17</w:t>
            </w:r>
          </w:p>
        </w:tc>
        <w:tc>
          <w:tcPr>
            <w:tcW w:w="0" w:type="auto"/>
          </w:tcPr>
          <w:p w14:paraId="35CE19D1" w14:textId="77777777" w:rsidR="00AB78B3" w:rsidRDefault="00337FF0">
            <w:pPr>
              <w:pStyle w:val="Compact"/>
              <w:jc w:val="center"/>
            </w:pPr>
            <w:r>
              <w:t>17</w:t>
            </w:r>
          </w:p>
        </w:tc>
        <w:tc>
          <w:tcPr>
            <w:tcW w:w="0" w:type="auto"/>
          </w:tcPr>
          <w:p w14:paraId="3EC1359A" w14:textId="77777777" w:rsidR="00AB78B3" w:rsidRDefault="00337FF0">
            <w:pPr>
              <w:pStyle w:val="Compact"/>
              <w:jc w:val="center"/>
            </w:pPr>
            <w:r>
              <w:t>0</w:t>
            </w:r>
          </w:p>
        </w:tc>
        <w:tc>
          <w:tcPr>
            <w:tcW w:w="0" w:type="auto"/>
          </w:tcPr>
          <w:p w14:paraId="15322426" w14:textId="77777777" w:rsidR="00AB78B3" w:rsidRDefault="00337FF0">
            <w:pPr>
              <w:pStyle w:val="Compact"/>
              <w:jc w:val="center"/>
            </w:pPr>
            <w:r>
              <w:t>0</w:t>
            </w:r>
          </w:p>
        </w:tc>
        <w:tc>
          <w:tcPr>
            <w:tcW w:w="0" w:type="auto"/>
          </w:tcPr>
          <w:p w14:paraId="3FA1790E" w14:textId="77777777" w:rsidR="00AB78B3" w:rsidRDefault="00337FF0">
            <w:pPr>
              <w:pStyle w:val="Compact"/>
              <w:jc w:val="center"/>
            </w:pPr>
            <w:r>
              <w:t>0</w:t>
            </w:r>
          </w:p>
        </w:tc>
        <w:tc>
          <w:tcPr>
            <w:tcW w:w="0" w:type="auto"/>
          </w:tcPr>
          <w:p w14:paraId="30ADF138" w14:textId="77777777" w:rsidR="00AB78B3" w:rsidRDefault="00337FF0">
            <w:pPr>
              <w:pStyle w:val="Compact"/>
              <w:jc w:val="center"/>
            </w:pPr>
            <w:r>
              <w:t>219</w:t>
            </w:r>
          </w:p>
        </w:tc>
        <w:tc>
          <w:tcPr>
            <w:tcW w:w="0" w:type="auto"/>
          </w:tcPr>
          <w:p w14:paraId="1C0BB0BC" w14:textId="77777777" w:rsidR="00AB78B3" w:rsidRDefault="00337FF0">
            <w:pPr>
              <w:pStyle w:val="Compact"/>
              <w:jc w:val="center"/>
            </w:pPr>
            <w:r>
              <w:t>219</w:t>
            </w:r>
          </w:p>
        </w:tc>
        <w:tc>
          <w:tcPr>
            <w:tcW w:w="0" w:type="auto"/>
          </w:tcPr>
          <w:p w14:paraId="0787E967" w14:textId="77777777" w:rsidR="00AB78B3" w:rsidRDefault="00337FF0">
            <w:pPr>
              <w:pStyle w:val="Compact"/>
              <w:jc w:val="center"/>
            </w:pPr>
            <w:r>
              <w:t>219</w:t>
            </w:r>
          </w:p>
        </w:tc>
        <w:tc>
          <w:tcPr>
            <w:tcW w:w="0" w:type="auto"/>
          </w:tcPr>
          <w:p w14:paraId="0411C460" w14:textId="77777777" w:rsidR="00AB78B3" w:rsidRDefault="00337FF0">
            <w:pPr>
              <w:pStyle w:val="Compact"/>
              <w:jc w:val="center"/>
            </w:pPr>
            <w:r>
              <w:t>346.8</w:t>
            </w:r>
          </w:p>
        </w:tc>
        <w:tc>
          <w:tcPr>
            <w:tcW w:w="0" w:type="auto"/>
          </w:tcPr>
          <w:p w14:paraId="38A753F1" w14:textId="77777777" w:rsidR="00AB78B3" w:rsidRDefault="00337FF0">
            <w:pPr>
              <w:pStyle w:val="Compact"/>
              <w:jc w:val="center"/>
            </w:pPr>
            <w:r>
              <w:t>346.8</w:t>
            </w:r>
          </w:p>
        </w:tc>
        <w:tc>
          <w:tcPr>
            <w:tcW w:w="0" w:type="auto"/>
          </w:tcPr>
          <w:p w14:paraId="064C1FD1" w14:textId="77777777" w:rsidR="00AB78B3" w:rsidRDefault="00337FF0">
            <w:pPr>
              <w:pStyle w:val="Compact"/>
              <w:jc w:val="center"/>
            </w:pPr>
            <w:r>
              <w:t>346.8</w:t>
            </w:r>
          </w:p>
        </w:tc>
      </w:tr>
      <w:tr w:rsidR="00AB78B3" w14:paraId="09FD8472" w14:textId="77777777">
        <w:tc>
          <w:tcPr>
            <w:tcW w:w="0" w:type="auto"/>
          </w:tcPr>
          <w:p w14:paraId="49DE1950" w14:textId="77777777" w:rsidR="00AB78B3" w:rsidRDefault="00337FF0">
            <w:pPr>
              <w:pStyle w:val="Compact"/>
              <w:jc w:val="center"/>
            </w:pPr>
            <w:r>
              <w:t>PIURA</w:t>
            </w:r>
          </w:p>
        </w:tc>
        <w:tc>
          <w:tcPr>
            <w:tcW w:w="0" w:type="auto"/>
          </w:tcPr>
          <w:p w14:paraId="687DE767" w14:textId="77777777" w:rsidR="00AB78B3" w:rsidRDefault="00337FF0">
            <w:pPr>
              <w:pStyle w:val="Compact"/>
              <w:jc w:val="center"/>
            </w:pPr>
            <w:r>
              <w:t>a30.39</w:t>
            </w:r>
          </w:p>
        </w:tc>
        <w:tc>
          <w:tcPr>
            <w:tcW w:w="0" w:type="auto"/>
          </w:tcPr>
          <w:p w14:paraId="4123565A" w14:textId="77777777" w:rsidR="00AB78B3" w:rsidRDefault="00337FF0">
            <w:pPr>
              <w:pStyle w:val="Compact"/>
              <w:jc w:val="center"/>
            </w:pPr>
            <w:r>
              <w:t>362</w:t>
            </w:r>
          </w:p>
        </w:tc>
        <w:tc>
          <w:tcPr>
            <w:tcW w:w="0" w:type="auto"/>
          </w:tcPr>
          <w:p w14:paraId="03B47ECF" w14:textId="77777777" w:rsidR="00AB78B3" w:rsidRDefault="00337FF0">
            <w:pPr>
              <w:pStyle w:val="Compact"/>
              <w:jc w:val="center"/>
            </w:pPr>
            <w:r>
              <w:t>299.9</w:t>
            </w:r>
          </w:p>
        </w:tc>
        <w:tc>
          <w:tcPr>
            <w:tcW w:w="0" w:type="auto"/>
          </w:tcPr>
          <w:p w14:paraId="3E7182F2" w14:textId="77777777" w:rsidR="00AB78B3" w:rsidRDefault="00337FF0">
            <w:pPr>
              <w:pStyle w:val="Compact"/>
              <w:jc w:val="center"/>
            </w:pPr>
            <w:r>
              <w:t>218.5</w:t>
            </w:r>
          </w:p>
        </w:tc>
        <w:tc>
          <w:tcPr>
            <w:tcW w:w="0" w:type="auto"/>
          </w:tcPr>
          <w:p w14:paraId="23B95D26" w14:textId="77777777" w:rsidR="00AB78B3" w:rsidRDefault="00337FF0">
            <w:pPr>
              <w:pStyle w:val="Compact"/>
              <w:jc w:val="center"/>
            </w:pPr>
            <w:r>
              <w:t>358</w:t>
            </w:r>
          </w:p>
        </w:tc>
        <w:tc>
          <w:tcPr>
            <w:tcW w:w="0" w:type="auto"/>
          </w:tcPr>
          <w:p w14:paraId="19374F7A" w14:textId="77777777" w:rsidR="00AB78B3" w:rsidRDefault="00337FF0">
            <w:pPr>
              <w:pStyle w:val="Compact"/>
              <w:jc w:val="center"/>
            </w:pPr>
            <w:r>
              <w:t>199.1</w:t>
            </w:r>
          </w:p>
        </w:tc>
        <w:tc>
          <w:tcPr>
            <w:tcW w:w="0" w:type="auto"/>
          </w:tcPr>
          <w:p w14:paraId="79F0B889" w14:textId="77777777" w:rsidR="00AB78B3" w:rsidRDefault="00337FF0">
            <w:pPr>
              <w:pStyle w:val="Compact"/>
              <w:jc w:val="center"/>
            </w:pPr>
            <w:r>
              <w:t>144.4</w:t>
            </w:r>
          </w:p>
        </w:tc>
        <w:tc>
          <w:tcPr>
            <w:tcW w:w="0" w:type="auto"/>
          </w:tcPr>
          <w:p w14:paraId="22E448F9" w14:textId="77777777" w:rsidR="00AB78B3" w:rsidRDefault="00337FF0">
            <w:pPr>
              <w:pStyle w:val="Compact"/>
              <w:jc w:val="center"/>
            </w:pPr>
            <w:r>
              <w:t>237.1</w:t>
            </w:r>
          </w:p>
        </w:tc>
        <w:tc>
          <w:tcPr>
            <w:tcW w:w="0" w:type="auto"/>
          </w:tcPr>
          <w:p w14:paraId="2AD02CD5" w14:textId="77777777" w:rsidR="00AB78B3" w:rsidRDefault="00337FF0">
            <w:pPr>
              <w:pStyle w:val="Compact"/>
              <w:jc w:val="center"/>
            </w:pPr>
            <w:r>
              <w:t>162.9</w:t>
            </w:r>
          </w:p>
        </w:tc>
        <w:tc>
          <w:tcPr>
            <w:tcW w:w="0" w:type="auto"/>
          </w:tcPr>
          <w:p w14:paraId="0F54BFF3" w14:textId="77777777" w:rsidR="00AB78B3" w:rsidRDefault="00337FF0">
            <w:pPr>
              <w:pStyle w:val="Compact"/>
              <w:jc w:val="center"/>
            </w:pPr>
            <w:r>
              <w:t>124.9</w:t>
            </w:r>
          </w:p>
        </w:tc>
        <w:tc>
          <w:tcPr>
            <w:tcW w:w="0" w:type="auto"/>
          </w:tcPr>
          <w:p w14:paraId="41547537" w14:textId="77777777" w:rsidR="00AB78B3" w:rsidRDefault="00337FF0">
            <w:pPr>
              <w:pStyle w:val="Compact"/>
              <w:jc w:val="center"/>
            </w:pPr>
            <w:r>
              <w:t>217.6</w:t>
            </w:r>
          </w:p>
        </w:tc>
        <w:tc>
          <w:tcPr>
            <w:tcW w:w="0" w:type="auto"/>
          </w:tcPr>
          <w:p w14:paraId="602191B3" w14:textId="77777777" w:rsidR="00AB78B3" w:rsidRDefault="00337FF0">
            <w:pPr>
              <w:pStyle w:val="Compact"/>
              <w:jc w:val="center"/>
            </w:pPr>
            <w:r>
              <w:t>545.1</w:t>
            </w:r>
          </w:p>
        </w:tc>
        <w:tc>
          <w:tcPr>
            <w:tcW w:w="0" w:type="auto"/>
          </w:tcPr>
          <w:p w14:paraId="02DF6E40" w14:textId="77777777" w:rsidR="00AB78B3" w:rsidRDefault="00337FF0">
            <w:pPr>
              <w:pStyle w:val="Compact"/>
              <w:jc w:val="center"/>
            </w:pPr>
            <w:r>
              <w:t>406.6</w:t>
            </w:r>
          </w:p>
        </w:tc>
        <w:tc>
          <w:tcPr>
            <w:tcW w:w="0" w:type="auto"/>
          </w:tcPr>
          <w:p w14:paraId="50954825" w14:textId="77777777" w:rsidR="00AB78B3" w:rsidRDefault="00337FF0">
            <w:pPr>
              <w:pStyle w:val="Compact"/>
              <w:jc w:val="center"/>
            </w:pPr>
            <w:r>
              <w:t>685.7</w:t>
            </w:r>
          </w:p>
        </w:tc>
      </w:tr>
      <w:tr w:rsidR="00AB78B3" w14:paraId="5FB42055" w14:textId="77777777">
        <w:tc>
          <w:tcPr>
            <w:tcW w:w="0" w:type="auto"/>
          </w:tcPr>
          <w:p w14:paraId="5DCEBB17" w14:textId="77777777" w:rsidR="00AB78B3" w:rsidRDefault="00337FF0">
            <w:pPr>
              <w:pStyle w:val="Compact"/>
              <w:jc w:val="center"/>
            </w:pPr>
            <w:r>
              <w:t>PIURA</w:t>
            </w:r>
          </w:p>
        </w:tc>
        <w:tc>
          <w:tcPr>
            <w:tcW w:w="0" w:type="auto"/>
          </w:tcPr>
          <w:p w14:paraId="5EEC4B9A" w14:textId="77777777" w:rsidR="00AB78B3" w:rsidRDefault="00337FF0">
            <w:pPr>
              <w:pStyle w:val="Compact"/>
              <w:jc w:val="center"/>
            </w:pPr>
            <w:r>
              <w:t>a40.49</w:t>
            </w:r>
          </w:p>
        </w:tc>
        <w:tc>
          <w:tcPr>
            <w:tcW w:w="0" w:type="auto"/>
          </w:tcPr>
          <w:p w14:paraId="2A1D4284" w14:textId="77777777" w:rsidR="00AB78B3" w:rsidRDefault="00337FF0">
            <w:pPr>
              <w:pStyle w:val="Compact"/>
              <w:jc w:val="center"/>
            </w:pPr>
            <w:r>
              <w:t>742</w:t>
            </w:r>
          </w:p>
        </w:tc>
        <w:tc>
          <w:tcPr>
            <w:tcW w:w="0" w:type="auto"/>
          </w:tcPr>
          <w:p w14:paraId="3F8D8730" w14:textId="77777777" w:rsidR="00AB78B3" w:rsidRDefault="00337FF0">
            <w:pPr>
              <w:pStyle w:val="Compact"/>
              <w:jc w:val="center"/>
            </w:pPr>
            <w:r>
              <w:t>836.1</w:t>
            </w:r>
          </w:p>
        </w:tc>
        <w:tc>
          <w:tcPr>
            <w:tcW w:w="0" w:type="auto"/>
          </w:tcPr>
          <w:p w14:paraId="33880FFC" w14:textId="77777777" w:rsidR="00AB78B3" w:rsidRDefault="00337FF0">
            <w:pPr>
              <w:pStyle w:val="Compact"/>
              <w:jc w:val="center"/>
            </w:pPr>
            <w:r>
              <w:t>756.2</w:t>
            </w:r>
          </w:p>
        </w:tc>
        <w:tc>
          <w:tcPr>
            <w:tcW w:w="0" w:type="auto"/>
          </w:tcPr>
          <w:p w14:paraId="05D9FE55" w14:textId="77777777" w:rsidR="00AB78B3" w:rsidRDefault="00337FF0">
            <w:pPr>
              <w:pStyle w:val="Compact"/>
              <w:jc w:val="center"/>
            </w:pPr>
            <w:r>
              <w:t>895.1</w:t>
            </w:r>
          </w:p>
        </w:tc>
        <w:tc>
          <w:tcPr>
            <w:tcW w:w="0" w:type="auto"/>
          </w:tcPr>
          <w:p w14:paraId="16FEB6CF" w14:textId="77777777" w:rsidR="00AB78B3" w:rsidRDefault="00337FF0">
            <w:pPr>
              <w:pStyle w:val="Compact"/>
              <w:jc w:val="center"/>
            </w:pPr>
            <w:r>
              <w:t>555.2</w:t>
            </w:r>
          </w:p>
        </w:tc>
        <w:tc>
          <w:tcPr>
            <w:tcW w:w="0" w:type="auto"/>
          </w:tcPr>
          <w:p w14:paraId="44B7D1F4" w14:textId="77777777" w:rsidR="00AB78B3" w:rsidRDefault="00337FF0">
            <w:pPr>
              <w:pStyle w:val="Compact"/>
              <w:jc w:val="center"/>
            </w:pPr>
            <w:r>
              <w:t>501.5</w:t>
            </w:r>
          </w:p>
        </w:tc>
        <w:tc>
          <w:tcPr>
            <w:tcW w:w="0" w:type="auto"/>
          </w:tcPr>
          <w:p w14:paraId="5AFE64AA" w14:textId="77777777" w:rsidR="00AB78B3" w:rsidRDefault="00337FF0">
            <w:pPr>
              <w:pStyle w:val="Compact"/>
              <w:jc w:val="center"/>
            </w:pPr>
            <w:r>
              <w:t>593.8</w:t>
            </w:r>
          </w:p>
        </w:tc>
        <w:tc>
          <w:tcPr>
            <w:tcW w:w="0" w:type="auto"/>
          </w:tcPr>
          <w:p w14:paraId="6C68C497" w14:textId="77777777" w:rsidR="00AB78B3" w:rsidRDefault="00337FF0">
            <w:pPr>
              <w:pStyle w:val="Compact"/>
              <w:jc w:val="center"/>
            </w:pPr>
            <w:r>
              <w:t>186.8</w:t>
            </w:r>
          </w:p>
        </w:tc>
        <w:tc>
          <w:tcPr>
            <w:tcW w:w="0" w:type="auto"/>
          </w:tcPr>
          <w:p w14:paraId="0A4AD835" w14:textId="77777777" w:rsidR="00AB78B3" w:rsidRDefault="00337FF0">
            <w:pPr>
              <w:pStyle w:val="Compact"/>
              <w:jc w:val="center"/>
            </w:pPr>
            <w:r>
              <w:t>148.2</w:t>
            </w:r>
          </w:p>
        </w:tc>
        <w:tc>
          <w:tcPr>
            <w:tcW w:w="0" w:type="auto"/>
          </w:tcPr>
          <w:p w14:paraId="74552CC3" w14:textId="77777777" w:rsidR="00AB78B3" w:rsidRDefault="00337FF0">
            <w:pPr>
              <w:pStyle w:val="Compact"/>
              <w:jc w:val="center"/>
            </w:pPr>
            <w:r>
              <w:t>240.5</w:t>
            </w:r>
          </w:p>
        </w:tc>
        <w:tc>
          <w:tcPr>
            <w:tcW w:w="0" w:type="auto"/>
          </w:tcPr>
          <w:p w14:paraId="02A327EF" w14:textId="77777777" w:rsidR="00AB78B3" w:rsidRDefault="00337FF0">
            <w:pPr>
              <w:pStyle w:val="Compact"/>
              <w:jc w:val="center"/>
            </w:pPr>
            <w:r>
              <w:t>1117</w:t>
            </w:r>
          </w:p>
        </w:tc>
        <w:tc>
          <w:tcPr>
            <w:tcW w:w="0" w:type="auto"/>
          </w:tcPr>
          <w:p w14:paraId="483FAF4D" w14:textId="77777777" w:rsidR="00AB78B3" w:rsidRDefault="00337FF0">
            <w:pPr>
              <w:pStyle w:val="Compact"/>
              <w:jc w:val="center"/>
            </w:pPr>
            <w:r>
              <w:t>979.4</w:t>
            </w:r>
          </w:p>
        </w:tc>
        <w:tc>
          <w:tcPr>
            <w:tcW w:w="0" w:type="auto"/>
          </w:tcPr>
          <w:p w14:paraId="4E34EEA5" w14:textId="77777777" w:rsidR="00AB78B3" w:rsidRDefault="00337FF0">
            <w:pPr>
              <w:pStyle w:val="Compact"/>
              <w:jc w:val="center"/>
            </w:pPr>
            <w:r>
              <w:t>1257</w:t>
            </w:r>
          </w:p>
        </w:tc>
      </w:tr>
      <w:tr w:rsidR="00AB78B3" w14:paraId="4F0111B8" w14:textId="77777777">
        <w:tc>
          <w:tcPr>
            <w:tcW w:w="0" w:type="auto"/>
          </w:tcPr>
          <w:p w14:paraId="1C494867" w14:textId="77777777" w:rsidR="00AB78B3" w:rsidRDefault="00337FF0">
            <w:pPr>
              <w:pStyle w:val="Compact"/>
              <w:jc w:val="center"/>
            </w:pPr>
            <w:r>
              <w:t>PIURA</w:t>
            </w:r>
          </w:p>
        </w:tc>
        <w:tc>
          <w:tcPr>
            <w:tcW w:w="0" w:type="auto"/>
          </w:tcPr>
          <w:p w14:paraId="426B63FF" w14:textId="77777777" w:rsidR="00AB78B3" w:rsidRDefault="00337FF0">
            <w:pPr>
              <w:pStyle w:val="Compact"/>
              <w:jc w:val="center"/>
            </w:pPr>
            <w:r>
              <w:t>a50.59</w:t>
            </w:r>
          </w:p>
        </w:tc>
        <w:tc>
          <w:tcPr>
            <w:tcW w:w="0" w:type="auto"/>
          </w:tcPr>
          <w:p w14:paraId="2CE7F98A" w14:textId="77777777" w:rsidR="00AB78B3" w:rsidRDefault="00337FF0">
            <w:pPr>
              <w:pStyle w:val="Compact"/>
              <w:jc w:val="center"/>
            </w:pPr>
            <w:r>
              <w:t>1386</w:t>
            </w:r>
          </w:p>
        </w:tc>
        <w:tc>
          <w:tcPr>
            <w:tcW w:w="0" w:type="auto"/>
          </w:tcPr>
          <w:p w14:paraId="5A5CFD0C" w14:textId="77777777" w:rsidR="00AB78B3" w:rsidRDefault="00337FF0">
            <w:pPr>
              <w:pStyle w:val="Compact"/>
              <w:jc w:val="center"/>
            </w:pPr>
            <w:r>
              <w:t>1599</w:t>
            </w:r>
          </w:p>
        </w:tc>
        <w:tc>
          <w:tcPr>
            <w:tcW w:w="0" w:type="auto"/>
          </w:tcPr>
          <w:p w14:paraId="3C648E00" w14:textId="77777777" w:rsidR="00AB78B3" w:rsidRDefault="00337FF0">
            <w:pPr>
              <w:pStyle w:val="Compact"/>
              <w:jc w:val="center"/>
            </w:pPr>
            <w:r>
              <w:t>1500</w:t>
            </w:r>
          </w:p>
        </w:tc>
        <w:tc>
          <w:tcPr>
            <w:tcW w:w="0" w:type="auto"/>
          </w:tcPr>
          <w:p w14:paraId="78A86B44" w14:textId="77777777" w:rsidR="00AB78B3" w:rsidRDefault="00337FF0">
            <w:pPr>
              <w:pStyle w:val="Compact"/>
              <w:jc w:val="center"/>
            </w:pPr>
            <w:r>
              <w:t>1678</w:t>
            </w:r>
          </w:p>
        </w:tc>
        <w:tc>
          <w:tcPr>
            <w:tcW w:w="0" w:type="auto"/>
          </w:tcPr>
          <w:p w14:paraId="702804AA" w14:textId="77777777" w:rsidR="00AB78B3" w:rsidRDefault="00337FF0">
            <w:pPr>
              <w:pStyle w:val="Compact"/>
              <w:jc w:val="center"/>
            </w:pPr>
            <w:r>
              <w:t>1062</w:t>
            </w:r>
          </w:p>
        </w:tc>
        <w:tc>
          <w:tcPr>
            <w:tcW w:w="0" w:type="auto"/>
          </w:tcPr>
          <w:p w14:paraId="4A47DC6D" w14:textId="77777777" w:rsidR="00AB78B3" w:rsidRDefault="00337FF0">
            <w:pPr>
              <w:pStyle w:val="Compact"/>
              <w:jc w:val="center"/>
            </w:pPr>
            <w:r>
              <w:t>995.6</w:t>
            </w:r>
          </w:p>
        </w:tc>
        <w:tc>
          <w:tcPr>
            <w:tcW w:w="0" w:type="auto"/>
          </w:tcPr>
          <w:p w14:paraId="41E02660" w14:textId="77777777" w:rsidR="00AB78B3" w:rsidRDefault="00337FF0">
            <w:pPr>
              <w:pStyle w:val="Compact"/>
              <w:jc w:val="center"/>
            </w:pPr>
            <w:r>
              <w:t>1114</w:t>
            </w:r>
          </w:p>
        </w:tc>
        <w:tc>
          <w:tcPr>
            <w:tcW w:w="0" w:type="auto"/>
          </w:tcPr>
          <w:p w14:paraId="4F2D167A" w14:textId="77777777" w:rsidR="00AB78B3" w:rsidRDefault="00337FF0">
            <w:pPr>
              <w:pStyle w:val="Compact"/>
              <w:jc w:val="center"/>
            </w:pPr>
            <w:r>
              <w:t>324</w:t>
            </w:r>
          </w:p>
        </w:tc>
        <w:tc>
          <w:tcPr>
            <w:tcW w:w="0" w:type="auto"/>
          </w:tcPr>
          <w:p w14:paraId="0FC42BDA" w14:textId="77777777" w:rsidR="00AB78B3" w:rsidRDefault="00337FF0">
            <w:pPr>
              <w:pStyle w:val="Compact"/>
              <w:jc w:val="center"/>
            </w:pPr>
            <w:r>
              <w:t>272.2</w:t>
            </w:r>
          </w:p>
        </w:tc>
        <w:tc>
          <w:tcPr>
            <w:tcW w:w="0" w:type="auto"/>
          </w:tcPr>
          <w:p w14:paraId="73D30264" w14:textId="77777777" w:rsidR="00AB78B3" w:rsidRDefault="00337FF0">
            <w:pPr>
              <w:pStyle w:val="Compact"/>
              <w:jc w:val="center"/>
            </w:pPr>
            <w:r>
              <w:t>390.4</w:t>
            </w:r>
          </w:p>
        </w:tc>
        <w:tc>
          <w:tcPr>
            <w:tcW w:w="0" w:type="auto"/>
          </w:tcPr>
          <w:p w14:paraId="010F9903" w14:textId="77777777" w:rsidR="00AB78B3" w:rsidRDefault="00337FF0">
            <w:pPr>
              <w:pStyle w:val="Compact"/>
              <w:jc w:val="center"/>
            </w:pPr>
            <w:r>
              <w:t>2087</w:t>
            </w:r>
          </w:p>
        </w:tc>
        <w:tc>
          <w:tcPr>
            <w:tcW w:w="0" w:type="auto"/>
          </w:tcPr>
          <w:p w14:paraId="4E6DC41B" w14:textId="77777777" w:rsidR="00AB78B3" w:rsidRDefault="00337FF0">
            <w:pPr>
              <w:pStyle w:val="Compact"/>
              <w:jc w:val="center"/>
            </w:pPr>
            <w:r>
              <w:t>1910</w:t>
            </w:r>
          </w:p>
        </w:tc>
        <w:tc>
          <w:tcPr>
            <w:tcW w:w="0" w:type="auto"/>
          </w:tcPr>
          <w:p w14:paraId="64092C9B" w14:textId="77777777" w:rsidR="00AB78B3" w:rsidRDefault="00337FF0">
            <w:pPr>
              <w:pStyle w:val="Compact"/>
              <w:jc w:val="center"/>
            </w:pPr>
            <w:r>
              <w:t>2266</w:t>
            </w:r>
          </w:p>
        </w:tc>
      </w:tr>
      <w:tr w:rsidR="00AB78B3" w14:paraId="621F04A1" w14:textId="77777777">
        <w:tc>
          <w:tcPr>
            <w:tcW w:w="0" w:type="auto"/>
          </w:tcPr>
          <w:p w14:paraId="7711B0C2" w14:textId="77777777" w:rsidR="00AB78B3" w:rsidRDefault="00337FF0">
            <w:pPr>
              <w:pStyle w:val="Compact"/>
              <w:jc w:val="center"/>
            </w:pPr>
            <w:r>
              <w:t>PIURA</w:t>
            </w:r>
          </w:p>
        </w:tc>
        <w:tc>
          <w:tcPr>
            <w:tcW w:w="0" w:type="auto"/>
          </w:tcPr>
          <w:p w14:paraId="7CB6F869" w14:textId="77777777" w:rsidR="00AB78B3" w:rsidRDefault="00337FF0">
            <w:pPr>
              <w:pStyle w:val="Compact"/>
              <w:jc w:val="center"/>
            </w:pPr>
            <w:r>
              <w:t>a60.69</w:t>
            </w:r>
          </w:p>
        </w:tc>
        <w:tc>
          <w:tcPr>
            <w:tcW w:w="0" w:type="auto"/>
          </w:tcPr>
          <w:p w14:paraId="1264D0C1" w14:textId="77777777" w:rsidR="00AB78B3" w:rsidRDefault="00337FF0">
            <w:pPr>
              <w:pStyle w:val="Compact"/>
              <w:jc w:val="center"/>
            </w:pPr>
            <w:r>
              <w:t>2446</w:t>
            </w:r>
          </w:p>
        </w:tc>
        <w:tc>
          <w:tcPr>
            <w:tcW w:w="0" w:type="auto"/>
          </w:tcPr>
          <w:p w14:paraId="40A93249" w14:textId="77777777" w:rsidR="00AB78B3" w:rsidRDefault="00337FF0">
            <w:pPr>
              <w:pStyle w:val="Compact"/>
              <w:jc w:val="center"/>
            </w:pPr>
            <w:r>
              <w:t>2789</w:t>
            </w:r>
          </w:p>
        </w:tc>
        <w:tc>
          <w:tcPr>
            <w:tcW w:w="0" w:type="auto"/>
          </w:tcPr>
          <w:p w14:paraId="35FB00DF" w14:textId="77777777" w:rsidR="00AB78B3" w:rsidRDefault="00337FF0">
            <w:pPr>
              <w:pStyle w:val="Compact"/>
              <w:jc w:val="center"/>
            </w:pPr>
            <w:r>
              <w:t>2628</w:t>
            </w:r>
          </w:p>
        </w:tc>
        <w:tc>
          <w:tcPr>
            <w:tcW w:w="0" w:type="auto"/>
          </w:tcPr>
          <w:p w14:paraId="795D497E" w14:textId="77777777" w:rsidR="00AB78B3" w:rsidRDefault="00337FF0">
            <w:pPr>
              <w:pStyle w:val="Compact"/>
              <w:jc w:val="center"/>
            </w:pPr>
            <w:r>
              <w:t>2921</w:t>
            </w:r>
          </w:p>
        </w:tc>
        <w:tc>
          <w:tcPr>
            <w:tcW w:w="0" w:type="auto"/>
          </w:tcPr>
          <w:p w14:paraId="0AD968DA" w14:textId="77777777" w:rsidR="00AB78B3" w:rsidRDefault="00337FF0">
            <w:pPr>
              <w:pStyle w:val="Compact"/>
              <w:jc w:val="center"/>
            </w:pPr>
            <w:r>
              <w:t>1852</w:t>
            </w:r>
          </w:p>
        </w:tc>
        <w:tc>
          <w:tcPr>
            <w:tcW w:w="0" w:type="auto"/>
          </w:tcPr>
          <w:p w14:paraId="51983342" w14:textId="77777777" w:rsidR="00AB78B3" w:rsidRDefault="00337FF0">
            <w:pPr>
              <w:pStyle w:val="Compact"/>
              <w:jc w:val="center"/>
            </w:pPr>
            <w:r>
              <w:t>1745</w:t>
            </w:r>
          </w:p>
        </w:tc>
        <w:tc>
          <w:tcPr>
            <w:tcW w:w="0" w:type="auto"/>
          </w:tcPr>
          <w:p w14:paraId="56F3506E" w14:textId="77777777" w:rsidR="00AB78B3" w:rsidRDefault="00337FF0">
            <w:pPr>
              <w:pStyle w:val="Compact"/>
              <w:jc w:val="center"/>
            </w:pPr>
            <w:r>
              <w:t>1939</w:t>
            </w:r>
          </w:p>
        </w:tc>
        <w:tc>
          <w:tcPr>
            <w:tcW w:w="0" w:type="auto"/>
          </w:tcPr>
          <w:p w14:paraId="4F61638D" w14:textId="77777777" w:rsidR="00AB78B3" w:rsidRDefault="00337FF0">
            <w:pPr>
              <w:pStyle w:val="Compact"/>
              <w:jc w:val="center"/>
            </w:pPr>
            <w:r>
              <w:t>593.6</w:t>
            </w:r>
          </w:p>
        </w:tc>
        <w:tc>
          <w:tcPr>
            <w:tcW w:w="0" w:type="auto"/>
          </w:tcPr>
          <w:p w14:paraId="6634FF06" w14:textId="77777777" w:rsidR="00AB78B3" w:rsidRDefault="00337FF0">
            <w:pPr>
              <w:pStyle w:val="Compact"/>
              <w:jc w:val="center"/>
            </w:pPr>
            <w:r>
              <w:t>506.9</w:t>
            </w:r>
          </w:p>
        </w:tc>
        <w:tc>
          <w:tcPr>
            <w:tcW w:w="0" w:type="auto"/>
          </w:tcPr>
          <w:p w14:paraId="1A286B1D" w14:textId="77777777" w:rsidR="00AB78B3" w:rsidRDefault="00337FF0">
            <w:pPr>
              <w:pStyle w:val="Compact"/>
              <w:jc w:val="center"/>
            </w:pPr>
            <w:r>
              <w:t>701.2</w:t>
            </w:r>
          </w:p>
        </w:tc>
        <w:tc>
          <w:tcPr>
            <w:tcW w:w="0" w:type="auto"/>
          </w:tcPr>
          <w:p w14:paraId="1BA1FA86" w14:textId="77777777" w:rsidR="00AB78B3" w:rsidRDefault="00337FF0">
            <w:pPr>
              <w:pStyle w:val="Compact"/>
              <w:jc w:val="center"/>
            </w:pPr>
            <w:r>
              <w:t>3683</w:t>
            </w:r>
          </w:p>
        </w:tc>
        <w:tc>
          <w:tcPr>
            <w:tcW w:w="0" w:type="auto"/>
          </w:tcPr>
          <w:p w14:paraId="3014A8FE" w14:textId="77777777" w:rsidR="00AB78B3" w:rsidRDefault="00337FF0">
            <w:pPr>
              <w:pStyle w:val="Compact"/>
              <w:jc w:val="center"/>
            </w:pPr>
            <w:r>
              <w:t>3392</w:t>
            </w:r>
          </w:p>
        </w:tc>
        <w:tc>
          <w:tcPr>
            <w:tcW w:w="0" w:type="auto"/>
          </w:tcPr>
          <w:p w14:paraId="23A3E899" w14:textId="77777777" w:rsidR="00AB78B3" w:rsidRDefault="00337FF0">
            <w:pPr>
              <w:pStyle w:val="Compact"/>
              <w:jc w:val="center"/>
            </w:pPr>
            <w:r>
              <w:t>3977</w:t>
            </w:r>
          </w:p>
        </w:tc>
      </w:tr>
      <w:tr w:rsidR="00AB78B3" w14:paraId="709E88DE" w14:textId="77777777">
        <w:tc>
          <w:tcPr>
            <w:tcW w:w="0" w:type="auto"/>
          </w:tcPr>
          <w:p w14:paraId="5B018687" w14:textId="77777777" w:rsidR="00AB78B3" w:rsidRDefault="00337FF0">
            <w:pPr>
              <w:pStyle w:val="Compact"/>
              <w:jc w:val="center"/>
            </w:pPr>
            <w:r>
              <w:t>PIURA</w:t>
            </w:r>
          </w:p>
        </w:tc>
        <w:tc>
          <w:tcPr>
            <w:tcW w:w="0" w:type="auto"/>
          </w:tcPr>
          <w:p w14:paraId="6492D46A" w14:textId="77777777" w:rsidR="00AB78B3" w:rsidRDefault="00337FF0">
            <w:pPr>
              <w:pStyle w:val="Compact"/>
              <w:jc w:val="center"/>
            </w:pPr>
            <w:r>
              <w:t>a70.79</w:t>
            </w:r>
          </w:p>
        </w:tc>
        <w:tc>
          <w:tcPr>
            <w:tcW w:w="0" w:type="auto"/>
          </w:tcPr>
          <w:p w14:paraId="6FEBCB82" w14:textId="77777777" w:rsidR="00AB78B3" w:rsidRDefault="00337FF0">
            <w:pPr>
              <w:pStyle w:val="Compact"/>
              <w:jc w:val="center"/>
            </w:pPr>
            <w:r>
              <w:t>2512</w:t>
            </w:r>
          </w:p>
        </w:tc>
        <w:tc>
          <w:tcPr>
            <w:tcW w:w="0" w:type="auto"/>
          </w:tcPr>
          <w:p w14:paraId="43EB34BC" w14:textId="77777777" w:rsidR="00AB78B3" w:rsidRDefault="00337FF0">
            <w:pPr>
              <w:pStyle w:val="Compact"/>
              <w:jc w:val="center"/>
            </w:pPr>
            <w:r>
              <w:t>2613</w:t>
            </w:r>
          </w:p>
        </w:tc>
        <w:tc>
          <w:tcPr>
            <w:tcW w:w="0" w:type="auto"/>
          </w:tcPr>
          <w:p w14:paraId="3152E98A" w14:textId="77777777" w:rsidR="00AB78B3" w:rsidRDefault="00337FF0">
            <w:pPr>
              <w:pStyle w:val="Compact"/>
              <w:jc w:val="center"/>
            </w:pPr>
            <w:r>
              <w:t>2414</w:t>
            </w:r>
          </w:p>
        </w:tc>
        <w:tc>
          <w:tcPr>
            <w:tcW w:w="0" w:type="auto"/>
          </w:tcPr>
          <w:p w14:paraId="54D6136C" w14:textId="77777777" w:rsidR="00AB78B3" w:rsidRDefault="00337FF0">
            <w:pPr>
              <w:pStyle w:val="Compact"/>
              <w:jc w:val="center"/>
            </w:pPr>
            <w:r>
              <w:t>2776</w:t>
            </w:r>
          </w:p>
        </w:tc>
        <w:tc>
          <w:tcPr>
            <w:tcW w:w="0" w:type="auto"/>
          </w:tcPr>
          <w:p w14:paraId="33B3EA3B" w14:textId="77777777" w:rsidR="00AB78B3" w:rsidRDefault="00337FF0">
            <w:pPr>
              <w:pStyle w:val="Compact"/>
              <w:jc w:val="center"/>
            </w:pPr>
            <w:r>
              <w:t>1735</w:t>
            </w:r>
          </w:p>
        </w:tc>
        <w:tc>
          <w:tcPr>
            <w:tcW w:w="0" w:type="auto"/>
          </w:tcPr>
          <w:p w14:paraId="182DA4AA" w14:textId="77777777" w:rsidR="00AB78B3" w:rsidRDefault="00337FF0">
            <w:pPr>
              <w:pStyle w:val="Compact"/>
              <w:jc w:val="center"/>
            </w:pPr>
            <w:r>
              <w:t>1603</w:t>
            </w:r>
          </w:p>
        </w:tc>
        <w:tc>
          <w:tcPr>
            <w:tcW w:w="0" w:type="auto"/>
          </w:tcPr>
          <w:p w14:paraId="2A12CF52" w14:textId="77777777" w:rsidR="00AB78B3" w:rsidRDefault="00337FF0">
            <w:pPr>
              <w:pStyle w:val="Compact"/>
              <w:jc w:val="center"/>
            </w:pPr>
            <w:r>
              <w:t>1843</w:t>
            </w:r>
          </w:p>
        </w:tc>
        <w:tc>
          <w:tcPr>
            <w:tcW w:w="0" w:type="auto"/>
          </w:tcPr>
          <w:p w14:paraId="2EA85428" w14:textId="77777777" w:rsidR="00AB78B3" w:rsidRDefault="00337FF0">
            <w:pPr>
              <w:pStyle w:val="Compact"/>
              <w:jc w:val="center"/>
            </w:pPr>
            <w:r>
              <w:t>777</w:t>
            </w:r>
          </w:p>
        </w:tc>
        <w:tc>
          <w:tcPr>
            <w:tcW w:w="0" w:type="auto"/>
          </w:tcPr>
          <w:p w14:paraId="0AB1546E" w14:textId="77777777" w:rsidR="00AB78B3" w:rsidRDefault="00337FF0">
            <w:pPr>
              <w:pStyle w:val="Compact"/>
              <w:jc w:val="center"/>
            </w:pPr>
            <w:r>
              <w:t>669.4</w:t>
            </w:r>
          </w:p>
        </w:tc>
        <w:tc>
          <w:tcPr>
            <w:tcW w:w="0" w:type="auto"/>
          </w:tcPr>
          <w:p w14:paraId="5000C7E4" w14:textId="77777777" w:rsidR="00AB78B3" w:rsidRDefault="00337FF0">
            <w:pPr>
              <w:pStyle w:val="Compact"/>
              <w:jc w:val="center"/>
            </w:pPr>
            <w:r>
              <w:t>909.4</w:t>
            </w:r>
          </w:p>
        </w:tc>
        <w:tc>
          <w:tcPr>
            <w:tcW w:w="0" w:type="auto"/>
          </w:tcPr>
          <w:p w14:paraId="49015E0E" w14:textId="77777777" w:rsidR="00AB78B3" w:rsidRDefault="00337FF0">
            <w:pPr>
              <w:pStyle w:val="Compact"/>
              <w:jc w:val="center"/>
            </w:pPr>
            <w:r>
              <w:t>3783</w:t>
            </w:r>
          </w:p>
        </w:tc>
        <w:tc>
          <w:tcPr>
            <w:tcW w:w="0" w:type="auto"/>
          </w:tcPr>
          <w:p w14:paraId="54820BF6" w14:textId="77777777" w:rsidR="00AB78B3" w:rsidRDefault="00337FF0">
            <w:pPr>
              <w:pStyle w:val="Compact"/>
              <w:jc w:val="center"/>
            </w:pPr>
            <w:r>
              <w:t>3422</w:t>
            </w:r>
          </w:p>
        </w:tc>
        <w:tc>
          <w:tcPr>
            <w:tcW w:w="0" w:type="auto"/>
          </w:tcPr>
          <w:p w14:paraId="1C11C425" w14:textId="77777777" w:rsidR="00AB78B3" w:rsidRDefault="00337FF0">
            <w:pPr>
              <w:pStyle w:val="Compact"/>
              <w:jc w:val="center"/>
            </w:pPr>
            <w:r>
              <w:t>4145</w:t>
            </w:r>
          </w:p>
        </w:tc>
      </w:tr>
      <w:tr w:rsidR="00AB78B3" w14:paraId="4F0AD148" w14:textId="77777777">
        <w:tc>
          <w:tcPr>
            <w:tcW w:w="0" w:type="auto"/>
          </w:tcPr>
          <w:p w14:paraId="0CF5AD27" w14:textId="77777777" w:rsidR="00AB78B3" w:rsidRDefault="00337FF0">
            <w:pPr>
              <w:pStyle w:val="Compact"/>
              <w:jc w:val="center"/>
            </w:pPr>
            <w:r>
              <w:t>PIURA</w:t>
            </w:r>
          </w:p>
        </w:tc>
        <w:tc>
          <w:tcPr>
            <w:tcW w:w="0" w:type="auto"/>
          </w:tcPr>
          <w:p w14:paraId="4800786D" w14:textId="77777777" w:rsidR="00AB78B3" w:rsidRDefault="00337FF0">
            <w:pPr>
              <w:pStyle w:val="Compact"/>
              <w:jc w:val="center"/>
            </w:pPr>
            <w:r>
              <w:t>a80</w:t>
            </w:r>
          </w:p>
        </w:tc>
        <w:tc>
          <w:tcPr>
            <w:tcW w:w="0" w:type="auto"/>
          </w:tcPr>
          <w:p w14:paraId="5518BD78" w14:textId="77777777" w:rsidR="00AB78B3" w:rsidRDefault="00337FF0">
            <w:pPr>
              <w:pStyle w:val="Compact"/>
              <w:jc w:val="center"/>
            </w:pPr>
            <w:r>
              <w:t>3251</w:t>
            </w:r>
          </w:p>
        </w:tc>
        <w:tc>
          <w:tcPr>
            <w:tcW w:w="0" w:type="auto"/>
          </w:tcPr>
          <w:p w14:paraId="31299690" w14:textId="77777777" w:rsidR="00AB78B3" w:rsidRDefault="00337FF0">
            <w:pPr>
              <w:pStyle w:val="Compact"/>
              <w:jc w:val="center"/>
            </w:pPr>
            <w:r>
              <w:t>2437</w:t>
            </w:r>
          </w:p>
        </w:tc>
        <w:tc>
          <w:tcPr>
            <w:tcW w:w="0" w:type="auto"/>
          </w:tcPr>
          <w:p w14:paraId="2381D05B" w14:textId="77777777" w:rsidR="00AB78B3" w:rsidRDefault="00337FF0">
            <w:pPr>
              <w:pStyle w:val="Compact"/>
              <w:jc w:val="center"/>
            </w:pPr>
            <w:r>
              <w:t>2078</w:t>
            </w:r>
          </w:p>
        </w:tc>
        <w:tc>
          <w:tcPr>
            <w:tcW w:w="0" w:type="auto"/>
          </w:tcPr>
          <w:p w14:paraId="4622F5D2" w14:textId="77777777" w:rsidR="00AB78B3" w:rsidRDefault="00337FF0">
            <w:pPr>
              <w:pStyle w:val="Compact"/>
              <w:jc w:val="center"/>
            </w:pPr>
            <w:r>
              <w:t>2741</w:t>
            </w:r>
          </w:p>
        </w:tc>
        <w:tc>
          <w:tcPr>
            <w:tcW w:w="0" w:type="auto"/>
          </w:tcPr>
          <w:p w14:paraId="463D4D0F" w14:textId="77777777" w:rsidR="00AB78B3" w:rsidRDefault="00337FF0">
            <w:pPr>
              <w:pStyle w:val="Compact"/>
              <w:jc w:val="center"/>
            </w:pPr>
            <w:r>
              <w:t>1619</w:t>
            </w:r>
          </w:p>
        </w:tc>
        <w:tc>
          <w:tcPr>
            <w:tcW w:w="0" w:type="auto"/>
          </w:tcPr>
          <w:p w14:paraId="38C21523" w14:textId="77777777" w:rsidR="00AB78B3" w:rsidRDefault="00337FF0">
            <w:pPr>
              <w:pStyle w:val="Compact"/>
              <w:jc w:val="center"/>
            </w:pPr>
            <w:r>
              <w:t>1380</w:t>
            </w:r>
          </w:p>
        </w:tc>
        <w:tc>
          <w:tcPr>
            <w:tcW w:w="0" w:type="auto"/>
          </w:tcPr>
          <w:p w14:paraId="08B1ADA5" w14:textId="77777777" w:rsidR="00AB78B3" w:rsidRDefault="00337FF0">
            <w:pPr>
              <w:pStyle w:val="Compact"/>
              <w:jc w:val="center"/>
            </w:pPr>
            <w:r>
              <w:t>1819</w:t>
            </w:r>
          </w:p>
        </w:tc>
        <w:tc>
          <w:tcPr>
            <w:tcW w:w="0" w:type="auto"/>
          </w:tcPr>
          <w:p w14:paraId="235F42D3" w14:textId="77777777" w:rsidR="00AB78B3" w:rsidRDefault="00337FF0">
            <w:pPr>
              <w:pStyle w:val="Compact"/>
              <w:jc w:val="center"/>
            </w:pPr>
            <w:r>
              <w:t>1632</w:t>
            </w:r>
          </w:p>
        </w:tc>
        <w:tc>
          <w:tcPr>
            <w:tcW w:w="0" w:type="auto"/>
          </w:tcPr>
          <w:p w14:paraId="18934EC1" w14:textId="77777777" w:rsidR="00AB78B3" w:rsidRDefault="00337FF0">
            <w:pPr>
              <w:pStyle w:val="Compact"/>
              <w:jc w:val="center"/>
            </w:pPr>
            <w:r>
              <w:t>1432</w:t>
            </w:r>
          </w:p>
        </w:tc>
        <w:tc>
          <w:tcPr>
            <w:tcW w:w="0" w:type="auto"/>
          </w:tcPr>
          <w:p w14:paraId="6640FB22" w14:textId="77777777" w:rsidR="00AB78B3" w:rsidRDefault="00337FF0">
            <w:pPr>
              <w:pStyle w:val="Compact"/>
              <w:jc w:val="center"/>
            </w:pPr>
            <w:r>
              <w:t>1871</w:t>
            </w:r>
          </w:p>
        </w:tc>
        <w:tc>
          <w:tcPr>
            <w:tcW w:w="0" w:type="auto"/>
          </w:tcPr>
          <w:p w14:paraId="65EF29F5" w14:textId="77777777" w:rsidR="00AB78B3" w:rsidRDefault="00337FF0">
            <w:pPr>
              <w:pStyle w:val="Compact"/>
              <w:jc w:val="center"/>
            </w:pPr>
            <w:r>
              <w:t>4896</w:t>
            </w:r>
          </w:p>
        </w:tc>
        <w:tc>
          <w:tcPr>
            <w:tcW w:w="0" w:type="auto"/>
          </w:tcPr>
          <w:p w14:paraId="23297758" w14:textId="77777777" w:rsidR="00AB78B3" w:rsidRDefault="00337FF0">
            <w:pPr>
              <w:pStyle w:val="Compact"/>
              <w:jc w:val="center"/>
            </w:pPr>
            <w:r>
              <w:t>4234</w:t>
            </w:r>
          </w:p>
        </w:tc>
        <w:tc>
          <w:tcPr>
            <w:tcW w:w="0" w:type="auto"/>
          </w:tcPr>
          <w:p w14:paraId="08D42E8F" w14:textId="77777777" w:rsidR="00AB78B3" w:rsidRDefault="00337FF0">
            <w:pPr>
              <w:pStyle w:val="Compact"/>
              <w:jc w:val="center"/>
            </w:pPr>
            <w:r>
              <w:t>5559</w:t>
            </w:r>
          </w:p>
        </w:tc>
      </w:tr>
      <w:tr w:rsidR="00AB78B3" w14:paraId="60C3DE68" w14:textId="77777777">
        <w:tc>
          <w:tcPr>
            <w:tcW w:w="0" w:type="auto"/>
          </w:tcPr>
          <w:p w14:paraId="6D0B8CDF" w14:textId="77777777" w:rsidR="00AB78B3" w:rsidRDefault="00337FF0">
            <w:pPr>
              <w:pStyle w:val="Compact"/>
              <w:jc w:val="center"/>
            </w:pPr>
            <w:r>
              <w:t>PUNO</w:t>
            </w:r>
          </w:p>
        </w:tc>
        <w:tc>
          <w:tcPr>
            <w:tcW w:w="0" w:type="auto"/>
          </w:tcPr>
          <w:p w14:paraId="6F283F6B" w14:textId="77777777" w:rsidR="00AB78B3" w:rsidRDefault="00337FF0">
            <w:pPr>
              <w:pStyle w:val="Compact"/>
              <w:jc w:val="center"/>
            </w:pPr>
            <w:r>
              <w:t>a0.9</w:t>
            </w:r>
          </w:p>
        </w:tc>
        <w:tc>
          <w:tcPr>
            <w:tcW w:w="0" w:type="auto"/>
          </w:tcPr>
          <w:p w14:paraId="7615E82D" w14:textId="77777777" w:rsidR="00AB78B3" w:rsidRDefault="00337FF0">
            <w:pPr>
              <w:pStyle w:val="Compact"/>
              <w:jc w:val="center"/>
            </w:pPr>
            <w:r>
              <w:t>290</w:t>
            </w:r>
          </w:p>
        </w:tc>
        <w:tc>
          <w:tcPr>
            <w:tcW w:w="0" w:type="auto"/>
          </w:tcPr>
          <w:p w14:paraId="4178ED60" w14:textId="77777777" w:rsidR="00AB78B3" w:rsidRDefault="00337FF0">
            <w:pPr>
              <w:pStyle w:val="Compact"/>
              <w:jc w:val="center"/>
            </w:pPr>
            <w:r>
              <w:t>4</w:t>
            </w:r>
          </w:p>
        </w:tc>
        <w:tc>
          <w:tcPr>
            <w:tcW w:w="0" w:type="auto"/>
          </w:tcPr>
          <w:p w14:paraId="57374C6C" w14:textId="77777777" w:rsidR="00AB78B3" w:rsidRDefault="00337FF0">
            <w:pPr>
              <w:pStyle w:val="Compact"/>
              <w:jc w:val="center"/>
            </w:pPr>
            <w:r>
              <w:t>4</w:t>
            </w:r>
          </w:p>
        </w:tc>
        <w:tc>
          <w:tcPr>
            <w:tcW w:w="0" w:type="auto"/>
          </w:tcPr>
          <w:p w14:paraId="7F7BAF2F" w14:textId="77777777" w:rsidR="00AB78B3" w:rsidRDefault="00337FF0">
            <w:pPr>
              <w:pStyle w:val="Compact"/>
              <w:jc w:val="center"/>
            </w:pPr>
            <w:r>
              <w:t>4</w:t>
            </w:r>
          </w:p>
        </w:tc>
        <w:tc>
          <w:tcPr>
            <w:tcW w:w="0" w:type="auto"/>
          </w:tcPr>
          <w:p w14:paraId="46FCAA1D" w14:textId="77777777" w:rsidR="00AB78B3" w:rsidRDefault="00337FF0">
            <w:pPr>
              <w:pStyle w:val="Compact"/>
              <w:jc w:val="center"/>
            </w:pPr>
            <w:r>
              <w:t>-169.9</w:t>
            </w:r>
          </w:p>
        </w:tc>
        <w:tc>
          <w:tcPr>
            <w:tcW w:w="0" w:type="auto"/>
          </w:tcPr>
          <w:p w14:paraId="6617071B" w14:textId="77777777" w:rsidR="00AB78B3" w:rsidRDefault="00337FF0">
            <w:pPr>
              <w:pStyle w:val="Compact"/>
              <w:jc w:val="center"/>
            </w:pPr>
            <w:r>
              <w:t>-320.3</w:t>
            </w:r>
          </w:p>
        </w:tc>
        <w:tc>
          <w:tcPr>
            <w:tcW w:w="0" w:type="auto"/>
          </w:tcPr>
          <w:p w14:paraId="1C787838" w14:textId="77777777" w:rsidR="00AB78B3" w:rsidRDefault="00337FF0">
            <w:pPr>
              <w:pStyle w:val="Compact"/>
              <w:jc w:val="center"/>
            </w:pPr>
            <w:r>
              <w:t>-61.31</w:t>
            </w:r>
          </w:p>
        </w:tc>
        <w:tc>
          <w:tcPr>
            <w:tcW w:w="0" w:type="auto"/>
          </w:tcPr>
          <w:p w14:paraId="54A8B4EA" w14:textId="77777777" w:rsidR="00AB78B3" w:rsidRDefault="00337FF0">
            <w:pPr>
              <w:pStyle w:val="Compact"/>
              <w:jc w:val="center"/>
            </w:pPr>
            <w:r>
              <w:t>459.9</w:t>
            </w:r>
          </w:p>
        </w:tc>
        <w:tc>
          <w:tcPr>
            <w:tcW w:w="0" w:type="auto"/>
          </w:tcPr>
          <w:p w14:paraId="6731542A" w14:textId="77777777" w:rsidR="00AB78B3" w:rsidRDefault="00337FF0">
            <w:pPr>
              <w:pStyle w:val="Compact"/>
              <w:jc w:val="center"/>
            </w:pPr>
            <w:r>
              <w:t>351.3</w:t>
            </w:r>
          </w:p>
        </w:tc>
        <w:tc>
          <w:tcPr>
            <w:tcW w:w="0" w:type="auto"/>
          </w:tcPr>
          <w:p w14:paraId="6A76C352" w14:textId="77777777" w:rsidR="00AB78B3" w:rsidRDefault="00337FF0">
            <w:pPr>
              <w:pStyle w:val="Compact"/>
              <w:jc w:val="center"/>
            </w:pPr>
            <w:r>
              <w:t>610.3</w:t>
            </w:r>
          </w:p>
        </w:tc>
        <w:tc>
          <w:tcPr>
            <w:tcW w:w="0" w:type="auto"/>
          </w:tcPr>
          <w:p w14:paraId="6930087D" w14:textId="77777777" w:rsidR="00AB78B3" w:rsidRDefault="00337FF0">
            <w:pPr>
              <w:pStyle w:val="Compact"/>
              <w:jc w:val="center"/>
            </w:pPr>
            <w:r>
              <w:t>637.4</w:t>
            </w:r>
          </w:p>
        </w:tc>
        <w:tc>
          <w:tcPr>
            <w:tcW w:w="0" w:type="auto"/>
          </w:tcPr>
          <w:p w14:paraId="72C28C3B" w14:textId="77777777" w:rsidR="00AB78B3" w:rsidRDefault="00337FF0">
            <w:pPr>
              <w:pStyle w:val="Compact"/>
              <w:jc w:val="center"/>
            </w:pPr>
            <w:r>
              <w:t>487.8</w:t>
            </w:r>
          </w:p>
        </w:tc>
        <w:tc>
          <w:tcPr>
            <w:tcW w:w="0" w:type="auto"/>
          </w:tcPr>
          <w:p w14:paraId="2C8AB80F" w14:textId="77777777" w:rsidR="00AB78B3" w:rsidRDefault="00337FF0">
            <w:pPr>
              <w:pStyle w:val="Compact"/>
              <w:jc w:val="center"/>
            </w:pPr>
            <w:r>
              <w:t>844.5</w:t>
            </w:r>
          </w:p>
        </w:tc>
      </w:tr>
      <w:tr w:rsidR="00AB78B3" w14:paraId="31524D46" w14:textId="77777777">
        <w:tc>
          <w:tcPr>
            <w:tcW w:w="0" w:type="auto"/>
          </w:tcPr>
          <w:p w14:paraId="55381625" w14:textId="77777777" w:rsidR="00AB78B3" w:rsidRDefault="00337FF0">
            <w:pPr>
              <w:pStyle w:val="Compact"/>
              <w:jc w:val="center"/>
            </w:pPr>
            <w:r>
              <w:t>PUNO</w:t>
            </w:r>
          </w:p>
        </w:tc>
        <w:tc>
          <w:tcPr>
            <w:tcW w:w="0" w:type="auto"/>
          </w:tcPr>
          <w:p w14:paraId="63B66587" w14:textId="77777777" w:rsidR="00AB78B3" w:rsidRDefault="00337FF0">
            <w:pPr>
              <w:pStyle w:val="Compact"/>
              <w:jc w:val="center"/>
            </w:pPr>
            <w:r>
              <w:t>a10.19</w:t>
            </w:r>
          </w:p>
        </w:tc>
        <w:tc>
          <w:tcPr>
            <w:tcW w:w="0" w:type="auto"/>
          </w:tcPr>
          <w:p w14:paraId="6761CEF2" w14:textId="77777777" w:rsidR="00AB78B3" w:rsidRDefault="00337FF0">
            <w:pPr>
              <w:pStyle w:val="Compact"/>
              <w:jc w:val="center"/>
            </w:pPr>
            <w:r>
              <w:t>129</w:t>
            </w:r>
          </w:p>
        </w:tc>
        <w:tc>
          <w:tcPr>
            <w:tcW w:w="0" w:type="auto"/>
          </w:tcPr>
          <w:p w14:paraId="2E4D1120" w14:textId="77777777" w:rsidR="00AB78B3" w:rsidRDefault="00337FF0">
            <w:pPr>
              <w:pStyle w:val="Compact"/>
              <w:jc w:val="center"/>
            </w:pPr>
            <w:r>
              <w:t>2</w:t>
            </w:r>
          </w:p>
        </w:tc>
        <w:tc>
          <w:tcPr>
            <w:tcW w:w="0" w:type="auto"/>
          </w:tcPr>
          <w:p w14:paraId="5D96D217" w14:textId="77777777" w:rsidR="00AB78B3" w:rsidRDefault="00337FF0">
            <w:pPr>
              <w:pStyle w:val="Compact"/>
              <w:jc w:val="center"/>
            </w:pPr>
            <w:r>
              <w:t>2</w:t>
            </w:r>
          </w:p>
        </w:tc>
        <w:tc>
          <w:tcPr>
            <w:tcW w:w="0" w:type="auto"/>
          </w:tcPr>
          <w:p w14:paraId="7E06918C" w14:textId="77777777" w:rsidR="00AB78B3" w:rsidRDefault="00337FF0">
            <w:pPr>
              <w:pStyle w:val="Compact"/>
              <w:jc w:val="center"/>
            </w:pPr>
            <w:r>
              <w:t>2</w:t>
            </w:r>
          </w:p>
        </w:tc>
        <w:tc>
          <w:tcPr>
            <w:tcW w:w="0" w:type="auto"/>
          </w:tcPr>
          <w:p w14:paraId="5D0A95DA" w14:textId="77777777" w:rsidR="00AB78B3" w:rsidRDefault="00337FF0">
            <w:pPr>
              <w:pStyle w:val="Compact"/>
              <w:jc w:val="center"/>
            </w:pPr>
            <w:r>
              <w:t>0</w:t>
            </w:r>
          </w:p>
        </w:tc>
        <w:tc>
          <w:tcPr>
            <w:tcW w:w="0" w:type="auto"/>
          </w:tcPr>
          <w:p w14:paraId="7A23BEE8" w14:textId="77777777" w:rsidR="00AB78B3" w:rsidRDefault="00337FF0">
            <w:pPr>
              <w:pStyle w:val="Compact"/>
              <w:jc w:val="center"/>
            </w:pPr>
            <w:r>
              <w:t>0</w:t>
            </w:r>
          </w:p>
        </w:tc>
        <w:tc>
          <w:tcPr>
            <w:tcW w:w="0" w:type="auto"/>
          </w:tcPr>
          <w:p w14:paraId="485FCE01" w14:textId="77777777" w:rsidR="00AB78B3" w:rsidRDefault="00337FF0">
            <w:pPr>
              <w:pStyle w:val="Compact"/>
              <w:jc w:val="center"/>
            </w:pPr>
            <w:r>
              <w:t>0</w:t>
            </w:r>
          </w:p>
        </w:tc>
        <w:tc>
          <w:tcPr>
            <w:tcW w:w="0" w:type="auto"/>
          </w:tcPr>
          <w:p w14:paraId="1E6EE2CB" w14:textId="77777777" w:rsidR="00AB78B3" w:rsidRDefault="00337FF0">
            <w:pPr>
              <w:pStyle w:val="Compact"/>
              <w:jc w:val="center"/>
            </w:pPr>
            <w:r>
              <w:t>129</w:t>
            </w:r>
          </w:p>
        </w:tc>
        <w:tc>
          <w:tcPr>
            <w:tcW w:w="0" w:type="auto"/>
          </w:tcPr>
          <w:p w14:paraId="1EFF44D7" w14:textId="77777777" w:rsidR="00AB78B3" w:rsidRDefault="00337FF0">
            <w:pPr>
              <w:pStyle w:val="Compact"/>
              <w:jc w:val="center"/>
            </w:pPr>
            <w:r>
              <w:t>129</w:t>
            </w:r>
          </w:p>
        </w:tc>
        <w:tc>
          <w:tcPr>
            <w:tcW w:w="0" w:type="auto"/>
          </w:tcPr>
          <w:p w14:paraId="42009D55" w14:textId="77777777" w:rsidR="00AB78B3" w:rsidRDefault="00337FF0">
            <w:pPr>
              <w:pStyle w:val="Compact"/>
              <w:jc w:val="center"/>
            </w:pPr>
            <w:r>
              <w:t>129</w:t>
            </w:r>
          </w:p>
        </w:tc>
        <w:tc>
          <w:tcPr>
            <w:tcW w:w="0" w:type="auto"/>
          </w:tcPr>
          <w:p w14:paraId="2CA0ACAF" w14:textId="77777777" w:rsidR="00AB78B3" w:rsidRDefault="00337FF0">
            <w:pPr>
              <w:pStyle w:val="Compact"/>
              <w:jc w:val="center"/>
            </w:pPr>
            <w:r>
              <w:t>179.7</w:t>
            </w:r>
          </w:p>
        </w:tc>
        <w:tc>
          <w:tcPr>
            <w:tcW w:w="0" w:type="auto"/>
          </w:tcPr>
          <w:p w14:paraId="2B0D7125" w14:textId="77777777" w:rsidR="00AB78B3" w:rsidRDefault="00337FF0">
            <w:pPr>
              <w:pStyle w:val="Compact"/>
              <w:jc w:val="center"/>
            </w:pPr>
            <w:r>
              <w:t>179.7</w:t>
            </w:r>
          </w:p>
        </w:tc>
        <w:tc>
          <w:tcPr>
            <w:tcW w:w="0" w:type="auto"/>
          </w:tcPr>
          <w:p w14:paraId="3DBA5B6E" w14:textId="77777777" w:rsidR="00AB78B3" w:rsidRDefault="00337FF0">
            <w:pPr>
              <w:pStyle w:val="Compact"/>
              <w:jc w:val="center"/>
            </w:pPr>
            <w:r>
              <w:t>179.7</w:t>
            </w:r>
          </w:p>
        </w:tc>
      </w:tr>
      <w:tr w:rsidR="00AB78B3" w14:paraId="187B4AD9" w14:textId="77777777">
        <w:tc>
          <w:tcPr>
            <w:tcW w:w="0" w:type="auto"/>
          </w:tcPr>
          <w:p w14:paraId="3D6B46C1" w14:textId="77777777" w:rsidR="00AB78B3" w:rsidRDefault="00337FF0">
            <w:pPr>
              <w:pStyle w:val="Compact"/>
              <w:jc w:val="center"/>
            </w:pPr>
            <w:r>
              <w:t>PUNO</w:t>
            </w:r>
          </w:p>
        </w:tc>
        <w:tc>
          <w:tcPr>
            <w:tcW w:w="0" w:type="auto"/>
          </w:tcPr>
          <w:p w14:paraId="57862929" w14:textId="77777777" w:rsidR="00AB78B3" w:rsidRDefault="00337FF0">
            <w:pPr>
              <w:pStyle w:val="Compact"/>
              <w:jc w:val="center"/>
            </w:pPr>
            <w:r>
              <w:t>a20.29</w:t>
            </w:r>
          </w:p>
        </w:tc>
        <w:tc>
          <w:tcPr>
            <w:tcW w:w="0" w:type="auto"/>
          </w:tcPr>
          <w:p w14:paraId="50E5FBEF" w14:textId="77777777" w:rsidR="00AB78B3" w:rsidRDefault="00337FF0">
            <w:pPr>
              <w:pStyle w:val="Compact"/>
              <w:jc w:val="center"/>
            </w:pPr>
            <w:r>
              <w:t>230</w:t>
            </w:r>
          </w:p>
        </w:tc>
        <w:tc>
          <w:tcPr>
            <w:tcW w:w="0" w:type="auto"/>
          </w:tcPr>
          <w:p w14:paraId="21FEEB33" w14:textId="77777777" w:rsidR="00AB78B3" w:rsidRDefault="00337FF0">
            <w:pPr>
              <w:pStyle w:val="Compact"/>
              <w:jc w:val="center"/>
            </w:pPr>
            <w:r>
              <w:t>12</w:t>
            </w:r>
          </w:p>
        </w:tc>
        <w:tc>
          <w:tcPr>
            <w:tcW w:w="0" w:type="auto"/>
          </w:tcPr>
          <w:p w14:paraId="4B91C22B" w14:textId="77777777" w:rsidR="00AB78B3" w:rsidRDefault="00337FF0">
            <w:pPr>
              <w:pStyle w:val="Compact"/>
              <w:jc w:val="center"/>
            </w:pPr>
            <w:r>
              <w:t>12</w:t>
            </w:r>
          </w:p>
        </w:tc>
        <w:tc>
          <w:tcPr>
            <w:tcW w:w="0" w:type="auto"/>
          </w:tcPr>
          <w:p w14:paraId="31D2BFC4" w14:textId="77777777" w:rsidR="00AB78B3" w:rsidRDefault="00337FF0">
            <w:pPr>
              <w:pStyle w:val="Compact"/>
              <w:jc w:val="center"/>
            </w:pPr>
            <w:r>
              <w:t>12</w:t>
            </w:r>
          </w:p>
        </w:tc>
        <w:tc>
          <w:tcPr>
            <w:tcW w:w="0" w:type="auto"/>
          </w:tcPr>
          <w:p w14:paraId="7D139B5D" w14:textId="77777777" w:rsidR="00AB78B3" w:rsidRDefault="00337FF0">
            <w:pPr>
              <w:pStyle w:val="Compact"/>
              <w:jc w:val="center"/>
            </w:pPr>
            <w:r>
              <w:t>0</w:t>
            </w:r>
          </w:p>
        </w:tc>
        <w:tc>
          <w:tcPr>
            <w:tcW w:w="0" w:type="auto"/>
          </w:tcPr>
          <w:p w14:paraId="743C44D4" w14:textId="77777777" w:rsidR="00AB78B3" w:rsidRDefault="00337FF0">
            <w:pPr>
              <w:pStyle w:val="Compact"/>
              <w:jc w:val="center"/>
            </w:pPr>
            <w:r>
              <w:t>0</w:t>
            </w:r>
          </w:p>
        </w:tc>
        <w:tc>
          <w:tcPr>
            <w:tcW w:w="0" w:type="auto"/>
          </w:tcPr>
          <w:p w14:paraId="47297792" w14:textId="77777777" w:rsidR="00AB78B3" w:rsidRDefault="00337FF0">
            <w:pPr>
              <w:pStyle w:val="Compact"/>
              <w:jc w:val="center"/>
            </w:pPr>
            <w:r>
              <w:t>0</w:t>
            </w:r>
          </w:p>
        </w:tc>
        <w:tc>
          <w:tcPr>
            <w:tcW w:w="0" w:type="auto"/>
          </w:tcPr>
          <w:p w14:paraId="1CDCEDF0" w14:textId="77777777" w:rsidR="00AB78B3" w:rsidRDefault="00337FF0">
            <w:pPr>
              <w:pStyle w:val="Compact"/>
              <w:jc w:val="center"/>
            </w:pPr>
            <w:r>
              <w:t>230</w:t>
            </w:r>
          </w:p>
        </w:tc>
        <w:tc>
          <w:tcPr>
            <w:tcW w:w="0" w:type="auto"/>
          </w:tcPr>
          <w:p w14:paraId="62A0D81E" w14:textId="77777777" w:rsidR="00AB78B3" w:rsidRDefault="00337FF0">
            <w:pPr>
              <w:pStyle w:val="Compact"/>
              <w:jc w:val="center"/>
            </w:pPr>
            <w:r>
              <w:t>230</w:t>
            </w:r>
          </w:p>
        </w:tc>
        <w:tc>
          <w:tcPr>
            <w:tcW w:w="0" w:type="auto"/>
          </w:tcPr>
          <w:p w14:paraId="4F8FDF20" w14:textId="77777777" w:rsidR="00AB78B3" w:rsidRDefault="00337FF0">
            <w:pPr>
              <w:pStyle w:val="Compact"/>
              <w:jc w:val="center"/>
            </w:pPr>
            <w:r>
              <w:t>230</w:t>
            </w:r>
          </w:p>
        </w:tc>
        <w:tc>
          <w:tcPr>
            <w:tcW w:w="0" w:type="auto"/>
          </w:tcPr>
          <w:p w14:paraId="5D6F9B80" w14:textId="77777777" w:rsidR="00AB78B3" w:rsidRDefault="00337FF0">
            <w:pPr>
              <w:pStyle w:val="Compact"/>
              <w:jc w:val="center"/>
            </w:pPr>
            <w:r>
              <w:t>328.8</w:t>
            </w:r>
          </w:p>
        </w:tc>
        <w:tc>
          <w:tcPr>
            <w:tcW w:w="0" w:type="auto"/>
          </w:tcPr>
          <w:p w14:paraId="1DAD6547" w14:textId="77777777" w:rsidR="00AB78B3" w:rsidRDefault="00337FF0">
            <w:pPr>
              <w:pStyle w:val="Compact"/>
              <w:jc w:val="center"/>
            </w:pPr>
            <w:r>
              <w:t>328.8</w:t>
            </w:r>
          </w:p>
        </w:tc>
        <w:tc>
          <w:tcPr>
            <w:tcW w:w="0" w:type="auto"/>
          </w:tcPr>
          <w:p w14:paraId="20131E3A" w14:textId="77777777" w:rsidR="00AB78B3" w:rsidRDefault="00337FF0">
            <w:pPr>
              <w:pStyle w:val="Compact"/>
              <w:jc w:val="center"/>
            </w:pPr>
            <w:r>
              <w:t>328.8</w:t>
            </w:r>
          </w:p>
        </w:tc>
      </w:tr>
      <w:tr w:rsidR="00AB78B3" w14:paraId="785A424C" w14:textId="77777777">
        <w:tc>
          <w:tcPr>
            <w:tcW w:w="0" w:type="auto"/>
          </w:tcPr>
          <w:p w14:paraId="4CF32E03" w14:textId="77777777" w:rsidR="00AB78B3" w:rsidRDefault="00337FF0">
            <w:pPr>
              <w:pStyle w:val="Compact"/>
              <w:jc w:val="center"/>
            </w:pPr>
            <w:r>
              <w:t>PUNO</w:t>
            </w:r>
          </w:p>
        </w:tc>
        <w:tc>
          <w:tcPr>
            <w:tcW w:w="0" w:type="auto"/>
          </w:tcPr>
          <w:p w14:paraId="2839185C" w14:textId="77777777" w:rsidR="00AB78B3" w:rsidRDefault="00337FF0">
            <w:pPr>
              <w:pStyle w:val="Compact"/>
              <w:jc w:val="center"/>
            </w:pPr>
            <w:r>
              <w:t>a30.39</w:t>
            </w:r>
          </w:p>
        </w:tc>
        <w:tc>
          <w:tcPr>
            <w:tcW w:w="0" w:type="auto"/>
          </w:tcPr>
          <w:p w14:paraId="31685126" w14:textId="77777777" w:rsidR="00AB78B3" w:rsidRDefault="00337FF0">
            <w:pPr>
              <w:pStyle w:val="Compact"/>
              <w:jc w:val="center"/>
            </w:pPr>
            <w:r>
              <w:t>282</w:t>
            </w:r>
          </w:p>
        </w:tc>
        <w:tc>
          <w:tcPr>
            <w:tcW w:w="0" w:type="auto"/>
          </w:tcPr>
          <w:p w14:paraId="09FDDC79" w14:textId="77777777" w:rsidR="00AB78B3" w:rsidRDefault="00337FF0">
            <w:pPr>
              <w:pStyle w:val="Compact"/>
              <w:jc w:val="center"/>
            </w:pPr>
            <w:r>
              <w:t>10</w:t>
            </w:r>
          </w:p>
        </w:tc>
        <w:tc>
          <w:tcPr>
            <w:tcW w:w="0" w:type="auto"/>
          </w:tcPr>
          <w:p w14:paraId="6AFFD43D" w14:textId="77777777" w:rsidR="00AB78B3" w:rsidRDefault="00337FF0">
            <w:pPr>
              <w:pStyle w:val="Compact"/>
              <w:jc w:val="center"/>
            </w:pPr>
            <w:r>
              <w:t>10</w:t>
            </w:r>
          </w:p>
        </w:tc>
        <w:tc>
          <w:tcPr>
            <w:tcW w:w="0" w:type="auto"/>
          </w:tcPr>
          <w:p w14:paraId="737E1088" w14:textId="77777777" w:rsidR="00AB78B3" w:rsidRDefault="00337FF0">
            <w:pPr>
              <w:pStyle w:val="Compact"/>
              <w:jc w:val="center"/>
            </w:pPr>
            <w:r>
              <w:t>10</w:t>
            </w:r>
          </w:p>
        </w:tc>
        <w:tc>
          <w:tcPr>
            <w:tcW w:w="0" w:type="auto"/>
          </w:tcPr>
          <w:p w14:paraId="464D32A8" w14:textId="77777777" w:rsidR="00AB78B3" w:rsidRDefault="00337FF0">
            <w:pPr>
              <w:pStyle w:val="Compact"/>
              <w:jc w:val="center"/>
            </w:pPr>
            <w:r>
              <w:t>0</w:t>
            </w:r>
          </w:p>
        </w:tc>
        <w:tc>
          <w:tcPr>
            <w:tcW w:w="0" w:type="auto"/>
          </w:tcPr>
          <w:p w14:paraId="1A9D3D9C" w14:textId="77777777" w:rsidR="00AB78B3" w:rsidRDefault="00337FF0">
            <w:pPr>
              <w:pStyle w:val="Compact"/>
              <w:jc w:val="center"/>
            </w:pPr>
            <w:r>
              <w:t>0</w:t>
            </w:r>
          </w:p>
        </w:tc>
        <w:tc>
          <w:tcPr>
            <w:tcW w:w="0" w:type="auto"/>
          </w:tcPr>
          <w:p w14:paraId="1D5156B3" w14:textId="77777777" w:rsidR="00AB78B3" w:rsidRDefault="00337FF0">
            <w:pPr>
              <w:pStyle w:val="Compact"/>
              <w:jc w:val="center"/>
            </w:pPr>
            <w:r>
              <w:t>0</w:t>
            </w:r>
          </w:p>
        </w:tc>
        <w:tc>
          <w:tcPr>
            <w:tcW w:w="0" w:type="auto"/>
          </w:tcPr>
          <w:p w14:paraId="5477E060" w14:textId="77777777" w:rsidR="00AB78B3" w:rsidRDefault="00337FF0">
            <w:pPr>
              <w:pStyle w:val="Compact"/>
              <w:jc w:val="center"/>
            </w:pPr>
            <w:r>
              <w:t>282</w:t>
            </w:r>
          </w:p>
        </w:tc>
        <w:tc>
          <w:tcPr>
            <w:tcW w:w="0" w:type="auto"/>
          </w:tcPr>
          <w:p w14:paraId="15E7AA6E" w14:textId="77777777" w:rsidR="00AB78B3" w:rsidRDefault="00337FF0">
            <w:pPr>
              <w:pStyle w:val="Compact"/>
              <w:jc w:val="center"/>
            </w:pPr>
            <w:r>
              <w:t>282</w:t>
            </w:r>
          </w:p>
        </w:tc>
        <w:tc>
          <w:tcPr>
            <w:tcW w:w="0" w:type="auto"/>
          </w:tcPr>
          <w:p w14:paraId="7381F27C" w14:textId="77777777" w:rsidR="00AB78B3" w:rsidRDefault="00337FF0">
            <w:pPr>
              <w:pStyle w:val="Compact"/>
              <w:jc w:val="center"/>
            </w:pPr>
            <w:r>
              <w:t>282</w:t>
            </w:r>
          </w:p>
        </w:tc>
        <w:tc>
          <w:tcPr>
            <w:tcW w:w="0" w:type="auto"/>
          </w:tcPr>
          <w:p w14:paraId="5B40658C" w14:textId="77777777" w:rsidR="00AB78B3" w:rsidRDefault="00337FF0">
            <w:pPr>
              <w:pStyle w:val="Compact"/>
              <w:jc w:val="center"/>
            </w:pPr>
            <w:r>
              <w:t>398.4</w:t>
            </w:r>
          </w:p>
        </w:tc>
        <w:tc>
          <w:tcPr>
            <w:tcW w:w="0" w:type="auto"/>
          </w:tcPr>
          <w:p w14:paraId="50849848" w14:textId="77777777" w:rsidR="00AB78B3" w:rsidRDefault="00337FF0">
            <w:pPr>
              <w:pStyle w:val="Compact"/>
              <w:jc w:val="center"/>
            </w:pPr>
            <w:r>
              <w:t>398.4</w:t>
            </w:r>
          </w:p>
        </w:tc>
        <w:tc>
          <w:tcPr>
            <w:tcW w:w="0" w:type="auto"/>
          </w:tcPr>
          <w:p w14:paraId="09D2D5A1" w14:textId="77777777" w:rsidR="00AB78B3" w:rsidRDefault="00337FF0">
            <w:pPr>
              <w:pStyle w:val="Compact"/>
              <w:jc w:val="center"/>
            </w:pPr>
            <w:r>
              <w:t>398.4</w:t>
            </w:r>
          </w:p>
        </w:tc>
      </w:tr>
      <w:tr w:rsidR="00AB78B3" w14:paraId="5EDC5B6D" w14:textId="77777777">
        <w:tc>
          <w:tcPr>
            <w:tcW w:w="0" w:type="auto"/>
          </w:tcPr>
          <w:p w14:paraId="39AE6262" w14:textId="77777777" w:rsidR="00AB78B3" w:rsidRDefault="00337FF0">
            <w:pPr>
              <w:pStyle w:val="Compact"/>
              <w:jc w:val="center"/>
            </w:pPr>
            <w:r>
              <w:t>PUNO</w:t>
            </w:r>
          </w:p>
        </w:tc>
        <w:tc>
          <w:tcPr>
            <w:tcW w:w="0" w:type="auto"/>
          </w:tcPr>
          <w:p w14:paraId="72011E58" w14:textId="77777777" w:rsidR="00AB78B3" w:rsidRDefault="00337FF0">
            <w:pPr>
              <w:pStyle w:val="Compact"/>
              <w:jc w:val="center"/>
            </w:pPr>
            <w:r>
              <w:t>a40.49</w:t>
            </w:r>
          </w:p>
        </w:tc>
        <w:tc>
          <w:tcPr>
            <w:tcW w:w="0" w:type="auto"/>
          </w:tcPr>
          <w:p w14:paraId="2FF60085" w14:textId="77777777" w:rsidR="00AB78B3" w:rsidRDefault="00337FF0">
            <w:pPr>
              <w:pStyle w:val="Compact"/>
              <w:jc w:val="center"/>
            </w:pPr>
            <w:r>
              <w:t>486</w:t>
            </w:r>
          </w:p>
        </w:tc>
        <w:tc>
          <w:tcPr>
            <w:tcW w:w="0" w:type="auto"/>
          </w:tcPr>
          <w:p w14:paraId="0B7EAD2F" w14:textId="77777777" w:rsidR="00AB78B3" w:rsidRDefault="00337FF0">
            <w:pPr>
              <w:pStyle w:val="Compact"/>
              <w:jc w:val="center"/>
            </w:pPr>
            <w:r>
              <w:t>48</w:t>
            </w:r>
          </w:p>
        </w:tc>
        <w:tc>
          <w:tcPr>
            <w:tcW w:w="0" w:type="auto"/>
          </w:tcPr>
          <w:p w14:paraId="15C6A6C3" w14:textId="77777777" w:rsidR="00AB78B3" w:rsidRDefault="00337FF0">
            <w:pPr>
              <w:pStyle w:val="Compact"/>
              <w:jc w:val="center"/>
            </w:pPr>
            <w:r>
              <w:t>48</w:t>
            </w:r>
          </w:p>
        </w:tc>
        <w:tc>
          <w:tcPr>
            <w:tcW w:w="0" w:type="auto"/>
          </w:tcPr>
          <w:p w14:paraId="00F853A5" w14:textId="77777777" w:rsidR="00AB78B3" w:rsidRDefault="00337FF0">
            <w:pPr>
              <w:pStyle w:val="Compact"/>
              <w:jc w:val="center"/>
            </w:pPr>
            <w:r>
              <w:t>48</w:t>
            </w:r>
          </w:p>
        </w:tc>
        <w:tc>
          <w:tcPr>
            <w:tcW w:w="0" w:type="auto"/>
          </w:tcPr>
          <w:p w14:paraId="51AD9B62" w14:textId="77777777" w:rsidR="00AB78B3" w:rsidRDefault="00337FF0">
            <w:pPr>
              <w:pStyle w:val="Compact"/>
              <w:jc w:val="center"/>
            </w:pPr>
            <w:r>
              <w:t>0</w:t>
            </w:r>
          </w:p>
        </w:tc>
        <w:tc>
          <w:tcPr>
            <w:tcW w:w="0" w:type="auto"/>
          </w:tcPr>
          <w:p w14:paraId="0C2EF285" w14:textId="77777777" w:rsidR="00AB78B3" w:rsidRDefault="00337FF0">
            <w:pPr>
              <w:pStyle w:val="Compact"/>
              <w:jc w:val="center"/>
            </w:pPr>
            <w:r>
              <w:t>0</w:t>
            </w:r>
          </w:p>
        </w:tc>
        <w:tc>
          <w:tcPr>
            <w:tcW w:w="0" w:type="auto"/>
          </w:tcPr>
          <w:p w14:paraId="001A972F" w14:textId="77777777" w:rsidR="00AB78B3" w:rsidRDefault="00337FF0">
            <w:pPr>
              <w:pStyle w:val="Compact"/>
              <w:jc w:val="center"/>
            </w:pPr>
            <w:r>
              <w:t>0</w:t>
            </w:r>
          </w:p>
        </w:tc>
        <w:tc>
          <w:tcPr>
            <w:tcW w:w="0" w:type="auto"/>
          </w:tcPr>
          <w:p w14:paraId="1726A8C3" w14:textId="77777777" w:rsidR="00AB78B3" w:rsidRDefault="00337FF0">
            <w:pPr>
              <w:pStyle w:val="Compact"/>
              <w:jc w:val="center"/>
            </w:pPr>
            <w:r>
              <w:t>486</w:t>
            </w:r>
          </w:p>
        </w:tc>
        <w:tc>
          <w:tcPr>
            <w:tcW w:w="0" w:type="auto"/>
          </w:tcPr>
          <w:p w14:paraId="41250DA5" w14:textId="77777777" w:rsidR="00AB78B3" w:rsidRDefault="00337FF0">
            <w:pPr>
              <w:pStyle w:val="Compact"/>
              <w:jc w:val="center"/>
            </w:pPr>
            <w:r>
              <w:t>486</w:t>
            </w:r>
          </w:p>
        </w:tc>
        <w:tc>
          <w:tcPr>
            <w:tcW w:w="0" w:type="auto"/>
          </w:tcPr>
          <w:p w14:paraId="45893BC1" w14:textId="77777777" w:rsidR="00AB78B3" w:rsidRDefault="00337FF0">
            <w:pPr>
              <w:pStyle w:val="Compact"/>
              <w:jc w:val="center"/>
            </w:pPr>
            <w:r>
              <w:t>486</w:t>
            </w:r>
          </w:p>
        </w:tc>
        <w:tc>
          <w:tcPr>
            <w:tcW w:w="0" w:type="auto"/>
          </w:tcPr>
          <w:p w14:paraId="3CC62BBD" w14:textId="77777777" w:rsidR="00AB78B3" w:rsidRDefault="00337FF0">
            <w:pPr>
              <w:pStyle w:val="Compact"/>
              <w:jc w:val="center"/>
            </w:pPr>
            <w:r>
              <w:t>717.3</w:t>
            </w:r>
          </w:p>
        </w:tc>
        <w:tc>
          <w:tcPr>
            <w:tcW w:w="0" w:type="auto"/>
          </w:tcPr>
          <w:p w14:paraId="1988B639" w14:textId="77777777" w:rsidR="00AB78B3" w:rsidRDefault="00337FF0">
            <w:pPr>
              <w:pStyle w:val="Compact"/>
              <w:jc w:val="center"/>
            </w:pPr>
            <w:r>
              <w:t>717.3</w:t>
            </w:r>
          </w:p>
        </w:tc>
        <w:tc>
          <w:tcPr>
            <w:tcW w:w="0" w:type="auto"/>
          </w:tcPr>
          <w:p w14:paraId="2CC363E7" w14:textId="77777777" w:rsidR="00AB78B3" w:rsidRDefault="00337FF0">
            <w:pPr>
              <w:pStyle w:val="Compact"/>
              <w:jc w:val="center"/>
            </w:pPr>
            <w:r>
              <w:t>717.3</w:t>
            </w:r>
          </w:p>
        </w:tc>
      </w:tr>
      <w:tr w:rsidR="00AB78B3" w14:paraId="3B804ED4" w14:textId="77777777">
        <w:tc>
          <w:tcPr>
            <w:tcW w:w="0" w:type="auto"/>
          </w:tcPr>
          <w:p w14:paraId="46AC3B84" w14:textId="77777777" w:rsidR="00AB78B3" w:rsidRDefault="00337FF0">
            <w:pPr>
              <w:pStyle w:val="Compact"/>
              <w:jc w:val="center"/>
            </w:pPr>
            <w:r>
              <w:t>PUNO</w:t>
            </w:r>
          </w:p>
        </w:tc>
        <w:tc>
          <w:tcPr>
            <w:tcW w:w="0" w:type="auto"/>
          </w:tcPr>
          <w:p w14:paraId="58740567" w14:textId="77777777" w:rsidR="00AB78B3" w:rsidRDefault="00337FF0">
            <w:pPr>
              <w:pStyle w:val="Compact"/>
              <w:jc w:val="center"/>
            </w:pPr>
            <w:r>
              <w:t>a50.59</w:t>
            </w:r>
          </w:p>
        </w:tc>
        <w:tc>
          <w:tcPr>
            <w:tcW w:w="0" w:type="auto"/>
          </w:tcPr>
          <w:p w14:paraId="76002113" w14:textId="77777777" w:rsidR="00AB78B3" w:rsidRDefault="00337FF0">
            <w:pPr>
              <w:pStyle w:val="Compact"/>
              <w:jc w:val="center"/>
            </w:pPr>
            <w:r>
              <w:t>788</w:t>
            </w:r>
          </w:p>
        </w:tc>
        <w:tc>
          <w:tcPr>
            <w:tcW w:w="0" w:type="auto"/>
          </w:tcPr>
          <w:p w14:paraId="7E01BBE0" w14:textId="77777777" w:rsidR="00AB78B3" w:rsidRDefault="00337FF0">
            <w:pPr>
              <w:pStyle w:val="Compact"/>
              <w:jc w:val="center"/>
            </w:pPr>
            <w:r>
              <w:t>73</w:t>
            </w:r>
          </w:p>
        </w:tc>
        <w:tc>
          <w:tcPr>
            <w:tcW w:w="0" w:type="auto"/>
          </w:tcPr>
          <w:p w14:paraId="239188D2" w14:textId="77777777" w:rsidR="00AB78B3" w:rsidRDefault="00337FF0">
            <w:pPr>
              <w:pStyle w:val="Compact"/>
              <w:jc w:val="center"/>
            </w:pPr>
            <w:r>
              <w:t>73</w:t>
            </w:r>
          </w:p>
        </w:tc>
        <w:tc>
          <w:tcPr>
            <w:tcW w:w="0" w:type="auto"/>
          </w:tcPr>
          <w:p w14:paraId="213AB14A" w14:textId="77777777" w:rsidR="00AB78B3" w:rsidRDefault="00337FF0">
            <w:pPr>
              <w:pStyle w:val="Compact"/>
              <w:jc w:val="center"/>
            </w:pPr>
            <w:r>
              <w:t>73</w:t>
            </w:r>
          </w:p>
        </w:tc>
        <w:tc>
          <w:tcPr>
            <w:tcW w:w="0" w:type="auto"/>
          </w:tcPr>
          <w:p w14:paraId="63B024EB" w14:textId="77777777" w:rsidR="00AB78B3" w:rsidRDefault="00337FF0">
            <w:pPr>
              <w:pStyle w:val="Compact"/>
              <w:jc w:val="center"/>
            </w:pPr>
            <w:r>
              <w:t>0</w:t>
            </w:r>
          </w:p>
        </w:tc>
        <w:tc>
          <w:tcPr>
            <w:tcW w:w="0" w:type="auto"/>
          </w:tcPr>
          <w:p w14:paraId="77853EAF" w14:textId="77777777" w:rsidR="00AB78B3" w:rsidRDefault="00337FF0">
            <w:pPr>
              <w:pStyle w:val="Compact"/>
              <w:jc w:val="center"/>
            </w:pPr>
            <w:r>
              <w:t>0</w:t>
            </w:r>
          </w:p>
        </w:tc>
        <w:tc>
          <w:tcPr>
            <w:tcW w:w="0" w:type="auto"/>
          </w:tcPr>
          <w:p w14:paraId="4DC2AE51" w14:textId="77777777" w:rsidR="00AB78B3" w:rsidRDefault="00337FF0">
            <w:pPr>
              <w:pStyle w:val="Compact"/>
              <w:jc w:val="center"/>
            </w:pPr>
            <w:r>
              <w:t>0</w:t>
            </w:r>
          </w:p>
        </w:tc>
        <w:tc>
          <w:tcPr>
            <w:tcW w:w="0" w:type="auto"/>
          </w:tcPr>
          <w:p w14:paraId="40A6453F" w14:textId="77777777" w:rsidR="00AB78B3" w:rsidRDefault="00337FF0">
            <w:pPr>
              <w:pStyle w:val="Compact"/>
              <w:jc w:val="center"/>
            </w:pPr>
            <w:r>
              <w:t>788</w:t>
            </w:r>
          </w:p>
        </w:tc>
        <w:tc>
          <w:tcPr>
            <w:tcW w:w="0" w:type="auto"/>
          </w:tcPr>
          <w:p w14:paraId="45BB6A56" w14:textId="77777777" w:rsidR="00AB78B3" w:rsidRDefault="00337FF0">
            <w:pPr>
              <w:pStyle w:val="Compact"/>
              <w:jc w:val="center"/>
            </w:pPr>
            <w:r>
              <w:t>788</w:t>
            </w:r>
          </w:p>
        </w:tc>
        <w:tc>
          <w:tcPr>
            <w:tcW w:w="0" w:type="auto"/>
          </w:tcPr>
          <w:p w14:paraId="41EB4706" w14:textId="77777777" w:rsidR="00AB78B3" w:rsidRDefault="00337FF0">
            <w:pPr>
              <w:pStyle w:val="Compact"/>
              <w:jc w:val="center"/>
            </w:pPr>
            <w:r>
              <w:t>788</w:t>
            </w:r>
          </w:p>
        </w:tc>
        <w:tc>
          <w:tcPr>
            <w:tcW w:w="0" w:type="auto"/>
          </w:tcPr>
          <w:p w14:paraId="7A108C97" w14:textId="77777777" w:rsidR="00AB78B3" w:rsidRDefault="00337FF0">
            <w:pPr>
              <w:pStyle w:val="Compact"/>
              <w:jc w:val="center"/>
            </w:pPr>
            <w:r>
              <w:t>1158</w:t>
            </w:r>
          </w:p>
        </w:tc>
        <w:tc>
          <w:tcPr>
            <w:tcW w:w="0" w:type="auto"/>
          </w:tcPr>
          <w:p w14:paraId="67EE6DC5" w14:textId="77777777" w:rsidR="00AB78B3" w:rsidRDefault="00337FF0">
            <w:pPr>
              <w:pStyle w:val="Compact"/>
              <w:jc w:val="center"/>
            </w:pPr>
            <w:r>
              <w:t>1158</w:t>
            </w:r>
          </w:p>
        </w:tc>
        <w:tc>
          <w:tcPr>
            <w:tcW w:w="0" w:type="auto"/>
          </w:tcPr>
          <w:p w14:paraId="40F61494" w14:textId="77777777" w:rsidR="00AB78B3" w:rsidRDefault="00337FF0">
            <w:pPr>
              <w:pStyle w:val="Compact"/>
              <w:jc w:val="center"/>
            </w:pPr>
            <w:r>
              <w:t>1158</w:t>
            </w:r>
          </w:p>
        </w:tc>
      </w:tr>
      <w:tr w:rsidR="00AB78B3" w14:paraId="4B1A368B" w14:textId="77777777">
        <w:tc>
          <w:tcPr>
            <w:tcW w:w="0" w:type="auto"/>
          </w:tcPr>
          <w:p w14:paraId="445CE56B" w14:textId="77777777" w:rsidR="00AB78B3" w:rsidRDefault="00337FF0">
            <w:pPr>
              <w:pStyle w:val="Compact"/>
              <w:jc w:val="center"/>
            </w:pPr>
            <w:r>
              <w:t>PUNO</w:t>
            </w:r>
          </w:p>
        </w:tc>
        <w:tc>
          <w:tcPr>
            <w:tcW w:w="0" w:type="auto"/>
          </w:tcPr>
          <w:p w14:paraId="3ADA21DF" w14:textId="77777777" w:rsidR="00AB78B3" w:rsidRDefault="00337FF0">
            <w:pPr>
              <w:pStyle w:val="Compact"/>
              <w:jc w:val="center"/>
            </w:pPr>
            <w:r>
              <w:t>a60.69</w:t>
            </w:r>
          </w:p>
        </w:tc>
        <w:tc>
          <w:tcPr>
            <w:tcW w:w="0" w:type="auto"/>
          </w:tcPr>
          <w:p w14:paraId="5D524658" w14:textId="77777777" w:rsidR="00AB78B3" w:rsidRDefault="00337FF0">
            <w:pPr>
              <w:pStyle w:val="Compact"/>
              <w:jc w:val="center"/>
            </w:pPr>
            <w:r>
              <w:t>1128</w:t>
            </w:r>
          </w:p>
        </w:tc>
        <w:tc>
          <w:tcPr>
            <w:tcW w:w="0" w:type="auto"/>
          </w:tcPr>
          <w:p w14:paraId="3861921C" w14:textId="77777777" w:rsidR="00AB78B3" w:rsidRDefault="00337FF0">
            <w:pPr>
              <w:pStyle w:val="Compact"/>
              <w:jc w:val="center"/>
            </w:pPr>
            <w:r>
              <w:t>107</w:t>
            </w:r>
          </w:p>
        </w:tc>
        <w:tc>
          <w:tcPr>
            <w:tcW w:w="0" w:type="auto"/>
          </w:tcPr>
          <w:p w14:paraId="122F047B" w14:textId="77777777" w:rsidR="00AB78B3" w:rsidRDefault="00337FF0">
            <w:pPr>
              <w:pStyle w:val="Compact"/>
              <w:jc w:val="center"/>
            </w:pPr>
            <w:r>
              <w:t>107</w:t>
            </w:r>
          </w:p>
        </w:tc>
        <w:tc>
          <w:tcPr>
            <w:tcW w:w="0" w:type="auto"/>
          </w:tcPr>
          <w:p w14:paraId="30CBA106" w14:textId="77777777" w:rsidR="00AB78B3" w:rsidRDefault="00337FF0">
            <w:pPr>
              <w:pStyle w:val="Compact"/>
              <w:jc w:val="center"/>
            </w:pPr>
            <w:r>
              <w:t>107</w:t>
            </w:r>
          </w:p>
        </w:tc>
        <w:tc>
          <w:tcPr>
            <w:tcW w:w="0" w:type="auto"/>
          </w:tcPr>
          <w:p w14:paraId="0EED41D1" w14:textId="77777777" w:rsidR="00AB78B3" w:rsidRDefault="00337FF0">
            <w:pPr>
              <w:pStyle w:val="Compact"/>
              <w:jc w:val="center"/>
            </w:pPr>
            <w:r>
              <w:t>0</w:t>
            </w:r>
          </w:p>
        </w:tc>
        <w:tc>
          <w:tcPr>
            <w:tcW w:w="0" w:type="auto"/>
          </w:tcPr>
          <w:p w14:paraId="3F02B236" w14:textId="77777777" w:rsidR="00AB78B3" w:rsidRDefault="00337FF0">
            <w:pPr>
              <w:pStyle w:val="Compact"/>
              <w:jc w:val="center"/>
            </w:pPr>
            <w:r>
              <w:t>0</w:t>
            </w:r>
          </w:p>
        </w:tc>
        <w:tc>
          <w:tcPr>
            <w:tcW w:w="0" w:type="auto"/>
          </w:tcPr>
          <w:p w14:paraId="657B9FCD" w14:textId="77777777" w:rsidR="00AB78B3" w:rsidRDefault="00337FF0">
            <w:pPr>
              <w:pStyle w:val="Compact"/>
              <w:jc w:val="center"/>
            </w:pPr>
            <w:r>
              <w:t>0</w:t>
            </w:r>
          </w:p>
        </w:tc>
        <w:tc>
          <w:tcPr>
            <w:tcW w:w="0" w:type="auto"/>
          </w:tcPr>
          <w:p w14:paraId="52AE61AD" w14:textId="77777777" w:rsidR="00AB78B3" w:rsidRDefault="00337FF0">
            <w:pPr>
              <w:pStyle w:val="Compact"/>
              <w:jc w:val="center"/>
            </w:pPr>
            <w:r>
              <w:t>1128</w:t>
            </w:r>
          </w:p>
        </w:tc>
        <w:tc>
          <w:tcPr>
            <w:tcW w:w="0" w:type="auto"/>
          </w:tcPr>
          <w:p w14:paraId="06E5FA66" w14:textId="77777777" w:rsidR="00AB78B3" w:rsidRDefault="00337FF0">
            <w:pPr>
              <w:pStyle w:val="Compact"/>
              <w:jc w:val="center"/>
            </w:pPr>
            <w:r>
              <w:t>1128</w:t>
            </w:r>
          </w:p>
        </w:tc>
        <w:tc>
          <w:tcPr>
            <w:tcW w:w="0" w:type="auto"/>
          </w:tcPr>
          <w:p w14:paraId="3FC3D8A5" w14:textId="77777777" w:rsidR="00AB78B3" w:rsidRDefault="00337FF0">
            <w:pPr>
              <w:pStyle w:val="Compact"/>
              <w:jc w:val="center"/>
            </w:pPr>
            <w:r>
              <w:t>1128</w:t>
            </w:r>
          </w:p>
        </w:tc>
        <w:tc>
          <w:tcPr>
            <w:tcW w:w="0" w:type="auto"/>
          </w:tcPr>
          <w:p w14:paraId="575B179E" w14:textId="77777777" w:rsidR="00AB78B3" w:rsidRDefault="00337FF0">
            <w:pPr>
              <w:pStyle w:val="Compact"/>
              <w:jc w:val="center"/>
            </w:pPr>
            <w:r>
              <w:t>1660</w:t>
            </w:r>
          </w:p>
        </w:tc>
        <w:tc>
          <w:tcPr>
            <w:tcW w:w="0" w:type="auto"/>
          </w:tcPr>
          <w:p w14:paraId="5CA5F4E5" w14:textId="77777777" w:rsidR="00AB78B3" w:rsidRDefault="00337FF0">
            <w:pPr>
              <w:pStyle w:val="Compact"/>
              <w:jc w:val="center"/>
            </w:pPr>
            <w:r>
              <w:t>1660</w:t>
            </w:r>
          </w:p>
        </w:tc>
        <w:tc>
          <w:tcPr>
            <w:tcW w:w="0" w:type="auto"/>
          </w:tcPr>
          <w:p w14:paraId="65B0CFA1" w14:textId="77777777" w:rsidR="00AB78B3" w:rsidRDefault="00337FF0">
            <w:pPr>
              <w:pStyle w:val="Compact"/>
              <w:jc w:val="center"/>
            </w:pPr>
            <w:r>
              <w:t>1660</w:t>
            </w:r>
          </w:p>
        </w:tc>
      </w:tr>
      <w:tr w:rsidR="00AB78B3" w14:paraId="66A92A4C" w14:textId="77777777">
        <w:tc>
          <w:tcPr>
            <w:tcW w:w="0" w:type="auto"/>
          </w:tcPr>
          <w:p w14:paraId="47AB5148" w14:textId="77777777" w:rsidR="00AB78B3" w:rsidRDefault="00337FF0">
            <w:pPr>
              <w:pStyle w:val="Compact"/>
              <w:jc w:val="center"/>
            </w:pPr>
            <w:r>
              <w:t>PUNO</w:t>
            </w:r>
          </w:p>
        </w:tc>
        <w:tc>
          <w:tcPr>
            <w:tcW w:w="0" w:type="auto"/>
          </w:tcPr>
          <w:p w14:paraId="125A0862" w14:textId="77777777" w:rsidR="00AB78B3" w:rsidRDefault="00337FF0">
            <w:pPr>
              <w:pStyle w:val="Compact"/>
              <w:jc w:val="center"/>
            </w:pPr>
            <w:r>
              <w:t>a70.79</w:t>
            </w:r>
          </w:p>
        </w:tc>
        <w:tc>
          <w:tcPr>
            <w:tcW w:w="0" w:type="auto"/>
          </w:tcPr>
          <w:p w14:paraId="2300472F" w14:textId="77777777" w:rsidR="00AB78B3" w:rsidRDefault="00337FF0">
            <w:pPr>
              <w:pStyle w:val="Compact"/>
              <w:jc w:val="center"/>
            </w:pPr>
            <w:r>
              <w:t>1550</w:t>
            </w:r>
          </w:p>
        </w:tc>
        <w:tc>
          <w:tcPr>
            <w:tcW w:w="0" w:type="auto"/>
          </w:tcPr>
          <w:p w14:paraId="5CB796A9" w14:textId="77777777" w:rsidR="00AB78B3" w:rsidRDefault="00337FF0">
            <w:pPr>
              <w:pStyle w:val="Compact"/>
              <w:jc w:val="center"/>
            </w:pPr>
            <w:r>
              <w:t>404.2</w:t>
            </w:r>
          </w:p>
        </w:tc>
        <w:tc>
          <w:tcPr>
            <w:tcW w:w="0" w:type="auto"/>
          </w:tcPr>
          <w:p w14:paraId="0A1BC144" w14:textId="77777777" w:rsidR="00AB78B3" w:rsidRDefault="00337FF0">
            <w:pPr>
              <w:pStyle w:val="Compact"/>
              <w:jc w:val="center"/>
            </w:pPr>
            <w:r>
              <w:t>96</w:t>
            </w:r>
          </w:p>
        </w:tc>
        <w:tc>
          <w:tcPr>
            <w:tcW w:w="0" w:type="auto"/>
          </w:tcPr>
          <w:p w14:paraId="65D20872" w14:textId="77777777" w:rsidR="00AB78B3" w:rsidRDefault="00337FF0">
            <w:pPr>
              <w:pStyle w:val="Compact"/>
              <w:jc w:val="center"/>
            </w:pPr>
            <w:r>
              <w:t>690.6</w:t>
            </w:r>
          </w:p>
        </w:tc>
        <w:tc>
          <w:tcPr>
            <w:tcW w:w="0" w:type="auto"/>
          </w:tcPr>
          <w:p w14:paraId="459AE6D7" w14:textId="77777777" w:rsidR="00AB78B3" w:rsidRDefault="00337FF0">
            <w:pPr>
              <w:pStyle w:val="Compact"/>
              <w:jc w:val="center"/>
            </w:pPr>
            <w:r>
              <w:t>293.5</w:t>
            </w:r>
          </w:p>
        </w:tc>
        <w:tc>
          <w:tcPr>
            <w:tcW w:w="0" w:type="auto"/>
          </w:tcPr>
          <w:p w14:paraId="62968F62" w14:textId="77777777" w:rsidR="00AB78B3" w:rsidRDefault="00337FF0">
            <w:pPr>
              <w:pStyle w:val="Compact"/>
              <w:jc w:val="center"/>
            </w:pPr>
            <w:r>
              <w:t>34.95</w:t>
            </w:r>
          </w:p>
        </w:tc>
        <w:tc>
          <w:tcPr>
            <w:tcW w:w="0" w:type="auto"/>
          </w:tcPr>
          <w:p w14:paraId="4507952B" w14:textId="77777777" w:rsidR="00AB78B3" w:rsidRDefault="00337FF0">
            <w:pPr>
              <w:pStyle w:val="Compact"/>
              <w:jc w:val="center"/>
            </w:pPr>
            <w:r>
              <w:t>500.7</w:t>
            </w:r>
          </w:p>
        </w:tc>
        <w:tc>
          <w:tcPr>
            <w:tcW w:w="0" w:type="auto"/>
          </w:tcPr>
          <w:p w14:paraId="4EF2620B" w14:textId="77777777" w:rsidR="00AB78B3" w:rsidRDefault="00337FF0">
            <w:pPr>
              <w:pStyle w:val="Compact"/>
              <w:jc w:val="center"/>
            </w:pPr>
            <w:r>
              <w:t>1257</w:t>
            </w:r>
          </w:p>
        </w:tc>
        <w:tc>
          <w:tcPr>
            <w:tcW w:w="0" w:type="auto"/>
          </w:tcPr>
          <w:p w14:paraId="43A82E84" w14:textId="77777777" w:rsidR="00AB78B3" w:rsidRDefault="00337FF0">
            <w:pPr>
              <w:pStyle w:val="Compact"/>
              <w:jc w:val="center"/>
            </w:pPr>
            <w:r>
              <w:t>1049</w:t>
            </w:r>
          </w:p>
        </w:tc>
        <w:tc>
          <w:tcPr>
            <w:tcW w:w="0" w:type="auto"/>
          </w:tcPr>
          <w:p w14:paraId="260D54B9" w14:textId="77777777" w:rsidR="00AB78B3" w:rsidRDefault="00337FF0">
            <w:pPr>
              <w:pStyle w:val="Compact"/>
              <w:jc w:val="center"/>
            </w:pPr>
            <w:r>
              <w:t>1515</w:t>
            </w:r>
          </w:p>
        </w:tc>
        <w:tc>
          <w:tcPr>
            <w:tcW w:w="0" w:type="auto"/>
          </w:tcPr>
          <w:p w14:paraId="6877FDB8" w14:textId="77777777" w:rsidR="00AB78B3" w:rsidRDefault="00337FF0">
            <w:pPr>
              <w:pStyle w:val="Compact"/>
              <w:jc w:val="center"/>
            </w:pPr>
            <w:r>
              <w:t>2135</w:t>
            </w:r>
          </w:p>
        </w:tc>
        <w:tc>
          <w:tcPr>
            <w:tcW w:w="0" w:type="auto"/>
          </w:tcPr>
          <w:p w14:paraId="5E4D64BE" w14:textId="77777777" w:rsidR="00AB78B3" w:rsidRDefault="00337FF0">
            <w:pPr>
              <w:pStyle w:val="Compact"/>
              <w:jc w:val="center"/>
            </w:pPr>
            <w:r>
              <w:t>1541</w:t>
            </w:r>
          </w:p>
        </w:tc>
        <w:tc>
          <w:tcPr>
            <w:tcW w:w="0" w:type="auto"/>
          </w:tcPr>
          <w:p w14:paraId="5A1EB240" w14:textId="77777777" w:rsidR="00AB78B3" w:rsidRDefault="00337FF0">
            <w:pPr>
              <w:pStyle w:val="Compact"/>
              <w:jc w:val="center"/>
            </w:pPr>
            <w:r>
              <w:t>2777</w:t>
            </w:r>
          </w:p>
        </w:tc>
      </w:tr>
      <w:tr w:rsidR="00AB78B3" w14:paraId="6BCCD188" w14:textId="77777777">
        <w:tc>
          <w:tcPr>
            <w:tcW w:w="0" w:type="auto"/>
          </w:tcPr>
          <w:p w14:paraId="02C898C7" w14:textId="77777777" w:rsidR="00AB78B3" w:rsidRDefault="00337FF0">
            <w:pPr>
              <w:pStyle w:val="Compact"/>
              <w:jc w:val="center"/>
            </w:pPr>
            <w:r>
              <w:t>PUNO</w:t>
            </w:r>
          </w:p>
        </w:tc>
        <w:tc>
          <w:tcPr>
            <w:tcW w:w="0" w:type="auto"/>
          </w:tcPr>
          <w:p w14:paraId="6499C4BC" w14:textId="77777777" w:rsidR="00AB78B3" w:rsidRDefault="00337FF0">
            <w:pPr>
              <w:pStyle w:val="Compact"/>
              <w:jc w:val="center"/>
            </w:pPr>
            <w:r>
              <w:t>a80</w:t>
            </w:r>
          </w:p>
        </w:tc>
        <w:tc>
          <w:tcPr>
            <w:tcW w:w="0" w:type="auto"/>
          </w:tcPr>
          <w:p w14:paraId="7A1D5436" w14:textId="77777777" w:rsidR="00AB78B3" w:rsidRDefault="00337FF0">
            <w:pPr>
              <w:pStyle w:val="Compact"/>
              <w:jc w:val="center"/>
            </w:pPr>
            <w:r>
              <w:t>2133</w:t>
            </w:r>
          </w:p>
        </w:tc>
        <w:tc>
          <w:tcPr>
            <w:tcW w:w="0" w:type="auto"/>
          </w:tcPr>
          <w:p w14:paraId="52348C62" w14:textId="77777777" w:rsidR="00AB78B3" w:rsidRDefault="00337FF0">
            <w:pPr>
              <w:pStyle w:val="Compact"/>
              <w:jc w:val="center"/>
            </w:pPr>
            <w:r>
              <w:t>51</w:t>
            </w:r>
          </w:p>
        </w:tc>
        <w:tc>
          <w:tcPr>
            <w:tcW w:w="0" w:type="auto"/>
          </w:tcPr>
          <w:p w14:paraId="44FA73AD" w14:textId="77777777" w:rsidR="00AB78B3" w:rsidRDefault="00337FF0">
            <w:pPr>
              <w:pStyle w:val="Compact"/>
              <w:jc w:val="center"/>
            </w:pPr>
            <w:r>
              <w:t>51</w:t>
            </w:r>
          </w:p>
        </w:tc>
        <w:tc>
          <w:tcPr>
            <w:tcW w:w="0" w:type="auto"/>
          </w:tcPr>
          <w:p w14:paraId="57349926" w14:textId="77777777" w:rsidR="00AB78B3" w:rsidRDefault="00337FF0">
            <w:pPr>
              <w:pStyle w:val="Compact"/>
              <w:jc w:val="center"/>
            </w:pPr>
            <w:r>
              <w:t>51</w:t>
            </w:r>
          </w:p>
        </w:tc>
        <w:tc>
          <w:tcPr>
            <w:tcW w:w="0" w:type="auto"/>
          </w:tcPr>
          <w:p w14:paraId="17E436D3" w14:textId="77777777" w:rsidR="00AB78B3" w:rsidRDefault="00337FF0">
            <w:pPr>
              <w:pStyle w:val="Compact"/>
              <w:jc w:val="center"/>
            </w:pPr>
            <w:r>
              <w:t>0</w:t>
            </w:r>
          </w:p>
        </w:tc>
        <w:tc>
          <w:tcPr>
            <w:tcW w:w="0" w:type="auto"/>
          </w:tcPr>
          <w:p w14:paraId="29180556" w14:textId="77777777" w:rsidR="00AB78B3" w:rsidRDefault="00337FF0">
            <w:pPr>
              <w:pStyle w:val="Compact"/>
              <w:jc w:val="center"/>
            </w:pPr>
            <w:r>
              <w:t>0</w:t>
            </w:r>
          </w:p>
        </w:tc>
        <w:tc>
          <w:tcPr>
            <w:tcW w:w="0" w:type="auto"/>
          </w:tcPr>
          <w:p w14:paraId="19916F10" w14:textId="77777777" w:rsidR="00AB78B3" w:rsidRDefault="00337FF0">
            <w:pPr>
              <w:pStyle w:val="Compact"/>
              <w:jc w:val="center"/>
            </w:pPr>
            <w:r>
              <w:t>0</w:t>
            </w:r>
          </w:p>
        </w:tc>
        <w:tc>
          <w:tcPr>
            <w:tcW w:w="0" w:type="auto"/>
          </w:tcPr>
          <w:p w14:paraId="7B5E82D7" w14:textId="77777777" w:rsidR="00AB78B3" w:rsidRDefault="00337FF0">
            <w:pPr>
              <w:pStyle w:val="Compact"/>
              <w:jc w:val="center"/>
            </w:pPr>
            <w:r>
              <w:t>2133</w:t>
            </w:r>
          </w:p>
        </w:tc>
        <w:tc>
          <w:tcPr>
            <w:tcW w:w="0" w:type="auto"/>
          </w:tcPr>
          <w:p w14:paraId="73CE5DA0" w14:textId="77777777" w:rsidR="00AB78B3" w:rsidRDefault="00337FF0">
            <w:pPr>
              <w:pStyle w:val="Compact"/>
              <w:jc w:val="center"/>
            </w:pPr>
            <w:r>
              <w:t>2133</w:t>
            </w:r>
          </w:p>
        </w:tc>
        <w:tc>
          <w:tcPr>
            <w:tcW w:w="0" w:type="auto"/>
          </w:tcPr>
          <w:p w14:paraId="4EEAB624" w14:textId="77777777" w:rsidR="00AB78B3" w:rsidRDefault="00337FF0">
            <w:pPr>
              <w:pStyle w:val="Compact"/>
              <w:jc w:val="center"/>
            </w:pPr>
            <w:r>
              <w:t>2133</w:t>
            </w:r>
          </w:p>
        </w:tc>
        <w:tc>
          <w:tcPr>
            <w:tcW w:w="0" w:type="auto"/>
          </w:tcPr>
          <w:p w14:paraId="1D5A5607" w14:textId="77777777" w:rsidR="00AB78B3" w:rsidRDefault="00337FF0">
            <w:pPr>
              <w:pStyle w:val="Compact"/>
              <w:jc w:val="center"/>
            </w:pPr>
            <w:r>
              <w:t>2989</w:t>
            </w:r>
          </w:p>
        </w:tc>
        <w:tc>
          <w:tcPr>
            <w:tcW w:w="0" w:type="auto"/>
          </w:tcPr>
          <w:p w14:paraId="2DA300F1" w14:textId="77777777" w:rsidR="00AB78B3" w:rsidRDefault="00337FF0">
            <w:pPr>
              <w:pStyle w:val="Compact"/>
              <w:jc w:val="center"/>
            </w:pPr>
            <w:r>
              <w:t>2989</w:t>
            </w:r>
          </w:p>
        </w:tc>
        <w:tc>
          <w:tcPr>
            <w:tcW w:w="0" w:type="auto"/>
          </w:tcPr>
          <w:p w14:paraId="6167F271" w14:textId="77777777" w:rsidR="00AB78B3" w:rsidRDefault="00337FF0">
            <w:pPr>
              <w:pStyle w:val="Compact"/>
              <w:jc w:val="center"/>
            </w:pPr>
            <w:r>
              <w:t>2989</w:t>
            </w:r>
          </w:p>
        </w:tc>
      </w:tr>
      <w:tr w:rsidR="00AB78B3" w14:paraId="1B93DBF1" w14:textId="77777777">
        <w:tc>
          <w:tcPr>
            <w:tcW w:w="0" w:type="auto"/>
          </w:tcPr>
          <w:p w14:paraId="2B8F519B" w14:textId="77777777" w:rsidR="00AB78B3" w:rsidRDefault="00337FF0">
            <w:pPr>
              <w:pStyle w:val="Compact"/>
              <w:jc w:val="center"/>
            </w:pPr>
            <w:r>
              <w:t>SAN MARTIN</w:t>
            </w:r>
          </w:p>
        </w:tc>
        <w:tc>
          <w:tcPr>
            <w:tcW w:w="0" w:type="auto"/>
          </w:tcPr>
          <w:p w14:paraId="343A833F" w14:textId="77777777" w:rsidR="00AB78B3" w:rsidRDefault="00337FF0">
            <w:pPr>
              <w:pStyle w:val="Compact"/>
              <w:jc w:val="center"/>
            </w:pPr>
            <w:r>
              <w:t>a0.9</w:t>
            </w:r>
          </w:p>
        </w:tc>
        <w:tc>
          <w:tcPr>
            <w:tcW w:w="0" w:type="auto"/>
          </w:tcPr>
          <w:p w14:paraId="43C9DCDB" w14:textId="77777777" w:rsidR="00AB78B3" w:rsidRDefault="00337FF0">
            <w:pPr>
              <w:pStyle w:val="Compact"/>
              <w:jc w:val="center"/>
            </w:pPr>
            <w:r>
              <w:t>190</w:t>
            </w:r>
          </w:p>
        </w:tc>
        <w:tc>
          <w:tcPr>
            <w:tcW w:w="0" w:type="auto"/>
          </w:tcPr>
          <w:p w14:paraId="322A96A6" w14:textId="77777777" w:rsidR="00AB78B3" w:rsidRDefault="00337FF0">
            <w:pPr>
              <w:pStyle w:val="Compact"/>
              <w:jc w:val="center"/>
            </w:pPr>
            <w:r>
              <w:t>10</w:t>
            </w:r>
          </w:p>
        </w:tc>
        <w:tc>
          <w:tcPr>
            <w:tcW w:w="0" w:type="auto"/>
          </w:tcPr>
          <w:p w14:paraId="26E23706" w14:textId="77777777" w:rsidR="00AB78B3" w:rsidRDefault="00337FF0">
            <w:pPr>
              <w:pStyle w:val="Compact"/>
              <w:jc w:val="center"/>
            </w:pPr>
            <w:r>
              <w:t>10</w:t>
            </w:r>
          </w:p>
        </w:tc>
        <w:tc>
          <w:tcPr>
            <w:tcW w:w="0" w:type="auto"/>
          </w:tcPr>
          <w:p w14:paraId="4F65970D" w14:textId="77777777" w:rsidR="00AB78B3" w:rsidRDefault="00337FF0">
            <w:pPr>
              <w:pStyle w:val="Compact"/>
              <w:jc w:val="center"/>
            </w:pPr>
            <w:r>
              <w:t>10</w:t>
            </w:r>
          </w:p>
        </w:tc>
        <w:tc>
          <w:tcPr>
            <w:tcW w:w="0" w:type="auto"/>
          </w:tcPr>
          <w:p w14:paraId="0760BE92" w14:textId="77777777" w:rsidR="00AB78B3" w:rsidRDefault="00337FF0">
            <w:pPr>
              <w:pStyle w:val="Compact"/>
              <w:jc w:val="center"/>
            </w:pPr>
            <w:r>
              <w:t>-131</w:t>
            </w:r>
          </w:p>
        </w:tc>
        <w:tc>
          <w:tcPr>
            <w:tcW w:w="0" w:type="auto"/>
          </w:tcPr>
          <w:p w14:paraId="257B8949" w14:textId="77777777" w:rsidR="00AB78B3" w:rsidRDefault="00337FF0">
            <w:pPr>
              <w:pStyle w:val="Compact"/>
              <w:jc w:val="center"/>
            </w:pPr>
            <w:r>
              <w:t>-286</w:t>
            </w:r>
          </w:p>
        </w:tc>
        <w:tc>
          <w:tcPr>
            <w:tcW w:w="0" w:type="auto"/>
          </w:tcPr>
          <w:p w14:paraId="0F4E6960" w14:textId="77777777" w:rsidR="00AB78B3" w:rsidRDefault="00337FF0">
            <w:pPr>
              <w:pStyle w:val="Compact"/>
              <w:jc w:val="center"/>
            </w:pPr>
            <w:r>
              <w:t>-33.63</w:t>
            </w:r>
          </w:p>
        </w:tc>
        <w:tc>
          <w:tcPr>
            <w:tcW w:w="0" w:type="auto"/>
          </w:tcPr>
          <w:p w14:paraId="4E2D2FA9" w14:textId="77777777" w:rsidR="00AB78B3" w:rsidRDefault="00337FF0">
            <w:pPr>
              <w:pStyle w:val="Compact"/>
              <w:jc w:val="center"/>
            </w:pPr>
            <w:r>
              <w:t>321</w:t>
            </w:r>
          </w:p>
        </w:tc>
        <w:tc>
          <w:tcPr>
            <w:tcW w:w="0" w:type="auto"/>
          </w:tcPr>
          <w:p w14:paraId="368A518B" w14:textId="77777777" w:rsidR="00AB78B3" w:rsidRDefault="00337FF0">
            <w:pPr>
              <w:pStyle w:val="Compact"/>
              <w:jc w:val="center"/>
            </w:pPr>
            <w:r>
              <w:t>223.6</w:t>
            </w:r>
          </w:p>
        </w:tc>
        <w:tc>
          <w:tcPr>
            <w:tcW w:w="0" w:type="auto"/>
          </w:tcPr>
          <w:p w14:paraId="73671197" w14:textId="77777777" w:rsidR="00AB78B3" w:rsidRDefault="00337FF0">
            <w:pPr>
              <w:pStyle w:val="Compact"/>
              <w:jc w:val="center"/>
            </w:pPr>
            <w:r>
              <w:t>476</w:t>
            </w:r>
          </w:p>
        </w:tc>
        <w:tc>
          <w:tcPr>
            <w:tcW w:w="0" w:type="auto"/>
          </w:tcPr>
          <w:p w14:paraId="541AD4BA" w14:textId="77777777" w:rsidR="00AB78B3" w:rsidRDefault="00337FF0">
            <w:pPr>
              <w:pStyle w:val="Compact"/>
              <w:jc w:val="center"/>
            </w:pPr>
            <w:r>
              <w:t>486.6</w:t>
            </w:r>
          </w:p>
        </w:tc>
        <w:tc>
          <w:tcPr>
            <w:tcW w:w="0" w:type="auto"/>
          </w:tcPr>
          <w:p w14:paraId="245FBB9D" w14:textId="77777777" w:rsidR="00AB78B3" w:rsidRDefault="00337FF0">
            <w:pPr>
              <w:pStyle w:val="Compact"/>
              <w:jc w:val="center"/>
            </w:pPr>
            <w:r>
              <w:t>342</w:t>
            </w:r>
          </w:p>
        </w:tc>
        <w:tc>
          <w:tcPr>
            <w:tcW w:w="0" w:type="auto"/>
          </w:tcPr>
          <w:p w14:paraId="07AD39ED" w14:textId="77777777" w:rsidR="00AB78B3" w:rsidRDefault="00337FF0">
            <w:pPr>
              <w:pStyle w:val="Compact"/>
              <w:jc w:val="center"/>
            </w:pPr>
            <w:r>
              <w:t>716.7</w:t>
            </w:r>
          </w:p>
        </w:tc>
      </w:tr>
      <w:tr w:rsidR="00AB78B3" w14:paraId="531E4725" w14:textId="77777777">
        <w:tc>
          <w:tcPr>
            <w:tcW w:w="0" w:type="auto"/>
          </w:tcPr>
          <w:p w14:paraId="126971CA" w14:textId="77777777" w:rsidR="00AB78B3" w:rsidRDefault="00337FF0">
            <w:pPr>
              <w:pStyle w:val="Compact"/>
              <w:jc w:val="center"/>
            </w:pPr>
            <w:r>
              <w:t>SAN MARTIN</w:t>
            </w:r>
          </w:p>
        </w:tc>
        <w:tc>
          <w:tcPr>
            <w:tcW w:w="0" w:type="auto"/>
          </w:tcPr>
          <w:p w14:paraId="723EFF90" w14:textId="77777777" w:rsidR="00AB78B3" w:rsidRDefault="00337FF0">
            <w:pPr>
              <w:pStyle w:val="Compact"/>
              <w:jc w:val="center"/>
            </w:pPr>
            <w:r>
              <w:t>a10.19</w:t>
            </w:r>
          </w:p>
        </w:tc>
        <w:tc>
          <w:tcPr>
            <w:tcW w:w="0" w:type="auto"/>
          </w:tcPr>
          <w:p w14:paraId="75DF2574" w14:textId="77777777" w:rsidR="00AB78B3" w:rsidRDefault="00337FF0">
            <w:pPr>
              <w:pStyle w:val="Compact"/>
              <w:jc w:val="center"/>
            </w:pPr>
            <w:r>
              <w:t>69</w:t>
            </w:r>
          </w:p>
        </w:tc>
        <w:tc>
          <w:tcPr>
            <w:tcW w:w="0" w:type="auto"/>
          </w:tcPr>
          <w:p w14:paraId="0CACD3F2" w14:textId="77777777" w:rsidR="00AB78B3" w:rsidRDefault="00337FF0">
            <w:pPr>
              <w:pStyle w:val="Compact"/>
              <w:jc w:val="center"/>
            </w:pPr>
            <w:r>
              <w:t>3</w:t>
            </w:r>
          </w:p>
        </w:tc>
        <w:tc>
          <w:tcPr>
            <w:tcW w:w="0" w:type="auto"/>
          </w:tcPr>
          <w:p w14:paraId="5D4BA7AE" w14:textId="77777777" w:rsidR="00AB78B3" w:rsidRDefault="00337FF0">
            <w:pPr>
              <w:pStyle w:val="Compact"/>
              <w:jc w:val="center"/>
            </w:pPr>
            <w:r>
              <w:t>3</w:t>
            </w:r>
          </w:p>
        </w:tc>
        <w:tc>
          <w:tcPr>
            <w:tcW w:w="0" w:type="auto"/>
          </w:tcPr>
          <w:p w14:paraId="3A6CA3F7" w14:textId="77777777" w:rsidR="00AB78B3" w:rsidRDefault="00337FF0">
            <w:pPr>
              <w:pStyle w:val="Compact"/>
              <w:jc w:val="center"/>
            </w:pPr>
            <w:r>
              <w:t>3</w:t>
            </w:r>
          </w:p>
        </w:tc>
        <w:tc>
          <w:tcPr>
            <w:tcW w:w="0" w:type="auto"/>
          </w:tcPr>
          <w:p w14:paraId="74DB07D4" w14:textId="77777777" w:rsidR="00AB78B3" w:rsidRDefault="00337FF0">
            <w:pPr>
              <w:pStyle w:val="Compact"/>
              <w:jc w:val="center"/>
            </w:pPr>
            <w:r>
              <w:t>0</w:t>
            </w:r>
          </w:p>
        </w:tc>
        <w:tc>
          <w:tcPr>
            <w:tcW w:w="0" w:type="auto"/>
          </w:tcPr>
          <w:p w14:paraId="11C84CB3" w14:textId="77777777" w:rsidR="00AB78B3" w:rsidRDefault="00337FF0">
            <w:pPr>
              <w:pStyle w:val="Compact"/>
              <w:jc w:val="center"/>
            </w:pPr>
            <w:r>
              <w:t>0</w:t>
            </w:r>
          </w:p>
        </w:tc>
        <w:tc>
          <w:tcPr>
            <w:tcW w:w="0" w:type="auto"/>
          </w:tcPr>
          <w:p w14:paraId="4C332C18" w14:textId="77777777" w:rsidR="00AB78B3" w:rsidRDefault="00337FF0">
            <w:pPr>
              <w:pStyle w:val="Compact"/>
              <w:jc w:val="center"/>
            </w:pPr>
            <w:r>
              <w:t>0</w:t>
            </w:r>
          </w:p>
        </w:tc>
        <w:tc>
          <w:tcPr>
            <w:tcW w:w="0" w:type="auto"/>
          </w:tcPr>
          <w:p w14:paraId="622F6FFB" w14:textId="77777777" w:rsidR="00AB78B3" w:rsidRDefault="00337FF0">
            <w:pPr>
              <w:pStyle w:val="Compact"/>
              <w:jc w:val="center"/>
            </w:pPr>
            <w:r>
              <w:t>69</w:t>
            </w:r>
          </w:p>
        </w:tc>
        <w:tc>
          <w:tcPr>
            <w:tcW w:w="0" w:type="auto"/>
          </w:tcPr>
          <w:p w14:paraId="50E7D32A" w14:textId="77777777" w:rsidR="00AB78B3" w:rsidRDefault="00337FF0">
            <w:pPr>
              <w:pStyle w:val="Compact"/>
              <w:jc w:val="center"/>
            </w:pPr>
            <w:r>
              <w:t>69</w:t>
            </w:r>
          </w:p>
        </w:tc>
        <w:tc>
          <w:tcPr>
            <w:tcW w:w="0" w:type="auto"/>
          </w:tcPr>
          <w:p w14:paraId="689CCA12" w14:textId="77777777" w:rsidR="00AB78B3" w:rsidRDefault="00337FF0">
            <w:pPr>
              <w:pStyle w:val="Compact"/>
              <w:jc w:val="center"/>
            </w:pPr>
            <w:r>
              <w:t>69</w:t>
            </w:r>
          </w:p>
        </w:tc>
        <w:tc>
          <w:tcPr>
            <w:tcW w:w="0" w:type="auto"/>
          </w:tcPr>
          <w:p w14:paraId="6201103E" w14:textId="77777777" w:rsidR="00AB78B3" w:rsidRDefault="00337FF0">
            <w:pPr>
              <w:pStyle w:val="Compact"/>
              <w:jc w:val="center"/>
            </w:pPr>
            <w:r>
              <w:t>105.4</w:t>
            </w:r>
          </w:p>
        </w:tc>
        <w:tc>
          <w:tcPr>
            <w:tcW w:w="0" w:type="auto"/>
          </w:tcPr>
          <w:p w14:paraId="5DD91674" w14:textId="77777777" w:rsidR="00AB78B3" w:rsidRDefault="00337FF0">
            <w:pPr>
              <w:pStyle w:val="Compact"/>
              <w:jc w:val="center"/>
            </w:pPr>
            <w:r>
              <w:t>105.4</w:t>
            </w:r>
          </w:p>
        </w:tc>
        <w:tc>
          <w:tcPr>
            <w:tcW w:w="0" w:type="auto"/>
          </w:tcPr>
          <w:p w14:paraId="6C3F4A9D" w14:textId="77777777" w:rsidR="00AB78B3" w:rsidRDefault="00337FF0">
            <w:pPr>
              <w:pStyle w:val="Compact"/>
              <w:jc w:val="center"/>
            </w:pPr>
            <w:r>
              <w:t>105.4</w:t>
            </w:r>
          </w:p>
        </w:tc>
      </w:tr>
      <w:tr w:rsidR="00AB78B3" w14:paraId="76E5AF48" w14:textId="77777777">
        <w:tc>
          <w:tcPr>
            <w:tcW w:w="0" w:type="auto"/>
          </w:tcPr>
          <w:p w14:paraId="4B9C35AD" w14:textId="77777777" w:rsidR="00AB78B3" w:rsidRDefault="00337FF0">
            <w:pPr>
              <w:pStyle w:val="Compact"/>
              <w:jc w:val="center"/>
            </w:pPr>
            <w:r>
              <w:t>SAN MARTIN</w:t>
            </w:r>
          </w:p>
        </w:tc>
        <w:tc>
          <w:tcPr>
            <w:tcW w:w="0" w:type="auto"/>
          </w:tcPr>
          <w:p w14:paraId="42C40284" w14:textId="77777777" w:rsidR="00AB78B3" w:rsidRDefault="00337FF0">
            <w:pPr>
              <w:pStyle w:val="Compact"/>
              <w:jc w:val="center"/>
            </w:pPr>
            <w:r>
              <w:t>a20.29</w:t>
            </w:r>
          </w:p>
        </w:tc>
        <w:tc>
          <w:tcPr>
            <w:tcW w:w="0" w:type="auto"/>
          </w:tcPr>
          <w:p w14:paraId="74A16588" w14:textId="77777777" w:rsidR="00AB78B3" w:rsidRDefault="00337FF0">
            <w:pPr>
              <w:pStyle w:val="Compact"/>
              <w:jc w:val="center"/>
            </w:pPr>
            <w:r>
              <w:t>153</w:t>
            </w:r>
          </w:p>
        </w:tc>
        <w:tc>
          <w:tcPr>
            <w:tcW w:w="0" w:type="auto"/>
          </w:tcPr>
          <w:p w14:paraId="6EC0FB9A" w14:textId="77777777" w:rsidR="00AB78B3" w:rsidRDefault="00337FF0">
            <w:pPr>
              <w:pStyle w:val="Compact"/>
              <w:jc w:val="center"/>
            </w:pPr>
            <w:r>
              <w:t>14</w:t>
            </w:r>
          </w:p>
        </w:tc>
        <w:tc>
          <w:tcPr>
            <w:tcW w:w="0" w:type="auto"/>
          </w:tcPr>
          <w:p w14:paraId="7C81440B" w14:textId="77777777" w:rsidR="00AB78B3" w:rsidRDefault="00337FF0">
            <w:pPr>
              <w:pStyle w:val="Compact"/>
              <w:jc w:val="center"/>
            </w:pPr>
            <w:r>
              <w:t>14</w:t>
            </w:r>
          </w:p>
        </w:tc>
        <w:tc>
          <w:tcPr>
            <w:tcW w:w="0" w:type="auto"/>
          </w:tcPr>
          <w:p w14:paraId="061C5901" w14:textId="77777777" w:rsidR="00AB78B3" w:rsidRDefault="00337FF0">
            <w:pPr>
              <w:pStyle w:val="Compact"/>
              <w:jc w:val="center"/>
            </w:pPr>
            <w:r>
              <w:t>14</w:t>
            </w:r>
          </w:p>
        </w:tc>
        <w:tc>
          <w:tcPr>
            <w:tcW w:w="0" w:type="auto"/>
          </w:tcPr>
          <w:p w14:paraId="088F2A59" w14:textId="77777777" w:rsidR="00AB78B3" w:rsidRDefault="00337FF0">
            <w:pPr>
              <w:pStyle w:val="Compact"/>
              <w:jc w:val="center"/>
            </w:pPr>
            <w:r>
              <w:t>0</w:t>
            </w:r>
          </w:p>
        </w:tc>
        <w:tc>
          <w:tcPr>
            <w:tcW w:w="0" w:type="auto"/>
          </w:tcPr>
          <w:p w14:paraId="77584789" w14:textId="77777777" w:rsidR="00AB78B3" w:rsidRDefault="00337FF0">
            <w:pPr>
              <w:pStyle w:val="Compact"/>
              <w:jc w:val="center"/>
            </w:pPr>
            <w:r>
              <w:t>0</w:t>
            </w:r>
          </w:p>
        </w:tc>
        <w:tc>
          <w:tcPr>
            <w:tcW w:w="0" w:type="auto"/>
          </w:tcPr>
          <w:p w14:paraId="10BD3D3F" w14:textId="77777777" w:rsidR="00AB78B3" w:rsidRDefault="00337FF0">
            <w:pPr>
              <w:pStyle w:val="Compact"/>
              <w:jc w:val="center"/>
            </w:pPr>
            <w:r>
              <w:t>0</w:t>
            </w:r>
          </w:p>
        </w:tc>
        <w:tc>
          <w:tcPr>
            <w:tcW w:w="0" w:type="auto"/>
          </w:tcPr>
          <w:p w14:paraId="46E351B5" w14:textId="77777777" w:rsidR="00AB78B3" w:rsidRDefault="00337FF0">
            <w:pPr>
              <w:pStyle w:val="Compact"/>
              <w:jc w:val="center"/>
            </w:pPr>
            <w:r>
              <w:t>153</w:t>
            </w:r>
          </w:p>
        </w:tc>
        <w:tc>
          <w:tcPr>
            <w:tcW w:w="0" w:type="auto"/>
          </w:tcPr>
          <w:p w14:paraId="19C272F5" w14:textId="77777777" w:rsidR="00AB78B3" w:rsidRDefault="00337FF0">
            <w:pPr>
              <w:pStyle w:val="Compact"/>
              <w:jc w:val="center"/>
            </w:pPr>
            <w:r>
              <w:t>153</w:t>
            </w:r>
          </w:p>
        </w:tc>
        <w:tc>
          <w:tcPr>
            <w:tcW w:w="0" w:type="auto"/>
          </w:tcPr>
          <w:p w14:paraId="53C0F18D" w14:textId="77777777" w:rsidR="00AB78B3" w:rsidRDefault="00337FF0">
            <w:pPr>
              <w:pStyle w:val="Compact"/>
              <w:jc w:val="center"/>
            </w:pPr>
            <w:r>
              <w:t>153</w:t>
            </w:r>
          </w:p>
        </w:tc>
        <w:tc>
          <w:tcPr>
            <w:tcW w:w="0" w:type="auto"/>
          </w:tcPr>
          <w:p w14:paraId="2BFF922E" w14:textId="77777777" w:rsidR="00AB78B3" w:rsidRDefault="00337FF0">
            <w:pPr>
              <w:pStyle w:val="Compact"/>
              <w:jc w:val="center"/>
            </w:pPr>
            <w:r>
              <w:t>241.2</w:t>
            </w:r>
          </w:p>
        </w:tc>
        <w:tc>
          <w:tcPr>
            <w:tcW w:w="0" w:type="auto"/>
          </w:tcPr>
          <w:p w14:paraId="0697AE07" w14:textId="77777777" w:rsidR="00AB78B3" w:rsidRDefault="00337FF0">
            <w:pPr>
              <w:pStyle w:val="Compact"/>
              <w:jc w:val="center"/>
            </w:pPr>
            <w:r>
              <w:t>241.2</w:t>
            </w:r>
          </w:p>
        </w:tc>
        <w:tc>
          <w:tcPr>
            <w:tcW w:w="0" w:type="auto"/>
          </w:tcPr>
          <w:p w14:paraId="03FC08AE" w14:textId="77777777" w:rsidR="00AB78B3" w:rsidRDefault="00337FF0">
            <w:pPr>
              <w:pStyle w:val="Compact"/>
              <w:jc w:val="center"/>
            </w:pPr>
            <w:r>
              <w:t>241.2</w:t>
            </w:r>
          </w:p>
        </w:tc>
      </w:tr>
      <w:tr w:rsidR="00AB78B3" w14:paraId="6E973F76" w14:textId="77777777">
        <w:tc>
          <w:tcPr>
            <w:tcW w:w="0" w:type="auto"/>
          </w:tcPr>
          <w:p w14:paraId="64826693" w14:textId="77777777" w:rsidR="00AB78B3" w:rsidRDefault="00337FF0">
            <w:pPr>
              <w:pStyle w:val="Compact"/>
              <w:jc w:val="center"/>
            </w:pPr>
            <w:r>
              <w:t>SAN MARTIN</w:t>
            </w:r>
          </w:p>
        </w:tc>
        <w:tc>
          <w:tcPr>
            <w:tcW w:w="0" w:type="auto"/>
          </w:tcPr>
          <w:p w14:paraId="79A5F455" w14:textId="77777777" w:rsidR="00AB78B3" w:rsidRDefault="00337FF0">
            <w:pPr>
              <w:pStyle w:val="Compact"/>
              <w:jc w:val="center"/>
            </w:pPr>
            <w:r>
              <w:t>a30.39</w:t>
            </w:r>
          </w:p>
        </w:tc>
        <w:tc>
          <w:tcPr>
            <w:tcW w:w="0" w:type="auto"/>
          </w:tcPr>
          <w:p w14:paraId="6E9B6666" w14:textId="77777777" w:rsidR="00AB78B3" w:rsidRDefault="00337FF0">
            <w:pPr>
              <w:pStyle w:val="Compact"/>
              <w:jc w:val="center"/>
            </w:pPr>
            <w:r>
              <w:t>207</w:t>
            </w:r>
          </w:p>
        </w:tc>
        <w:tc>
          <w:tcPr>
            <w:tcW w:w="0" w:type="auto"/>
          </w:tcPr>
          <w:p w14:paraId="5AB44B44" w14:textId="77777777" w:rsidR="00AB78B3" w:rsidRDefault="00337FF0">
            <w:pPr>
              <w:pStyle w:val="Compact"/>
              <w:jc w:val="center"/>
            </w:pPr>
            <w:r>
              <w:t>40</w:t>
            </w:r>
          </w:p>
        </w:tc>
        <w:tc>
          <w:tcPr>
            <w:tcW w:w="0" w:type="auto"/>
          </w:tcPr>
          <w:p w14:paraId="51B8656A" w14:textId="77777777" w:rsidR="00AB78B3" w:rsidRDefault="00337FF0">
            <w:pPr>
              <w:pStyle w:val="Compact"/>
              <w:jc w:val="center"/>
            </w:pPr>
            <w:r>
              <w:t>40</w:t>
            </w:r>
          </w:p>
        </w:tc>
        <w:tc>
          <w:tcPr>
            <w:tcW w:w="0" w:type="auto"/>
          </w:tcPr>
          <w:p w14:paraId="2A177B0F" w14:textId="77777777" w:rsidR="00AB78B3" w:rsidRDefault="00337FF0">
            <w:pPr>
              <w:pStyle w:val="Compact"/>
              <w:jc w:val="center"/>
            </w:pPr>
            <w:r>
              <w:t>40</w:t>
            </w:r>
          </w:p>
        </w:tc>
        <w:tc>
          <w:tcPr>
            <w:tcW w:w="0" w:type="auto"/>
          </w:tcPr>
          <w:p w14:paraId="61D8C956" w14:textId="77777777" w:rsidR="00AB78B3" w:rsidRDefault="00337FF0">
            <w:pPr>
              <w:pStyle w:val="Compact"/>
              <w:jc w:val="center"/>
            </w:pPr>
            <w:r>
              <w:t>0</w:t>
            </w:r>
          </w:p>
        </w:tc>
        <w:tc>
          <w:tcPr>
            <w:tcW w:w="0" w:type="auto"/>
          </w:tcPr>
          <w:p w14:paraId="54B0CEBE" w14:textId="77777777" w:rsidR="00AB78B3" w:rsidRDefault="00337FF0">
            <w:pPr>
              <w:pStyle w:val="Compact"/>
              <w:jc w:val="center"/>
            </w:pPr>
            <w:r>
              <w:t>0</w:t>
            </w:r>
          </w:p>
        </w:tc>
        <w:tc>
          <w:tcPr>
            <w:tcW w:w="0" w:type="auto"/>
          </w:tcPr>
          <w:p w14:paraId="1DF83B72" w14:textId="77777777" w:rsidR="00AB78B3" w:rsidRDefault="00337FF0">
            <w:pPr>
              <w:pStyle w:val="Compact"/>
              <w:jc w:val="center"/>
            </w:pPr>
            <w:r>
              <w:t>0</w:t>
            </w:r>
          </w:p>
        </w:tc>
        <w:tc>
          <w:tcPr>
            <w:tcW w:w="0" w:type="auto"/>
          </w:tcPr>
          <w:p w14:paraId="570D57E2" w14:textId="77777777" w:rsidR="00AB78B3" w:rsidRDefault="00337FF0">
            <w:pPr>
              <w:pStyle w:val="Compact"/>
              <w:jc w:val="center"/>
            </w:pPr>
            <w:r>
              <w:t>207</w:t>
            </w:r>
          </w:p>
        </w:tc>
        <w:tc>
          <w:tcPr>
            <w:tcW w:w="0" w:type="auto"/>
          </w:tcPr>
          <w:p w14:paraId="35F16047" w14:textId="77777777" w:rsidR="00AB78B3" w:rsidRDefault="00337FF0">
            <w:pPr>
              <w:pStyle w:val="Compact"/>
              <w:jc w:val="center"/>
            </w:pPr>
            <w:r>
              <w:t>207</w:t>
            </w:r>
          </w:p>
        </w:tc>
        <w:tc>
          <w:tcPr>
            <w:tcW w:w="0" w:type="auto"/>
          </w:tcPr>
          <w:p w14:paraId="08076235" w14:textId="77777777" w:rsidR="00AB78B3" w:rsidRDefault="00337FF0">
            <w:pPr>
              <w:pStyle w:val="Compact"/>
              <w:jc w:val="center"/>
            </w:pPr>
            <w:r>
              <w:t>207</w:t>
            </w:r>
          </w:p>
        </w:tc>
        <w:tc>
          <w:tcPr>
            <w:tcW w:w="0" w:type="auto"/>
          </w:tcPr>
          <w:p w14:paraId="1E4F39A3" w14:textId="77777777" w:rsidR="00AB78B3" w:rsidRDefault="00337FF0">
            <w:pPr>
              <w:pStyle w:val="Compact"/>
              <w:jc w:val="center"/>
            </w:pPr>
            <w:r>
              <w:t>347.3</w:t>
            </w:r>
          </w:p>
        </w:tc>
        <w:tc>
          <w:tcPr>
            <w:tcW w:w="0" w:type="auto"/>
          </w:tcPr>
          <w:p w14:paraId="6062E666" w14:textId="77777777" w:rsidR="00AB78B3" w:rsidRDefault="00337FF0">
            <w:pPr>
              <w:pStyle w:val="Compact"/>
              <w:jc w:val="center"/>
            </w:pPr>
            <w:r>
              <w:t>347.3</w:t>
            </w:r>
          </w:p>
        </w:tc>
        <w:tc>
          <w:tcPr>
            <w:tcW w:w="0" w:type="auto"/>
          </w:tcPr>
          <w:p w14:paraId="4D2DBC22" w14:textId="77777777" w:rsidR="00AB78B3" w:rsidRDefault="00337FF0">
            <w:pPr>
              <w:pStyle w:val="Compact"/>
              <w:jc w:val="center"/>
            </w:pPr>
            <w:r>
              <w:t>347.3</w:t>
            </w:r>
          </w:p>
        </w:tc>
      </w:tr>
      <w:tr w:rsidR="00AB78B3" w14:paraId="75675973" w14:textId="77777777">
        <w:tc>
          <w:tcPr>
            <w:tcW w:w="0" w:type="auto"/>
          </w:tcPr>
          <w:p w14:paraId="3B6A8D46" w14:textId="77777777" w:rsidR="00AB78B3" w:rsidRDefault="00337FF0">
            <w:pPr>
              <w:pStyle w:val="Compact"/>
              <w:jc w:val="center"/>
            </w:pPr>
            <w:r>
              <w:t>SAN MARTIN</w:t>
            </w:r>
          </w:p>
        </w:tc>
        <w:tc>
          <w:tcPr>
            <w:tcW w:w="0" w:type="auto"/>
          </w:tcPr>
          <w:p w14:paraId="01BA9691" w14:textId="77777777" w:rsidR="00AB78B3" w:rsidRDefault="00337FF0">
            <w:pPr>
              <w:pStyle w:val="Compact"/>
              <w:jc w:val="center"/>
            </w:pPr>
            <w:r>
              <w:t>a40.49</w:t>
            </w:r>
          </w:p>
        </w:tc>
        <w:tc>
          <w:tcPr>
            <w:tcW w:w="0" w:type="auto"/>
          </w:tcPr>
          <w:p w14:paraId="6E2EEDDF" w14:textId="77777777" w:rsidR="00AB78B3" w:rsidRDefault="00337FF0">
            <w:pPr>
              <w:pStyle w:val="Compact"/>
              <w:jc w:val="center"/>
            </w:pPr>
            <w:r>
              <w:t>322</w:t>
            </w:r>
          </w:p>
        </w:tc>
        <w:tc>
          <w:tcPr>
            <w:tcW w:w="0" w:type="auto"/>
          </w:tcPr>
          <w:p w14:paraId="196882DF" w14:textId="77777777" w:rsidR="00AB78B3" w:rsidRDefault="00337FF0">
            <w:pPr>
              <w:pStyle w:val="Compact"/>
              <w:jc w:val="center"/>
            </w:pPr>
            <w:r>
              <w:t>178.7</w:t>
            </w:r>
          </w:p>
        </w:tc>
        <w:tc>
          <w:tcPr>
            <w:tcW w:w="0" w:type="auto"/>
          </w:tcPr>
          <w:p w14:paraId="59715CFB" w14:textId="77777777" w:rsidR="00AB78B3" w:rsidRDefault="00337FF0">
            <w:pPr>
              <w:pStyle w:val="Compact"/>
              <w:jc w:val="center"/>
            </w:pPr>
            <w:r>
              <w:t>83</w:t>
            </w:r>
          </w:p>
        </w:tc>
        <w:tc>
          <w:tcPr>
            <w:tcW w:w="0" w:type="auto"/>
          </w:tcPr>
          <w:p w14:paraId="6D08FD52" w14:textId="77777777" w:rsidR="00AB78B3" w:rsidRDefault="00337FF0">
            <w:pPr>
              <w:pStyle w:val="Compact"/>
              <w:jc w:val="center"/>
            </w:pPr>
            <w:r>
              <w:t>257.2</w:t>
            </w:r>
          </w:p>
        </w:tc>
        <w:tc>
          <w:tcPr>
            <w:tcW w:w="0" w:type="auto"/>
          </w:tcPr>
          <w:p w14:paraId="0CEB2176" w14:textId="77777777" w:rsidR="00AB78B3" w:rsidRDefault="00337FF0">
            <w:pPr>
              <w:pStyle w:val="Compact"/>
              <w:jc w:val="center"/>
            </w:pPr>
            <w:r>
              <w:t>120.3</w:t>
            </w:r>
          </w:p>
        </w:tc>
        <w:tc>
          <w:tcPr>
            <w:tcW w:w="0" w:type="auto"/>
          </w:tcPr>
          <w:p w14:paraId="336F6A49" w14:textId="77777777" w:rsidR="00AB78B3" w:rsidRDefault="00337FF0">
            <w:pPr>
              <w:pStyle w:val="Compact"/>
              <w:jc w:val="center"/>
            </w:pPr>
            <w:r>
              <w:t>43.98</w:t>
            </w:r>
          </w:p>
        </w:tc>
        <w:tc>
          <w:tcPr>
            <w:tcW w:w="0" w:type="auto"/>
          </w:tcPr>
          <w:p w14:paraId="544D31C2" w14:textId="77777777" w:rsidR="00AB78B3" w:rsidRDefault="00337FF0">
            <w:pPr>
              <w:pStyle w:val="Compact"/>
              <w:jc w:val="center"/>
            </w:pPr>
            <w:r>
              <w:t>172.6</w:t>
            </w:r>
          </w:p>
        </w:tc>
        <w:tc>
          <w:tcPr>
            <w:tcW w:w="0" w:type="auto"/>
          </w:tcPr>
          <w:p w14:paraId="307AC501" w14:textId="77777777" w:rsidR="00AB78B3" w:rsidRDefault="00337FF0">
            <w:pPr>
              <w:pStyle w:val="Compact"/>
              <w:jc w:val="center"/>
            </w:pPr>
            <w:r>
              <w:t>201.7</w:t>
            </w:r>
          </w:p>
        </w:tc>
        <w:tc>
          <w:tcPr>
            <w:tcW w:w="0" w:type="auto"/>
          </w:tcPr>
          <w:p w14:paraId="70E495EC" w14:textId="77777777" w:rsidR="00AB78B3" w:rsidRDefault="00337FF0">
            <w:pPr>
              <w:pStyle w:val="Compact"/>
              <w:jc w:val="center"/>
            </w:pPr>
            <w:r>
              <w:t>149.4</w:t>
            </w:r>
          </w:p>
        </w:tc>
        <w:tc>
          <w:tcPr>
            <w:tcW w:w="0" w:type="auto"/>
          </w:tcPr>
          <w:p w14:paraId="0C58616B" w14:textId="77777777" w:rsidR="00AB78B3" w:rsidRDefault="00337FF0">
            <w:pPr>
              <w:pStyle w:val="Compact"/>
              <w:jc w:val="center"/>
            </w:pPr>
            <w:r>
              <w:t>278</w:t>
            </w:r>
          </w:p>
        </w:tc>
        <w:tc>
          <w:tcPr>
            <w:tcW w:w="0" w:type="auto"/>
          </w:tcPr>
          <w:p w14:paraId="359E01E4" w14:textId="77777777" w:rsidR="00AB78B3" w:rsidRDefault="00337FF0">
            <w:pPr>
              <w:pStyle w:val="Compact"/>
              <w:jc w:val="center"/>
            </w:pPr>
            <w:r>
              <w:t>478.1</w:t>
            </w:r>
          </w:p>
        </w:tc>
        <w:tc>
          <w:tcPr>
            <w:tcW w:w="0" w:type="auto"/>
          </w:tcPr>
          <w:p w14:paraId="09BB4E44" w14:textId="77777777" w:rsidR="00AB78B3" w:rsidRDefault="00337FF0">
            <w:pPr>
              <w:pStyle w:val="Compact"/>
              <w:jc w:val="center"/>
            </w:pPr>
            <w:r>
              <w:t>304.8</w:t>
            </w:r>
          </w:p>
        </w:tc>
        <w:tc>
          <w:tcPr>
            <w:tcW w:w="0" w:type="auto"/>
          </w:tcPr>
          <w:p w14:paraId="71B63049" w14:textId="77777777" w:rsidR="00AB78B3" w:rsidRDefault="00337FF0">
            <w:pPr>
              <w:pStyle w:val="Compact"/>
              <w:jc w:val="center"/>
            </w:pPr>
            <w:r>
              <w:t>670</w:t>
            </w:r>
          </w:p>
        </w:tc>
      </w:tr>
      <w:tr w:rsidR="00AB78B3" w14:paraId="5A8AD799" w14:textId="77777777">
        <w:tc>
          <w:tcPr>
            <w:tcW w:w="0" w:type="auto"/>
          </w:tcPr>
          <w:p w14:paraId="18DF9793" w14:textId="77777777" w:rsidR="00AB78B3" w:rsidRDefault="00337FF0">
            <w:pPr>
              <w:pStyle w:val="Compact"/>
              <w:jc w:val="center"/>
            </w:pPr>
            <w:r>
              <w:t>SAN MARTIN</w:t>
            </w:r>
          </w:p>
        </w:tc>
        <w:tc>
          <w:tcPr>
            <w:tcW w:w="0" w:type="auto"/>
          </w:tcPr>
          <w:p w14:paraId="54C6B38C" w14:textId="77777777" w:rsidR="00AB78B3" w:rsidRDefault="00337FF0">
            <w:pPr>
              <w:pStyle w:val="Compact"/>
              <w:jc w:val="center"/>
            </w:pPr>
            <w:r>
              <w:t>a50.59</w:t>
            </w:r>
          </w:p>
        </w:tc>
        <w:tc>
          <w:tcPr>
            <w:tcW w:w="0" w:type="auto"/>
          </w:tcPr>
          <w:p w14:paraId="65E2F732" w14:textId="77777777" w:rsidR="00AB78B3" w:rsidRDefault="00337FF0">
            <w:pPr>
              <w:pStyle w:val="Compact"/>
              <w:jc w:val="center"/>
            </w:pPr>
            <w:r>
              <w:t>522</w:t>
            </w:r>
          </w:p>
        </w:tc>
        <w:tc>
          <w:tcPr>
            <w:tcW w:w="0" w:type="auto"/>
          </w:tcPr>
          <w:p w14:paraId="4F32243C" w14:textId="77777777" w:rsidR="00AB78B3" w:rsidRDefault="00337FF0">
            <w:pPr>
              <w:pStyle w:val="Compact"/>
              <w:jc w:val="center"/>
            </w:pPr>
            <w:r>
              <w:t>380.4</w:t>
            </w:r>
          </w:p>
        </w:tc>
        <w:tc>
          <w:tcPr>
            <w:tcW w:w="0" w:type="auto"/>
          </w:tcPr>
          <w:p w14:paraId="51A5014A" w14:textId="77777777" w:rsidR="00AB78B3" w:rsidRDefault="00337FF0">
            <w:pPr>
              <w:pStyle w:val="Compact"/>
              <w:jc w:val="center"/>
            </w:pPr>
            <w:r>
              <w:t>253.3</w:t>
            </w:r>
          </w:p>
        </w:tc>
        <w:tc>
          <w:tcPr>
            <w:tcW w:w="0" w:type="auto"/>
          </w:tcPr>
          <w:p w14:paraId="422F5883" w14:textId="77777777" w:rsidR="00AB78B3" w:rsidRDefault="00337FF0">
            <w:pPr>
              <w:pStyle w:val="Compact"/>
              <w:jc w:val="center"/>
            </w:pPr>
            <w:r>
              <w:t>471.6</w:t>
            </w:r>
          </w:p>
        </w:tc>
        <w:tc>
          <w:tcPr>
            <w:tcW w:w="0" w:type="auto"/>
          </w:tcPr>
          <w:p w14:paraId="2D637142" w14:textId="77777777" w:rsidR="00AB78B3" w:rsidRDefault="00337FF0">
            <w:pPr>
              <w:pStyle w:val="Compact"/>
              <w:jc w:val="center"/>
            </w:pPr>
            <w:r>
              <w:t>256.2</w:t>
            </w:r>
          </w:p>
        </w:tc>
        <w:tc>
          <w:tcPr>
            <w:tcW w:w="0" w:type="auto"/>
          </w:tcPr>
          <w:p w14:paraId="5AFCB862" w14:textId="77777777" w:rsidR="00AB78B3" w:rsidRDefault="00337FF0">
            <w:pPr>
              <w:pStyle w:val="Compact"/>
              <w:jc w:val="center"/>
            </w:pPr>
            <w:r>
              <w:t>170</w:t>
            </w:r>
          </w:p>
        </w:tc>
        <w:tc>
          <w:tcPr>
            <w:tcW w:w="0" w:type="auto"/>
          </w:tcPr>
          <w:p w14:paraId="2C3A656A" w14:textId="77777777" w:rsidR="00AB78B3" w:rsidRDefault="00337FF0">
            <w:pPr>
              <w:pStyle w:val="Compact"/>
              <w:jc w:val="center"/>
            </w:pPr>
            <w:r>
              <w:t>316.9</w:t>
            </w:r>
          </w:p>
        </w:tc>
        <w:tc>
          <w:tcPr>
            <w:tcW w:w="0" w:type="auto"/>
          </w:tcPr>
          <w:p w14:paraId="575156DE" w14:textId="77777777" w:rsidR="00AB78B3" w:rsidRDefault="00337FF0">
            <w:pPr>
              <w:pStyle w:val="Compact"/>
              <w:jc w:val="center"/>
            </w:pPr>
            <w:r>
              <w:t>265.8</w:t>
            </w:r>
          </w:p>
        </w:tc>
        <w:tc>
          <w:tcPr>
            <w:tcW w:w="0" w:type="auto"/>
          </w:tcPr>
          <w:p w14:paraId="667E67CD" w14:textId="77777777" w:rsidR="00AB78B3" w:rsidRDefault="00337FF0">
            <w:pPr>
              <w:pStyle w:val="Compact"/>
              <w:jc w:val="center"/>
            </w:pPr>
            <w:r>
              <w:t>205.1</w:t>
            </w:r>
          </w:p>
        </w:tc>
        <w:tc>
          <w:tcPr>
            <w:tcW w:w="0" w:type="auto"/>
          </w:tcPr>
          <w:p w14:paraId="1A61058E" w14:textId="77777777" w:rsidR="00AB78B3" w:rsidRDefault="00337FF0">
            <w:pPr>
              <w:pStyle w:val="Compact"/>
              <w:jc w:val="center"/>
            </w:pPr>
            <w:r>
              <w:t>352</w:t>
            </w:r>
          </w:p>
        </w:tc>
        <w:tc>
          <w:tcPr>
            <w:tcW w:w="0" w:type="auto"/>
          </w:tcPr>
          <w:p w14:paraId="171EE983" w14:textId="77777777" w:rsidR="00AB78B3" w:rsidRDefault="00337FF0">
            <w:pPr>
              <w:pStyle w:val="Compact"/>
              <w:jc w:val="center"/>
            </w:pPr>
            <w:r>
              <w:t>775</w:t>
            </w:r>
          </w:p>
        </w:tc>
        <w:tc>
          <w:tcPr>
            <w:tcW w:w="0" w:type="auto"/>
          </w:tcPr>
          <w:p w14:paraId="17F100A9" w14:textId="77777777" w:rsidR="00AB78B3" w:rsidRDefault="00337FF0">
            <w:pPr>
              <w:pStyle w:val="Compact"/>
              <w:jc w:val="center"/>
            </w:pPr>
            <w:r>
              <w:t>557.8</w:t>
            </w:r>
          </w:p>
        </w:tc>
        <w:tc>
          <w:tcPr>
            <w:tcW w:w="0" w:type="auto"/>
          </w:tcPr>
          <w:p w14:paraId="13B32478" w14:textId="77777777" w:rsidR="00AB78B3" w:rsidRDefault="00337FF0">
            <w:pPr>
              <w:pStyle w:val="Compact"/>
              <w:jc w:val="center"/>
            </w:pPr>
            <w:r>
              <w:t>994.2</w:t>
            </w:r>
          </w:p>
        </w:tc>
      </w:tr>
      <w:tr w:rsidR="00AB78B3" w14:paraId="040BF8F3" w14:textId="77777777">
        <w:tc>
          <w:tcPr>
            <w:tcW w:w="0" w:type="auto"/>
          </w:tcPr>
          <w:p w14:paraId="1B7DF7C7" w14:textId="77777777" w:rsidR="00AB78B3" w:rsidRDefault="00337FF0">
            <w:pPr>
              <w:pStyle w:val="Compact"/>
              <w:jc w:val="center"/>
            </w:pPr>
            <w:r>
              <w:t>SAN MARTIN</w:t>
            </w:r>
          </w:p>
        </w:tc>
        <w:tc>
          <w:tcPr>
            <w:tcW w:w="0" w:type="auto"/>
          </w:tcPr>
          <w:p w14:paraId="4A97560C" w14:textId="77777777" w:rsidR="00AB78B3" w:rsidRDefault="00337FF0">
            <w:pPr>
              <w:pStyle w:val="Compact"/>
              <w:jc w:val="center"/>
            </w:pPr>
            <w:r>
              <w:t>a60.69</w:t>
            </w:r>
          </w:p>
        </w:tc>
        <w:tc>
          <w:tcPr>
            <w:tcW w:w="0" w:type="auto"/>
          </w:tcPr>
          <w:p w14:paraId="2ACCF283" w14:textId="77777777" w:rsidR="00AB78B3" w:rsidRDefault="00337FF0">
            <w:pPr>
              <w:pStyle w:val="Compact"/>
              <w:jc w:val="center"/>
            </w:pPr>
            <w:r>
              <w:t>744</w:t>
            </w:r>
          </w:p>
        </w:tc>
        <w:tc>
          <w:tcPr>
            <w:tcW w:w="0" w:type="auto"/>
          </w:tcPr>
          <w:p w14:paraId="13805180" w14:textId="77777777" w:rsidR="00AB78B3" w:rsidRDefault="00337FF0">
            <w:pPr>
              <w:pStyle w:val="Compact"/>
              <w:jc w:val="center"/>
            </w:pPr>
            <w:r>
              <w:t>489</w:t>
            </w:r>
          </w:p>
        </w:tc>
        <w:tc>
          <w:tcPr>
            <w:tcW w:w="0" w:type="auto"/>
          </w:tcPr>
          <w:p w14:paraId="3CC36109" w14:textId="77777777" w:rsidR="00AB78B3" w:rsidRDefault="00337FF0">
            <w:pPr>
              <w:pStyle w:val="Compact"/>
              <w:jc w:val="center"/>
            </w:pPr>
            <w:r>
              <w:t>304.7</w:t>
            </w:r>
          </w:p>
        </w:tc>
        <w:tc>
          <w:tcPr>
            <w:tcW w:w="0" w:type="auto"/>
          </w:tcPr>
          <w:p w14:paraId="2E6E5F53" w14:textId="77777777" w:rsidR="00AB78B3" w:rsidRDefault="00337FF0">
            <w:pPr>
              <w:pStyle w:val="Compact"/>
              <w:jc w:val="center"/>
            </w:pPr>
            <w:r>
              <w:t>624.2</w:t>
            </w:r>
          </w:p>
        </w:tc>
        <w:tc>
          <w:tcPr>
            <w:tcW w:w="0" w:type="auto"/>
          </w:tcPr>
          <w:p w14:paraId="5B4BD0D0" w14:textId="77777777" w:rsidR="00AB78B3" w:rsidRDefault="00337FF0">
            <w:pPr>
              <w:pStyle w:val="Compact"/>
              <w:jc w:val="center"/>
            </w:pPr>
            <w:r>
              <w:t>329.3</w:t>
            </w:r>
          </w:p>
        </w:tc>
        <w:tc>
          <w:tcPr>
            <w:tcW w:w="0" w:type="auto"/>
          </w:tcPr>
          <w:p w14:paraId="0696975A" w14:textId="77777777" w:rsidR="00AB78B3" w:rsidRDefault="00337FF0">
            <w:pPr>
              <w:pStyle w:val="Compact"/>
              <w:jc w:val="center"/>
            </w:pPr>
            <w:r>
              <w:t>204.6</w:t>
            </w:r>
          </w:p>
        </w:tc>
        <w:tc>
          <w:tcPr>
            <w:tcW w:w="0" w:type="auto"/>
          </w:tcPr>
          <w:p w14:paraId="5A391EBA" w14:textId="77777777" w:rsidR="00AB78B3" w:rsidRDefault="00337FF0">
            <w:pPr>
              <w:pStyle w:val="Compact"/>
              <w:jc w:val="center"/>
            </w:pPr>
            <w:r>
              <w:t>419.8</w:t>
            </w:r>
          </w:p>
        </w:tc>
        <w:tc>
          <w:tcPr>
            <w:tcW w:w="0" w:type="auto"/>
          </w:tcPr>
          <w:p w14:paraId="5C5CA6E7" w14:textId="77777777" w:rsidR="00AB78B3" w:rsidRDefault="00337FF0">
            <w:pPr>
              <w:pStyle w:val="Compact"/>
              <w:jc w:val="center"/>
            </w:pPr>
            <w:r>
              <w:t>414.7</w:t>
            </w:r>
          </w:p>
        </w:tc>
        <w:tc>
          <w:tcPr>
            <w:tcW w:w="0" w:type="auto"/>
          </w:tcPr>
          <w:p w14:paraId="697BC3E2" w14:textId="77777777" w:rsidR="00AB78B3" w:rsidRDefault="00337FF0">
            <w:pPr>
              <w:pStyle w:val="Compact"/>
              <w:jc w:val="center"/>
            </w:pPr>
            <w:r>
              <w:t>324.2</w:t>
            </w:r>
          </w:p>
        </w:tc>
        <w:tc>
          <w:tcPr>
            <w:tcW w:w="0" w:type="auto"/>
          </w:tcPr>
          <w:p w14:paraId="4C169862" w14:textId="77777777" w:rsidR="00AB78B3" w:rsidRDefault="00337FF0">
            <w:pPr>
              <w:pStyle w:val="Compact"/>
              <w:jc w:val="center"/>
            </w:pPr>
            <w:r>
              <w:t>539.4</w:t>
            </w:r>
          </w:p>
        </w:tc>
        <w:tc>
          <w:tcPr>
            <w:tcW w:w="0" w:type="auto"/>
          </w:tcPr>
          <w:p w14:paraId="19E0B4EE" w14:textId="77777777" w:rsidR="00AB78B3" w:rsidRDefault="00337FF0">
            <w:pPr>
              <w:pStyle w:val="Compact"/>
              <w:jc w:val="center"/>
            </w:pPr>
            <w:r>
              <w:t>1105</w:t>
            </w:r>
          </w:p>
        </w:tc>
        <w:tc>
          <w:tcPr>
            <w:tcW w:w="0" w:type="auto"/>
          </w:tcPr>
          <w:p w14:paraId="5C89D352" w14:textId="77777777" w:rsidR="00AB78B3" w:rsidRDefault="00337FF0">
            <w:pPr>
              <w:pStyle w:val="Compact"/>
              <w:jc w:val="center"/>
            </w:pPr>
            <w:r>
              <w:t>786.1</w:t>
            </w:r>
          </w:p>
        </w:tc>
        <w:tc>
          <w:tcPr>
            <w:tcW w:w="0" w:type="auto"/>
          </w:tcPr>
          <w:p w14:paraId="2E7CC7DB" w14:textId="77777777" w:rsidR="00AB78B3" w:rsidRDefault="00337FF0">
            <w:pPr>
              <w:pStyle w:val="Compact"/>
              <w:jc w:val="center"/>
            </w:pPr>
            <w:r>
              <w:t>1425</w:t>
            </w:r>
          </w:p>
        </w:tc>
      </w:tr>
      <w:tr w:rsidR="00AB78B3" w14:paraId="41A12C77" w14:textId="77777777">
        <w:tc>
          <w:tcPr>
            <w:tcW w:w="0" w:type="auto"/>
          </w:tcPr>
          <w:p w14:paraId="5A5A3454" w14:textId="77777777" w:rsidR="00AB78B3" w:rsidRDefault="00337FF0">
            <w:pPr>
              <w:pStyle w:val="Compact"/>
              <w:jc w:val="center"/>
            </w:pPr>
            <w:r>
              <w:t>SAN MARTIN</w:t>
            </w:r>
          </w:p>
        </w:tc>
        <w:tc>
          <w:tcPr>
            <w:tcW w:w="0" w:type="auto"/>
          </w:tcPr>
          <w:p w14:paraId="5196613E" w14:textId="77777777" w:rsidR="00AB78B3" w:rsidRDefault="00337FF0">
            <w:pPr>
              <w:pStyle w:val="Compact"/>
              <w:jc w:val="center"/>
            </w:pPr>
            <w:r>
              <w:t>a70.79</w:t>
            </w:r>
          </w:p>
        </w:tc>
        <w:tc>
          <w:tcPr>
            <w:tcW w:w="0" w:type="auto"/>
          </w:tcPr>
          <w:p w14:paraId="111D627D" w14:textId="77777777" w:rsidR="00AB78B3" w:rsidRDefault="00337FF0">
            <w:pPr>
              <w:pStyle w:val="Compact"/>
              <w:jc w:val="center"/>
            </w:pPr>
            <w:r>
              <w:t>796</w:t>
            </w:r>
          </w:p>
        </w:tc>
        <w:tc>
          <w:tcPr>
            <w:tcW w:w="0" w:type="auto"/>
          </w:tcPr>
          <w:p w14:paraId="2F581C85" w14:textId="77777777" w:rsidR="00AB78B3" w:rsidRDefault="00337FF0">
            <w:pPr>
              <w:pStyle w:val="Compact"/>
              <w:jc w:val="center"/>
            </w:pPr>
            <w:r>
              <w:t>308.1</w:t>
            </w:r>
          </w:p>
        </w:tc>
        <w:tc>
          <w:tcPr>
            <w:tcW w:w="0" w:type="auto"/>
          </w:tcPr>
          <w:p w14:paraId="624ADC40" w14:textId="77777777" w:rsidR="00AB78B3" w:rsidRDefault="00337FF0">
            <w:pPr>
              <w:pStyle w:val="Compact"/>
              <w:jc w:val="center"/>
            </w:pPr>
            <w:r>
              <w:t>146</w:t>
            </w:r>
          </w:p>
        </w:tc>
        <w:tc>
          <w:tcPr>
            <w:tcW w:w="0" w:type="auto"/>
          </w:tcPr>
          <w:p w14:paraId="6CF07D75" w14:textId="77777777" w:rsidR="00AB78B3" w:rsidRDefault="00337FF0">
            <w:pPr>
              <w:pStyle w:val="Compact"/>
              <w:jc w:val="center"/>
            </w:pPr>
            <w:r>
              <w:t>483.4</w:t>
            </w:r>
          </w:p>
        </w:tc>
        <w:tc>
          <w:tcPr>
            <w:tcW w:w="0" w:type="auto"/>
          </w:tcPr>
          <w:p w14:paraId="6109D528" w14:textId="77777777" w:rsidR="00AB78B3" w:rsidRDefault="00337FF0">
            <w:pPr>
              <w:pStyle w:val="Compact"/>
              <w:jc w:val="center"/>
            </w:pPr>
            <w:r>
              <w:t>207.5</w:t>
            </w:r>
          </w:p>
        </w:tc>
        <w:tc>
          <w:tcPr>
            <w:tcW w:w="0" w:type="auto"/>
          </w:tcPr>
          <w:p w14:paraId="51434FD9" w14:textId="77777777" w:rsidR="00AB78B3" w:rsidRDefault="00337FF0">
            <w:pPr>
              <w:pStyle w:val="Compact"/>
              <w:jc w:val="center"/>
            </w:pPr>
            <w:r>
              <w:t>51.86</w:t>
            </w:r>
          </w:p>
        </w:tc>
        <w:tc>
          <w:tcPr>
            <w:tcW w:w="0" w:type="auto"/>
          </w:tcPr>
          <w:p w14:paraId="1E5B1C63" w14:textId="77777777" w:rsidR="00AB78B3" w:rsidRDefault="00337FF0">
            <w:pPr>
              <w:pStyle w:val="Compact"/>
              <w:jc w:val="center"/>
            </w:pPr>
            <w:r>
              <w:t>324.9</w:t>
            </w:r>
          </w:p>
        </w:tc>
        <w:tc>
          <w:tcPr>
            <w:tcW w:w="0" w:type="auto"/>
          </w:tcPr>
          <w:p w14:paraId="285CD2AA" w14:textId="77777777" w:rsidR="00AB78B3" w:rsidRDefault="00337FF0">
            <w:pPr>
              <w:pStyle w:val="Compact"/>
              <w:jc w:val="center"/>
            </w:pPr>
            <w:r>
              <w:t>588.5</w:t>
            </w:r>
          </w:p>
        </w:tc>
        <w:tc>
          <w:tcPr>
            <w:tcW w:w="0" w:type="auto"/>
          </w:tcPr>
          <w:p w14:paraId="0C0A8F4A" w14:textId="77777777" w:rsidR="00AB78B3" w:rsidRDefault="00337FF0">
            <w:pPr>
              <w:pStyle w:val="Compact"/>
              <w:jc w:val="center"/>
            </w:pPr>
            <w:r>
              <w:t>471.1</w:t>
            </w:r>
          </w:p>
        </w:tc>
        <w:tc>
          <w:tcPr>
            <w:tcW w:w="0" w:type="auto"/>
          </w:tcPr>
          <w:p w14:paraId="0C27C0F5" w14:textId="77777777" w:rsidR="00AB78B3" w:rsidRDefault="00337FF0">
            <w:pPr>
              <w:pStyle w:val="Compact"/>
              <w:jc w:val="center"/>
            </w:pPr>
            <w:r>
              <w:t>744.1</w:t>
            </w:r>
          </w:p>
        </w:tc>
        <w:tc>
          <w:tcPr>
            <w:tcW w:w="0" w:type="auto"/>
          </w:tcPr>
          <w:p w14:paraId="6C223DE2" w14:textId="77777777" w:rsidR="00AB78B3" w:rsidRDefault="00337FF0">
            <w:pPr>
              <w:pStyle w:val="Compact"/>
              <w:jc w:val="center"/>
            </w:pPr>
            <w:r>
              <w:t>1182</w:t>
            </w:r>
          </w:p>
        </w:tc>
        <w:tc>
          <w:tcPr>
            <w:tcW w:w="0" w:type="auto"/>
          </w:tcPr>
          <w:p w14:paraId="78AD00DB" w14:textId="77777777" w:rsidR="00AB78B3" w:rsidRDefault="00337FF0">
            <w:pPr>
              <w:pStyle w:val="Compact"/>
              <w:jc w:val="center"/>
            </w:pPr>
            <w:r>
              <w:t>845.4</w:t>
            </w:r>
          </w:p>
        </w:tc>
        <w:tc>
          <w:tcPr>
            <w:tcW w:w="0" w:type="auto"/>
          </w:tcPr>
          <w:p w14:paraId="2006D835" w14:textId="77777777" w:rsidR="00AB78B3" w:rsidRDefault="00337FF0">
            <w:pPr>
              <w:pStyle w:val="Compact"/>
              <w:jc w:val="center"/>
            </w:pPr>
            <w:r>
              <w:t>1588</w:t>
            </w:r>
          </w:p>
        </w:tc>
      </w:tr>
      <w:tr w:rsidR="00AB78B3" w14:paraId="07A06E2F" w14:textId="77777777">
        <w:tc>
          <w:tcPr>
            <w:tcW w:w="0" w:type="auto"/>
          </w:tcPr>
          <w:p w14:paraId="5F33A872" w14:textId="77777777" w:rsidR="00AB78B3" w:rsidRDefault="00337FF0">
            <w:pPr>
              <w:pStyle w:val="Compact"/>
              <w:jc w:val="center"/>
            </w:pPr>
            <w:r>
              <w:t>SAN MARTIN</w:t>
            </w:r>
          </w:p>
        </w:tc>
        <w:tc>
          <w:tcPr>
            <w:tcW w:w="0" w:type="auto"/>
          </w:tcPr>
          <w:p w14:paraId="5BD207BC" w14:textId="77777777" w:rsidR="00AB78B3" w:rsidRDefault="00337FF0">
            <w:pPr>
              <w:pStyle w:val="Compact"/>
              <w:jc w:val="center"/>
            </w:pPr>
            <w:r>
              <w:t>a80</w:t>
            </w:r>
          </w:p>
        </w:tc>
        <w:tc>
          <w:tcPr>
            <w:tcW w:w="0" w:type="auto"/>
          </w:tcPr>
          <w:p w14:paraId="237FADD6" w14:textId="77777777" w:rsidR="00AB78B3" w:rsidRDefault="00337FF0">
            <w:pPr>
              <w:pStyle w:val="Compact"/>
              <w:jc w:val="center"/>
            </w:pPr>
            <w:r>
              <w:t>1207</w:t>
            </w:r>
          </w:p>
        </w:tc>
        <w:tc>
          <w:tcPr>
            <w:tcW w:w="0" w:type="auto"/>
          </w:tcPr>
          <w:p w14:paraId="743CABDA" w14:textId="77777777" w:rsidR="00AB78B3" w:rsidRDefault="00337FF0">
            <w:pPr>
              <w:pStyle w:val="Compact"/>
              <w:jc w:val="center"/>
            </w:pPr>
            <w:r>
              <w:t>424</w:t>
            </w:r>
          </w:p>
        </w:tc>
        <w:tc>
          <w:tcPr>
            <w:tcW w:w="0" w:type="auto"/>
          </w:tcPr>
          <w:p w14:paraId="5699C47A" w14:textId="77777777" w:rsidR="00AB78B3" w:rsidRDefault="00337FF0">
            <w:pPr>
              <w:pStyle w:val="Compact"/>
              <w:jc w:val="center"/>
            </w:pPr>
            <w:r>
              <w:t>157</w:t>
            </w:r>
          </w:p>
        </w:tc>
        <w:tc>
          <w:tcPr>
            <w:tcW w:w="0" w:type="auto"/>
          </w:tcPr>
          <w:p w14:paraId="641366F1" w14:textId="77777777" w:rsidR="00AB78B3" w:rsidRDefault="00337FF0">
            <w:pPr>
              <w:pStyle w:val="Compact"/>
              <w:jc w:val="center"/>
            </w:pPr>
            <w:r>
              <w:t>674.1</w:t>
            </w:r>
          </w:p>
        </w:tc>
        <w:tc>
          <w:tcPr>
            <w:tcW w:w="0" w:type="auto"/>
          </w:tcPr>
          <w:p w14:paraId="57611799" w14:textId="77777777" w:rsidR="00AB78B3" w:rsidRDefault="00337FF0">
            <w:pPr>
              <w:pStyle w:val="Compact"/>
              <w:jc w:val="center"/>
            </w:pPr>
            <w:r>
              <w:t>285.6</w:t>
            </w:r>
          </w:p>
        </w:tc>
        <w:tc>
          <w:tcPr>
            <w:tcW w:w="0" w:type="auto"/>
          </w:tcPr>
          <w:p w14:paraId="42D31F93" w14:textId="77777777" w:rsidR="00AB78B3" w:rsidRDefault="00337FF0">
            <w:pPr>
              <w:pStyle w:val="Compact"/>
              <w:jc w:val="center"/>
            </w:pPr>
            <w:r>
              <w:t>69.06</w:t>
            </w:r>
          </w:p>
        </w:tc>
        <w:tc>
          <w:tcPr>
            <w:tcW w:w="0" w:type="auto"/>
          </w:tcPr>
          <w:p w14:paraId="386F1FD2" w14:textId="77777777" w:rsidR="00AB78B3" w:rsidRDefault="00337FF0">
            <w:pPr>
              <w:pStyle w:val="Compact"/>
              <w:jc w:val="center"/>
            </w:pPr>
            <w:r>
              <w:t>453.4</w:t>
            </w:r>
          </w:p>
        </w:tc>
        <w:tc>
          <w:tcPr>
            <w:tcW w:w="0" w:type="auto"/>
          </w:tcPr>
          <w:p w14:paraId="1A2497D4" w14:textId="77777777" w:rsidR="00AB78B3" w:rsidRDefault="00337FF0">
            <w:pPr>
              <w:pStyle w:val="Compact"/>
              <w:jc w:val="center"/>
            </w:pPr>
            <w:r>
              <w:t>921.4</w:t>
            </w:r>
          </w:p>
        </w:tc>
        <w:tc>
          <w:tcPr>
            <w:tcW w:w="0" w:type="auto"/>
          </w:tcPr>
          <w:p w14:paraId="08E16002" w14:textId="77777777" w:rsidR="00AB78B3" w:rsidRDefault="00337FF0">
            <w:pPr>
              <w:pStyle w:val="Compact"/>
              <w:jc w:val="center"/>
            </w:pPr>
            <w:r>
              <w:t>753.6</w:t>
            </w:r>
          </w:p>
        </w:tc>
        <w:tc>
          <w:tcPr>
            <w:tcW w:w="0" w:type="auto"/>
          </w:tcPr>
          <w:p w14:paraId="492CE4D9" w14:textId="77777777" w:rsidR="00AB78B3" w:rsidRDefault="00337FF0">
            <w:pPr>
              <w:pStyle w:val="Compact"/>
              <w:jc w:val="center"/>
            </w:pPr>
            <w:r>
              <w:t>1138</w:t>
            </w:r>
          </w:p>
        </w:tc>
        <w:tc>
          <w:tcPr>
            <w:tcW w:w="0" w:type="auto"/>
          </w:tcPr>
          <w:p w14:paraId="5A54348B" w14:textId="77777777" w:rsidR="00AB78B3" w:rsidRDefault="00337FF0">
            <w:pPr>
              <w:pStyle w:val="Compact"/>
              <w:jc w:val="center"/>
            </w:pPr>
            <w:r>
              <w:t>1792</w:t>
            </w:r>
          </w:p>
        </w:tc>
        <w:tc>
          <w:tcPr>
            <w:tcW w:w="0" w:type="auto"/>
          </w:tcPr>
          <w:p w14:paraId="6B709EEC" w14:textId="77777777" w:rsidR="00AB78B3" w:rsidRDefault="00337FF0">
            <w:pPr>
              <w:pStyle w:val="Compact"/>
              <w:jc w:val="center"/>
            </w:pPr>
            <w:r>
              <w:t>1276</w:t>
            </w:r>
          </w:p>
        </w:tc>
        <w:tc>
          <w:tcPr>
            <w:tcW w:w="0" w:type="auto"/>
          </w:tcPr>
          <w:p w14:paraId="5A8DA930" w14:textId="77777777" w:rsidR="00AB78B3" w:rsidRDefault="00337FF0">
            <w:pPr>
              <w:pStyle w:val="Compact"/>
              <w:jc w:val="center"/>
            </w:pPr>
            <w:r>
              <w:t>2364</w:t>
            </w:r>
          </w:p>
        </w:tc>
      </w:tr>
      <w:tr w:rsidR="00AB78B3" w14:paraId="75F21B9E" w14:textId="77777777">
        <w:tc>
          <w:tcPr>
            <w:tcW w:w="0" w:type="auto"/>
          </w:tcPr>
          <w:p w14:paraId="30AFA916" w14:textId="77777777" w:rsidR="00AB78B3" w:rsidRDefault="00337FF0">
            <w:pPr>
              <w:pStyle w:val="Compact"/>
              <w:jc w:val="center"/>
            </w:pPr>
            <w:r>
              <w:t>TACNA</w:t>
            </w:r>
          </w:p>
        </w:tc>
        <w:tc>
          <w:tcPr>
            <w:tcW w:w="0" w:type="auto"/>
          </w:tcPr>
          <w:p w14:paraId="5DF68AAE" w14:textId="77777777" w:rsidR="00AB78B3" w:rsidRDefault="00337FF0">
            <w:pPr>
              <w:pStyle w:val="Compact"/>
              <w:jc w:val="center"/>
            </w:pPr>
            <w:r>
              <w:t>a0.9</w:t>
            </w:r>
          </w:p>
        </w:tc>
        <w:tc>
          <w:tcPr>
            <w:tcW w:w="0" w:type="auto"/>
          </w:tcPr>
          <w:p w14:paraId="56331F4F" w14:textId="77777777" w:rsidR="00AB78B3" w:rsidRDefault="00337FF0">
            <w:pPr>
              <w:pStyle w:val="Compact"/>
              <w:jc w:val="center"/>
            </w:pPr>
            <w:r>
              <w:t>39</w:t>
            </w:r>
          </w:p>
        </w:tc>
        <w:tc>
          <w:tcPr>
            <w:tcW w:w="0" w:type="auto"/>
          </w:tcPr>
          <w:p w14:paraId="0244FB56" w14:textId="77777777" w:rsidR="00AB78B3" w:rsidRDefault="00337FF0">
            <w:pPr>
              <w:pStyle w:val="Compact"/>
              <w:jc w:val="center"/>
            </w:pPr>
            <w:r>
              <w:t>0</w:t>
            </w:r>
          </w:p>
        </w:tc>
        <w:tc>
          <w:tcPr>
            <w:tcW w:w="0" w:type="auto"/>
          </w:tcPr>
          <w:p w14:paraId="2B6AB95B" w14:textId="77777777" w:rsidR="00AB78B3" w:rsidRDefault="00337FF0">
            <w:pPr>
              <w:pStyle w:val="Compact"/>
              <w:jc w:val="center"/>
            </w:pPr>
            <w:r>
              <w:t>1</w:t>
            </w:r>
          </w:p>
        </w:tc>
        <w:tc>
          <w:tcPr>
            <w:tcW w:w="0" w:type="auto"/>
          </w:tcPr>
          <w:p w14:paraId="3855AADC" w14:textId="77777777" w:rsidR="00AB78B3" w:rsidRDefault="00337FF0">
            <w:pPr>
              <w:pStyle w:val="Compact"/>
              <w:jc w:val="center"/>
            </w:pPr>
            <w:r>
              <w:t>1</w:t>
            </w:r>
          </w:p>
        </w:tc>
        <w:tc>
          <w:tcPr>
            <w:tcW w:w="0" w:type="auto"/>
          </w:tcPr>
          <w:p w14:paraId="49887963" w14:textId="77777777" w:rsidR="00AB78B3" w:rsidRDefault="00337FF0">
            <w:pPr>
              <w:pStyle w:val="Compact"/>
              <w:jc w:val="center"/>
            </w:pPr>
            <w:r>
              <w:t>0</w:t>
            </w:r>
          </w:p>
        </w:tc>
        <w:tc>
          <w:tcPr>
            <w:tcW w:w="0" w:type="auto"/>
          </w:tcPr>
          <w:p w14:paraId="13A59F0A" w14:textId="77777777" w:rsidR="00AB78B3" w:rsidRDefault="00337FF0">
            <w:pPr>
              <w:pStyle w:val="Compact"/>
              <w:jc w:val="center"/>
            </w:pPr>
            <w:r>
              <w:t>0</w:t>
            </w:r>
          </w:p>
        </w:tc>
        <w:tc>
          <w:tcPr>
            <w:tcW w:w="0" w:type="auto"/>
          </w:tcPr>
          <w:p w14:paraId="53D2EE77" w14:textId="77777777" w:rsidR="00AB78B3" w:rsidRDefault="00337FF0">
            <w:pPr>
              <w:pStyle w:val="Compact"/>
              <w:jc w:val="center"/>
            </w:pPr>
            <w:r>
              <w:t>0</w:t>
            </w:r>
          </w:p>
        </w:tc>
        <w:tc>
          <w:tcPr>
            <w:tcW w:w="0" w:type="auto"/>
          </w:tcPr>
          <w:p w14:paraId="5E132F09" w14:textId="77777777" w:rsidR="00AB78B3" w:rsidRDefault="00337FF0">
            <w:pPr>
              <w:pStyle w:val="Compact"/>
              <w:jc w:val="center"/>
            </w:pPr>
            <w:r>
              <w:t>39</w:t>
            </w:r>
          </w:p>
        </w:tc>
        <w:tc>
          <w:tcPr>
            <w:tcW w:w="0" w:type="auto"/>
          </w:tcPr>
          <w:p w14:paraId="21004403" w14:textId="77777777" w:rsidR="00AB78B3" w:rsidRDefault="00337FF0">
            <w:pPr>
              <w:pStyle w:val="Compact"/>
              <w:jc w:val="center"/>
            </w:pPr>
            <w:r>
              <w:t>39</w:t>
            </w:r>
          </w:p>
        </w:tc>
        <w:tc>
          <w:tcPr>
            <w:tcW w:w="0" w:type="auto"/>
          </w:tcPr>
          <w:p w14:paraId="223DF578" w14:textId="77777777" w:rsidR="00AB78B3" w:rsidRDefault="00337FF0">
            <w:pPr>
              <w:pStyle w:val="Compact"/>
              <w:jc w:val="center"/>
            </w:pPr>
            <w:r>
              <w:t>39</w:t>
            </w:r>
          </w:p>
        </w:tc>
        <w:tc>
          <w:tcPr>
            <w:tcW w:w="0" w:type="auto"/>
          </w:tcPr>
          <w:p w14:paraId="3DFEAFEC" w14:textId="77777777" w:rsidR="00AB78B3" w:rsidRDefault="00337FF0">
            <w:pPr>
              <w:pStyle w:val="Compact"/>
              <w:jc w:val="center"/>
            </w:pPr>
            <w:r>
              <w:t>48.97</w:t>
            </w:r>
          </w:p>
        </w:tc>
        <w:tc>
          <w:tcPr>
            <w:tcW w:w="0" w:type="auto"/>
          </w:tcPr>
          <w:p w14:paraId="6EAFB478" w14:textId="77777777" w:rsidR="00AB78B3" w:rsidRDefault="00337FF0">
            <w:pPr>
              <w:pStyle w:val="Compact"/>
              <w:jc w:val="center"/>
            </w:pPr>
            <w:r>
              <w:t>49.97</w:t>
            </w:r>
          </w:p>
        </w:tc>
        <w:tc>
          <w:tcPr>
            <w:tcW w:w="0" w:type="auto"/>
          </w:tcPr>
          <w:p w14:paraId="65AB4139" w14:textId="77777777" w:rsidR="00AB78B3" w:rsidRDefault="00337FF0">
            <w:pPr>
              <w:pStyle w:val="Compact"/>
              <w:jc w:val="center"/>
            </w:pPr>
            <w:r>
              <w:t>49.97</w:t>
            </w:r>
          </w:p>
        </w:tc>
      </w:tr>
      <w:tr w:rsidR="00AB78B3" w14:paraId="2C323A0D" w14:textId="77777777">
        <w:tc>
          <w:tcPr>
            <w:tcW w:w="0" w:type="auto"/>
          </w:tcPr>
          <w:p w14:paraId="641A7C86" w14:textId="77777777" w:rsidR="00AB78B3" w:rsidRDefault="00337FF0">
            <w:pPr>
              <w:pStyle w:val="Compact"/>
              <w:jc w:val="center"/>
            </w:pPr>
            <w:r>
              <w:t>TACNA</w:t>
            </w:r>
          </w:p>
        </w:tc>
        <w:tc>
          <w:tcPr>
            <w:tcW w:w="0" w:type="auto"/>
          </w:tcPr>
          <w:p w14:paraId="672811E5" w14:textId="77777777" w:rsidR="00AB78B3" w:rsidRDefault="00337FF0">
            <w:pPr>
              <w:pStyle w:val="Compact"/>
              <w:jc w:val="center"/>
            </w:pPr>
            <w:r>
              <w:t>a10.19</w:t>
            </w:r>
          </w:p>
        </w:tc>
        <w:tc>
          <w:tcPr>
            <w:tcW w:w="0" w:type="auto"/>
          </w:tcPr>
          <w:p w14:paraId="074369A4" w14:textId="77777777" w:rsidR="00AB78B3" w:rsidRDefault="00337FF0">
            <w:pPr>
              <w:pStyle w:val="Compact"/>
              <w:jc w:val="center"/>
            </w:pPr>
            <w:r>
              <w:t>18</w:t>
            </w:r>
          </w:p>
        </w:tc>
        <w:tc>
          <w:tcPr>
            <w:tcW w:w="0" w:type="auto"/>
          </w:tcPr>
          <w:p w14:paraId="40387E30" w14:textId="77777777" w:rsidR="00AB78B3" w:rsidRDefault="00337FF0">
            <w:pPr>
              <w:pStyle w:val="Compact"/>
              <w:jc w:val="center"/>
            </w:pPr>
            <w:r>
              <w:t>1</w:t>
            </w:r>
          </w:p>
        </w:tc>
        <w:tc>
          <w:tcPr>
            <w:tcW w:w="0" w:type="auto"/>
          </w:tcPr>
          <w:p w14:paraId="524DC776" w14:textId="77777777" w:rsidR="00AB78B3" w:rsidRDefault="00337FF0">
            <w:pPr>
              <w:pStyle w:val="Compact"/>
              <w:jc w:val="center"/>
            </w:pPr>
            <w:r>
              <w:t>1</w:t>
            </w:r>
          </w:p>
        </w:tc>
        <w:tc>
          <w:tcPr>
            <w:tcW w:w="0" w:type="auto"/>
          </w:tcPr>
          <w:p w14:paraId="0CE9D369" w14:textId="77777777" w:rsidR="00AB78B3" w:rsidRDefault="00337FF0">
            <w:pPr>
              <w:pStyle w:val="Compact"/>
              <w:jc w:val="center"/>
            </w:pPr>
            <w:r>
              <w:t>1</w:t>
            </w:r>
          </w:p>
        </w:tc>
        <w:tc>
          <w:tcPr>
            <w:tcW w:w="0" w:type="auto"/>
          </w:tcPr>
          <w:p w14:paraId="016018F2" w14:textId="77777777" w:rsidR="00AB78B3" w:rsidRDefault="00337FF0">
            <w:pPr>
              <w:pStyle w:val="Compact"/>
              <w:jc w:val="center"/>
            </w:pPr>
            <w:r>
              <w:t>0</w:t>
            </w:r>
          </w:p>
        </w:tc>
        <w:tc>
          <w:tcPr>
            <w:tcW w:w="0" w:type="auto"/>
          </w:tcPr>
          <w:p w14:paraId="5EA9BF6C" w14:textId="77777777" w:rsidR="00AB78B3" w:rsidRDefault="00337FF0">
            <w:pPr>
              <w:pStyle w:val="Compact"/>
              <w:jc w:val="center"/>
            </w:pPr>
            <w:r>
              <w:t>0</w:t>
            </w:r>
          </w:p>
        </w:tc>
        <w:tc>
          <w:tcPr>
            <w:tcW w:w="0" w:type="auto"/>
          </w:tcPr>
          <w:p w14:paraId="31218554" w14:textId="77777777" w:rsidR="00AB78B3" w:rsidRDefault="00337FF0">
            <w:pPr>
              <w:pStyle w:val="Compact"/>
              <w:jc w:val="center"/>
            </w:pPr>
            <w:r>
              <w:t>0</w:t>
            </w:r>
          </w:p>
        </w:tc>
        <w:tc>
          <w:tcPr>
            <w:tcW w:w="0" w:type="auto"/>
          </w:tcPr>
          <w:p w14:paraId="6E04A674" w14:textId="77777777" w:rsidR="00AB78B3" w:rsidRDefault="00337FF0">
            <w:pPr>
              <w:pStyle w:val="Compact"/>
              <w:jc w:val="center"/>
            </w:pPr>
            <w:r>
              <w:t>18</w:t>
            </w:r>
          </w:p>
        </w:tc>
        <w:tc>
          <w:tcPr>
            <w:tcW w:w="0" w:type="auto"/>
          </w:tcPr>
          <w:p w14:paraId="4372A029" w14:textId="77777777" w:rsidR="00AB78B3" w:rsidRDefault="00337FF0">
            <w:pPr>
              <w:pStyle w:val="Compact"/>
              <w:jc w:val="center"/>
            </w:pPr>
            <w:r>
              <w:t>18</w:t>
            </w:r>
          </w:p>
        </w:tc>
        <w:tc>
          <w:tcPr>
            <w:tcW w:w="0" w:type="auto"/>
          </w:tcPr>
          <w:p w14:paraId="1F770DA7" w14:textId="77777777" w:rsidR="00AB78B3" w:rsidRDefault="00337FF0">
            <w:pPr>
              <w:pStyle w:val="Compact"/>
              <w:jc w:val="center"/>
            </w:pPr>
            <w:r>
              <w:t>18</w:t>
            </w:r>
          </w:p>
        </w:tc>
        <w:tc>
          <w:tcPr>
            <w:tcW w:w="0" w:type="auto"/>
          </w:tcPr>
          <w:p w14:paraId="35538175" w14:textId="77777777" w:rsidR="00AB78B3" w:rsidRDefault="00337FF0">
            <w:pPr>
              <w:pStyle w:val="Compact"/>
              <w:jc w:val="center"/>
            </w:pPr>
            <w:r>
              <w:t>23.6</w:t>
            </w:r>
          </w:p>
        </w:tc>
        <w:tc>
          <w:tcPr>
            <w:tcW w:w="0" w:type="auto"/>
          </w:tcPr>
          <w:p w14:paraId="5F9A2B69" w14:textId="77777777" w:rsidR="00AB78B3" w:rsidRDefault="00337FF0">
            <w:pPr>
              <w:pStyle w:val="Compact"/>
              <w:jc w:val="center"/>
            </w:pPr>
            <w:r>
              <w:t>23.6</w:t>
            </w:r>
          </w:p>
        </w:tc>
        <w:tc>
          <w:tcPr>
            <w:tcW w:w="0" w:type="auto"/>
          </w:tcPr>
          <w:p w14:paraId="3880470B" w14:textId="77777777" w:rsidR="00AB78B3" w:rsidRDefault="00337FF0">
            <w:pPr>
              <w:pStyle w:val="Compact"/>
              <w:jc w:val="center"/>
            </w:pPr>
            <w:r>
              <w:t>23.6</w:t>
            </w:r>
          </w:p>
        </w:tc>
      </w:tr>
      <w:tr w:rsidR="00AB78B3" w14:paraId="7AD96A1D" w14:textId="77777777">
        <w:tc>
          <w:tcPr>
            <w:tcW w:w="0" w:type="auto"/>
          </w:tcPr>
          <w:p w14:paraId="1DE9E263" w14:textId="77777777" w:rsidR="00AB78B3" w:rsidRDefault="00337FF0">
            <w:pPr>
              <w:pStyle w:val="Compact"/>
              <w:jc w:val="center"/>
            </w:pPr>
            <w:r>
              <w:t>TACNA</w:t>
            </w:r>
          </w:p>
        </w:tc>
        <w:tc>
          <w:tcPr>
            <w:tcW w:w="0" w:type="auto"/>
          </w:tcPr>
          <w:p w14:paraId="309EA564" w14:textId="77777777" w:rsidR="00AB78B3" w:rsidRDefault="00337FF0">
            <w:pPr>
              <w:pStyle w:val="Compact"/>
              <w:jc w:val="center"/>
            </w:pPr>
            <w:r>
              <w:t>a20.29</w:t>
            </w:r>
          </w:p>
        </w:tc>
        <w:tc>
          <w:tcPr>
            <w:tcW w:w="0" w:type="auto"/>
          </w:tcPr>
          <w:p w14:paraId="513BB45C" w14:textId="77777777" w:rsidR="00AB78B3" w:rsidRDefault="00337FF0">
            <w:pPr>
              <w:pStyle w:val="Compact"/>
              <w:jc w:val="center"/>
            </w:pPr>
            <w:r>
              <w:t>49</w:t>
            </w:r>
          </w:p>
        </w:tc>
        <w:tc>
          <w:tcPr>
            <w:tcW w:w="0" w:type="auto"/>
          </w:tcPr>
          <w:p w14:paraId="7A830EC0" w14:textId="77777777" w:rsidR="00AB78B3" w:rsidRDefault="00337FF0">
            <w:pPr>
              <w:pStyle w:val="Compact"/>
              <w:jc w:val="center"/>
            </w:pPr>
            <w:r>
              <w:t>4</w:t>
            </w:r>
          </w:p>
        </w:tc>
        <w:tc>
          <w:tcPr>
            <w:tcW w:w="0" w:type="auto"/>
          </w:tcPr>
          <w:p w14:paraId="10D9DA15" w14:textId="77777777" w:rsidR="00AB78B3" w:rsidRDefault="00337FF0">
            <w:pPr>
              <w:pStyle w:val="Compact"/>
              <w:jc w:val="center"/>
            </w:pPr>
            <w:r>
              <w:t>4</w:t>
            </w:r>
          </w:p>
        </w:tc>
        <w:tc>
          <w:tcPr>
            <w:tcW w:w="0" w:type="auto"/>
          </w:tcPr>
          <w:p w14:paraId="109014B3" w14:textId="77777777" w:rsidR="00AB78B3" w:rsidRDefault="00337FF0">
            <w:pPr>
              <w:pStyle w:val="Compact"/>
              <w:jc w:val="center"/>
            </w:pPr>
            <w:r>
              <w:t>4</w:t>
            </w:r>
          </w:p>
        </w:tc>
        <w:tc>
          <w:tcPr>
            <w:tcW w:w="0" w:type="auto"/>
          </w:tcPr>
          <w:p w14:paraId="0276CBEE" w14:textId="77777777" w:rsidR="00AB78B3" w:rsidRDefault="00337FF0">
            <w:pPr>
              <w:pStyle w:val="Compact"/>
              <w:jc w:val="center"/>
            </w:pPr>
            <w:r>
              <w:t>0</w:t>
            </w:r>
          </w:p>
        </w:tc>
        <w:tc>
          <w:tcPr>
            <w:tcW w:w="0" w:type="auto"/>
          </w:tcPr>
          <w:p w14:paraId="227A2614" w14:textId="77777777" w:rsidR="00AB78B3" w:rsidRDefault="00337FF0">
            <w:pPr>
              <w:pStyle w:val="Compact"/>
              <w:jc w:val="center"/>
            </w:pPr>
            <w:r>
              <w:t>0</w:t>
            </w:r>
          </w:p>
        </w:tc>
        <w:tc>
          <w:tcPr>
            <w:tcW w:w="0" w:type="auto"/>
          </w:tcPr>
          <w:p w14:paraId="4313A516" w14:textId="77777777" w:rsidR="00AB78B3" w:rsidRDefault="00337FF0">
            <w:pPr>
              <w:pStyle w:val="Compact"/>
              <w:jc w:val="center"/>
            </w:pPr>
            <w:r>
              <w:t>0</w:t>
            </w:r>
          </w:p>
        </w:tc>
        <w:tc>
          <w:tcPr>
            <w:tcW w:w="0" w:type="auto"/>
          </w:tcPr>
          <w:p w14:paraId="63B102F9" w14:textId="77777777" w:rsidR="00AB78B3" w:rsidRDefault="00337FF0">
            <w:pPr>
              <w:pStyle w:val="Compact"/>
              <w:jc w:val="center"/>
            </w:pPr>
            <w:r>
              <w:t>49</w:t>
            </w:r>
          </w:p>
        </w:tc>
        <w:tc>
          <w:tcPr>
            <w:tcW w:w="0" w:type="auto"/>
          </w:tcPr>
          <w:p w14:paraId="18CBFD53" w14:textId="77777777" w:rsidR="00AB78B3" w:rsidRDefault="00337FF0">
            <w:pPr>
              <w:pStyle w:val="Compact"/>
              <w:jc w:val="center"/>
            </w:pPr>
            <w:r>
              <w:t>49</w:t>
            </w:r>
          </w:p>
        </w:tc>
        <w:tc>
          <w:tcPr>
            <w:tcW w:w="0" w:type="auto"/>
          </w:tcPr>
          <w:p w14:paraId="64C21E16" w14:textId="77777777" w:rsidR="00AB78B3" w:rsidRDefault="00337FF0">
            <w:pPr>
              <w:pStyle w:val="Compact"/>
              <w:jc w:val="center"/>
            </w:pPr>
            <w:r>
              <w:t>49</w:t>
            </w:r>
          </w:p>
        </w:tc>
        <w:tc>
          <w:tcPr>
            <w:tcW w:w="0" w:type="auto"/>
          </w:tcPr>
          <w:p w14:paraId="06091008" w14:textId="77777777" w:rsidR="00AB78B3" w:rsidRDefault="00337FF0">
            <w:pPr>
              <w:pStyle w:val="Compact"/>
              <w:jc w:val="center"/>
            </w:pPr>
            <w:r>
              <w:t>65.53</w:t>
            </w:r>
          </w:p>
        </w:tc>
        <w:tc>
          <w:tcPr>
            <w:tcW w:w="0" w:type="auto"/>
          </w:tcPr>
          <w:p w14:paraId="24B8B4CF" w14:textId="77777777" w:rsidR="00AB78B3" w:rsidRDefault="00337FF0">
            <w:pPr>
              <w:pStyle w:val="Compact"/>
              <w:jc w:val="center"/>
            </w:pPr>
            <w:r>
              <w:t>65.53</w:t>
            </w:r>
          </w:p>
        </w:tc>
        <w:tc>
          <w:tcPr>
            <w:tcW w:w="0" w:type="auto"/>
          </w:tcPr>
          <w:p w14:paraId="5CFD41FD" w14:textId="77777777" w:rsidR="00AB78B3" w:rsidRDefault="00337FF0">
            <w:pPr>
              <w:pStyle w:val="Compact"/>
              <w:jc w:val="center"/>
            </w:pPr>
            <w:r>
              <w:t>65.53</w:t>
            </w:r>
          </w:p>
        </w:tc>
      </w:tr>
      <w:tr w:rsidR="00AB78B3" w14:paraId="6D1E1A2A" w14:textId="77777777">
        <w:tc>
          <w:tcPr>
            <w:tcW w:w="0" w:type="auto"/>
          </w:tcPr>
          <w:p w14:paraId="01C8C743" w14:textId="77777777" w:rsidR="00AB78B3" w:rsidRDefault="00337FF0">
            <w:pPr>
              <w:pStyle w:val="Compact"/>
              <w:jc w:val="center"/>
            </w:pPr>
            <w:r>
              <w:t>TACNA</w:t>
            </w:r>
          </w:p>
        </w:tc>
        <w:tc>
          <w:tcPr>
            <w:tcW w:w="0" w:type="auto"/>
          </w:tcPr>
          <w:p w14:paraId="0E90F809" w14:textId="77777777" w:rsidR="00AB78B3" w:rsidRDefault="00337FF0">
            <w:pPr>
              <w:pStyle w:val="Compact"/>
              <w:jc w:val="center"/>
            </w:pPr>
            <w:r>
              <w:t>a30.39</w:t>
            </w:r>
          </w:p>
        </w:tc>
        <w:tc>
          <w:tcPr>
            <w:tcW w:w="0" w:type="auto"/>
          </w:tcPr>
          <w:p w14:paraId="6A882891" w14:textId="77777777" w:rsidR="00AB78B3" w:rsidRDefault="00337FF0">
            <w:pPr>
              <w:pStyle w:val="Compact"/>
              <w:jc w:val="center"/>
            </w:pPr>
            <w:r>
              <w:t>77</w:t>
            </w:r>
          </w:p>
        </w:tc>
        <w:tc>
          <w:tcPr>
            <w:tcW w:w="0" w:type="auto"/>
          </w:tcPr>
          <w:p w14:paraId="04893578" w14:textId="77777777" w:rsidR="00AB78B3" w:rsidRDefault="00337FF0">
            <w:pPr>
              <w:pStyle w:val="Compact"/>
              <w:jc w:val="center"/>
            </w:pPr>
            <w:r>
              <w:t>6</w:t>
            </w:r>
          </w:p>
        </w:tc>
        <w:tc>
          <w:tcPr>
            <w:tcW w:w="0" w:type="auto"/>
          </w:tcPr>
          <w:p w14:paraId="1ED4FA90" w14:textId="77777777" w:rsidR="00AB78B3" w:rsidRDefault="00337FF0">
            <w:pPr>
              <w:pStyle w:val="Compact"/>
              <w:jc w:val="center"/>
            </w:pPr>
            <w:r>
              <w:t>6</w:t>
            </w:r>
          </w:p>
        </w:tc>
        <w:tc>
          <w:tcPr>
            <w:tcW w:w="0" w:type="auto"/>
          </w:tcPr>
          <w:p w14:paraId="6B9D221A" w14:textId="77777777" w:rsidR="00AB78B3" w:rsidRDefault="00337FF0">
            <w:pPr>
              <w:pStyle w:val="Compact"/>
              <w:jc w:val="center"/>
            </w:pPr>
            <w:r>
              <w:t>6</w:t>
            </w:r>
          </w:p>
        </w:tc>
        <w:tc>
          <w:tcPr>
            <w:tcW w:w="0" w:type="auto"/>
          </w:tcPr>
          <w:p w14:paraId="06323DB4" w14:textId="77777777" w:rsidR="00AB78B3" w:rsidRDefault="00337FF0">
            <w:pPr>
              <w:pStyle w:val="Compact"/>
              <w:jc w:val="center"/>
            </w:pPr>
            <w:r>
              <w:t>0</w:t>
            </w:r>
          </w:p>
        </w:tc>
        <w:tc>
          <w:tcPr>
            <w:tcW w:w="0" w:type="auto"/>
          </w:tcPr>
          <w:p w14:paraId="5075D86A" w14:textId="77777777" w:rsidR="00AB78B3" w:rsidRDefault="00337FF0">
            <w:pPr>
              <w:pStyle w:val="Compact"/>
              <w:jc w:val="center"/>
            </w:pPr>
            <w:r>
              <w:t>0</w:t>
            </w:r>
          </w:p>
        </w:tc>
        <w:tc>
          <w:tcPr>
            <w:tcW w:w="0" w:type="auto"/>
          </w:tcPr>
          <w:p w14:paraId="53FC32EC" w14:textId="77777777" w:rsidR="00AB78B3" w:rsidRDefault="00337FF0">
            <w:pPr>
              <w:pStyle w:val="Compact"/>
              <w:jc w:val="center"/>
            </w:pPr>
            <w:r>
              <w:t>0</w:t>
            </w:r>
          </w:p>
        </w:tc>
        <w:tc>
          <w:tcPr>
            <w:tcW w:w="0" w:type="auto"/>
          </w:tcPr>
          <w:p w14:paraId="0D3A6E77" w14:textId="77777777" w:rsidR="00AB78B3" w:rsidRDefault="00337FF0">
            <w:pPr>
              <w:pStyle w:val="Compact"/>
              <w:jc w:val="center"/>
            </w:pPr>
            <w:r>
              <w:t>77</w:t>
            </w:r>
          </w:p>
        </w:tc>
        <w:tc>
          <w:tcPr>
            <w:tcW w:w="0" w:type="auto"/>
          </w:tcPr>
          <w:p w14:paraId="15AC7FD5" w14:textId="77777777" w:rsidR="00AB78B3" w:rsidRDefault="00337FF0">
            <w:pPr>
              <w:pStyle w:val="Compact"/>
              <w:jc w:val="center"/>
            </w:pPr>
            <w:r>
              <w:t>77</w:t>
            </w:r>
          </w:p>
        </w:tc>
        <w:tc>
          <w:tcPr>
            <w:tcW w:w="0" w:type="auto"/>
          </w:tcPr>
          <w:p w14:paraId="15B0D57D" w14:textId="77777777" w:rsidR="00AB78B3" w:rsidRDefault="00337FF0">
            <w:pPr>
              <w:pStyle w:val="Compact"/>
              <w:jc w:val="center"/>
            </w:pPr>
            <w:r>
              <w:t>77</w:t>
            </w:r>
          </w:p>
        </w:tc>
        <w:tc>
          <w:tcPr>
            <w:tcW w:w="0" w:type="auto"/>
          </w:tcPr>
          <w:p w14:paraId="3BFADE59" w14:textId="77777777" w:rsidR="00AB78B3" w:rsidRDefault="00337FF0">
            <w:pPr>
              <w:pStyle w:val="Compact"/>
              <w:jc w:val="center"/>
            </w:pPr>
            <w:r>
              <w:t>102.7</w:t>
            </w:r>
          </w:p>
        </w:tc>
        <w:tc>
          <w:tcPr>
            <w:tcW w:w="0" w:type="auto"/>
          </w:tcPr>
          <w:p w14:paraId="2230D02E" w14:textId="77777777" w:rsidR="00AB78B3" w:rsidRDefault="00337FF0">
            <w:pPr>
              <w:pStyle w:val="Compact"/>
              <w:jc w:val="center"/>
            </w:pPr>
            <w:r>
              <w:t>102.7</w:t>
            </w:r>
          </w:p>
        </w:tc>
        <w:tc>
          <w:tcPr>
            <w:tcW w:w="0" w:type="auto"/>
          </w:tcPr>
          <w:p w14:paraId="45AF3201" w14:textId="77777777" w:rsidR="00AB78B3" w:rsidRDefault="00337FF0">
            <w:pPr>
              <w:pStyle w:val="Compact"/>
              <w:jc w:val="center"/>
            </w:pPr>
            <w:r>
              <w:t>102.7</w:t>
            </w:r>
          </w:p>
        </w:tc>
      </w:tr>
      <w:tr w:rsidR="00AB78B3" w14:paraId="70F6C0DD" w14:textId="77777777">
        <w:tc>
          <w:tcPr>
            <w:tcW w:w="0" w:type="auto"/>
          </w:tcPr>
          <w:p w14:paraId="36DEBA3D" w14:textId="77777777" w:rsidR="00AB78B3" w:rsidRDefault="00337FF0">
            <w:pPr>
              <w:pStyle w:val="Compact"/>
              <w:jc w:val="center"/>
            </w:pPr>
            <w:r>
              <w:t>TACNA</w:t>
            </w:r>
          </w:p>
        </w:tc>
        <w:tc>
          <w:tcPr>
            <w:tcW w:w="0" w:type="auto"/>
          </w:tcPr>
          <w:p w14:paraId="199B8F1A" w14:textId="77777777" w:rsidR="00AB78B3" w:rsidRDefault="00337FF0">
            <w:pPr>
              <w:pStyle w:val="Compact"/>
              <w:jc w:val="center"/>
            </w:pPr>
            <w:r>
              <w:t>a40.49</w:t>
            </w:r>
          </w:p>
        </w:tc>
        <w:tc>
          <w:tcPr>
            <w:tcW w:w="0" w:type="auto"/>
          </w:tcPr>
          <w:p w14:paraId="7FCDA338" w14:textId="77777777" w:rsidR="00AB78B3" w:rsidRDefault="00337FF0">
            <w:pPr>
              <w:pStyle w:val="Compact"/>
              <w:jc w:val="center"/>
            </w:pPr>
            <w:r>
              <w:t>131</w:t>
            </w:r>
          </w:p>
        </w:tc>
        <w:tc>
          <w:tcPr>
            <w:tcW w:w="0" w:type="auto"/>
          </w:tcPr>
          <w:p w14:paraId="0EFBA630" w14:textId="77777777" w:rsidR="00AB78B3" w:rsidRDefault="00337FF0">
            <w:pPr>
              <w:pStyle w:val="Compact"/>
              <w:jc w:val="center"/>
            </w:pPr>
            <w:r>
              <w:t>24</w:t>
            </w:r>
          </w:p>
        </w:tc>
        <w:tc>
          <w:tcPr>
            <w:tcW w:w="0" w:type="auto"/>
          </w:tcPr>
          <w:p w14:paraId="6723493D" w14:textId="77777777" w:rsidR="00AB78B3" w:rsidRDefault="00337FF0">
            <w:pPr>
              <w:pStyle w:val="Compact"/>
              <w:jc w:val="center"/>
            </w:pPr>
            <w:r>
              <w:t>24</w:t>
            </w:r>
          </w:p>
        </w:tc>
        <w:tc>
          <w:tcPr>
            <w:tcW w:w="0" w:type="auto"/>
          </w:tcPr>
          <w:p w14:paraId="4FBDA624" w14:textId="77777777" w:rsidR="00AB78B3" w:rsidRDefault="00337FF0">
            <w:pPr>
              <w:pStyle w:val="Compact"/>
              <w:jc w:val="center"/>
            </w:pPr>
            <w:r>
              <w:t>24</w:t>
            </w:r>
          </w:p>
        </w:tc>
        <w:tc>
          <w:tcPr>
            <w:tcW w:w="0" w:type="auto"/>
          </w:tcPr>
          <w:p w14:paraId="399B8C05" w14:textId="77777777" w:rsidR="00AB78B3" w:rsidRDefault="00337FF0">
            <w:pPr>
              <w:pStyle w:val="Compact"/>
              <w:jc w:val="center"/>
            </w:pPr>
            <w:r>
              <w:t>0</w:t>
            </w:r>
          </w:p>
        </w:tc>
        <w:tc>
          <w:tcPr>
            <w:tcW w:w="0" w:type="auto"/>
          </w:tcPr>
          <w:p w14:paraId="1F576699" w14:textId="77777777" w:rsidR="00AB78B3" w:rsidRDefault="00337FF0">
            <w:pPr>
              <w:pStyle w:val="Compact"/>
              <w:jc w:val="center"/>
            </w:pPr>
            <w:r>
              <w:t>0</w:t>
            </w:r>
          </w:p>
        </w:tc>
        <w:tc>
          <w:tcPr>
            <w:tcW w:w="0" w:type="auto"/>
          </w:tcPr>
          <w:p w14:paraId="7707B9B2" w14:textId="77777777" w:rsidR="00AB78B3" w:rsidRDefault="00337FF0">
            <w:pPr>
              <w:pStyle w:val="Compact"/>
              <w:jc w:val="center"/>
            </w:pPr>
            <w:r>
              <w:t>0</w:t>
            </w:r>
          </w:p>
        </w:tc>
        <w:tc>
          <w:tcPr>
            <w:tcW w:w="0" w:type="auto"/>
          </w:tcPr>
          <w:p w14:paraId="7E6BD1C1" w14:textId="77777777" w:rsidR="00AB78B3" w:rsidRDefault="00337FF0">
            <w:pPr>
              <w:pStyle w:val="Compact"/>
              <w:jc w:val="center"/>
            </w:pPr>
            <w:r>
              <w:t>131</w:t>
            </w:r>
          </w:p>
        </w:tc>
        <w:tc>
          <w:tcPr>
            <w:tcW w:w="0" w:type="auto"/>
          </w:tcPr>
          <w:p w14:paraId="095ACF21" w14:textId="77777777" w:rsidR="00AB78B3" w:rsidRDefault="00337FF0">
            <w:pPr>
              <w:pStyle w:val="Compact"/>
              <w:jc w:val="center"/>
            </w:pPr>
            <w:r>
              <w:t>131</w:t>
            </w:r>
          </w:p>
        </w:tc>
        <w:tc>
          <w:tcPr>
            <w:tcW w:w="0" w:type="auto"/>
          </w:tcPr>
          <w:p w14:paraId="7BC8DBC2" w14:textId="77777777" w:rsidR="00AB78B3" w:rsidRDefault="00337FF0">
            <w:pPr>
              <w:pStyle w:val="Compact"/>
              <w:jc w:val="center"/>
            </w:pPr>
            <w:r>
              <w:t>131</w:t>
            </w:r>
          </w:p>
        </w:tc>
        <w:tc>
          <w:tcPr>
            <w:tcW w:w="0" w:type="auto"/>
          </w:tcPr>
          <w:p w14:paraId="63A39936" w14:textId="77777777" w:rsidR="00AB78B3" w:rsidRDefault="00337FF0">
            <w:pPr>
              <w:pStyle w:val="Compact"/>
              <w:jc w:val="center"/>
            </w:pPr>
            <w:r>
              <w:t>188.5</w:t>
            </w:r>
          </w:p>
        </w:tc>
        <w:tc>
          <w:tcPr>
            <w:tcW w:w="0" w:type="auto"/>
          </w:tcPr>
          <w:p w14:paraId="163990A6" w14:textId="77777777" w:rsidR="00AB78B3" w:rsidRDefault="00337FF0">
            <w:pPr>
              <w:pStyle w:val="Compact"/>
              <w:jc w:val="center"/>
            </w:pPr>
            <w:r>
              <w:t>188.5</w:t>
            </w:r>
          </w:p>
        </w:tc>
        <w:tc>
          <w:tcPr>
            <w:tcW w:w="0" w:type="auto"/>
          </w:tcPr>
          <w:p w14:paraId="396EF697" w14:textId="77777777" w:rsidR="00AB78B3" w:rsidRDefault="00337FF0">
            <w:pPr>
              <w:pStyle w:val="Compact"/>
              <w:jc w:val="center"/>
            </w:pPr>
            <w:r>
              <w:t>188.5</w:t>
            </w:r>
          </w:p>
        </w:tc>
      </w:tr>
      <w:tr w:rsidR="00AB78B3" w14:paraId="20A43051" w14:textId="77777777">
        <w:tc>
          <w:tcPr>
            <w:tcW w:w="0" w:type="auto"/>
          </w:tcPr>
          <w:p w14:paraId="4551DF76" w14:textId="77777777" w:rsidR="00AB78B3" w:rsidRDefault="00337FF0">
            <w:pPr>
              <w:pStyle w:val="Compact"/>
              <w:jc w:val="center"/>
            </w:pPr>
            <w:r>
              <w:t>TACNA</w:t>
            </w:r>
          </w:p>
        </w:tc>
        <w:tc>
          <w:tcPr>
            <w:tcW w:w="0" w:type="auto"/>
          </w:tcPr>
          <w:p w14:paraId="70F69166" w14:textId="77777777" w:rsidR="00AB78B3" w:rsidRDefault="00337FF0">
            <w:pPr>
              <w:pStyle w:val="Compact"/>
              <w:jc w:val="center"/>
            </w:pPr>
            <w:r>
              <w:t>a50.59</w:t>
            </w:r>
          </w:p>
        </w:tc>
        <w:tc>
          <w:tcPr>
            <w:tcW w:w="0" w:type="auto"/>
          </w:tcPr>
          <w:p w14:paraId="3E34E699" w14:textId="77777777" w:rsidR="00AB78B3" w:rsidRDefault="00337FF0">
            <w:pPr>
              <w:pStyle w:val="Compact"/>
              <w:jc w:val="center"/>
            </w:pPr>
            <w:r>
              <w:t>225</w:t>
            </w:r>
          </w:p>
        </w:tc>
        <w:tc>
          <w:tcPr>
            <w:tcW w:w="0" w:type="auto"/>
          </w:tcPr>
          <w:p w14:paraId="0E7F4ED5" w14:textId="77777777" w:rsidR="00AB78B3" w:rsidRDefault="00337FF0">
            <w:pPr>
              <w:pStyle w:val="Compact"/>
              <w:jc w:val="center"/>
            </w:pPr>
            <w:r>
              <w:t>118.7</w:t>
            </w:r>
          </w:p>
        </w:tc>
        <w:tc>
          <w:tcPr>
            <w:tcW w:w="0" w:type="auto"/>
          </w:tcPr>
          <w:p w14:paraId="44FFED49" w14:textId="77777777" w:rsidR="00AB78B3" w:rsidRDefault="00337FF0">
            <w:pPr>
              <w:pStyle w:val="Compact"/>
              <w:jc w:val="center"/>
            </w:pPr>
            <w:r>
              <w:t>45</w:t>
            </w:r>
          </w:p>
        </w:tc>
        <w:tc>
          <w:tcPr>
            <w:tcW w:w="0" w:type="auto"/>
          </w:tcPr>
          <w:p w14:paraId="293EF44B" w14:textId="77777777" w:rsidR="00AB78B3" w:rsidRDefault="00337FF0">
            <w:pPr>
              <w:pStyle w:val="Compact"/>
              <w:jc w:val="center"/>
            </w:pPr>
            <w:r>
              <w:t>180.3</w:t>
            </w:r>
          </w:p>
        </w:tc>
        <w:tc>
          <w:tcPr>
            <w:tcW w:w="0" w:type="auto"/>
          </w:tcPr>
          <w:p w14:paraId="6F2EB4DD" w14:textId="77777777" w:rsidR="00AB78B3" w:rsidRDefault="00337FF0">
            <w:pPr>
              <w:pStyle w:val="Compact"/>
              <w:jc w:val="center"/>
            </w:pPr>
            <w:r>
              <w:t>94.51</w:t>
            </w:r>
          </w:p>
        </w:tc>
        <w:tc>
          <w:tcPr>
            <w:tcW w:w="0" w:type="auto"/>
          </w:tcPr>
          <w:p w14:paraId="6DDD7765" w14:textId="77777777" w:rsidR="00AB78B3" w:rsidRDefault="00337FF0">
            <w:pPr>
              <w:pStyle w:val="Compact"/>
              <w:jc w:val="center"/>
            </w:pPr>
            <w:r>
              <w:t>7.482</w:t>
            </w:r>
          </w:p>
        </w:tc>
        <w:tc>
          <w:tcPr>
            <w:tcW w:w="0" w:type="auto"/>
          </w:tcPr>
          <w:p w14:paraId="643A5A4C" w14:textId="77777777" w:rsidR="00AB78B3" w:rsidRDefault="00337FF0">
            <w:pPr>
              <w:pStyle w:val="Compact"/>
              <w:jc w:val="center"/>
            </w:pPr>
            <w:r>
              <w:t>142.8</w:t>
            </w:r>
          </w:p>
        </w:tc>
        <w:tc>
          <w:tcPr>
            <w:tcW w:w="0" w:type="auto"/>
          </w:tcPr>
          <w:p w14:paraId="2DA6F226" w14:textId="77777777" w:rsidR="00AB78B3" w:rsidRDefault="00337FF0">
            <w:pPr>
              <w:pStyle w:val="Compact"/>
              <w:jc w:val="center"/>
            </w:pPr>
            <w:r>
              <w:t>130.5</w:t>
            </w:r>
          </w:p>
        </w:tc>
        <w:tc>
          <w:tcPr>
            <w:tcW w:w="0" w:type="auto"/>
          </w:tcPr>
          <w:p w14:paraId="78A45BCA" w14:textId="77777777" w:rsidR="00AB78B3" w:rsidRDefault="00337FF0">
            <w:pPr>
              <w:pStyle w:val="Compact"/>
              <w:jc w:val="center"/>
            </w:pPr>
            <w:r>
              <w:t>82.2</w:t>
            </w:r>
          </w:p>
        </w:tc>
        <w:tc>
          <w:tcPr>
            <w:tcW w:w="0" w:type="auto"/>
          </w:tcPr>
          <w:p w14:paraId="5462593B" w14:textId="77777777" w:rsidR="00AB78B3" w:rsidRDefault="00337FF0">
            <w:pPr>
              <w:pStyle w:val="Compact"/>
              <w:jc w:val="center"/>
            </w:pPr>
            <w:r>
              <w:t>217.5</w:t>
            </w:r>
          </w:p>
        </w:tc>
        <w:tc>
          <w:tcPr>
            <w:tcW w:w="0" w:type="auto"/>
          </w:tcPr>
          <w:p w14:paraId="5C060838" w14:textId="77777777" w:rsidR="00AB78B3" w:rsidRDefault="00337FF0">
            <w:pPr>
              <w:pStyle w:val="Compact"/>
              <w:jc w:val="center"/>
            </w:pPr>
            <w:r>
              <w:t>282.5</w:t>
            </w:r>
          </w:p>
        </w:tc>
        <w:tc>
          <w:tcPr>
            <w:tcW w:w="0" w:type="auto"/>
          </w:tcPr>
          <w:p w14:paraId="6E7639BD" w14:textId="77777777" w:rsidR="00AB78B3" w:rsidRDefault="00337FF0">
            <w:pPr>
              <w:pStyle w:val="Compact"/>
              <w:jc w:val="center"/>
            </w:pPr>
            <w:r>
              <w:t>148.2</w:t>
            </w:r>
          </w:p>
        </w:tc>
        <w:tc>
          <w:tcPr>
            <w:tcW w:w="0" w:type="auto"/>
          </w:tcPr>
          <w:p w14:paraId="4891E8FE" w14:textId="77777777" w:rsidR="00AB78B3" w:rsidRDefault="00337FF0">
            <w:pPr>
              <w:pStyle w:val="Compact"/>
              <w:jc w:val="center"/>
            </w:pPr>
            <w:r>
              <w:t>453.4</w:t>
            </w:r>
          </w:p>
        </w:tc>
      </w:tr>
      <w:tr w:rsidR="00AB78B3" w14:paraId="3FFA17F2" w14:textId="77777777">
        <w:tc>
          <w:tcPr>
            <w:tcW w:w="0" w:type="auto"/>
          </w:tcPr>
          <w:p w14:paraId="55DE574F" w14:textId="77777777" w:rsidR="00AB78B3" w:rsidRDefault="00337FF0">
            <w:pPr>
              <w:pStyle w:val="Compact"/>
              <w:jc w:val="center"/>
            </w:pPr>
            <w:r>
              <w:t>TACNA</w:t>
            </w:r>
          </w:p>
        </w:tc>
        <w:tc>
          <w:tcPr>
            <w:tcW w:w="0" w:type="auto"/>
          </w:tcPr>
          <w:p w14:paraId="4DC86144" w14:textId="77777777" w:rsidR="00AB78B3" w:rsidRDefault="00337FF0">
            <w:pPr>
              <w:pStyle w:val="Compact"/>
              <w:jc w:val="center"/>
            </w:pPr>
            <w:r>
              <w:t>a60.69</w:t>
            </w:r>
          </w:p>
        </w:tc>
        <w:tc>
          <w:tcPr>
            <w:tcW w:w="0" w:type="auto"/>
          </w:tcPr>
          <w:p w14:paraId="1B48594D" w14:textId="77777777" w:rsidR="00AB78B3" w:rsidRDefault="00337FF0">
            <w:pPr>
              <w:pStyle w:val="Compact"/>
              <w:jc w:val="center"/>
            </w:pPr>
            <w:r>
              <w:t>375</w:t>
            </w:r>
          </w:p>
        </w:tc>
        <w:tc>
          <w:tcPr>
            <w:tcW w:w="0" w:type="auto"/>
          </w:tcPr>
          <w:p w14:paraId="4196B285" w14:textId="77777777" w:rsidR="00AB78B3" w:rsidRDefault="00337FF0">
            <w:pPr>
              <w:pStyle w:val="Compact"/>
              <w:jc w:val="center"/>
            </w:pPr>
            <w:r>
              <w:t>222</w:t>
            </w:r>
          </w:p>
        </w:tc>
        <w:tc>
          <w:tcPr>
            <w:tcW w:w="0" w:type="auto"/>
          </w:tcPr>
          <w:p w14:paraId="4D4B6019" w14:textId="77777777" w:rsidR="00AB78B3" w:rsidRDefault="00337FF0">
            <w:pPr>
              <w:pStyle w:val="Compact"/>
              <w:jc w:val="center"/>
            </w:pPr>
            <w:r>
              <w:t>73</w:t>
            </w:r>
          </w:p>
        </w:tc>
        <w:tc>
          <w:tcPr>
            <w:tcW w:w="0" w:type="auto"/>
          </w:tcPr>
          <w:p w14:paraId="5FB2795E" w14:textId="77777777" w:rsidR="00AB78B3" w:rsidRDefault="00337FF0">
            <w:pPr>
              <w:pStyle w:val="Compact"/>
              <w:jc w:val="center"/>
            </w:pPr>
            <w:r>
              <w:t>304</w:t>
            </w:r>
          </w:p>
        </w:tc>
        <w:tc>
          <w:tcPr>
            <w:tcW w:w="0" w:type="auto"/>
          </w:tcPr>
          <w:p w14:paraId="5CE706A1" w14:textId="77777777" w:rsidR="00AB78B3" w:rsidRDefault="00337FF0">
            <w:pPr>
              <w:pStyle w:val="Compact"/>
              <w:jc w:val="center"/>
            </w:pPr>
            <w:r>
              <w:t>176.8</w:t>
            </w:r>
          </w:p>
        </w:tc>
        <w:tc>
          <w:tcPr>
            <w:tcW w:w="0" w:type="auto"/>
          </w:tcPr>
          <w:p w14:paraId="25F63584" w14:textId="77777777" w:rsidR="00AB78B3" w:rsidRDefault="00337FF0">
            <w:pPr>
              <w:pStyle w:val="Compact"/>
              <w:jc w:val="center"/>
            </w:pPr>
            <w:r>
              <w:t>70.83</w:t>
            </w:r>
          </w:p>
        </w:tc>
        <w:tc>
          <w:tcPr>
            <w:tcW w:w="0" w:type="auto"/>
          </w:tcPr>
          <w:p w14:paraId="716FD96C" w14:textId="77777777" w:rsidR="00AB78B3" w:rsidRDefault="00337FF0">
            <w:pPr>
              <w:pStyle w:val="Compact"/>
              <w:jc w:val="center"/>
            </w:pPr>
            <w:r>
              <w:t>241.3</w:t>
            </w:r>
          </w:p>
        </w:tc>
        <w:tc>
          <w:tcPr>
            <w:tcW w:w="0" w:type="auto"/>
          </w:tcPr>
          <w:p w14:paraId="6AF50795" w14:textId="77777777" w:rsidR="00AB78B3" w:rsidRDefault="00337FF0">
            <w:pPr>
              <w:pStyle w:val="Compact"/>
              <w:jc w:val="center"/>
            </w:pPr>
            <w:r>
              <w:t>198.2</w:t>
            </w:r>
          </w:p>
        </w:tc>
        <w:tc>
          <w:tcPr>
            <w:tcW w:w="0" w:type="auto"/>
          </w:tcPr>
          <w:p w14:paraId="5530C900" w14:textId="77777777" w:rsidR="00AB78B3" w:rsidRDefault="00337FF0">
            <w:pPr>
              <w:pStyle w:val="Compact"/>
              <w:jc w:val="center"/>
            </w:pPr>
            <w:r>
              <w:t>133.7</w:t>
            </w:r>
          </w:p>
        </w:tc>
        <w:tc>
          <w:tcPr>
            <w:tcW w:w="0" w:type="auto"/>
          </w:tcPr>
          <w:p w14:paraId="4B9BF82A" w14:textId="77777777" w:rsidR="00AB78B3" w:rsidRDefault="00337FF0">
            <w:pPr>
              <w:pStyle w:val="Compact"/>
              <w:jc w:val="center"/>
            </w:pPr>
            <w:r>
              <w:t>304.2</w:t>
            </w:r>
          </w:p>
        </w:tc>
        <w:tc>
          <w:tcPr>
            <w:tcW w:w="0" w:type="auto"/>
          </w:tcPr>
          <w:p w14:paraId="398C4411" w14:textId="77777777" w:rsidR="00AB78B3" w:rsidRDefault="00337FF0">
            <w:pPr>
              <w:pStyle w:val="Compact"/>
              <w:jc w:val="center"/>
            </w:pPr>
            <w:r>
              <w:t>470.9</w:t>
            </w:r>
          </w:p>
        </w:tc>
        <w:tc>
          <w:tcPr>
            <w:tcW w:w="0" w:type="auto"/>
          </w:tcPr>
          <w:p w14:paraId="551C0DBA" w14:textId="77777777" w:rsidR="00AB78B3" w:rsidRDefault="00337FF0">
            <w:pPr>
              <w:pStyle w:val="Compact"/>
              <w:jc w:val="center"/>
            </w:pPr>
            <w:r>
              <w:t>240.8</w:t>
            </w:r>
          </w:p>
        </w:tc>
        <w:tc>
          <w:tcPr>
            <w:tcW w:w="0" w:type="auto"/>
          </w:tcPr>
          <w:p w14:paraId="30477256" w14:textId="77777777" w:rsidR="00AB78B3" w:rsidRDefault="00337FF0">
            <w:pPr>
              <w:pStyle w:val="Compact"/>
              <w:jc w:val="center"/>
            </w:pPr>
            <w:r>
              <w:t>685.9</w:t>
            </w:r>
          </w:p>
        </w:tc>
      </w:tr>
      <w:tr w:rsidR="00AB78B3" w14:paraId="215FF7BC" w14:textId="77777777">
        <w:tc>
          <w:tcPr>
            <w:tcW w:w="0" w:type="auto"/>
          </w:tcPr>
          <w:p w14:paraId="78757C6C" w14:textId="77777777" w:rsidR="00AB78B3" w:rsidRDefault="00337FF0">
            <w:pPr>
              <w:pStyle w:val="Compact"/>
              <w:jc w:val="center"/>
            </w:pPr>
            <w:r>
              <w:t>TACNA</w:t>
            </w:r>
          </w:p>
        </w:tc>
        <w:tc>
          <w:tcPr>
            <w:tcW w:w="0" w:type="auto"/>
          </w:tcPr>
          <w:p w14:paraId="4E332F73" w14:textId="77777777" w:rsidR="00AB78B3" w:rsidRDefault="00337FF0">
            <w:pPr>
              <w:pStyle w:val="Compact"/>
              <w:jc w:val="center"/>
            </w:pPr>
            <w:r>
              <w:t>a70.79</w:t>
            </w:r>
          </w:p>
        </w:tc>
        <w:tc>
          <w:tcPr>
            <w:tcW w:w="0" w:type="auto"/>
          </w:tcPr>
          <w:p w14:paraId="1CB01E21" w14:textId="77777777" w:rsidR="00AB78B3" w:rsidRDefault="00337FF0">
            <w:pPr>
              <w:pStyle w:val="Compact"/>
              <w:jc w:val="center"/>
            </w:pPr>
            <w:r>
              <w:t>396</w:t>
            </w:r>
          </w:p>
        </w:tc>
        <w:tc>
          <w:tcPr>
            <w:tcW w:w="0" w:type="auto"/>
          </w:tcPr>
          <w:p w14:paraId="2B80992D" w14:textId="77777777" w:rsidR="00AB78B3" w:rsidRDefault="00337FF0">
            <w:pPr>
              <w:pStyle w:val="Compact"/>
              <w:jc w:val="center"/>
            </w:pPr>
            <w:r>
              <w:t>163.4</w:t>
            </w:r>
          </w:p>
        </w:tc>
        <w:tc>
          <w:tcPr>
            <w:tcW w:w="0" w:type="auto"/>
          </w:tcPr>
          <w:p w14:paraId="7F812E3B" w14:textId="77777777" w:rsidR="00AB78B3" w:rsidRDefault="00337FF0">
            <w:pPr>
              <w:pStyle w:val="Compact"/>
              <w:jc w:val="center"/>
            </w:pPr>
            <w:r>
              <w:t>75</w:t>
            </w:r>
          </w:p>
        </w:tc>
        <w:tc>
          <w:tcPr>
            <w:tcW w:w="0" w:type="auto"/>
          </w:tcPr>
          <w:p w14:paraId="19D79A4D" w14:textId="77777777" w:rsidR="00AB78B3" w:rsidRDefault="00337FF0">
            <w:pPr>
              <w:pStyle w:val="Compact"/>
              <w:jc w:val="center"/>
            </w:pPr>
            <w:r>
              <w:t>258</w:t>
            </w:r>
          </w:p>
        </w:tc>
        <w:tc>
          <w:tcPr>
            <w:tcW w:w="0" w:type="auto"/>
          </w:tcPr>
          <w:p w14:paraId="7F474207" w14:textId="77777777" w:rsidR="00AB78B3" w:rsidRDefault="00337FF0">
            <w:pPr>
              <w:pStyle w:val="Compact"/>
              <w:jc w:val="center"/>
            </w:pPr>
            <w:r>
              <w:t>130.1</w:t>
            </w:r>
          </w:p>
        </w:tc>
        <w:tc>
          <w:tcPr>
            <w:tcW w:w="0" w:type="auto"/>
          </w:tcPr>
          <w:p w14:paraId="6BBD0060" w14:textId="77777777" w:rsidR="00AB78B3" w:rsidRDefault="00337FF0">
            <w:pPr>
              <w:pStyle w:val="Compact"/>
              <w:jc w:val="center"/>
            </w:pPr>
            <w:r>
              <w:t>15.67</w:t>
            </w:r>
          </w:p>
        </w:tc>
        <w:tc>
          <w:tcPr>
            <w:tcW w:w="0" w:type="auto"/>
          </w:tcPr>
          <w:p w14:paraId="4CC44A33" w14:textId="77777777" w:rsidR="00AB78B3" w:rsidRDefault="00337FF0">
            <w:pPr>
              <w:pStyle w:val="Compact"/>
              <w:jc w:val="center"/>
            </w:pPr>
            <w:r>
              <w:t>204.7</w:t>
            </w:r>
          </w:p>
        </w:tc>
        <w:tc>
          <w:tcPr>
            <w:tcW w:w="0" w:type="auto"/>
          </w:tcPr>
          <w:p w14:paraId="215F72F3" w14:textId="77777777" w:rsidR="00AB78B3" w:rsidRDefault="00337FF0">
            <w:pPr>
              <w:pStyle w:val="Compact"/>
              <w:jc w:val="center"/>
            </w:pPr>
            <w:r>
              <w:t>265.9</w:t>
            </w:r>
          </w:p>
        </w:tc>
        <w:tc>
          <w:tcPr>
            <w:tcW w:w="0" w:type="auto"/>
          </w:tcPr>
          <w:p w14:paraId="65C9A7BF" w14:textId="77777777" w:rsidR="00AB78B3" w:rsidRDefault="00337FF0">
            <w:pPr>
              <w:pStyle w:val="Compact"/>
              <w:jc w:val="center"/>
            </w:pPr>
            <w:r>
              <w:t>191.3</w:t>
            </w:r>
          </w:p>
        </w:tc>
        <w:tc>
          <w:tcPr>
            <w:tcW w:w="0" w:type="auto"/>
          </w:tcPr>
          <w:p w14:paraId="04353191" w14:textId="77777777" w:rsidR="00AB78B3" w:rsidRDefault="00337FF0">
            <w:pPr>
              <w:pStyle w:val="Compact"/>
              <w:jc w:val="center"/>
            </w:pPr>
            <w:r>
              <w:t>380.3</w:t>
            </w:r>
          </w:p>
        </w:tc>
        <w:tc>
          <w:tcPr>
            <w:tcW w:w="0" w:type="auto"/>
          </w:tcPr>
          <w:p w14:paraId="07BB3FBA" w14:textId="77777777" w:rsidR="00AB78B3" w:rsidRDefault="00337FF0">
            <w:pPr>
              <w:pStyle w:val="Compact"/>
              <w:jc w:val="center"/>
            </w:pPr>
            <w:r>
              <w:t>497.2</w:t>
            </w:r>
          </w:p>
        </w:tc>
        <w:tc>
          <w:tcPr>
            <w:tcW w:w="0" w:type="auto"/>
          </w:tcPr>
          <w:p w14:paraId="358870F4" w14:textId="77777777" w:rsidR="00AB78B3" w:rsidRDefault="00337FF0">
            <w:pPr>
              <w:pStyle w:val="Compact"/>
              <w:jc w:val="center"/>
            </w:pPr>
            <w:r>
              <w:t>315.2</w:t>
            </w:r>
          </w:p>
        </w:tc>
        <w:tc>
          <w:tcPr>
            <w:tcW w:w="0" w:type="auto"/>
          </w:tcPr>
          <w:p w14:paraId="4E6204D3" w14:textId="77777777" w:rsidR="00AB78B3" w:rsidRDefault="00337FF0">
            <w:pPr>
              <w:pStyle w:val="Compact"/>
              <w:jc w:val="center"/>
            </w:pPr>
            <w:r>
              <w:t>735.5</w:t>
            </w:r>
          </w:p>
        </w:tc>
      </w:tr>
      <w:tr w:rsidR="00AB78B3" w14:paraId="63A33839" w14:textId="77777777">
        <w:tc>
          <w:tcPr>
            <w:tcW w:w="0" w:type="auto"/>
          </w:tcPr>
          <w:p w14:paraId="79AF9C0B" w14:textId="77777777" w:rsidR="00AB78B3" w:rsidRDefault="00337FF0">
            <w:pPr>
              <w:pStyle w:val="Compact"/>
              <w:jc w:val="center"/>
            </w:pPr>
            <w:r>
              <w:t>TACNA</w:t>
            </w:r>
          </w:p>
        </w:tc>
        <w:tc>
          <w:tcPr>
            <w:tcW w:w="0" w:type="auto"/>
          </w:tcPr>
          <w:p w14:paraId="61024D67" w14:textId="77777777" w:rsidR="00AB78B3" w:rsidRDefault="00337FF0">
            <w:pPr>
              <w:pStyle w:val="Compact"/>
              <w:jc w:val="center"/>
            </w:pPr>
            <w:r>
              <w:t>a80</w:t>
            </w:r>
          </w:p>
        </w:tc>
        <w:tc>
          <w:tcPr>
            <w:tcW w:w="0" w:type="auto"/>
          </w:tcPr>
          <w:p w14:paraId="3060488D" w14:textId="77777777" w:rsidR="00AB78B3" w:rsidRDefault="00337FF0">
            <w:pPr>
              <w:pStyle w:val="Compact"/>
              <w:jc w:val="center"/>
            </w:pPr>
            <w:r>
              <w:t>444</w:t>
            </w:r>
          </w:p>
        </w:tc>
        <w:tc>
          <w:tcPr>
            <w:tcW w:w="0" w:type="auto"/>
          </w:tcPr>
          <w:p w14:paraId="78CC24C8" w14:textId="77777777" w:rsidR="00AB78B3" w:rsidRDefault="00337FF0">
            <w:pPr>
              <w:pStyle w:val="Compact"/>
              <w:jc w:val="center"/>
            </w:pPr>
            <w:r>
              <w:t>154</w:t>
            </w:r>
          </w:p>
        </w:tc>
        <w:tc>
          <w:tcPr>
            <w:tcW w:w="0" w:type="auto"/>
          </w:tcPr>
          <w:p w14:paraId="4AAC0B82" w14:textId="77777777" w:rsidR="00AB78B3" w:rsidRDefault="00337FF0">
            <w:pPr>
              <w:pStyle w:val="Compact"/>
              <w:jc w:val="center"/>
            </w:pPr>
            <w:r>
              <w:t>42</w:t>
            </w:r>
          </w:p>
        </w:tc>
        <w:tc>
          <w:tcPr>
            <w:tcW w:w="0" w:type="auto"/>
          </w:tcPr>
          <w:p w14:paraId="454267FF" w14:textId="77777777" w:rsidR="00AB78B3" w:rsidRDefault="00337FF0">
            <w:pPr>
              <w:pStyle w:val="Compact"/>
              <w:jc w:val="center"/>
            </w:pPr>
            <w:r>
              <w:t>252.2</w:t>
            </w:r>
          </w:p>
        </w:tc>
        <w:tc>
          <w:tcPr>
            <w:tcW w:w="0" w:type="auto"/>
          </w:tcPr>
          <w:p w14:paraId="1F9C7F73" w14:textId="77777777" w:rsidR="00AB78B3" w:rsidRDefault="00337FF0">
            <w:pPr>
              <w:pStyle w:val="Compact"/>
              <w:jc w:val="center"/>
            </w:pPr>
            <w:r>
              <w:t>122.6</w:t>
            </w:r>
          </w:p>
        </w:tc>
        <w:tc>
          <w:tcPr>
            <w:tcW w:w="0" w:type="auto"/>
          </w:tcPr>
          <w:p w14:paraId="51D22223" w14:textId="77777777" w:rsidR="00AB78B3" w:rsidRDefault="00337FF0">
            <w:pPr>
              <w:pStyle w:val="Compact"/>
              <w:jc w:val="center"/>
            </w:pPr>
            <w:r>
              <w:t>8.917</w:t>
            </w:r>
          </w:p>
        </w:tc>
        <w:tc>
          <w:tcPr>
            <w:tcW w:w="0" w:type="auto"/>
          </w:tcPr>
          <w:p w14:paraId="05747DDF" w14:textId="77777777" w:rsidR="00AB78B3" w:rsidRDefault="00337FF0">
            <w:pPr>
              <w:pStyle w:val="Compact"/>
              <w:jc w:val="center"/>
            </w:pPr>
            <w:r>
              <w:t>200.1</w:t>
            </w:r>
          </w:p>
        </w:tc>
        <w:tc>
          <w:tcPr>
            <w:tcW w:w="0" w:type="auto"/>
          </w:tcPr>
          <w:p w14:paraId="610D8FBA" w14:textId="77777777" w:rsidR="00AB78B3" w:rsidRDefault="00337FF0">
            <w:pPr>
              <w:pStyle w:val="Compact"/>
              <w:jc w:val="center"/>
            </w:pPr>
            <w:r>
              <w:t>321.4</w:t>
            </w:r>
          </w:p>
        </w:tc>
        <w:tc>
          <w:tcPr>
            <w:tcW w:w="0" w:type="auto"/>
          </w:tcPr>
          <w:p w14:paraId="604FC9DB" w14:textId="77777777" w:rsidR="00AB78B3" w:rsidRDefault="00337FF0">
            <w:pPr>
              <w:pStyle w:val="Compact"/>
              <w:jc w:val="center"/>
            </w:pPr>
            <w:r>
              <w:t>243.9</w:t>
            </w:r>
          </w:p>
        </w:tc>
        <w:tc>
          <w:tcPr>
            <w:tcW w:w="0" w:type="auto"/>
          </w:tcPr>
          <w:p w14:paraId="6FFFB6FD" w14:textId="77777777" w:rsidR="00AB78B3" w:rsidRDefault="00337FF0">
            <w:pPr>
              <w:pStyle w:val="Compact"/>
              <w:jc w:val="center"/>
            </w:pPr>
            <w:r>
              <w:t>435.1</w:t>
            </w:r>
          </w:p>
        </w:tc>
        <w:tc>
          <w:tcPr>
            <w:tcW w:w="0" w:type="auto"/>
          </w:tcPr>
          <w:p w14:paraId="401BFF59" w14:textId="77777777" w:rsidR="00AB78B3" w:rsidRDefault="00337FF0">
            <w:pPr>
              <w:pStyle w:val="Compact"/>
              <w:jc w:val="center"/>
            </w:pPr>
            <w:r>
              <w:t>557.5</w:t>
            </w:r>
          </w:p>
        </w:tc>
        <w:tc>
          <w:tcPr>
            <w:tcW w:w="0" w:type="auto"/>
          </w:tcPr>
          <w:p w14:paraId="0D1FC17E" w14:textId="77777777" w:rsidR="00AB78B3" w:rsidRDefault="00337FF0">
            <w:pPr>
              <w:pStyle w:val="Compact"/>
              <w:jc w:val="center"/>
            </w:pPr>
            <w:r>
              <w:t>348.3</w:t>
            </w:r>
          </w:p>
        </w:tc>
        <w:tc>
          <w:tcPr>
            <w:tcW w:w="0" w:type="auto"/>
          </w:tcPr>
          <w:p w14:paraId="164EAF2E" w14:textId="77777777" w:rsidR="00AB78B3" w:rsidRDefault="00337FF0">
            <w:pPr>
              <w:pStyle w:val="Compact"/>
              <w:jc w:val="center"/>
            </w:pPr>
            <w:r>
              <w:t>798.5</w:t>
            </w:r>
          </w:p>
        </w:tc>
      </w:tr>
      <w:tr w:rsidR="00AB78B3" w14:paraId="406CCA3C" w14:textId="77777777">
        <w:tc>
          <w:tcPr>
            <w:tcW w:w="0" w:type="auto"/>
          </w:tcPr>
          <w:p w14:paraId="07B0CB9C" w14:textId="77777777" w:rsidR="00AB78B3" w:rsidRDefault="00337FF0">
            <w:pPr>
              <w:pStyle w:val="Compact"/>
              <w:jc w:val="center"/>
            </w:pPr>
            <w:r>
              <w:t>TUMBES</w:t>
            </w:r>
          </w:p>
        </w:tc>
        <w:tc>
          <w:tcPr>
            <w:tcW w:w="0" w:type="auto"/>
          </w:tcPr>
          <w:p w14:paraId="247FDE8A" w14:textId="77777777" w:rsidR="00AB78B3" w:rsidRDefault="00337FF0">
            <w:pPr>
              <w:pStyle w:val="Compact"/>
              <w:jc w:val="center"/>
            </w:pPr>
            <w:r>
              <w:t>a0.9</w:t>
            </w:r>
          </w:p>
        </w:tc>
        <w:tc>
          <w:tcPr>
            <w:tcW w:w="0" w:type="auto"/>
          </w:tcPr>
          <w:p w14:paraId="588916D1" w14:textId="77777777" w:rsidR="00AB78B3" w:rsidRDefault="00337FF0">
            <w:pPr>
              <w:pStyle w:val="Compact"/>
              <w:jc w:val="center"/>
            </w:pPr>
            <w:r>
              <w:t>58</w:t>
            </w:r>
          </w:p>
        </w:tc>
        <w:tc>
          <w:tcPr>
            <w:tcW w:w="0" w:type="auto"/>
          </w:tcPr>
          <w:p w14:paraId="1E3D4318" w14:textId="77777777" w:rsidR="00AB78B3" w:rsidRDefault="00337FF0">
            <w:pPr>
              <w:pStyle w:val="Compact"/>
              <w:jc w:val="center"/>
            </w:pPr>
            <w:r>
              <w:t>0</w:t>
            </w:r>
          </w:p>
        </w:tc>
        <w:tc>
          <w:tcPr>
            <w:tcW w:w="0" w:type="auto"/>
          </w:tcPr>
          <w:p w14:paraId="2F43AA2A" w14:textId="77777777" w:rsidR="00AB78B3" w:rsidRDefault="00337FF0">
            <w:pPr>
              <w:pStyle w:val="Compact"/>
              <w:jc w:val="center"/>
            </w:pPr>
            <w:r>
              <w:t>1</w:t>
            </w:r>
          </w:p>
        </w:tc>
        <w:tc>
          <w:tcPr>
            <w:tcW w:w="0" w:type="auto"/>
          </w:tcPr>
          <w:p w14:paraId="51E3DACF" w14:textId="77777777" w:rsidR="00AB78B3" w:rsidRDefault="00337FF0">
            <w:pPr>
              <w:pStyle w:val="Compact"/>
              <w:jc w:val="center"/>
            </w:pPr>
            <w:r>
              <w:t>1</w:t>
            </w:r>
          </w:p>
        </w:tc>
        <w:tc>
          <w:tcPr>
            <w:tcW w:w="0" w:type="auto"/>
          </w:tcPr>
          <w:p w14:paraId="2D4E10F7" w14:textId="77777777" w:rsidR="00AB78B3" w:rsidRDefault="00337FF0">
            <w:pPr>
              <w:pStyle w:val="Compact"/>
              <w:jc w:val="center"/>
            </w:pPr>
            <w:r>
              <w:t>0</w:t>
            </w:r>
          </w:p>
        </w:tc>
        <w:tc>
          <w:tcPr>
            <w:tcW w:w="0" w:type="auto"/>
          </w:tcPr>
          <w:p w14:paraId="26ED9E70" w14:textId="77777777" w:rsidR="00AB78B3" w:rsidRDefault="00337FF0">
            <w:pPr>
              <w:pStyle w:val="Compact"/>
              <w:jc w:val="center"/>
            </w:pPr>
            <w:r>
              <w:t>0</w:t>
            </w:r>
          </w:p>
        </w:tc>
        <w:tc>
          <w:tcPr>
            <w:tcW w:w="0" w:type="auto"/>
          </w:tcPr>
          <w:p w14:paraId="04E3E5D7" w14:textId="77777777" w:rsidR="00AB78B3" w:rsidRDefault="00337FF0">
            <w:pPr>
              <w:pStyle w:val="Compact"/>
              <w:jc w:val="center"/>
            </w:pPr>
            <w:r>
              <w:t>0</w:t>
            </w:r>
          </w:p>
        </w:tc>
        <w:tc>
          <w:tcPr>
            <w:tcW w:w="0" w:type="auto"/>
          </w:tcPr>
          <w:p w14:paraId="35F51098" w14:textId="77777777" w:rsidR="00AB78B3" w:rsidRDefault="00337FF0">
            <w:pPr>
              <w:pStyle w:val="Compact"/>
              <w:jc w:val="center"/>
            </w:pPr>
            <w:r>
              <w:t>58</w:t>
            </w:r>
          </w:p>
        </w:tc>
        <w:tc>
          <w:tcPr>
            <w:tcW w:w="0" w:type="auto"/>
          </w:tcPr>
          <w:p w14:paraId="158A667F" w14:textId="77777777" w:rsidR="00AB78B3" w:rsidRDefault="00337FF0">
            <w:pPr>
              <w:pStyle w:val="Compact"/>
              <w:jc w:val="center"/>
            </w:pPr>
            <w:r>
              <w:t>58</w:t>
            </w:r>
          </w:p>
        </w:tc>
        <w:tc>
          <w:tcPr>
            <w:tcW w:w="0" w:type="auto"/>
          </w:tcPr>
          <w:p w14:paraId="798AD05A" w14:textId="77777777" w:rsidR="00AB78B3" w:rsidRDefault="00337FF0">
            <w:pPr>
              <w:pStyle w:val="Compact"/>
              <w:jc w:val="center"/>
            </w:pPr>
            <w:r>
              <w:t>58</w:t>
            </w:r>
          </w:p>
        </w:tc>
        <w:tc>
          <w:tcPr>
            <w:tcW w:w="0" w:type="auto"/>
          </w:tcPr>
          <w:p w14:paraId="5D681211" w14:textId="77777777" w:rsidR="00AB78B3" w:rsidRDefault="00337FF0">
            <w:pPr>
              <w:pStyle w:val="Compact"/>
              <w:jc w:val="center"/>
            </w:pPr>
            <w:r>
              <w:t>66.68</w:t>
            </w:r>
          </w:p>
        </w:tc>
        <w:tc>
          <w:tcPr>
            <w:tcW w:w="0" w:type="auto"/>
          </w:tcPr>
          <w:p w14:paraId="7C89FC4D" w14:textId="77777777" w:rsidR="00AB78B3" w:rsidRDefault="00337FF0">
            <w:pPr>
              <w:pStyle w:val="Compact"/>
              <w:jc w:val="center"/>
            </w:pPr>
            <w:r>
              <w:t>67.68</w:t>
            </w:r>
          </w:p>
        </w:tc>
        <w:tc>
          <w:tcPr>
            <w:tcW w:w="0" w:type="auto"/>
          </w:tcPr>
          <w:p w14:paraId="54A105EA" w14:textId="77777777" w:rsidR="00AB78B3" w:rsidRDefault="00337FF0">
            <w:pPr>
              <w:pStyle w:val="Compact"/>
              <w:jc w:val="center"/>
            </w:pPr>
            <w:r>
              <w:t>67.68</w:t>
            </w:r>
          </w:p>
        </w:tc>
      </w:tr>
      <w:tr w:rsidR="00AB78B3" w14:paraId="78EFA2CB" w14:textId="77777777">
        <w:tc>
          <w:tcPr>
            <w:tcW w:w="0" w:type="auto"/>
          </w:tcPr>
          <w:p w14:paraId="28972CAD" w14:textId="77777777" w:rsidR="00AB78B3" w:rsidRDefault="00337FF0">
            <w:pPr>
              <w:pStyle w:val="Compact"/>
              <w:jc w:val="center"/>
            </w:pPr>
            <w:r>
              <w:t>TUMBES</w:t>
            </w:r>
          </w:p>
        </w:tc>
        <w:tc>
          <w:tcPr>
            <w:tcW w:w="0" w:type="auto"/>
          </w:tcPr>
          <w:p w14:paraId="4A99AA42" w14:textId="77777777" w:rsidR="00AB78B3" w:rsidRDefault="00337FF0">
            <w:pPr>
              <w:pStyle w:val="Compact"/>
              <w:jc w:val="center"/>
            </w:pPr>
            <w:r>
              <w:t>a10.19</w:t>
            </w:r>
          </w:p>
        </w:tc>
        <w:tc>
          <w:tcPr>
            <w:tcW w:w="0" w:type="auto"/>
          </w:tcPr>
          <w:p w14:paraId="042595C6" w14:textId="77777777" w:rsidR="00AB78B3" w:rsidRDefault="00337FF0">
            <w:pPr>
              <w:pStyle w:val="Compact"/>
              <w:jc w:val="center"/>
            </w:pPr>
            <w:r>
              <w:t>20</w:t>
            </w:r>
          </w:p>
        </w:tc>
        <w:tc>
          <w:tcPr>
            <w:tcW w:w="0" w:type="auto"/>
          </w:tcPr>
          <w:p w14:paraId="30EF80B5" w14:textId="77777777" w:rsidR="00AB78B3" w:rsidRDefault="00337FF0">
            <w:pPr>
              <w:pStyle w:val="Compact"/>
              <w:jc w:val="center"/>
            </w:pPr>
            <w:r>
              <w:t>2</w:t>
            </w:r>
          </w:p>
        </w:tc>
        <w:tc>
          <w:tcPr>
            <w:tcW w:w="0" w:type="auto"/>
          </w:tcPr>
          <w:p w14:paraId="6F2966EF" w14:textId="77777777" w:rsidR="00AB78B3" w:rsidRDefault="00337FF0">
            <w:pPr>
              <w:pStyle w:val="Compact"/>
              <w:jc w:val="center"/>
            </w:pPr>
            <w:r>
              <w:t>2</w:t>
            </w:r>
          </w:p>
        </w:tc>
        <w:tc>
          <w:tcPr>
            <w:tcW w:w="0" w:type="auto"/>
          </w:tcPr>
          <w:p w14:paraId="225ECE18" w14:textId="77777777" w:rsidR="00AB78B3" w:rsidRDefault="00337FF0">
            <w:pPr>
              <w:pStyle w:val="Compact"/>
              <w:jc w:val="center"/>
            </w:pPr>
            <w:r>
              <w:t>2</w:t>
            </w:r>
          </w:p>
        </w:tc>
        <w:tc>
          <w:tcPr>
            <w:tcW w:w="0" w:type="auto"/>
          </w:tcPr>
          <w:p w14:paraId="2A153E85" w14:textId="77777777" w:rsidR="00AB78B3" w:rsidRDefault="00337FF0">
            <w:pPr>
              <w:pStyle w:val="Compact"/>
              <w:jc w:val="center"/>
            </w:pPr>
            <w:r>
              <w:t>0</w:t>
            </w:r>
          </w:p>
        </w:tc>
        <w:tc>
          <w:tcPr>
            <w:tcW w:w="0" w:type="auto"/>
          </w:tcPr>
          <w:p w14:paraId="0C0C38F4" w14:textId="77777777" w:rsidR="00AB78B3" w:rsidRDefault="00337FF0">
            <w:pPr>
              <w:pStyle w:val="Compact"/>
              <w:jc w:val="center"/>
            </w:pPr>
            <w:r>
              <w:t>0</w:t>
            </w:r>
          </w:p>
        </w:tc>
        <w:tc>
          <w:tcPr>
            <w:tcW w:w="0" w:type="auto"/>
          </w:tcPr>
          <w:p w14:paraId="4BF1AACD" w14:textId="77777777" w:rsidR="00AB78B3" w:rsidRDefault="00337FF0">
            <w:pPr>
              <w:pStyle w:val="Compact"/>
              <w:jc w:val="center"/>
            </w:pPr>
            <w:r>
              <w:t>0</w:t>
            </w:r>
          </w:p>
        </w:tc>
        <w:tc>
          <w:tcPr>
            <w:tcW w:w="0" w:type="auto"/>
          </w:tcPr>
          <w:p w14:paraId="1132633A" w14:textId="77777777" w:rsidR="00AB78B3" w:rsidRDefault="00337FF0">
            <w:pPr>
              <w:pStyle w:val="Compact"/>
              <w:jc w:val="center"/>
            </w:pPr>
            <w:r>
              <w:t>20</w:t>
            </w:r>
          </w:p>
        </w:tc>
        <w:tc>
          <w:tcPr>
            <w:tcW w:w="0" w:type="auto"/>
          </w:tcPr>
          <w:p w14:paraId="551558FF" w14:textId="77777777" w:rsidR="00AB78B3" w:rsidRDefault="00337FF0">
            <w:pPr>
              <w:pStyle w:val="Compact"/>
              <w:jc w:val="center"/>
            </w:pPr>
            <w:r>
              <w:t>20</w:t>
            </w:r>
          </w:p>
        </w:tc>
        <w:tc>
          <w:tcPr>
            <w:tcW w:w="0" w:type="auto"/>
          </w:tcPr>
          <w:p w14:paraId="2F041FEE" w14:textId="77777777" w:rsidR="00AB78B3" w:rsidRDefault="00337FF0">
            <w:pPr>
              <w:pStyle w:val="Compact"/>
              <w:jc w:val="center"/>
            </w:pPr>
            <w:r>
              <w:t>20</w:t>
            </w:r>
          </w:p>
        </w:tc>
        <w:tc>
          <w:tcPr>
            <w:tcW w:w="0" w:type="auto"/>
          </w:tcPr>
          <w:p w14:paraId="4C49B983" w14:textId="77777777" w:rsidR="00AB78B3" w:rsidRDefault="00337FF0">
            <w:pPr>
              <w:pStyle w:val="Compact"/>
              <w:jc w:val="center"/>
            </w:pPr>
            <w:r>
              <w:t>24.99</w:t>
            </w:r>
          </w:p>
        </w:tc>
        <w:tc>
          <w:tcPr>
            <w:tcW w:w="0" w:type="auto"/>
          </w:tcPr>
          <w:p w14:paraId="435EBE71" w14:textId="77777777" w:rsidR="00AB78B3" w:rsidRDefault="00337FF0">
            <w:pPr>
              <w:pStyle w:val="Compact"/>
              <w:jc w:val="center"/>
            </w:pPr>
            <w:r>
              <w:t>24.99</w:t>
            </w:r>
          </w:p>
        </w:tc>
        <w:tc>
          <w:tcPr>
            <w:tcW w:w="0" w:type="auto"/>
          </w:tcPr>
          <w:p w14:paraId="24BCC573" w14:textId="77777777" w:rsidR="00AB78B3" w:rsidRDefault="00337FF0">
            <w:pPr>
              <w:pStyle w:val="Compact"/>
              <w:jc w:val="center"/>
            </w:pPr>
            <w:r>
              <w:t>24.99</w:t>
            </w:r>
          </w:p>
        </w:tc>
      </w:tr>
      <w:tr w:rsidR="00AB78B3" w14:paraId="69DF673F" w14:textId="77777777">
        <w:tc>
          <w:tcPr>
            <w:tcW w:w="0" w:type="auto"/>
          </w:tcPr>
          <w:p w14:paraId="1C4533AB" w14:textId="77777777" w:rsidR="00AB78B3" w:rsidRDefault="00337FF0">
            <w:pPr>
              <w:pStyle w:val="Compact"/>
              <w:jc w:val="center"/>
            </w:pPr>
            <w:r>
              <w:t>TUMBES</w:t>
            </w:r>
          </w:p>
        </w:tc>
        <w:tc>
          <w:tcPr>
            <w:tcW w:w="0" w:type="auto"/>
          </w:tcPr>
          <w:p w14:paraId="25DBEC95" w14:textId="77777777" w:rsidR="00AB78B3" w:rsidRDefault="00337FF0">
            <w:pPr>
              <w:pStyle w:val="Compact"/>
              <w:jc w:val="center"/>
            </w:pPr>
            <w:r>
              <w:t>a20.29</w:t>
            </w:r>
          </w:p>
        </w:tc>
        <w:tc>
          <w:tcPr>
            <w:tcW w:w="0" w:type="auto"/>
          </w:tcPr>
          <w:p w14:paraId="010FD238" w14:textId="77777777" w:rsidR="00AB78B3" w:rsidRDefault="00337FF0">
            <w:pPr>
              <w:pStyle w:val="Compact"/>
              <w:jc w:val="center"/>
            </w:pPr>
            <w:r>
              <w:t>47</w:t>
            </w:r>
          </w:p>
        </w:tc>
        <w:tc>
          <w:tcPr>
            <w:tcW w:w="0" w:type="auto"/>
          </w:tcPr>
          <w:p w14:paraId="570069C3" w14:textId="77777777" w:rsidR="00AB78B3" w:rsidRDefault="00337FF0">
            <w:pPr>
              <w:pStyle w:val="Compact"/>
              <w:jc w:val="center"/>
            </w:pPr>
            <w:r>
              <w:t>1</w:t>
            </w:r>
          </w:p>
        </w:tc>
        <w:tc>
          <w:tcPr>
            <w:tcW w:w="0" w:type="auto"/>
          </w:tcPr>
          <w:p w14:paraId="45E63941" w14:textId="77777777" w:rsidR="00AB78B3" w:rsidRDefault="00337FF0">
            <w:pPr>
              <w:pStyle w:val="Compact"/>
              <w:jc w:val="center"/>
            </w:pPr>
            <w:r>
              <w:t>1</w:t>
            </w:r>
          </w:p>
        </w:tc>
        <w:tc>
          <w:tcPr>
            <w:tcW w:w="0" w:type="auto"/>
          </w:tcPr>
          <w:p w14:paraId="2C2F48A2" w14:textId="77777777" w:rsidR="00AB78B3" w:rsidRDefault="00337FF0">
            <w:pPr>
              <w:pStyle w:val="Compact"/>
              <w:jc w:val="center"/>
            </w:pPr>
            <w:r>
              <w:t>1</w:t>
            </w:r>
          </w:p>
        </w:tc>
        <w:tc>
          <w:tcPr>
            <w:tcW w:w="0" w:type="auto"/>
          </w:tcPr>
          <w:p w14:paraId="2D023669" w14:textId="77777777" w:rsidR="00AB78B3" w:rsidRDefault="00337FF0">
            <w:pPr>
              <w:pStyle w:val="Compact"/>
              <w:jc w:val="center"/>
            </w:pPr>
            <w:r>
              <w:t>0</w:t>
            </w:r>
          </w:p>
        </w:tc>
        <w:tc>
          <w:tcPr>
            <w:tcW w:w="0" w:type="auto"/>
          </w:tcPr>
          <w:p w14:paraId="48EE1F87" w14:textId="77777777" w:rsidR="00AB78B3" w:rsidRDefault="00337FF0">
            <w:pPr>
              <w:pStyle w:val="Compact"/>
              <w:jc w:val="center"/>
            </w:pPr>
            <w:r>
              <w:t>0</w:t>
            </w:r>
          </w:p>
        </w:tc>
        <w:tc>
          <w:tcPr>
            <w:tcW w:w="0" w:type="auto"/>
          </w:tcPr>
          <w:p w14:paraId="723C5F86" w14:textId="77777777" w:rsidR="00AB78B3" w:rsidRDefault="00337FF0">
            <w:pPr>
              <w:pStyle w:val="Compact"/>
              <w:jc w:val="center"/>
            </w:pPr>
            <w:r>
              <w:t>0</w:t>
            </w:r>
          </w:p>
        </w:tc>
        <w:tc>
          <w:tcPr>
            <w:tcW w:w="0" w:type="auto"/>
          </w:tcPr>
          <w:p w14:paraId="11297D96" w14:textId="77777777" w:rsidR="00AB78B3" w:rsidRDefault="00337FF0">
            <w:pPr>
              <w:pStyle w:val="Compact"/>
              <w:jc w:val="center"/>
            </w:pPr>
            <w:r>
              <w:t>47</w:t>
            </w:r>
          </w:p>
        </w:tc>
        <w:tc>
          <w:tcPr>
            <w:tcW w:w="0" w:type="auto"/>
          </w:tcPr>
          <w:p w14:paraId="7FC3982A" w14:textId="77777777" w:rsidR="00AB78B3" w:rsidRDefault="00337FF0">
            <w:pPr>
              <w:pStyle w:val="Compact"/>
              <w:jc w:val="center"/>
            </w:pPr>
            <w:r>
              <w:t>47</w:t>
            </w:r>
          </w:p>
        </w:tc>
        <w:tc>
          <w:tcPr>
            <w:tcW w:w="0" w:type="auto"/>
          </w:tcPr>
          <w:p w14:paraId="0DB177B3" w14:textId="77777777" w:rsidR="00AB78B3" w:rsidRDefault="00337FF0">
            <w:pPr>
              <w:pStyle w:val="Compact"/>
              <w:jc w:val="center"/>
            </w:pPr>
            <w:r>
              <w:t>47</w:t>
            </w:r>
          </w:p>
        </w:tc>
        <w:tc>
          <w:tcPr>
            <w:tcW w:w="0" w:type="auto"/>
          </w:tcPr>
          <w:p w14:paraId="6C49CBFE" w14:textId="77777777" w:rsidR="00AB78B3" w:rsidRDefault="00337FF0">
            <w:pPr>
              <w:pStyle w:val="Compact"/>
              <w:jc w:val="center"/>
            </w:pPr>
            <w:r>
              <w:t>55.03</w:t>
            </w:r>
          </w:p>
        </w:tc>
        <w:tc>
          <w:tcPr>
            <w:tcW w:w="0" w:type="auto"/>
          </w:tcPr>
          <w:p w14:paraId="6623B16D" w14:textId="77777777" w:rsidR="00AB78B3" w:rsidRDefault="00337FF0">
            <w:pPr>
              <w:pStyle w:val="Compact"/>
              <w:jc w:val="center"/>
            </w:pPr>
            <w:r>
              <w:t>55.03</w:t>
            </w:r>
          </w:p>
        </w:tc>
        <w:tc>
          <w:tcPr>
            <w:tcW w:w="0" w:type="auto"/>
          </w:tcPr>
          <w:p w14:paraId="025AA101" w14:textId="77777777" w:rsidR="00AB78B3" w:rsidRDefault="00337FF0">
            <w:pPr>
              <w:pStyle w:val="Compact"/>
              <w:jc w:val="center"/>
            </w:pPr>
            <w:r>
              <w:t>55.03</w:t>
            </w:r>
          </w:p>
        </w:tc>
      </w:tr>
      <w:tr w:rsidR="00AB78B3" w14:paraId="79EC4F20" w14:textId="77777777">
        <w:tc>
          <w:tcPr>
            <w:tcW w:w="0" w:type="auto"/>
          </w:tcPr>
          <w:p w14:paraId="3A88CB75" w14:textId="77777777" w:rsidR="00AB78B3" w:rsidRDefault="00337FF0">
            <w:pPr>
              <w:pStyle w:val="Compact"/>
              <w:jc w:val="center"/>
            </w:pPr>
            <w:r>
              <w:t>TUMBES</w:t>
            </w:r>
          </w:p>
        </w:tc>
        <w:tc>
          <w:tcPr>
            <w:tcW w:w="0" w:type="auto"/>
          </w:tcPr>
          <w:p w14:paraId="2CF223BE" w14:textId="77777777" w:rsidR="00AB78B3" w:rsidRDefault="00337FF0">
            <w:pPr>
              <w:pStyle w:val="Compact"/>
              <w:jc w:val="center"/>
            </w:pPr>
            <w:r>
              <w:t>a30.39</w:t>
            </w:r>
          </w:p>
        </w:tc>
        <w:tc>
          <w:tcPr>
            <w:tcW w:w="0" w:type="auto"/>
          </w:tcPr>
          <w:p w14:paraId="6051FA80" w14:textId="77777777" w:rsidR="00AB78B3" w:rsidRDefault="00337FF0">
            <w:pPr>
              <w:pStyle w:val="Compact"/>
              <w:jc w:val="center"/>
            </w:pPr>
            <w:r>
              <w:t>80</w:t>
            </w:r>
          </w:p>
        </w:tc>
        <w:tc>
          <w:tcPr>
            <w:tcW w:w="0" w:type="auto"/>
          </w:tcPr>
          <w:p w14:paraId="4403EF78" w14:textId="77777777" w:rsidR="00AB78B3" w:rsidRDefault="00337FF0">
            <w:pPr>
              <w:pStyle w:val="Compact"/>
              <w:jc w:val="center"/>
            </w:pPr>
            <w:r>
              <w:t>31.38</w:t>
            </w:r>
          </w:p>
        </w:tc>
        <w:tc>
          <w:tcPr>
            <w:tcW w:w="0" w:type="auto"/>
          </w:tcPr>
          <w:p w14:paraId="6606A8CE" w14:textId="77777777" w:rsidR="00AB78B3" w:rsidRDefault="00337FF0">
            <w:pPr>
              <w:pStyle w:val="Compact"/>
              <w:jc w:val="center"/>
            </w:pPr>
            <w:r>
              <w:t>12</w:t>
            </w:r>
          </w:p>
        </w:tc>
        <w:tc>
          <w:tcPr>
            <w:tcW w:w="0" w:type="auto"/>
          </w:tcPr>
          <w:p w14:paraId="2886DB5A" w14:textId="77777777" w:rsidR="00AB78B3" w:rsidRDefault="00337FF0">
            <w:pPr>
              <w:pStyle w:val="Compact"/>
              <w:jc w:val="center"/>
            </w:pPr>
            <w:r>
              <w:t>48.73</w:t>
            </w:r>
          </w:p>
        </w:tc>
        <w:tc>
          <w:tcPr>
            <w:tcW w:w="0" w:type="auto"/>
          </w:tcPr>
          <w:p w14:paraId="5899D07A" w14:textId="77777777" w:rsidR="00AB78B3" w:rsidRDefault="00337FF0">
            <w:pPr>
              <w:pStyle w:val="Compact"/>
              <w:jc w:val="center"/>
            </w:pPr>
            <w:r>
              <w:t>27.3</w:t>
            </w:r>
          </w:p>
        </w:tc>
        <w:tc>
          <w:tcPr>
            <w:tcW w:w="0" w:type="auto"/>
          </w:tcPr>
          <w:p w14:paraId="1FDFCEC9" w14:textId="77777777" w:rsidR="00AB78B3" w:rsidRDefault="00337FF0">
            <w:pPr>
              <w:pStyle w:val="Compact"/>
              <w:jc w:val="center"/>
            </w:pPr>
            <w:r>
              <w:t>5.14</w:t>
            </w:r>
          </w:p>
        </w:tc>
        <w:tc>
          <w:tcPr>
            <w:tcW w:w="0" w:type="auto"/>
          </w:tcPr>
          <w:p w14:paraId="680CAF29" w14:textId="77777777" w:rsidR="00AB78B3" w:rsidRDefault="00337FF0">
            <w:pPr>
              <w:pStyle w:val="Compact"/>
              <w:jc w:val="center"/>
            </w:pPr>
            <w:r>
              <w:t>41.52</w:t>
            </w:r>
          </w:p>
        </w:tc>
        <w:tc>
          <w:tcPr>
            <w:tcW w:w="0" w:type="auto"/>
          </w:tcPr>
          <w:p w14:paraId="49A8B64C" w14:textId="77777777" w:rsidR="00AB78B3" w:rsidRDefault="00337FF0">
            <w:pPr>
              <w:pStyle w:val="Compact"/>
              <w:jc w:val="center"/>
            </w:pPr>
            <w:r>
              <w:t>52.7</w:t>
            </w:r>
          </w:p>
        </w:tc>
        <w:tc>
          <w:tcPr>
            <w:tcW w:w="0" w:type="auto"/>
          </w:tcPr>
          <w:p w14:paraId="68666BDB" w14:textId="77777777" w:rsidR="00AB78B3" w:rsidRDefault="00337FF0">
            <w:pPr>
              <w:pStyle w:val="Compact"/>
              <w:jc w:val="center"/>
            </w:pPr>
            <w:r>
              <w:t>38.48</w:t>
            </w:r>
          </w:p>
        </w:tc>
        <w:tc>
          <w:tcPr>
            <w:tcW w:w="0" w:type="auto"/>
          </w:tcPr>
          <w:p w14:paraId="3C44A021" w14:textId="77777777" w:rsidR="00AB78B3" w:rsidRDefault="00337FF0">
            <w:pPr>
              <w:pStyle w:val="Compact"/>
              <w:jc w:val="center"/>
            </w:pPr>
            <w:r>
              <w:t>74.86</w:t>
            </w:r>
          </w:p>
        </w:tc>
        <w:tc>
          <w:tcPr>
            <w:tcW w:w="0" w:type="auto"/>
          </w:tcPr>
          <w:p w14:paraId="2FBFD739" w14:textId="77777777" w:rsidR="00AB78B3" w:rsidRDefault="00337FF0">
            <w:pPr>
              <w:pStyle w:val="Compact"/>
              <w:jc w:val="center"/>
            </w:pPr>
            <w:r>
              <w:t>91.97</w:t>
            </w:r>
          </w:p>
        </w:tc>
        <w:tc>
          <w:tcPr>
            <w:tcW w:w="0" w:type="auto"/>
          </w:tcPr>
          <w:p w14:paraId="6DB07940" w14:textId="77777777" w:rsidR="00AB78B3" w:rsidRDefault="00337FF0">
            <w:pPr>
              <w:pStyle w:val="Compact"/>
              <w:jc w:val="center"/>
            </w:pPr>
            <w:r>
              <w:t>56.23</w:t>
            </w:r>
          </w:p>
        </w:tc>
        <w:tc>
          <w:tcPr>
            <w:tcW w:w="0" w:type="auto"/>
          </w:tcPr>
          <w:p w14:paraId="26287A66" w14:textId="77777777" w:rsidR="00AB78B3" w:rsidRDefault="00337FF0">
            <w:pPr>
              <w:pStyle w:val="Compact"/>
              <w:jc w:val="center"/>
            </w:pPr>
            <w:r>
              <w:t>134.8</w:t>
            </w:r>
          </w:p>
        </w:tc>
      </w:tr>
      <w:tr w:rsidR="00AB78B3" w14:paraId="15A76157" w14:textId="77777777">
        <w:tc>
          <w:tcPr>
            <w:tcW w:w="0" w:type="auto"/>
          </w:tcPr>
          <w:p w14:paraId="79A4880A" w14:textId="77777777" w:rsidR="00AB78B3" w:rsidRDefault="00337FF0">
            <w:pPr>
              <w:pStyle w:val="Compact"/>
              <w:jc w:val="center"/>
            </w:pPr>
            <w:r>
              <w:t>TUMBES</w:t>
            </w:r>
          </w:p>
        </w:tc>
        <w:tc>
          <w:tcPr>
            <w:tcW w:w="0" w:type="auto"/>
          </w:tcPr>
          <w:p w14:paraId="3803ECEE" w14:textId="77777777" w:rsidR="00AB78B3" w:rsidRDefault="00337FF0">
            <w:pPr>
              <w:pStyle w:val="Compact"/>
              <w:jc w:val="center"/>
            </w:pPr>
            <w:r>
              <w:t>a40.49</w:t>
            </w:r>
          </w:p>
        </w:tc>
        <w:tc>
          <w:tcPr>
            <w:tcW w:w="0" w:type="auto"/>
          </w:tcPr>
          <w:p w14:paraId="09A545B3" w14:textId="77777777" w:rsidR="00AB78B3" w:rsidRDefault="00337FF0">
            <w:pPr>
              <w:pStyle w:val="Compact"/>
              <w:jc w:val="center"/>
            </w:pPr>
            <w:r>
              <w:t>116</w:t>
            </w:r>
          </w:p>
        </w:tc>
        <w:tc>
          <w:tcPr>
            <w:tcW w:w="0" w:type="auto"/>
          </w:tcPr>
          <w:p w14:paraId="246F9256" w14:textId="77777777" w:rsidR="00AB78B3" w:rsidRDefault="00337FF0">
            <w:pPr>
              <w:pStyle w:val="Compact"/>
              <w:jc w:val="center"/>
            </w:pPr>
            <w:r>
              <w:t>60.49</w:t>
            </w:r>
          </w:p>
        </w:tc>
        <w:tc>
          <w:tcPr>
            <w:tcW w:w="0" w:type="auto"/>
          </w:tcPr>
          <w:p w14:paraId="674DAA75" w14:textId="77777777" w:rsidR="00AB78B3" w:rsidRDefault="00337FF0">
            <w:pPr>
              <w:pStyle w:val="Compact"/>
              <w:jc w:val="center"/>
            </w:pPr>
            <w:r>
              <w:t>31.38</w:t>
            </w:r>
          </w:p>
        </w:tc>
        <w:tc>
          <w:tcPr>
            <w:tcW w:w="0" w:type="auto"/>
          </w:tcPr>
          <w:p w14:paraId="299133B4" w14:textId="77777777" w:rsidR="00AB78B3" w:rsidRDefault="00337FF0">
            <w:pPr>
              <w:pStyle w:val="Compact"/>
              <w:jc w:val="center"/>
            </w:pPr>
            <w:r>
              <w:t>81.02</w:t>
            </w:r>
          </w:p>
        </w:tc>
        <w:tc>
          <w:tcPr>
            <w:tcW w:w="0" w:type="auto"/>
          </w:tcPr>
          <w:p w14:paraId="42795B21" w14:textId="77777777" w:rsidR="00AB78B3" w:rsidRDefault="00337FF0">
            <w:pPr>
              <w:pStyle w:val="Compact"/>
              <w:jc w:val="center"/>
            </w:pPr>
            <w:r>
              <w:t>52.62</w:t>
            </w:r>
          </w:p>
        </w:tc>
        <w:tc>
          <w:tcPr>
            <w:tcW w:w="0" w:type="auto"/>
          </w:tcPr>
          <w:p w14:paraId="44A9D98E" w14:textId="77777777" w:rsidR="00AB78B3" w:rsidRDefault="00337FF0">
            <w:pPr>
              <w:pStyle w:val="Compact"/>
              <w:jc w:val="center"/>
            </w:pPr>
            <w:r>
              <w:t>26.43</w:t>
            </w:r>
          </w:p>
        </w:tc>
        <w:tc>
          <w:tcPr>
            <w:tcW w:w="0" w:type="auto"/>
          </w:tcPr>
          <w:p w14:paraId="430BEAE3" w14:textId="77777777" w:rsidR="00AB78B3" w:rsidRDefault="00337FF0">
            <w:pPr>
              <w:pStyle w:val="Compact"/>
              <w:jc w:val="center"/>
            </w:pPr>
            <w:r>
              <w:t>69.61</w:t>
            </w:r>
          </w:p>
        </w:tc>
        <w:tc>
          <w:tcPr>
            <w:tcW w:w="0" w:type="auto"/>
          </w:tcPr>
          <w:p w14:paraId="3B3ED930" w14:textId="77777777" w:rsidR="00AB78B3" w:rsidRDefault="00337FF0">
            <w:pPr>
              <w:pStyle w:val="Compact"/>
              <w:jc w:val="center"/>
            </w:pPr>
            <w:r>
              <w:t>63.38</w:t>
            </w:r>
          </w:p>
        </w:tc>
        <w:tc>
          <w:tcPr>
            <w:tcW w:w="0" w:type="auto"/>
          </w:tcPr>
          <w:p w14:paraId="751ECE4A" w14:textId="77777777" w:rsidR="00AB78B3" w:rsidRDefault="00337FF0">
            <w:pPr>
              <w:pStyle w:val="Compact"/>
              <w:jc w:val="center"/>
            </w:pPr>
            <w:r>
              <w:t>46.39</w:t>
            </w:r>
          </w:p>
        </w:tc>
        <w:tc>
          <w:tcPr>
            <w:tcW w:w="0" w:type="auto"/>
          </w:tcPr>
          <w:p w14:paraId="39DCF481" w14:textId="77777777" w:rsidR="00AB78B3" w:rsidRDefault="00337FF0">
            <w:pPr>
              <w:pStyle w:val="Compact"/>
              <w:jc w:val="center"/>
            </w:pPr>
            <w:r>
              <w:t>89.57</w:t>
            </w:r>
          </w:p>
        </w:tc>
        <w:tc>
          <w:tcPr>
            <w:tcW w:w="0" w:type="auto"/>
          </w:tcPr>
          <w:p w14:paraId="6C9CCA02" w14:textId="77777777" w:rsidR="00AB78B3" w:rsidRDefault="00337FF0">
            <w:pPr>
              <w:pStyle w:val="Compact"/>
              <w:jc w:val="center"/>
            </w:pPr>
            <w:r>
              <w:t>133.4</w:t>
            </w:r>
          </w:p>
        </w:tc>
        <w:tc>
          <w:tcPr>
            <w:tcW w:w="0" w:type="auto"/>
          </w:tcPr>
          <w:p w14:paraId="55FEA410" w14:textId="77777777" w:rsidR="00AB78B3" w:rsidRDefault="00337FF0">
            <w:pPr>
              <w:pStyle w:val="Compact"/>
              <w:jc w:val="center"/>
            </w:pPr>
            <w:r>
              <w:t>84.7</w:t>
            </w:r>
          </w:p>
        </w:tc>
        <w:tc>
          <w:tcPr>
            <w:tcW w:w="0" w:type="auto"/>
          </w:tcPr>
          <w:p w14:paraId="24E8E509" w14:textId="77777777" w:rsidR="00AB78B3" w:rsidRDefault="00337FF0">
            <w:pPr>
              <w:pStyle w:val="Compact"/>
              <w:jc w:val="center"/>
            </w:pPr>
            <w:r>
              <w:t>184</w:t>
            </w:r>
          </w:p>
        </w:tc>
      </w:tr>
      <w:tr w:rsidR="00AB78B3" w14:paraId="417B5641" w14:textId="77777777">
        <w:tc>
          <w:tcPr>
            <w:tcW w:w="0" w:type="auto"/>
          </w:tcPr>
          <w:p w14:paraId="514DFCA1" w14:textId="77777777" w:rsidR="00AB78B3" w:rsidRDefault="00337FF0">
            <w:pPr>
              <w:pStyle w:val="Compact"/>
              <w:jc w:val="center"/>
            </w:pPr>
            <w:r>
              <w:t>TUMBES</w:t>
            </w:r>
          </w:p>
        </w:tc>
        <w:tc>
          <w:tcPr>
            <w:tcW w:w="0" w:type="auto"/>
          </w:tcPr>
          <w:p w14:paraId="37E184E8" w14:textId="77777777" w:rsidR="00AB78B3" w:rsidRDefault="00337FF0">
            <w:pPr>
              <w:pStyle w:val="Compact"/>
              <w:jc w:val="center"/>
            </w:pPr>
            <w:r>
              <w:t>a50.59</w:t>
            </w:r>
          </w:p>
        </w:tc>
        <w:tc>
          <w:tcPr>
            <w:tcW w:w="0" w:type="auto"/>
          </w:tcPr>
          <w:p w14:paraId="61B478A5" w14:textId="77777777" w:rsidR="00AB78B3" w:rsidRDefault="00337FF0">
            <w:pPr>
              <w:pStyle w:val="Compact"/>
              <w:jc w:val="center"/>
            </w:pPr>
            <w:r>
              <w:t>231</w:t>
            </w:r>
          </w:p>
        </w:tc>
        <w:tc>
          <w:tcPr>
            <w:tcW w:w="0" w:type="auto"/>
          </w:tcPr>
          <w:p w14:paraId="63852CE7" w14:textId="77777777" w:rsidR="00AB78B3" w:rsidRDefault="00337FF0">
            <w:pPr>
              <w:pStyle w:val="Compact"/>
              <w:jc w:val="center"/>
            </w:pPr>
            <w:r>
              <w:t>185</w:t>
            </w:r>
          </w:p>
        </w:tc>
        <w:tc>
          <w:tcPr>
            <w:tcW w:w="0" w:type="auto"/>
          </w:tcPr>
          <w:p w14:paraId="07188764" w14:textId="77777777" w:rsidR="00AB78B3" w:rsidRDefault="00337FF0">
            <w:pPr>
              <w:pStyle w:val="Compact"/>
              <w:jc w:val="center"/>
            </w:pPr>
            <w:r>
              <w:t>157.6</w:t>
            </w:r>
          </w:p>
        </w:tc>
        <w:tc>
          <w:tcPr>
            <w:tcW w:w="0" w:type="auto"/>
          </w:tcPr>
          <w:p w14:paraId="530EC944" w14:textId="77777777" w:rsidR="00AB78B3" w:rsidRDefault="00337FF0">
            <w:pPr>
              <w:pStyle w:val="Compact"/>
              <w:jc w:val="center"/>
            </w:pPr>
            <w:r>
              <w:t>204.9</w:t>
            </w:r>
          </w:p>
        </w:tc>
        <w:tc>
          <w:tcPr>
            <w:tcW w:w="0" w:type="auto"/>
          </w:tcPr>
          <w:p w14:paraId="794C098B" w14:textId="77777777" w:rsidR="00AB78B3" w:rsidRDefault="00337FF0">
            <w:pPr>
              <w:pStyle w:val="Compact"/>
              <w:jc w:val="center"/>
            </w:pPr>
            <w:r>
              <w:t>160.9</w:t>
            </w:r>
          </w:p>
        </w:tc>
        <w:tc>
          <w:tcPr>
            <w:tcW w:w="0" w:type="auto"/>
          </w:tcPr>
          <w:p w14:paraId="75172383" w14:textId="77777777" w:rsidR="00AB78B3" w:rsidRDefault="00337FF0">
            <w:pPr>
              <w:pStyle w:val="Compact"/>
              <w:jc w:val="center"/>
            </w:pPr>
            <w:r>
              <w:t>136.2</w:t>
            </w:r>
          </w:p>
        </w:tc>
        <w:tc>
          <w:tcPr>
            <w:tcW w:w="0" w:type="auto"/>
          </w:tcPr>
          <w:p w14:paraId="13BA48E9" w14:textId="77777777" w:rsidR="00AB78B3" w:rsidRDefault="00337FF0">
            <w:pPr>
              <w:pStyle w:val="Compact"/>
              <w:jc w:val="center"/>
            </w:pPr>
            <w:r>
              <w:t>177.3</w:t>
            </w:r>
          </w:p>
        </w:tc>
        <w:tc>
          <w:tcPr>
            <w:tcW w:w="0" w:type="auto"/>
          </w:tcPr>
          <w:p w14:paraId="6C8BD0E8" w14:textId="77777777" w:rsidR="00AB78B3" w:rsidRDefault="00337FF0">
            <w:pPr>
              <w:pStyle w:val="Compact"/>
              <w:jc w:val="center"/>
            </w:pPr>
            <w:r>
              <w:t>70.1</w:t>
            </w:r>
          </w:p>
        </w:tc>
        <w:tc>
          <w:tcPr>
            <w:tcW w:w="0" w:type="auto"/>
          </w:tcPr>
          <w:p w14:paraId="4ADA524F" w14:textId="77777777" w:rsidR="00AB78B3" w:rsidRDefault="00337FF0">
            <w:pPr>
              <w:pStyle w:val="Compact"/>
              <w:jc w:val="center"/>
            </w:pPr>
            <w:r>
              <w:t>53.67</w:t>
            </w:r>
          </w:p>
        </w:tc>
        <w:tc>
          <w:tcPr>
            <w:tcW w:w="0" w:type="auto"/>
          </w:tcPr>
          <w:p w14:paraId="34948E9F" w14:textId="77777777" w:rsidR="00AB78B3" w:rsidRDefault="00337FF0">
            <w:pPr>
              <w:pStyle w:val="Compact"/>
              <w:jc w:val="center"/>
            </w:pPr>
            <w:r>
              <w:t>94.79</w:t>
            </w:r>
          </w:p>
        </w:tc>
        <w:tc>
          <w:tcPr>
            <w:tcW w:w="0" w:type="auto"/>
          </w:tcPr>
          <w:p w14:paraId="42302F25" w14:textId="77777777" w:rsidR="00AB78B3" w:rsidRDefault="00337FF0">
            <w:pPr>
              <w:pStyle w:val="Compact"/>
              <w:jc w:val="center"/>
            </w:pPr>
            <w:r>
              <w:t>265.6</w:t>
            </w:r>
          </w:p>
        </w:tc>
        <w:tc>
          <w:tcPr>
            <w:tcW w:w="0" w:type="auto"/>
          </w:tcPr>
          <w:p w14:paraId="4D8D7FEC" w14:textId="77777777" w:rsidR="00AB78B3" w:rsidRDefault="00337FF0">
            <w:pPr>
              <w:pStyle w:val="Compact"/>
              <w:jc w:val="center"/>
            </w:pPr>
            <w:r>
              <w:t>219.3</w:t>
            </w:r>
          </w:p>
        </w:tc>
        <w:tc>
          <w:tcPr>
            <w:tcW w:w="0" w:type="auto"/>
          </w:tcPr>
          <w:p w14:paraId="487166A3" w14:textId="77777777" w:rsidR="00AB78B3" w:rsidRDefault="00337FF0">
            <w:pPr>
              <w:pStyle w:val="Compact"/>
              <w:jc w:val="center"/>
            </w:pPr>
            <w:r>
              <w:t>313.8</w:t>
            </w:r>
          </w:p>
        </w:tc>
      </w:tr>
      <w:tr w:rsidR="00AB78B3" w14:paraId="0B2C17E2" w14:textId="77777777">
        <w:tc>
          <w:tcPr>
            <w:tcW w:w="0" w:type="auto"/>
          </w:tcPr>
          <w:p w14:paraId="33A8C9B1" w14:textId="77777777" w:rsidR="00AB78B3" w:rsidRDefault="00337FF0">
            <w:pPr>
              <w:pStyle w:val="Compact"/>
              <w:jc w:val="center"/>
            </w:pPr>
            <w:r>
              <w:t>TUMBES</w:t>
            </w:r>
          </w:p>
        </w:tc>
        <w:tc>
          <w:tcPr>
            <w:tcW w:w="0" w:type="auto"/>
          </w:tcPr>
          <w:p w14:paraId="6D4E491D" w14:textId="77777777" w:rsidR="00AB78B3" w:rsidRDefault="00337FF0">
            <w:pPr>
              <w:pStyle w:val="Compact"/>
              <w:jc w:val="center"/>
            </w:pPr>
            <w:r>
              <w:t>a60.69</w:t>
            </w:r>
          </w:p>
        </w:tc>
        <w:tc>
          <w:tcPr>
            <w:tcW w:w="0" w:type="auto"/>
          </w:tcPr>
          <w:p w14:paraId="6F57D81E" w14:textId="77777777" w:rsidR="00AB78B3" w:rsidRDefault="00337FF0">
            <w:pPr>
              <w:pStyle w:val="Compact"/>
              <w:jc w:val="center"/>
            </w:pPr>
            <w:r>
              <w:t>366</w:t>
            </w:r>
          </w:p>
        </w:tc>
        <w:tc>
          <w:tcPr>
            <w:tcW w:w="0" w:type="auto"/>
          </w:tcPr>
          <w:p w14:paraId="180AD709" w14:textId="77777777" w:rsidR="00AB78B3" w:rsidRDefault="00337FF0">
            <w:pPr>
              <w:pStyle w:val="Compact"/>
              <w:jc w:val="center"/>
            </w:pPr>
            <w:r>
              <w:t>313.9</w:t>
            </w:r>
          </w:p>
        </w:tc>
        <w:tc>
          <w:tcPr>
            <w:tcW w:w="0" w:type="auto"/>
          </w:tcPr>
          <w:p w14:paraId="72E8298A" w14:textId="77777777" w:rsidR="00AB78B3" w:rsidRDefault="00337FF0">
            <w:pPr>
              <w:pStyle w:val="Compact"/>
              <w:jc w:val="center"/>
            </w:pPr>
            <w:r>
              <w:t>282.8</w:t>
            </w:r>
          </w:p>
        </w:tc>
        <w:tc>
          <w:tcPr>
            <w:tcW w:w="0" w:type="auto"/>
          </w:tcPr>
          <w:p w14:paraId="4F8E98F4" w14:textId="77777777" w:rsidR="00AB78B3" w:rsidRDefault="00337FF0">
            <w:pPr>
              <w:pStyle w:val="Compact"/>
              <w:jc w:val="center"/>
            </w:pPr>
            <w:r>
              <w:t>336.7</w:t>
            </w:r>
          </w:p>
        </w:tc>
        <w:tc>
          <w:tcPr>
            <w:tcW w:w="0" w:type="auto"/>
          </w:tcPr>
          <w:p w14:paraId="2C8EB25E" w14:textId="77777777" w:rsidR="00AB78B3" w:rsidRDefault="00337FF0">
            <w:pPr>
              <w:pStyle w:val="Compact"/>
              <w:jc w:val="center"/>
            </w:pPr>
            <w:r>
              <w:t>273.1</w:t>
            </w:r>
          </w:p>
        </w:tc>
        <w:tc>
          <w:tcPr>
            <w:tcW w:w="0" w:type="auto"/>
          </w:tcPr>
          <w:p w14:paraId="795D7EEF" w14:textId="77777777" w:rsidR="00AB78B3" w:rsidRDefault="00337FF0">
            <w:pPr>
              <w:pStyle w:val="Compact"/>
              <w:jc w:val="center"/>
            </w:pPr>
            <w:r>
              <w:t>245.1</w:t>
            </w:r>
          </w:p>
        </w:tc>
        <w:tc>
          <w:tcPr>
            <w:tcW w:w="0" w:type="auto"/>
          </w:tcPr>
          <w:p w14:paraId="12DB9F46" w14:textId="77777777" w:rsidR="00AB78B3" w:rsidRDefault="00337FF0">
            <w:pPr>
              <w:pStyle w:val="Compact"/>
              <w:jc w:val="center"/>
            </w:pPr>
            <w:r>
              <w:t>292.1</w:t>
            </w:r>
          </w:p>
        </w:tc>
        <w:tc>
          <w:tcPr>
            <w:tcW w:w="0" w:type="auto"/>
          </w:tcPr>
          <w:p w14:paraId="0E79EB11" w14:textId="77777777" w:rsidR="00AB78B3" w:rsidRDefault="00337FF0">
            <w:pPr>
              <w:pStyle w:val="Compact"/>
              <w:jc w:val="center"/>
            </w:pPr>
            <w:r>
              <w:t>92.91</w:t>
            </w:r>
          </w:p>
        </w:tc>
        <w:tc>
          <w:tcPr>
            <w:tcW w:w="0" w:type="auto"/>
          </w:tcPr>
          <w:p w14:paraId="763BAC36" w14:textId="77777777" w:rsidR="00AB78B3" w:rsidRDefault="00337FF0">
            <w:pPr>
              <w:pStyle w:val="Compact"/>
              <w:jc w:val="center"/>
            </w:pPr>
            <w:r>
              <w:t>73.94</w:t>
            </w:r>
          </w:p>
        </w:tc>
        <w:tc>
          <w:tcPr>
            <w:tcW w:w="0" w:type="auto"/>
          </w:tcPr>
          <w:p w14:paraId="6A4A86EE" w14:textId="77777777" w:rsidR="00AB78B3" w:rsidRDefault="00337FF0">
            <w:pPr>
              <w:pStyle w:val="Compact"/>
              <w:jc w:val="center"/>
            </w:pPr>
            <w:r>
              <w:t>120.9</w:t>
            </w:r>
          </w:p>
        </w:tc>
        <w:tc>
          <w:tcPr>
            <w:tcW w:w="0" w:type="auto"/>
          </w:tcPr>
          <w:p w14:paraId="48274748" w14:textId="77777777" w:rsidR="00AB78B3" w:rsidRDefault="00337FF0">
            <w:pPr>
              <w:pStyle w:val="Compact"/>
              <w:jc w:val="center"/>
            </w:pPr>
            <w:r>
              <w:t>420.7</w:t>
            </w:r>
          </w:p>
        </w:tc>
        <w:tc>
          <w:tcPr>
            <w:tcW w:w="0" w:type="auto"/>
          </w:tcPr>
          <w:p w14:paraId="25E6616F" w14:textId="77777777" w:rsidR="00AB78B3" w:rsidRDefault="00337FF0">
            <w:pPr>
              <w:pStyle w:val="Compact"/>
              <w:jc w:val="center"/>
            </w:pPr>
            <w:r>
              <w:t>367.8</w:t>
            </w:r>
          </w:p>
        </w:tc>
        <w:tc>
          <w:tcPr>
            <w:tcW w:w="0" w:type="auto"/>
          </w:tcPr>
          <w:p w14:paraId="1234B5B8" w14:textId="77777777" w:rsidR="00AB78B3" w:rsidRDefault="00337FF0">
            <w:pPr>
              <w:pStyle w:val="Compact"/>
              <w:jc w:val="center"/>
            </w:pPr>
            <w:r>
              <w:t>475.7</w:t>
            </w:r>
          </w:p>
        </w:tc>
      </w:tr>
      <w:tr w:rsidR="00AB78B3" w14:paraId="507CEDCB" w14:textId="77777777">
        <w:tc>
          <w:tcPr>
            <w:tcW w:w="0" w:type="auto"/>
          </w:tcPr>
          <w:p w14:paraId="359CE9E1" w14:textId="77777777" w:rsidR="00AB78B3" w:rsidRDefault="00337FF0">
            <w:pPr>
              <w:pStyle w:val="Compact"/>
              <w:jc w:val="center"/>
            </w:pPr>
            <w:r>
              <w:t>TUMBES</w:t>
            </w:r>
          </w:p>
        </w:tc>
        <w:tc>
          <w:tcPr>
            <w:tcW w:w="0" w:type="auto"/>
          </w:tcPr>
          <w:p w14:paraId="5FC54017" w14:textId="77777777" w:rsidR="00AB78B3" w:rsidRDefault="00337FF0">
            <w:pPr>
              <w:pStyle w:val="Compact"/>
              <w:jc w:val="center"/>
            </w:pPr>
            <w:r>
              <w:t>a70.79</w:t>
            </w:r>
          </w:p>
        </w:tc>
        <w:tc>
          <w:tcPr>
            <w:tcW w:w="0" w:type="auto"/>
          </w:tcPr>
          <w:p w14:paraId="2D38AD04" w14:textId="77777777" w:rsidR="00AB78B3" w:rsidRDefault="00337FF0">
            <w:pPr>
              <w:pStyle w:val="Compact"/>
              <w:jc w:val="center"/>
            </w:pPr>
            <w:r>
              <w:t>354</w:t>
            </w:r>
          </w:p>
        </w:tc>
        <w:tc>
          <w:tcPr>
            <w:tcW w:w="0" w:type="auto"/>
          </w:tcPr>
          <w:p w14:paraId="72523330" w14:textId="77777777" w:rsidR="00AB78B3" w:rsidRDefault="00337FF0">
            <w:pPr>
              <w:pStyle w:val="Compact"/>
              <w:jc w:val="center"/>
            </w:pPr>
            <w:r>
              <w:t>226.2</w:t>
            </w:r>
          </w:p>
        </w:tc>
        <w:tc>
          <w:tcPr>
            <w:tcW w:w="0" w:type="auto"/>
          </w:tcPr>
          <w:p w14:paraId="5682B63E" w14:textId="77777777" w:rsidR="00AB78B3" w:rsidRDefault="00337FF0">
            <w:pPr>
              <w:pStyle w:val="Compact"/>
              <w:jc w:val="center"/>
            </w:pPr>
            <w:r>
              <w:t>169.4</w:t>
            </w:r>
          </w:p>
        </w:tc>
        <w:tc>
          <w:tcPr>
            <w:tcW w:w="0" w:type="auto"/>
          </w:tcPr>
          <w:p w14:paraId="6F964176" w14:textId="77777777" w:rsidR="00AB78B3" w:rsidRDefault="00337FF0">
            <w:pPr>
              <w:pStyle w:val="Compact"/>
              <w:jc w:val="center"/>
            </w:pPr>
            <w:r>
              <w:t>267.5</w:t>
            </w:r>
          </w:p>
        </w:tc>
        <w:tc>
          <w:tcPr>
            <w:tcW w:w="0" w:type="auto"/>
          </w:tcPr>
          <w:p w14:paraId="725A3D02" w14:textId="77777777" w:rsidR="00AB78B3" w:rsidRDefault="00337FF0">
            <w:pPr>
              <w:pStyle w:val="Compact"/>
              <w:jc w:val="center"/>
            </w:pPr>
            <w:r>
              <w:t>196.8</w:t>
            </w:r>
          </w:p>
        </w:tc>
        <w:tc>
          <w:tcPr>
            <w:tcW w:w="0" w:type="auto"/>
          </w:tcPr>
          <w:p w14:paraId="0AE35A5C" w14:textId="77777777" w:rsidR="00AB78B3" w:rsidRDefault="00337FF0">
            <w:pPr>
              <w:pStyle w:val="Compact"/>
              <w:jc w:val="center"/>
            </w:pPr>
            <w:r>
              <w:t>146.5</w:t>
            </w:r>
          </w:p>
        </w:tc>
        <w:tc>
          <w:tcPr>
            <w:tcW w:w="0" w:type="auto"/>
          </w:tcPr>
          <w:p w14:paraId="4F0E2CCD" w14:textId="77777777" w:rsidR="00AB78B3" w:rsidRDefault="00337FF0">
            <w:pPr>
              <w:pStyle w:val="Compact"/>
              <w:jc w:val="center"/>
            </w:pPr>
            <w:r>
              <w:t>231.8</w:t>
            </w:r>
          </w:p>
        </w:tc>
        <w:tc>
          <w:tcPr>
            <w:tcW w:w="0" w:type="auto"/>
          </w:tcPr>
          <w:p w14:paraId="6DD982D8" w14:textId="77777777" w:rsidR="00AB78B3" w:rsidRDefault="00337FF0">
            <w:pPr>
              <w:pStyle w:val="Compact"/>
              <w:jc w:val="center"/>
            </w:pPr>
            <w:r>
              <w:t>157.2</w:t>
            </w:r>
          </w:p>
        </w:tc>
        <w:tc>
          <w:tcPr>
            <w:tcW w:w="0" w:type="auto"/>
          </w:tcPr>
          <w:p w14:paraId="4C7D9885" w14:textId="77777777" w:rsidR="00AB78B3" w:rsidRDefault="00337FF0">
            <w:pPr>
              <w:pStyle w:val="Compact"/>
              <w:jc w:val="center"/>
            </w:pPr>
            <w:r>
              <w:t>122.2</w:t>
            </w:r>
          </w:p>
        </w:tc>
        <w:tc>
          <w:tcPr>
            <w:tcW w:w="0" w:type="auto"/>
          </w:tcPr>
          <w:p w14:paraId="0951107E" w14:textId="77777777" w:rsidR="00AB78B3" w:rsidRDefault="00337FF0">
            <w:pPr>
              <w:pStyle w:val="Compact"/>
              <w:jc w:val="center"/>
            </w:pPr>
            <w:r>
              <w:t>207.5</w:t>
            </w:r>
          </w:p>
        </w:tc>
        <w:tc>
          <w:tcPr>
            <w:tcW w:w="0" w:type="auto"/>
          </w:tcPr>
          <w:p w14:paraId="05F27404" w14:textId="77777777" w:rsidR="00AB78B3" w:rsidRDefault="00337FF0">
            <w:pPr>
              <w:pStyle w:val="Compact"/>
              <w:jc w:val="center"/>
            </w:pPr>
            <w:r>
              <w:t>407</w:t>
            </w:r>
          </w:p>
        </w:tc>
        <w:tc>
          <w:tcPr>
            <w:tcW w:w="0" w:type="auto"/>
          </w:tcPr>
          <w:p w14:paraId="41596072" w14:textId="77777777" w:rsidR="00AB78B3" w:rsidRDefault="00337FF0">
            <w:pPr>
              <w:pStyle w:val="Compact"/>
              <w:jc w:val="center"/>
            </w:pPr>
            <w:r>
              <w:t>309.8</w:t>
            </w:r>
          </w:p>
        </w:tc>
        <w:tc>
          <w:tcPr>
            <w:tcW w:w="0" w:type="auto"/>
          </w:tcPr>
          <w:p w14:paraId="1CD5C896" w14:textId="77777777" w:rsidR="00AB78B3" w:rsidRDefault="00337FF0">
            <w:pPr>
              <w:pStyle w:val="Compact"/>
              <w:jc w:val="center"/>
            </w:pPr>
            <w:r>
              <w:t>506.1</w:t>
            </w:r>
          </w:p>
        </w:tc>
      </w:tr>
      <w:tr w:rsidR="00AB78B3" w14:paraId="20377ECE" w14:textId="77777777">
        <w:tc>
          <w:tcPr>
            <w:tcW w:w="0" w:type="auto"/>
          </w:tcPr>
          <w:p w14:paraId="63BB73A3" w14:textId="77777777" w:rsidR="00AB78B3" w:rsidRDefault="00337FF0">
            <w:pPr>
              <w:pStyle w:val="Compact"/>
              <w:jc w:val="center"/>
            </w:pPr>
            <w:r>
              <w:t>TUMBES</w:t>
            </w:r>
          </w:p>
        </w:tc>
        <w:tc>
          <w:tcPr>
            <w:tcW w:w="0" w:type="auto"/>
          </w:tcPr>
          <w:p w14:paraId="29502DD3" w14:textId="77777777" w:rsidR="00AB78B3" w:rsidRDefault="00337FF0">
            <w:pPr>
              <w:pStyle w:val="Compact"/>
              <w:jc w:val="center"/>
            </w:pPr>
            <w:r>
              <w:t>a80</w:t>
            </w:r>
          </w:p>
        </w:tc>
        <w:tc>
          <w:tcPr>
            <w:tcW w:w="0" w:type="auto"/>
          </w:tcPr>
          <w:p w14:paraId="03FAC9ED" w14:textId="77777777" w:rsidR="00AB78B3" w:rsidRDefault="00337FF0">
            <w:pPr>
              <w:pStyle w:val="Compact"/>
              <w:jc w:val="center"/>
            </w:pPr>
            <w:r>
              <w:t>505</w:t>
            </w:r>
          </w:p>
        </w:tc>
        <w:tc>
          <w:tcPr>
            <w:tcW w:w="0" w:type="auto"/>
          </w:tcPr>
          <w:p w14:paraId="47214D82" w14:textId="77777777" w:rsidR="00AB78B3" w:rsidRDefault="00337FF0">
            <w:pPr>
              <w:pStyle w:val="Compact"/>
              <w:jc w:val="center"/>
            </w:pPr>
            <w:r>
              <w:t>253.5</w:t>
            </w:r>
          </w:p>
        </w:tc>
        <w:tc>
          <w:tcPr>
            <w:tcW w:w="0" w:type="auto"/>
          </w:tcPr>
          <w:p w14:paraId="63A747D8" w14:textId="77777777" w:rsidR="00AB78B3" w:rsidRDefault="00337FF0">
            <w:pPr>
              <w:pStyle w:val="Compact"/>
              <w:jc w:val="center"/>
            </w:pPr>
            <w:r>
              <w:t>170.2</w:t>
            </w:r>
          </w:p>
        </w:tc>
        <w:tc>
          <w:tcPr>
            <w:tcW w:w="0" w:type="auto"/>
          </w:tcPr>
          <w:p w14:paraId="237C1E95" w14:textId="77777777" w:rsidR="00AB78B3" w:rsidRDefault="00337FF0">
            <w:pPr>
              <w:pStyle w:val="Compact"/>
              <w:jc w:val="center"/>
            </w:pPr>
            <w:r>
              <w:t>316.1</w:t>
            </w:r>
          </w:p>
        </w:tc>
        <w:tc>
          <w:tcPr>
            <w:tcW w:w="0" w:type="auto"/>
          </w:tcPr>
          <w:p w14:paraId="6BAE104B" w14:textId="77777777" w:rsidR="00AB78B3" w:rsidRDefault="00337FF0">
            <w:pPr>
              <w:pStyle w:val="Compact"/>
              <w:jc w:val="center"/>
            </w:pPr>
            <w:r>
              <w:t>220.5</w:t>
            </w:r>
          </w:p>
        </w:tc>
        <w:tc>
          <w:tcPr>
            <w:tcW w:w="0" w:type="auto"/>
          </w:tcPr>
          <w:p w14:paraId="0FB4091B" w14:textId="77777777" w:rsidR="00AB78B3" w:rsidRDefault="00337FF0">
            <w:pPr>
              <w:pStyle w:val="Compact"/>
              <w:jc w:val="center"/>
            </w:pPr>
            <w:r>
              <w:t>147.1</w:t>
            </w:r>
          </w:p>
        </w:tc>
        <w:tc>
          <w:tcPr>
            <w:tcW w:w="0" w:type="auto"/>
          </w:tcPr>
          <w:p w14:paraId="08CE0E07" w14:textId="77777777" w:rsidR="00AB78B3" w:rsidRDefault="00337FF0">
            <w:pPr>
              <w:pStyle w:val="Compact"/>
              <w:jc w:val="center"/>
            </w:pPr>
            <w:r>
              <w:t>274.1</w:t>
            </w:r>
          </w:p>
        </w:tc>
        <w:tc>
          <w:tcPr>
            <w:tcW w:w="0" w:type="auto"/>
          </w:tcPr>
          <w:p w14:paraId="63FCE561" w14:textId="77777777" w:rsidR="00AB78B3" w:rsidRDefault="00337FF0">
            <w:pPr>
              <w:pStyle w:val="Compact"/>
              <w:jc w:val="center"/>
            </w:pPr>
            <w:r>
              <w:t>284.5</w:t>
            </w:r>
          </w:p>
        </w:tc>
        <w:tc>
          <w:tcPr>
            <w:tcW w:w="0" w:type="auto"/>
          </w:tcPr>
          <w:p w14:paraId="77F894F9" w14:textId="77777777" w:rsidR="00AB78B3" w:rsidRDefault="00337FF0">
            <w:pPr>
              <w:pStyle w:val="Compact"/>
              <w:jc w:val="center"/>
            </w:pPr>
            <w:r>
              <w:t>230.9</w:t>
            </w:r>
          </w:p>
        </w:tc>
        <w:tc>
          <w:tcPr>
            <w:tcW w:w="0" w:type="auto"/>
          </w:tcPr>
          <w:p w14:paraId="16781363" w14:textId="77777777" w:rsidR="00AB78B3" w:rsidRDefault="00337FF0">
            <w:pPr>
              <w:pStyle w:val="Compact"/>
              <w:jc w:val="center"/>
            </w:pPr>
            <w:r>
              <w:t>357.9</w:t>
            </w:r>
          </w:p>
        </w:tc>
        <w:tc>
          <w:tcPr>
            <w:tcW w:w="0" w:type="auto"/>
          </w:tcPr>
          <w:p w14:paraId="178C8B6B" w14:textId="77777777" w:rsidR="00AB78B3" w:rsidRDefault="00337FF0">
            <w:pPr>
              <w:pStyle w:val="Compact"/>
              <w:jc w:val="center"/>
            </w:pPr>
            <w:r>
              <w:t>580.5</w:t>
            </w:r>
          </w:p>
        </w:tc>
        <w:tc>
          <w:tcPr>
            <w:tcW w:w="0" w:type="auto"/>
          </w:tcPr>
          <w:p w14:paraId="05CD422B" w14:textId="77777777" w:rsidR="00AB78B3" w:rsidRDefault="00337FF0">
            <w:pPr>
              <w:pStyle w:val="Compact"/>
              <w:jc w:val="center"/>
            </w:pPr>
            <w:r>
              <w:t>435.6</w:t>
            </w:r>
          </w:p>
        </w:tc>
        <w:tc>
          <w:tcPr>
            <w:tcW w:w="0" w:type="auto"/>
          </w:tcPr>
          <w:p w14:paraId="2E702B3D" w14:textId="77777777" w:rsidR="00AB78B3" w:rsidRDefault="00337FF0">
            <w:pPr>
              <w:pStyle w:val="Compact"/>
              <w:jc w:val="center"/>
            </w:pPr>
            <w:r>
              <w:t>727.4</w:t>
            </w:r>
          </w:p>
        </w:tc>
      </w:tr>
      <w:tr w:rsidR="00AB78B3" w14:paraId="2A233100" w14:textId="77777777">
        <w:tc>
          <w:tcPr>
            <w:tcW w:w="0" w:type="auto"/>
          </w:tcPr>
          <w:p w14:paraId="0C086ECB" w14:textId="77777777" w:rsidR="00AB78B3" w:rsidRDefault="00337FF0">
            <w:pPr>
              <w:pStyle w:val="Compact"/>
              <w:jc w:val="center"/>
            </w:pPr>
            <w:r>
              <w:t>UCAYALI</w:t>
            </w:r>
          </w:p>
        </w:tc>
        <w:tc>
          <w:tcPr>
            <w:tcW w:w="0" w:type="auto"/>
          </w:tcPr>
          <w:p w14:paraId="3A8F1FF0" w14:textId="77777777" w:rsidR="00AB78B3" w:rsidRDefault="00337FF0">
            <w:pPr>
              <w:pStyle w:val="Compact"/>
              <w:jc w:val="center"/>
            </w:pPr>
            <w:r>
              <w:t>a0.9</w:t>
            </w:r>
          </w:p>
        </w:tc>
        <w:tc>
          <w:tcPr>
            <w:tcW w:w="0" w:type="auto"/>
          </w:tcPr>
          <w:p w14:paraId="1FC90AE3" w14:textId="77777777" w:rsidR="00AB78B3" w:rsidRDefault="00337FF0">
            <w:pPr>
              <w:pStyle w:val="Compact"/>
              <w:jc w:val="center"/>
            </w:pPr>
            <w:r>
              <w:t>137</w:t>
            </w:r>
          </w:p>
        </w:tc>
        <w:tc>
          <w:tcPr>
            <w:tcW w:w="0" w:type="auto"/>
          </w:tcPr>
          <w:p w14:paraId="7EB371FD" w14:textId="77777777" w:rsidR="00AB78B3" w:rsidRDefault="00337FF0">
            <w:pPr>
              <w:pStyle w:val="Compact"/>
              <w:jc w:val="center"/>
            </w:pPr>
            <w:r>
              <w:t>9</w:t>
            </w:r>
          </w:p>
        </w:tc>
        <w:tc>
          <w:tcPr>
            <w:tcW w:w="0" w:type="auto"/>
          </w:tcPr>
          <w:p w14:paraId="4528FAB6" w14:textId="77777777" w:rsidR="00AB78B3" w:rsidRDefault="00337FF0">
            <w:pPr>
              <w:pStyle w:val="Compact"/>
              <w:jc w:val="center"/>
            </w:pPr>
            <w:r>
              <w:t>9</w:t>
            </w:r>
          </w:p>
        </w:tc>
        <w:tc>
          <w:tcPr>
            <w:tcW w:w="0" w:type="auto"/>
          </w:tcPr>
          <w:p w14:paraId="5026DF13" w14:textId="77777777" w:rsidR="00AB78B3" w:rsidRDefault="00337FF0">
            <w:pPr>
              <w:pStyle w:val="Compact"/>
              <w:jc w:val="center"/>
            </w:pPr>
            <w:r>
              <w:t>9</w:t>
            </w:r>
          </w:p>
        </w:tc>
        <w:tc>
          <w:tcPr>
            <w:tcW w:w="0" w:type="auto"/>
          </w:tcPr>
          <w:p w14:paraId="7E48B643" w14:textId="77777777" w:rsidR="00AB78B3" w:rsidRDefault="00337FF0">
            <w:pPr>
              <w:pStyle w:val="Compact"/>
              <w:jc w:val="center"/>
            </w:pPr>
            <w:r>
              <w:t>-76</w:t>
            </w:r>
          </w:p>
        </w:tc>
        <w:tc>
          <w:tcPr>
            <w:tcW w:w="0" w:type="auto"/>
          </w:tcPr>
          <w:p w14:paraId="46852ACA" w14:textId="77777777" w:rsidR="00AB78B3" w:rsidRDefault="00337FF0">
            <w:pPr>
              <w:pStyle w:val="Compact"/>
              <w:jc w:val="center"/>
            </w:pPr>
            <w:r>
              <w:t>-188.7</w:t>
            </w:r>
          </w:p>
        </w:tc>
        <w:tc>
          <w:tcPr>
            <w:tcW w:w="0" w:type="auto"/>
          </w:tcPr>
          <w:p w14:paraId="7DC76A5C" w14:textId="77777777" w:rsidR="00AB78B3" w:rsidRDefault="00337FF0">
            <w:pPr>
              <w:pStyle w:val="Compact"/>
              <w:jc w:val="center"/>
            </w:pPr>
            <w:r>
              <w:t>-6.837</w:t>
            </w:r>
          </w:p>
        </w:tc>
        <w:tc>
          <w:tcPr>
            <w:tcW w:w="0" w:type="auto"/>
          </w:tcPr>
          <w:p w14:paraId="66484999" w14:textId="77777777" w:rsidR="00AB78B3" w:rsidRDefault="00337FF0">
            <w:pPr>
              <w:pStyle w:val="Compact"/>
              <w:jc w:val="center"/>
            </w:pPr>
            <w:r>
              <w:t>213</w:t>
            </w:r>
          </w:p>
        </w:tc>
        <w:tc>
          <w:tcPr>
            <w:tcW w:w="0" w:type="auto"/>
          </w:tcPr>
          <w:p w14:paraId="7E3C6E49" w14:textId="77777777" w:rsidR="00AB78B3" w:rsidRDefault="00337FF0">
            <w:pPr>
              <w:pStyle w:val="Compact"/>
              <w:jc w:val="center"/>
            </w:pPr>
            <w:r>
              <w:t>143.8</w:t>
            </w:r>
          </w:p>
        </w:tc>
        <w:tc>
          <w:tcPr>
            <w:tcW w:w="0" w:type="auto"/>
          </w:tcPr>
          <w:p w14:paraId="6F5FE273" w14:textId="77777777" w:rsidR="00AB78B3" w:rsidRDefault="00337FF0">
            <w:pPr>
              <w:pStyle w:val="Compact"/>
              <w:jc w:val="center"/>
            </w:pPr>
            <w:r>
              <w:t>325.7</w:t>
            </w:r>
          </w:p>
        </w:tc>
        <w:tc>
          <w:tcPr>
            <w:tcW w:w="0" w:type="auto"/>
          </w:tcPr>
          <w:p w14:paraId="4C7F4066" w14:textId="77777777" w:rsidR="00AB78B3" w:rsidRDefault="00337FF0">
            <w:pPr>
              <w:pStyle w:val="Compact"/>
              <w:jc w:val="center"/>
            </w:pPr>
            <w:r>
              <w:t>303.4</w:t>
            </w:r>
          </w:p>
        </w:tc>
        <w:tc>
          <w:tcPr>
            <w:tcW w:w="0" w:type="auto"/>
          </w:tcPr>
          <w:p w14:paraId="48D6752D" w14:textId="77777777" w:rsidR="00AB78B3" w:rsidRDefault="00337FF0">
            <w:pPr>
              <w:pStyle w:val="Compact"/>
              <w:jc w:val="center"/>
            </w:pPr>
            <w:r>
              <w:t>207.8</w:t>
            </w:r>
          </w:p>
        </w:tc>
        <w:tc>
          <w:tcPr>
            <w:tcW w:w="0" w:type="auto"/>
          </w:tcPr>
          <w:p w14:paraId="665A1D4E" w14:textId="77777777" w:rsidR="00AB78B3" w:rsidRDefault="00337FF0">
            <w:pPr>
              <w:pStyle w:val="Compact"/>
              <w:jc w:val="center"/>
            </w:pPr>
            <w:r>
              <w:t>459.1</w:t>
            </w:r>
          </w:p>
        </w:tc>
      </w:tr>
      <w:tr w:rsidR="00AB78B3" w14:paraId="3CDA3D80" w14:textId="77777777">
        <w:tc>
          <w:tcPr>
            <w:tcW w:w="0" w:type="auto"/>
          </w:tcPr>
          <w:p w14:paraId="231B838D" w14:textId="77777777" w:rsidR="00AB78B3" w:rsidRDefault="00337FF0">
            <w:pPr>
              <w:pStyle w:val="Compact"/>
              <w:jc w:val="center"/>
            </w:pPr>
            <w:r>
              <w:t>UCAYALI</w:t>
            </w:r>
          </w:p>
        </w:tc>
        <w:tc>
          <w:tcPr>
            <w:tcW w:w="0" w:type="auto"/>
          </w:tcPr>
          <w:p w14:paraId="719274B0" w14:textId="77777777" w:rsidR="00AB78B3" w:rsidRDefault="00337FF0">
            <w:pPr>
              <w:pStyle w:val="Compact"/>
              <w:jc w:val="center"/>
            </w:pPr>
            <w:r>
              <w:t>a10.19</w:t>
            </w:r>
          </w:p>
        </w:tc>
        <w:tc>
          <w:tcPr>
            <w:tcW w:w="0" w:type="auto"/>
          </w:tcPr>
          <w:p w14:paraId="1A93742F" w14:textId="77777777" w:rsidR="00AB78B3" w:rsidRDefault="00337FF0">
            <w:pPr>
              <w:pStyle w:val="Compact"/>
              <w:jc w:val="center"/>
            </w:pPr>
            <w:r>
              <w:t>57</w:t>
            </w:r>
          </w:p>
        </w:tc>
        <w:tc>
          <w:tcPr>
            <w:tcW w:w="0" w:type="auto"/>
          </w:tcPr>
          <w:p w14:paraId="25DCE673" w14:textId="77777777" w:rsidR="00AB78B3" w:rsidRDefault="00337FF0">
            <w:pPr>
              <w:pStyle w:val="Compact"/>
              <w:jc w:val="center"/>
            </w:pPr>
            <w:r>
              <w:t>7</w:t>
            </w:r>
          </w:p>
        </w:tc>
        <w:tc>
          <w:tcPr>
            <w:tcW w:w="0" w:type="auto"/>
          </w:tcPr>
          <w:p w14:paraId="2681862C" w14:textId="77777777" w:rsidR="00AB78B3" w:rsidRDefault="00337FF0">
            <w:pPr>
              <w:pStyle w:val="Compact"/>
              <w:jc w:val="center"/>
            </w:pPr>
            <w:r>
              <w:t>7</w:t>
            </w:r>
          </w:p>
        </w:tc>
        <w:tc>
          <w:tcPr>
            <w:tcW w:w="0" w:type="auto"/>
          </w:tcPr>
          <w:p w14:paraId="520508E5" w14:textId="77777777" w:rsidR="00AB78B3" w:rsidRDefault="00337FF0">
            <w:pPr>
              <w:pStyle w:val="Compact"/>
              <w:jc w:val="center"/>
            </w:pPr>
            <w:r>
              <w:t>7</w:t>
            </w:r>
          </w:p>
        </w:tc>
        <w:tc>
          <w:tcPr>
            <w:tcW w:w="0" w:type="auto"/>
          </w:tcPr>
          <w:p w14:paraId="26331AE6" w14:textId="77777777" w:rsidR="00AB78B3" w:rsidRDefault="00337FF0">
            <w:pPr>
              <w:pStyle w:val="Compact"/>
              <w:jc w:val="center"/>
            </w:pPr>
            <w:r>
              <w:t>0</w:t>
            </w:r>
          </w:p>
        </w:tc>
        <w:tc>
          <w:tcPr>
            <w:tcW w:w="0" w:type="auto"/>
          </w:tcPr>
          <w:p w14:paraId="119BBE01" w14:textId="77777777" w:rsidR="00AB78B3" w:rsidRDefault="00337FF0">
            <w:pPr>
              <w:pStyle w:val="Compact"/>
              <w:jc w:val="center"/>
            </w:pPr>
            <w:r>
              <w:t>0</w:t>
            </w:r>
          </w:p>
        </w:tc>
        <w:tc>
          <w:tcPr>
            <w:tcW w:w="0" w:type="auto"/>
          </w:tcPr>
          <w:p w14:paraId="1ED4D4AD" w14:textId="77777777" w:rsidR="00AB78B3" w:rsidRDefault="00337FF0">
            <w:pPr>
              <w:pStyle w:val="Compact"/>
              <w:jc w:val="center"/>
            </w:pPr>
            <w:r>
              <w:t>0</w:t>
            </w:r>
          </w:p>
        </w:tc>
        <w:tc>
          <w:tcPr>
            <w:tcW w:w="0" w:type="auto"/>
          </w:tcPr>
          <w:p w14:paraId="65EFC00B" w14:textId="77777777" w:rsidR="00AB78B3" w:rsidRDefault="00337FF0">
            <w:pPr>
              <w:pStyle w:val="Compact"/>
              <w:jc w:val="center"/>
            </w:pPr>
            <w:r>
              <w:t>57</w:t>
            </w:r>
          </w:p>
        </w:tc>
        <w:tc>
          <w:tcPr>
            <w:tcW w:w="0" w:type="auto"/>
          </w:tcPr>
          <w:p w14:paraId="39A765F9" w14:textId="77777777" w:rsidR="00AB78B3" w:rsidRDefault="00337FF0">
            <w:pPr>
              <w:pStyle w:val="Compact"/>
              <w:jc w:val="center"/>
            </w:pPr>
            <w:r>
              <w:t>57</w:t>
            </w:r>
          </w:p>
        </w:tc>
        <w:tc>
          <w:tcPr>
            <w:tcW w:w="0" w:type="auto"/>
          </w:tcPr>
          <w:p w14:paraId="65FFE496" w14:textId="77777777" w:rsidR="00AB78B3" w:rsidRDefault="00337FF0">
            <w:pPr>
              <w:pStyle w:val="Compact"/>
              <w:jc w:val="center"/>
            </w:pPr>
            <w:r>
              <w:t>57</w:t>
            </w:r>
          </w:p>
        </w:tc>
        <w:tc>
          <w:tcPr>
            <w:tcW w:w="0" w:type="auto"/>
          </w:tcPr>
          <w:p w14:paraId="24F1343F" w14:textId="77777777" w:rsidR="00AB78B3" w:rsidRDefault="00337FF0">
            <w:pPr>
              <w:pStyle w:val="Compact"/>
              <w:jc w:val="center"/>
            </w:pPr>
            <w:r>
              <w:t>85.77</w:t>
            </w:r>
          </w:p>
        </w:tc>
        <w:tc>
          <w:tcPr>
            <w:tcW w:w="0" w:type="auto"/>
          </w:tcPr>
          <w:p w14:paraId="546E21FD" w14:textId="77777777" w:rsidR="00AB78B3" w:rsidRDefault="00337FF0">
            <w:pPr>
              <w:pStyle w:val="Compact"/>
              <w:jc w:val="center"/>
            </w:pPr>
            <w:r>
              <w:t>85.77</w:t>
            </w:r>
          </w:p>
        </w:tc>
        <w:tc>
          <w:tcPr>
            <w:tcW w:w="0" w:type="auto"/>
          </w:tcPr>
          <w:p w14:paraId="201ABD3B" w14:textId="77777777" w:rsidR="00AB78B3" w:rsidRDefault="00337FF0">
            <w:pPr>
              <w:pStyle w:val="Compact"/>
              <w:jc w:val="center"/>
            </w:pPr>
            <w:r>
              <w:t>85.77</w:t>
            </w:r>
          </w:p>
        </w:tc>
      </w:tr>
      <w:tr w:rsidR="00AB78B3" w14:paraId="55536088" w14:textId="77777777">
        <w:tc>
          <w:tcPr>
            <w:tcW w:w="0" w:type="auto"/>
          </w:tcPr>
          <w:p w14:paraId="1B7632C4" w14:textId="77777777" w:rsidR="00AB78B3" w:rsidRDefault="00337FF0">
            <w:pPr>
              <w:pStyle w:val="Compact"/>
              <w:jc w:val="center"/>
            </w:pPr>
            <w:r>
              <w:t>UCAYALI</w:t>
            </w:r>
          </w:p>
        </w:tc>
        <w:tc>
          <w:tcPr>
            <w:tcW w:w="0" w:type="auto"/>
          </w:tcPr>
          <w:p w14:paraId="208645D3" w14:textId="77777777" w:rsidR="00AB78B3" w:rsidRDefault="00337FF0">
            <w:pPr>
              <w:pStyle w:val="Compact"/>
              <w:jc w:val="center"/>
            </w:pPr>
            <w:r>
              <w:t>a20.29</w:t>
            </w:r>
          </w:p>
        </w:tc>
        <w:tc>
          <w:tcPr>
            <w:tcW w:w="0" w:type="auto"/>
          </w:tcPr>
          <w:p w14:paraId="5A31611B" w14:textId="77777777" w:rsidR="00AB78B3" w:rsidRDefault="00337FF0">
            <w:pPr>
              <w:pStyle w:val="Compact"/>
              <w:jc w:val="center"/>
            </w:pPr>
            <w:r>
              <w:t>135</w:t>
            </w:r>
          </w:p>
        </w:tc>
        <w:tc>
          <w:tcPr>
            <w:tcW w:w="0" w:type="auto"/>
          </w:tcPr>
          <w:p w14:paraId="33671E27" w14:textId="77777777" w:rsidR="00AB78B3" w:rsidRDefault="00337FF0">
            <w:pPr>
              <w:pStyle w:val="Compact"/>
              <w:jc w:val="center"/>
            </w:pPr>
            <w:r>
              <w:t>10</w:t>
            </w:r>
          </w:p>
        </w:tc>
        <w:tc>
          <w:tcPr>
            <w:tcW w:w="0" w:type="auto"/>
          </w:tcPr>
          <w:p w14:paraId="15FC93BD" w14:textId="77777777" w:rsidR="00AB78B3" w:rsidRDefault="00337FF0">
            <w:pPr>
              <w:pStyle w:val="Compact"/>
              <w:jc w:val="center"/>
            </w:pPr>
            <w:r>
              <w:t>10</w:t>
            </w:r>
          </w:p>
        </w:tc>
        <w:tc>
          <w:tcPr>
            <w:tcW w:w="0" w:type="auto"/>
          </w:tcPr>
          <w:p w14:paraId="15BC7DC6" w14:textId="77777777" w:rsidR="00AB78B3" w:rsidRDefault="00337FF0">
            <w:pPr>
              <w:pStyle w:val="Compact"/>
              <w:jc w:val="center"/>
            </w:pPr>
            <w:r>
              <w:t>10</w:t>
            </w:r>
          </w:p>
        </w:tc>
        <w:tc>
          <w:tcPr>
            <w:tcW w:w="0" w:type="auto"/>
          </w:tcPr>
          <w:p w14:paraId="7B31CCAC" w14:textId="77777777" w:rsidR="00AB78B3" w:rsidRDefault="00337FF0">
            <w:pPr>
              <w:pStyle w:val="Compact"/>
              <w:jc w:val="center"/>
            </w:pPr>
            <w:r>
              <w:t>0</w:t>
            </w:r>
          </w:p>
        </w:tc>
        <w:tc>
          <w:tcPr>
            <w:tcW w:w="0" w:type="auto"/>
          </w:tcPr>
          <w:p w14:paraId="4085E815" w14:textId="77777777" w:rsidR="00AB78B3" w:rsidRDefault="00337FF0">
            <w:pPr>
              <w:pStyle w:val="Compact"/>
              <w:jc w:val="center"/>
            </w:pPr>
            <w:r>
              <w:t>0</w:t>
            </w:r>
          </w:p>
        </w:tc>
        <w:tc>
          <w:tcPr>
            <w:tcW w:w="0" w:type="auto"/>
          </w:tcPr>
          <w:p w14:paraId="6C25425F" w14:textId="77777777" w:rsidR="00AB78B3" w:rsidRDefault="00337FF0">
            <w:pPr>
              <w:pStyle w:val="Compact"/>
              <w:jc w:val="center"/>
            </w:pPr>
            <w:r>
              <w:t>0</w:t>
            </w:r>
          </w:p>
        </w:tc>
        <w:tc>
          <w:tcPr>
            <w:tcW w:w="0" w:type="auto"/>
          </w:tcPr>
          <w:p w14:paraId="6C70210F" w14:textId="77777777" w:rsidR="00AB78B3" w:rsidRDefault="00337FF0">
            <w:pPr>
              <w:pStyle w:val="Compact"/>
              <w:jc w:val="center"/>
            </w:pPr>
            <w:r>
              <w:t>135</w:t>
            </w:r>
          </w:p>
        </w:tc>
        <w:tc>
          <w:tcPr>
            <w:tcW w:w="0" w:type="auto"/>
          </w:tcPr>
          <w:p w14:paraId="24B121AE" w14:textId="77777777" w:rsidR="00AB78B3" w:rsidRDefault="00337FF0">
            <w:pPr>
              <w:pStyle w:val="Compact"/>
              <w:jc w:val="center"/>
            </w:pPr>
            <w:r>
              <w:t>135</w:t>
            </w:r>
          </w:p>
        </w:tc>
        <w:tc>
          <w:tcPr>
            <w:tcW w:w="0" w:type="auto"/>
          </w:tcPr>
          <w:p w14:paraId="3A65D2F9" w14:textId="77777777" w:rsidR="00AB78B3" w:rsidRDefault="00337FF0">
            <w:pPr>
              <w:pStyle w:val="Compact"/>
              <w:jc w:val="center"/>
            </w:pPr>
            <w:r>
              <w:t>135</w:t>
            </w:r>
          </w:p>
        </w:tc>
        <w:tc>
          <w:tcPr>
            <w:tcW w:w="0" w:type="auto"/>
          </w:tcPr>
          <w:p w14:paraId="6F5B6E39" w14:textId="77777777" w:rsidR="00AB78B3" w:rsidRDefault="00337FF0">
            <w:pPr>
              <w:pStyle w:val="Compact"/>
              <w:jc w:val="center"/>
            </w:pPr>
            <w:r>
              <w:t>196.6</w:t>
            </w:r>
          </w:p>
        </w:tc>
        <w:tc>
          <w:tcPr>
            <w:tcW w:w="0" w:type="auto"/>
          </w:tcPr>
          <w:p w14:paraId="21A083C2" w14:textId="77777777" w:rsidR="00AB78B3" w:rsidRDefault="00337FF0">
            <w:pPr>
              <w:pStyle w:val="Compact"/>
              <w:jc w:val="center"/>
            </w:pPr>
            <w:r>
              <w:t>196.6</w:t>
            </w:r>
          </w:p>
        </w:tc>
        <w:tc>
          <w:tcPr>
            <w:tcW w:w="0" w:type="auto"/>
          </w:tcPr>
          <w:p w14:paraId="25EB777B" w14:textId="77777777" w:rsidR="00AB78B3" w:rsidRDefault="00337FF0">
            <w:pPr>
              <w:pStyle w:val="Compact"/>
              <w:jc w:val="center"/>
            </w:pPr>
            <w:r>
              <w:t>196.6</w:t>
            </w:r>
          </w:p>
        </w:tc>
      </w:tr>
      <w:tr w:rsidR="00AB78B3" w14:paraId="0E88D13E" w14:textId="77777777">
        <w:tc>
          <w:tcPr>
            <w:tcW w:w="0" w:type="auto"/>
          </w:tcPr>
          <w:p w14:paraId="7AAB19BE" w14:textId="77777777" w:rsidR="00AB78B3" w:rsidRDefault="00337FF0">
            <w:pPr>
              <w:pStyle w:val="Compact"/>
              <w:jc w:val="center"/>
            </w:pPr>
            <w:r>
              <w:t>UCAYALI</w:t>
            </w:r>
          </w:p>
        </w:tc>
        <w:tc>
          <w:tcPr>
            <w:tcW w:w="0" w:type="auto"/>
          </w:tcPr>
          <w:p w14:paraId="11079426" w14:textId="77777777" w:rsidR="00AB78B3" w:rsidRDefault="00337FF0">
            <w:pPr>
              <w:pStyle w:val="Compact"/>
              <w:jc w:val="center"/>
            </w:pPr>
            <w:r>
              <w:t>a30.39</w:t>
            </w:r>
          </w:p>
        </w:tc>
        <w:tc>
          <w:tcPr>
            <w:tcW w:w="0" w:type="auto"/>
          </w:tcPr>
          <w:p w14:paraId="6ACB2EAC" w14:textId="77777777" w:rsidR="00AB78B3" w:rsidRDefault="00337FF0">
            <w:pPr>
              <w:pStyle w:val="Compact"/>
              <w:jc w:val="center"/>
            </w:pPr>
            <w:r>
              <w:t>170</w:t>
            </w:r>
          </w:p>
        </w:tc>
        <w:tc>
          <w:tcPr>
            <w:tcW w:w="0" w:type="auto"/>
          </w:tcPr>
          <w:p w14:paraId="0FCA7785" w14:textId="77777777" w:rsidR="00AB78B3" w:rsidRDefault="00337FF0">
            <w:pPr>
              <w:pStyle w:val="Compact"/>
              <w:jc w:val="center"/>
            </w:pPr>
            <w:r>
              <w:t>104</w:t>
            </w:r>
          </w:p>
        </w:tc>
        <w:tc>
          <w:tcPr>
            <w:tcW w:w="0" w:type="auto"/>
          </w:tcPr>
          <w:p w14:paraId="6557E6AE" w14:textId="77777777" w:rsidR="00AB78B3" w:rsidRDefault="00337FF0">
            <w:pPr>
              <w:pStyle w:val="Compact"/>
              <w:jc w:val="center"/>
            </w:pPr>
            <w:r>
              <w:t>53.17</w:t>
            </w:r>
          </w:p>
        </w:tc>
        <w:tc>
          <w:tcPr>
            <w:tcW w:w="0" w:type="auto"/>
          </w:tcPr>
          <w:p w14:paraId="78399858" w14:textId="77777777" w:rsidR="00AB78B3" w:rsidRDefault="00337FF0">
            <w:pPr>
              <w:pStyle w:val="Compact"/>
              <w:jc w:val="center"/>
            </w:pPr>
            <w:r>
              <w:t>138.7</w:t>
            </w:r>
          </w:p>
        </w:tc>
        <w:tc>
          <w:tcPr>
            <w:tcW w:w="0" w:type="auto"/>
          </w:tcPr>
          <w:p w14:paraId="549660D4" w14:textId="77777777" w:rsidR="00AB78B3" w:rsidRDefault="00337FF0">
            <w:pPr>
              <w:pStyle w:val="Compact"/>
              <w:jc w:val="center"/>
            </w:pPr>
            <w:r>
              <w:t>75.23</w:t>
            </w:r>
          </w:p>
        </w:tc>
        <w:tc>
          <w:tcPr>
            <w:tcW w:w="0" w:type="auto"/>
          </w:tcPr>
          <w:p w14:paraId="280D7E68" w14:textId="77777777" w:rsidR="00AB78B3" w:rsidRDefault="00337FF0">
            <w:pPr>
              <w:pStyle w:val="Compact"/>
              <w:jc w:val="center"/>
            </w:pPr>
            <w:r>
              <w:t>37.75</w:t>
            </w:r>
          </w:p>
        </w:tc>
        <w:tc>
          <w:tcPr>
            <w:tcW w:w="0" w:type="auto"/>
          </w:tcPr>
          <w:p w14:paraId="28B72A02" w14:textId="77777777" w:rsidR="00AB78B3" w:rsidRDefault="00337FF0">
            <w:pPr>
              <w:pStyle w:val="Compact"/>
              <w:jc w:val="center"/>
            </w:pPr>
            <w:r>
              <w:t>99.62</w:t>
            </w:r>
          </w:p>
        </w:tc>
        <w:tc>
          <w:tcPr>
            <w:tcW w:w="0" w:type="auto"/>
          </w:tcPr>
          <w:p w14:paraId="15D35A7B" w14:textId="77777777" w:rsidR="00AB78B3" w:rsidRDefault="00337FF0">
            <w:pPr>
              <w:pStyle w:val="Compact"/>
              <w:jc w:val="center"/>
            </w:pPr>
            <w:r>
              <w:t>94.77</w:t>
            </w:r>
          </w:p>
        </w:tc>
        <w:tc>
          <w:tcPr>
            <w:tcW w:w="0" w:type="auto"/>
          </w:tcPr>
          <w:p w14:paraId="6842ECA9" w14:textId="77777777" w:rsidR="00AB78B3" w:rsidRDefault="00337FF0">
            <w:pPr>
              <w:pStyle w:val="Compact"/>
              <w:jc w:val="center"/>
            </w:pPr>
            <w:r>
              <w:t>70.38</w:t>
            </w:r>
          </w:p>
        </w:tc>
        <w:tc>
          <w:tcPr>
            <w:tcW w:w="0" w:type="auto"/>
          </w:tcPr>
          <w:p w14:paraId="6A7DF046" w14:textId="77777777" w:rsidR="00AB78B3" w:rsidRDefault="00337FF0">
            <w:pPr>
              <w:pStyle w:val="Compact"/>
              <w:jc w:val="center"/>
            </w:pPr>
            <w:r>
              <w:t>132.2</w:t>
            </w:r>
          </w:p>
        </w:tc>
        <w:tc>
          <w:tcPr>
            <w:tcW w:w="0" w:type="auto"/>
          </w:tcPr>
          <w:p w14:paraId="7C77A84F" w14:textId="77777777" w:rsidR="00AB78B3" w:rsidRDefault="00337FF0">
            <w:pPr>
              <w:pStyle w:val="Compact"/>
              <w:jc w:val="center"/>
            </w:pPr>
            <w:r>
              <w:t>234.9</w:t>
            </w:r>
          </w:p>
        </w:tc>
        <w:tc>
          <w:tcPr>
            <w:tcW w:w="0" w:type="auto"/>
          </w:tcPr>
          <w:p w14:paraId="1580DAB5" w14:textId="77777777" w:rsidR="00AB78B3" w:rsidRDefault="00337FF0">
            <w:pPr>
              <w:pStyle w:val="Compact"/>
              <w:jc w:val="center"/>
            </w:pPr>
            <w:r>
              <w:t>150.4</w:t>
            </w:r>
          </w:p>
        </w:tc>
        <w:tc>
          <w:tcPr>
            <w:tcW w:w="0" w:type="auto"/>
          </w:tcPr>
          <w:p w14:paraId="0B531CE9" w14:textId="77777777" w:rsidR="00AB78B3" w:rsidRDefault="00337FF0">
            <w:pPr>
              <w:pStyle w:val="Compact"/>
              <w:jc w:val="center"/>
            </w:pPr>
            <w:r>
              <w:t>321.4</w:t>
            </w:r>
          </w:p>
        </w:tc>
      </w:tr>
      <w:tr w:rsidR="00AB78B3" w14:paraId="5E71D5F7" w14:textId="77777777">
        <w:tc>
          <w:tcPr>
            <w:tcW w:w="0" w:type="auto"/>
          </w:tcPr>
          <w:p w14:paraId="31CFECA6" w14:textId="77777777" w:rsidR="00AB78B3" w:rsidRDefault="00337FF0">
            <w:pPr>
              <w:pStyle w:val="Compact"/>
              <w:jc w:val="center"/>
            </w:pPr>
            <w:r>
              <w:t>UCAYALI</w:t>
            </w:r>
          </w:p>
        </w:tc>
        <w:tc>
          <w:tcPr>
            <w:tcW w:w="0" w:type="auto"/>
          </w:tcPr>
          <w:p w14:paraId="10B66DD4" w14:textId="77777777" w:rsidR="00AB78B3" w:rsidRDefault="00337FF0">
            <w:pPr>
              <w:pStyle w:val="Compact"/>
              <w:jc w:val="center"/>
            </w:pPr>
            <w:r>
              <w:t>a40.49</w:t>
            </w:r>
          </w:p>
        </w:tc>
        <w:tc>
          <w:tcPr>
            <w:tcW w:w="0" w:type="auto"/>
          </w:tcPr>
          <w:p w14:paraId="41A02978" w14:textId="77777777" w:rsidR="00AB78B3" w:rsidRDefault="00337FF0">
            <w:pPr>
              <w:pStyle w:val="Compact"/>
              <w:jc w:val="center"/>
            </w:pPr>
            <w:r>
              <w:t>213</w:t>
            </w:r>
          </w:p>
        </w:tc>
        <w:tc>
          <w:tcPr>
            <w:tcW w:w="0" w:type="auto"/>
          </w:tcPr>
          <w:p w14:paraId="3863B710" w14:textId="77777777" w:rsidR="00AB78B3" w:rsidRDefault="00337FF0">
            <w:pPr>
              <w:pStyle w:val="Compact"/>
              <w:jc w:val="center"/>
            </w:pPr>
            <w:r>
              <w:t>156</w:t>
            </w:r>
          </w:p>
        </w:tc>
        <w:tc>
          <w:tcPr>
            <w:tcW w:w="0" w:type="auto"/>
          </w:tcPr>
          <w:p w14:paraId="6472ABD0" w14:textId="77777777" w:rsidR="00AB78B3" w:rsidRDefault="00337FF0">
            <w:pPr>
              <w:pStyle w:val="Compact"/>
              <w:jc w:val="center"/>
            </w:pPr>
            <w:r>
              <w:t>104.8</w:t>
            </w:r>
          </w:p>
        </w:tc>
        <w:tc>
          <w:tcPr>
            <w:tcW w:w="0" w:type="auto"/>
          </w:tcPr>
          <w:p w14:paraId="1E3643F3" w14:textId="77777777" w:rsidR="00AB78B3" w:rsidRDefault="00337FF0">
            <w:pPr>
              <w:pStyle w:val="Compact"/>
              <w:jc w:val="center"/>
            </w:pPr>
            <w:r>
              <w:t>190.6</w:t>
            </w:r>
          </w:p>
        </w:tc>
        <w:tc>
          <w:tcPr>
            <w:tcW w:w="0" w:type="auto"/>
          </w:tcPr>
          <w:p w14:paraId="22D97EA5" w14:textId="77777777" w:rsidR="00AB78B3" w:rsidRDefault="00337FF0">
            <w:pPr>
              <w:pStyle w:val="Compact"/>
              <w:jc w:val="center"/>
            </w:pPr>
            <w:r>
              <w:t>112.9</w:t>
            </w:r>
          </w:p>
        </w:tc>
        <w:tc>
          <w:tcPr>
            <w:tcW w:w="0" w:type="auto"/>
          </w:tcPr>
          <w:p w14:paraId="0CDC50B8" w14:textId="77777777" w:rsidR="00AB78B3" w:rsidRDefault="00337FF0">
            <w:pPr>
              <w:pStyle w:val="Compact"/>
              <w:jc w:val="center"/>
            </w:pPr>
            <w:r>
              <w:t>75.13</w:t>
            </w:r>
          </w:p>
        </w:tc>
        <w:tc>
          <w:tcPr>
            <w:tcW w:w="0" w:type="auto"/>
          </w:tcPr>
          <w:p w14:paraId="7B114EF9" w14:textId="77777777" w:rsidR="00AB78B3" w:rsidRDefault="00337FF0">
            <w:pPr>
              <w:pStyle w:val="Compact"/>
              <w:jc w:val="center"/>
            </w:pPr>
            <w:r>
              <w:t>137.2</w:t>
            </w:r>
          </w:p>
        </w:tc>
        <w:tc>
          <w:tcPr>
            <w:tcW w:w="0" w:type="auto"/>
          </w:tcPr>
          <w:p w14:paraId="620FA622" w14:textId="77777777" w:rsidR="00AB78B3" w:rsidRDefault="00337FF0">
            <w:pPr>
              <w:pStyle w:val="Compact"/>
              <w:jc w:val="center"/>
            </w:pPr>
            <w:r>
              <w:t>100.1</w:t>
            </w:r>
          </w:p>
        </w:tc>
        <w:tc>
          <w:tcPr>
            <w:tcW w:w="0" w:type="auto"/>
          </w:tcPr>
          <w:p w14:paraId="0D6553FA" w14:textId="77777777" w:rsidR="00AB78B3" w:rsidRDefault="00337FF0">
            <w:pPr>
              <w:pStyle w:val="Compact"/>
              <w:jc w:val="center"/>
            </w:pPr>
            <w:r>
              <w:t>75.79</w:t>
            </w:r>
          </w:p>
        </w:tc>
        <w:tc>
          <w:tcPr>
            <w:tcW w:w="0" w:type="auto"/>
          </w:tcPr>
          <w:p w14:paraId="03534756" w14:textId="77777777" w:rsidR="00AB78B3" w:rsidRDefault="00337FF0">
            <w:pPr>
              <w:pStyle w:val="Compact"/>
              <w:jc w:val="center"/>
            </w:pPr>
            <w:r>
              <w:t>137.9</w:t>
            </w:r>
          </w:p>
        </w:tc>
        <w:tc>
          <w:tcPr>
            <w:tcW w:w="0" w:type="auto"/>
          </w:tcPr>
          <w:p w14:paraId="2CE4537C" w14:textId="77777777" w:rsidR="00AB78B3" w:rsidRDefault="00337FF0">
            <w:pPr>
              <w:pStyle w:val="Compact"/>
              <w:jc w:val="center"/>
            </w:pPr>
            <w:r>
              <w:t>294.4</w:t>
            </w:r>
          </w:p>
        </w:tc>
        <w:tc>
          <w:tcPr>
            <w:tcW w:w="0" w:type="auto"/>
          </w:tcPr>
          <w:p w14:paraId="4E637A17" w14:textId="77777777" w:rsidR="00AB78B3" w:rsidRDefault="00337FF0">
            <w:pPr>
              <w:pStyle w:val="Compact"/>
              <w:jc w:val="center"/>
            </w:pPr>
            <w:r>
              <w:t>209.6</w:t>
            </w:r>
          </w:p>
        </w:tc>
        <w:tc>
          <w:tcPr>
            <w:tcW w:w="0" w:type="auto"/>
          </w:tcPr>
          <w:p w14:paraId="594F9E1E" w14:textId="77777777" w:rsidR="00AB78B3" w:rsidRDefault="00337FF0">
            <w:pPr>
              <w:pStyle w:val="Compact"/>
              <w:jc w:val="center"/>
            </w:pPr>
            <w:r>
              <w:t>381.2</w:t>
            </w:r>
          </w:p>
        </w:tc>
      </w:tr>
      <w:tr w:rsidR="00AB78B3" w14:paraId="31D13903" w14:textId="77777777">
        <w:tc>
          <w:tcPr>
            <w:tcW w:w="0" w:type="auto"/>
          </w:tcPr>
          <w:p w14:paraId="502A423E" w14:textId="77777777" w:rsidR="00AB78B3" w:rsidRDefault="00337FF0">
            <w:pPr>
              <w:pStyle w:val="Compact"/>
              <w:jc w:val="center"/>
            </w:pPr>
            <w:r>
              <w:t>UCAYALI</w:t>
            </w:r>
          </w:p>
        </w:tc>
        <w:tc>
          <w:tcPr>
            <w:tcW w:w="0" w:type="auto"/>
          </w:tcPr>
          <w:p w14:paraId="003C1261" w14:textId="77777777" w:rsidR="00AB78B3" w:rsidRDefault="00337FF0">
            <w:pPr>
              <w:pStyle w:val="Compact"/>
              <w:jc w:val="center"/>
            </w:pPr>
            <w:r>
              <w:t>a50.59</w:t>
            </w:r>
          </w:p>
        </w:tc>
        <w:tc>
          <w:tcPr>
            <w:tcW w:w="0" w:type="auto"/>
          </w:tcPr>
          <w:p w14:paraId="1B99BC27" w14:textId="77777777" w:rsidR="00AB78B3" w:rsidRDefault="00337FF0">
            <w:pPr>
              <w:pStyle w:val="Compact"/>
              <w:jc w:val="center"/>
            </w:pPr>
            <w:r>
              <w:t>422</w:t>
            </w:r>
          </w:p>
        </w:tc>
        <w:tc>
          <w:tcPr>
            <w:tcW w:w="0" w:type="auto"/>
          </w:tcPr>
          <w:p w14:paraId="73D3DE63" w14:textId="77777777" w:rsidR="00AB78B3" w:rsidRDefault="00337FF0">
            <w:pPr>
              <w:pStyle w:val="Compact"/>
              <w:jc w:val="center"/>
            </w:pPr>
            <w:r>
              <w:t>359</w:t>
            </w:r>
          </w:p>
        </w:tc>
        <w:tc>
          <w:tcPr>
            <w:tcW w:w="0" w:type="auto"/>
          </w:tcPr>
          <w:p w14:paraId="2207695D" w14:textId="77777777" w:rsidR="00AB78B3" w:rsidRDefault="00337FF0">
            <w:pPr>
              <w:pStyle w:val="Compact"/>
              <w:jc w:val="center"/>
            </w:pPr>
            <w:r>
              <w:t>300</w:t>
            </w:r>
          </w:p>
        </w:tc>
        <w:tc>
          <w:tcPr>
            <w:tcW w:w="0" w:type="auto"/>
          </w:tcPr>
          <w:p w14:paraId="1161CFC2" w14:textId="77777777" w:rsidR="00AB78B3" w:rsidRDefault="00337FF0">
            <w:pPr>
              <w:pStyle w:val="Compact"/>
              <w:jc w:val="center"/>
            </w:pPr>
            <w:r>
              <w:t>401.4</w:t>
            </w:r>
          </w:p>
        </w:tc>
        <w:tc>
          <w:tcPr>
            <w:tcW w:w="0" w:type="auto"/>
          </w:tcPr>
          <w:p w14:paraId="706BF714" w14:textId="77777777" w:rsidR="00AB78B3" w:rsidRDefault="00337FF0">
            <w:pPr>
              <w:pStyle w:val="Compact"/>
              <w:jc w:val="center"/>
            </w:pPr>
            <w:r>
              <w:t>259.8</w:t>
            </w:r>
          </w:p>
        </w:tc>
        <w:tc>
          <w:tcPr>
            <w:tcW w:w="0" w:type="auto"/>
          </w:tcPr>
          <w:p w14:paraId="78F29D8B" w14:textId="77777777" w:rsidR="00AB78B3" w:rsidRDefault="00337FF0">
            <w:pPr>
              <w:pStyle w:val="Compact"/>
              <w:jc w:val="center"/>
            </w:pPr>
            <w:r>
              <w:t>216.3</w:t>
            </w:r>
          </w:p>
        </w:tc>
        <w:tc>
          <w:tcPr>
            <w:tcW w:w="0" w:type="auto"/>
          </w:tcPr>
          <w:p w14:paraId="0E92D143" w14:textId="77777777" w:rsidR="00AB78B3" w:rsidRDefault="00337FF0">
            <w:pPr>
              <w:pStyle w:val="Compact"/>
              <w:jc w:val="center"/>
            </w:pPr>
            <w:r>
              <w:t>289.7</w:t>
            </w:r>
          </w:p>
        </w:tc>
        <w:tc>
          <w:tcPr>
            <w:tcW w:w="0" w:type="auto"/>
          </w:tcPr>
          <w:p w14:paraId="3172C33E" w14:textId="77777777" w:rsidR="00AB78B3" w:rsidRDefault="00337FF0">
            <w:pPr>
              <w:pStyle w:val="Compact"/>
              <w:jc w:val="center"/>
            </w:pPr>
            <w:r>
              <w:t>162.2</w:t>
            </w:r>
          </w:p>
        </w:tc>
        <w:tc>
          <w:tcPr>
            <w:tcW w:w="0" w:type="auto"/>
          </w:tcPr>
          <w:p w14:paraId="1AB8FB71" w14:textId="77777777" w:rsidR="00AB78B3" w:rsidRDefault="00337FF0">
            <w:pPr>
              <w:pStyle w:val="Compact"/>
              <w:jc w:val="center"/>
            </w:pPr>
            <w:r>
              <w:t>132.3</w:t>
            </w:r>
          </w:p>
        </w:tc>
        <w:tc>
          <w:tcPr>
            <w:tcW w:w="0" w:type="auto"/>
          </w:tcPr>
          <w:p w14:paraId="4592D054" w14:textId="77777777" w:rsidR="00AB78B3" w:rsidRDefault="00337FF0">
            <w:pPr>
              <w:pStyle w:val="Compact"/>
              <w:jc w:val="center"/>
            </w:pPr>
            <w:r>
              <w:t>205.7</w:t>
            </w:r>
          </w:p>
        </w:tc>
        <w:tc>
          <w:tcPr>
            <w:tcW w:w="0" w:type="auto"/>
          </w:tcPr>
          <w:p w14:paraId="2C4EFBC9" w14:textId="77777777" w:rsidR="00AB78B3" w:rsidRDefault="00337FF0">
            <w:pPr>
              <w:pStyle w:val="Compact"/>
              <w:jc w:val="center"/>
            </w:pPr>
            <w:r>
              <w:t>583.2</w:t>
            </w:r>
          </w:p>
        </w:tc>
        <w:tc>
          <w:tcPr>
            <w:tcW w:w="0" w:type="auto"/>
          </w:tcPr>
          <w:p w14:paraId="6D1E1C9E" w14:textId="77777777" w:rsidR="00AB78B3" w:rsidRDefault="00337FF0">
            <w:pPr>
              <w:pStyle w:val="Compact"/>
              <w:jc w:val="center"/>
            </w:pPr>
            <w:r>
              <w:t>482.8</w:t>
            </w:r>
          </w:p>
        </w:tc>
        <w:tc>
          <w:tcPr>
            <w:tcW w:w="0" w:type="auto"/>
          </w:tcPr>
          <w:p w14:paraId="373CC7FE" w14:textId="77777777" w:rsidR="00AB78B3" w:rsidRDefault="00337FF0">
            <w:pPr>
              <w:pStyle w:val="Compact"/>
              <w:jc w:val="center"/>
            </w:pPr>
            <w:r>
              <w:t>685.6</w:t>
            </w:r>
          </w:p>
        </w:tc>
      </w:tr>
      <w:tr w:rsidR="00AB78B3" w14:paraId="2B6591A4" w14:textId="77777777">
        <w:tc>
          <w:tcPr>
            <w:tcW w:w="0" w:type="auto"/>
          </w:tcPr>
          <w:p w14:paraId="4284E47B" w14:textId="77777777" w:rsidR="00AB78B3" w:rsidRDefault="00337FF0">
            <w:pPr>
              <w:pStyle w:val="Compact"/>
              <w:jc w:val="center"/>
            </w:pPr>
            <w:r>
              <w:t>UCAYALI</w:t>
            </w:r>
          </w:p>
        </w:tc>
        <w:tc>
          <w:tcPr>
            <w:tcW w:w="0" w:type="auto"/>
          </w:tcPr>
          <w:p w14:paraId="7F3E2BF4" w14:textId="77777777" w:rsidR="00AB78B3" w:rsidRDefault="00337FF0">
            <w:pPr>
              <w:pStyle w:val="Compact"/>
              <w:jc w:val="center"/>
            </w:pPr>
            <w:r>
              <w:t>a60.69</w:t>
            </w:r>
          </w:p>
        </w:tc>
        <w:tc>
          <w:tcPr>
            <w:tcW w:w="0" w:type="auto"/>
          </w:tcPr>
          <w:p w14:paraId="0F2937B7" w14:textId="77777777" w:rsidR="00AB78B3" w:rsidRDefault="00337FF0">
            <w:pPr>
              <w:pStyle w:val="Compact"/>
              <w:jc w:val="center"/>
            </w:pPr>
            <w:r>
              <w:t>596</w:t>
            </w:r>
          </w:p>
        </w:tc>
        <w:tc>
          <w:tcPr>
            <w:tcW w:w="0" w:type="auto"/>
          </w:tcPr>
          <w:p w14:paraId="3B4B1590" w14:textId="77777777" w:rsidR="00AB78B3" w:rsidRDefault="00337FF0">
            <w:pPr>
              <w:pStyle w:val="Compact"/>
              <w:jc w:val="center"/>
            </w:pPr>
            <w:r>
              <w:t>571.2</w:t>
            </w:r>
          </w:p>
        </w:tc>
        <w:tc>
          <w:tcPr>
            <w:tcW w:w="0" w:type="auto"/>
          </w:tcPr>
          <w:p w14:paraId="4A8703FD" w14:textId="77777777" w:rsidR="00AB78B3" w:rsidRDefault="00337FF0">
            <w:pPr>
              <w:pStyle w:val="Compact"/>
              <w:jc w:val="center"/>
            </w:pPr>
            <w:r>
              <w:t>511.4</w:t>
            </w:r>
          </w:p>
        </w:tc>
        <w:tc>
          <w:tcPr>
            <w:tcW w:w="0" w:type="auto"/>
          </w:tcPr>
          <w:p w14:paraId="38B0D01C" w14:textId="77777777" w:rsidR="00AB78B3" w:rsidRDefault="00337FF0">
            <w:pPr>
              <w:pStyle w:val="Compact"/>
              <w:jc w:val="center"/>
            </w:pPr>
            <w:r>
              <w:t>616.5</w:t>
            </w:r>
          </w:p>
        </w:tc>
        <w:tc>
          <w:tcPr>
            <w:tcW w:w="0" w:type="auto"/>
          </w:tcPr>
          <w:p w14:paraId="722C9BC9" w14:textId="77777777" w:rsidR="00AB78B3" w:rsidRDefault="00337FF0">
            <w:pPr>
              <w:pStyle w:val="Compact"/>
              <w:jc w:val="center"/>
            </w:pPr>
            <w:r>
              <w:t>413.3</w:t>
            </w:r>
          </w:p>
        </w:tc>
        <w:tc>
          <w:tcPr>
            <w:tcW w:w="0" w:type="auto"/>
          </w:tcPr>
          <w:p w14:paraId="34615127" w14:textId="77777777" w:rsidR="00AB78B3" w:rsidRDefault="00337FF0">
            <w:pPr>
              <w:pStyle w:val="Compact"/>
              <w:jc w:val="center"/>
            </w:pPr>
            <w:r>
              <w:t>369.4</w:t>
            </w:r>
          </w:p>
        </w:tc>
        <w:tc>
          <w:tcPr>
            <w:tcW w:w="0" w:type="auto"/>
          </w:tcPr>
          <w:p w14:paraId="147304A3" w14:textId="77777777" w:rsidR="00AB78B3" w:rsidRDefault="00337FF0">
            <w:pPr>
              <w:pStyle w:val="Compact"/>
              <w:jc w:val="center"/>
            </w:pPr>
            <w:r>
              <w:t>445.4</w:t>
            </w:r>
          </w:p>
        </w:tc>
        <w:tc>
          <w:tcPr>
            <w:tcW w:w="0" w:type="auto"/>
          </w:tcPr>
          <w:p w14:paraId="1B858EEC" w14:textId="77777777" w:rsidR="00AB78B3" w:rsidRDefault="00337FF0">
            <w:pPr>
              <w:pStyle w:val="Compact"/>
              <w:jc w:val="center"/>
            </w:pPr>
            <w:r>
              <w:t>182.7</w:t>
            </w:r>
          </w:p>
        </w:tc>
        <w:tc>
          <w:tcPr>
            <w:tcW w:w="0" w:type="auto"/>
          </w:tcPr>
          <w:p w14:paraId="6DC8C5EE" w14:textId="77777777" w:rsidR="00AB78B3" w:rsidRDefault="00337FF0">
            <w:pPr>
              <w:pStyle w:val="Compact"/>
              <w:jc w:val="center"/>
            </w:pPr>
            <w:r>
              <w:t>150.6</w:t>
            </w:r>
          </w:p>
        </w:tc>
        <w:tc>
          <w:tcPr>
            <w:tcW w:w="0" w:type="auto"/>
          </w:tcPr>
          <w:p w14:paraId="4A5E1F44" w14:textId="77777777" w:rsidR="00AB78B3" w:rsidRDefault="00337FF0">
            <w:pPr>
              <w:pStyle w:val="Compact"/>
              <w:jc w:val="center"/>
            </w:pPr>
            <w:r>
              <w:t>226.6</w:t>
            </w:r>
          </w:p>
        </w:tc>
        <w:tc>
          <w:tcPr>
            <w:tcW w:w="0" w:type="auto"/>
          </w:tcPr>
          <w:p w14:paraId="17E24B72" w14:textId="77777777" w:rsidR="00AB78B3" w:rsidRDefault="00337FF0">
            <w:pPr>
              <w:pStyle w:val="Compact"/>
              <w:jc w:val="center"/>
            </w:pPr>
            <w:r>
              <w:t>823.7</w:t>
            </w:r>
          </w:p>
        </w:tc>
        <w:tc>
          <w:tcPr>
            <w:tcW w:w="0" w:type="auto"/>
          </w:tcPr>
          <w:p w14:paraId="5F7522CA" w14:textId="77777777" w:rsidR="00AB78B3" w:rsidRDefault="00337FF0">
            <w:pPr>
              <w:pStyle w:val="Compact"/>
              <w:jc w:val="center"/>
            </w:pPr>
            <w:r>
              <w:t>719.6</w:t>
            </w:r>
          </w:p>
        </w:tc>
        <w:tc>
          <w:tcPr>
            <w:tcW w:w="0" w:type="auto"/>
          </w:tcPr>
          <w:p w14:paraId="2BC47913" w14:textId="77777777" w:rsidR="00AB78B3" w:rsidRDefault="00337FF0">
            <w:pPr>
              <w:pStyle w:val="Compact"/>
              <w:jc w:val="center"/>
            </w:pPr>
            <w:r>
              <w:t>929.7</w:t>
            </w:r>
          </w:p>
        </w:tc>
      </w:tr>
      <w:tr w:rsidR="00AB78B3" w14:paraId="5FADC193" w14:textId="77777777">
        <w:tc>
          <w:tcPr>
            <w:tcW w:w="0" w:type="auto"/>
          </w:tcPr>
          <w:p w14:paraId="7290FBD8" w14:textId="77777777" w:rsidR="00AB78B3" w:rsidRDefault="00337FF0">
            <w:pPr>
              <w:pStyle w:val="Compact"/>
              <w:jc w:val="center"/>
            </w:pPr>
            <w:r>
              <w:t>UCAYALI</w:t>
            </w:r>
          </w:p>
        </w:tc>
        <w:tc>
          <w:tcPr>
            <w:tcW w:w="0" w:type="auto"/>
          </w:tcPr>
          <w:p w14:paraId="3F1A814F" w14:textId="77777777" w:rsidR="00AB78B3" w:rsidRDefault="00337FF0">
            <w:pPr>
              <w:pStyle w:val="Compact"/>
              <w:jc w:val="center"/>
            </w:pPr>
            <w:r>
              <w:t>a70.79</w:t>
            </w:r>
          </w:p>
        </w:tc>
        <w:tc>
          <w:tcPr>
            <w:tcW w:w="0" w:type="auto"/>
          </w:tcPr>
          <w:p w14:paraId="76DF86A4" w14:textId="77777777" w:rsidR="00AB78B3" w:rsidRDefault="00337FF0">
            <w:pPr>
              <w:pStyle w:val="Compact"/>
              <w:jc w:val="center"/>
            </w:pPr>
            <w:r>
              <w:t>653</w:t>
            </w:r>
          </w:p>
        </w:tc>
        <w:tc>
          <w:tcPr>
            <w:tcW w:w="0" w:type="auto"/>
          </w:tcPr>
          <w:p w14:paraId="783D44B3" w14:textId="77777777" w:rsidR="00AB78B3" w:rsidRDefault="00337FF0">
            <w:pPr>
              <w:pStyle w:val="Compact"/>
              <w:jc w:val="center"/>
            </w:pPr>
            <w:r>
              <w:t>635.6</w:t>
            </w:r>
          </w:p>
        </w:tc>
        <w:tc>
          <w:tcPr>
            <w:tcW w:w="0" w:type="auto"/>
          </w:tcPr>
          <w:p w14:paraId="6181826F" w14:textId="77777777" w:rsidR="00AB78B3" w:rsidRDefault="00337FF0">
            <w:pPr>
              <w:pStyle w:val="Compact"/>
              <w:jc w:val="center"/>
            </w:pPr>
            <w:r>
              <w:t>571.7</w:t>
            </w:r>
          </w:p>
        </w:tc>
        <w:tc>
          <w:tcPr>
            <w:tcW w:w="0" w:type="auto"/>
          </w:tcPr>
          <w:p w14:paraId="4075BC75" w14:textId="77777777" w:rsidR="00AB78B3" w:rsidRDefault="00337FF0">
            <w:pPr>
              <w:pStyle w:val="Compact"/>
              <w:jc w:val="center"/>
            </w:pPr>
            <w:r>
              <w:t>682.7</w:t>
            </w:r>
          </w:p>
        </w:tc>
        <w:tc>
          <w:tcPr>
            <w:tcW w:w="0" w:type="auto"/>
          </w:tcPr>
          <w:p w14:paraId="7FCBB010" w14:textId="77777777" w:rsidR="00AB78B3" w:rsidRDefault="00337FF0">
            <w:pPr>
              <w:pStyle w:val="Compact"/>
              <w:jc w:val="center"/>
            </w:pPr>
            <w:r>
              <w:t>459.9</w:t>
            </w:r>
          </w:p>
        </w:tc>
        <w:tc>
          <w:tcPr>
            <w:tcW w:w="0" w:type="auto"/>
          </w:tcPr>
          <w:p w14:paraId="442E54AB" w14:textId="77777777" w:rsidR="00AB78B3" w:rsidRDefault="00337FF0">
            <w:pPr>
              <w:pStyle w:val="Compact"/>
              <w:jc w:val="center"/>
            </w:pPr>
            <w:r>
              <w:t>413</w:t>
            </w:r>
          </w:p>
        </w:tc>
        <w:tc>
          <w:tcPr>
            <w:tcW w:w="0" w:type="auto"/>
          </w:tcPr>
          <w:p w14:paraId="4072EB87" w14:textId="77777777" w:rsidR="00AB78B3" w:rsidRDefault="00337FF0">
            <w:pPr>
              <w:pStyle w:val="Compact"/>
              <w:jc w:val="center"/>
            </w:pPr>
            <w:r>
              <w:t>493.3</w:t>
            </w:r>
          </w:p>
        </w:tc>
        <w:tc>
          <w:tcPr>
            <w:tcW w:w="0" w:type="auto"/>
          </w:tcPr>
          <w:p w14:paraId="13C277DB" w14:textId="77777777" w:rsidR="00AB78B3" w:rsidRDefault="00337FF0">
            <w:pPr>
              <w:pStyle w:val="Compact"/>
              <w:jc w:val="center"/>
            </w:pPr>
            <w:r>
              <w:t>193.1</w:t>
            </w:r>
          </w:p>
        </w:tc>
        <w:tc>
          <w:tcPr>
            <w:tcW w:w="0" w:type="auto"/>
          </w:tcPr>
          <w:p w14:paraId="267CCFEC" w14:textId="77777777" w:rsidR="00AB78B3" w:rsidRDefault="00337FF0">
            <w:pPr>
              <w:pStyle w:val="Compact"/>
              <w:jc w:val="center"/>
            </w:pPr>
            <w:r>
              <w:t>159.7</w:t>
            </w:r>
          </w:p>
        </w:tc>
        <w:tc>
          <w:tcPr>
            <w:tcW w:w="0" w:type="auto"/>
          </w:tcPr>
          <w:p w14:paraId="1D414F87" w14:textId="77777777" w:rsidR="00AB78B3" w:rsidRDefault="00337FF0">
            <w:pPr>
              <w:pStyle w:val="Compact"/>
              <w:jc w:val="center"/>
            </w:pPr>
            <w:r>
              <w:t>240</w:t>
            </w:r>
          </w:p>
        </w:tc>
        <w:tc>
          <w:tcPr>
            <w:tcW w:w="0" w:type="auto"/>
          </w:tcPr>
          <w:p w14:paraId="6D94A9C2" w14:textId="77777777" w:rsidR="00AB78B3" w:rsidRDefault="00337FF0">
            <w:pPr>
              <w:pStyle w:val="Compact"/>
              <w:jc w:val="center"/>
            </w:pPr>
            <w:r>
              <w:t>902.4</w:t>
            </w:r>
          </w:p>
        </w:tc>
        <w:tc>
          <w:tcPr>
            <w:tcW w:w="0" w:type="auto"/>
          </w:tcPr>
          <w:p w14:paraId="7B416EC2" w14:textId="77777777" w:rsidR="00AB78B3" w:rsidRDefault="00337FF0">
            <w:pPr>
              <w:pStyle w:val="Compact"/>
              <w:jc w:val="center"/>
            </w:pPr>
            <w:r>
              <w:t>792.4</w:t>
            </w:r>
          </w:p>
        </w:tc>
        <w:tc>
          <w:tcPr>
            <w:tcW w:w="0" w:type="auto"/>
          </w:tcPr>
          <w:p w14:paraId="18430F46" w14:textId="77777777" w:rsidR="00AB78B3" w:rsidRDefault="00337FF0">
            <w:pPr>
              <w:pStyle w:val="Compact"/>
              <w:jc w:val="center"/>
            </w:pPr>
            <w:r>
              <w:t>1014</w:t>
            </w:r>
          </w:p>
        </w:tc>
      </w:tr>
      <w:tr w:rsidR="00AB78B3" w14:paraId="45983864" w14:textId="77777777">
        <w:tc>
          <w:tcPr>
            <w:tcW w:w="0" w:type="auto"/>
          </w:tcPr>
          <w:p w14:paraId="27E819BE" w14:textId="77777777" w:rsidR="00AB78B3" w:rsidRDefault="00337FF0">
            <w:pPr>
              <w:pStyle w:val="Compact"/>
              <w:jc w:val="center"/>
            </w:pPr>
            <w:r>
              <w:t>UCAYALI</w:t>
            </w:r>
          </w:p>
        </w:tc>
        <w:tc>
          <w:tcPr>
            <w:tcW w:w="0" w:type="auto"/>
          </w:tcPr>
          <w:p w14:paraId="0E3052BC" w14:textId="77777777" w:rsidR="00AB78B3" w:rsidRDefault="00337FF0">
            <w:pPr>
              <w:pStyle w:val="Compact"/>
              <w:jc w:val="center"/>
            </w:pPr>
            <w:r>
              <w:t>a80</w:t>
            </w:r>
          </w:p>
        </w:tc>
        <w:tc>
          <w:tcPr>
            <w:tcW w:w="0" w:type="auto"/>
          </w:tcPr>
          <w:p w14:paraId="6EE2BF6D" w14:textId="77777777" w:rsidR="00AB78B3" w:rsidRDefault="00337FF0">
            <w:pPr>
              <w:pStyle w:val="Compact"/>
              <w:jc w:val="center"/>
            </w:pPr>
            <w:r>
              <w:t>649</w:t>
            </w:r>
          </w:p>
        </w:tc>
        <w:tc>
          <w:tcPr>
            <w:tcW w:w="0" w:type="auto"/>
          </w:tcPr>
          <w:p w14:paraId="0BD69D3B" w14:textId="77777777" w:rsidR="00AB78B3" w:rsidRDefault="00337FF0">
            <w:pPr>
              <w:pStyle w:val="Compact"/>
              <w:jc w:val="center"/>
            </w:pPr>
            <w:r>
              <w:t>455.8</w:t>
            </w:r>
          </w:p>
        </w:tc>
        <w:tc>
          <w:tcPr>
            <w:tcW w:w="0" w:type="auto"/>
          </w:tcPr>
          <w:p w14:paraId="435A91D0" w14:textId="77777777" w:rsidR="00AB78B3" w:rsidRDefault="00337FF0">
            <w:pPr>
              <w:pStyle w:val="Compact"/>
              <w:jc w:val="center"/>
            </w:pPr>
            <w:r>
              <w:t>341.5</w:t>
            </w:r>
          </w:p>
        </w:tc>
        <w:tc>
          <w:tcPr>
            <w:tcW w:w="0" w:type="auto"/>
          </w:tcPr>
          <w:p w14:paraId="0498A6F1" w14:textId="77777777" w:rsidR="00AB78B3" w:rsidRDefault="00337FF0">
            <w:pPr>
              <w:pStyle w:val="Compact"/>
              <w:jc w:val="center"/>
            </w:pPr>
            <w:r>
              <w:t>541.1</w:t>
            </w:r>
          </w:p>
        </w:tc>
        <w:tc>
          <w:tcPr>
            <w:tcW w:w="0" w:type="auto"/>
          </w:tcPr>
          <w:p w14:paraId="6F491EE0" w14:textId="77777777" w:rsidR="00AB78B3" w:rsidRDefault="00337FF0">
            <w:pPr>
              <w:pStyle w:val="Compact"/>
              <w:jc w:val="center"/>
            </w:pPr>
            <w:r>
              <w:t>329.8</w:t>
            </w:r>
          </w:p>
        </w:tc>
        <w:tc>
          <w:tcPr>
            <w:tcW w:w="0" w:type="auto"/>
          </w:tcPr>
          <w:p w14:paraId="63326179" w14:textId="77777777" w:rsidR="00AB78B3" w:rsidRDefault="00337FF0">
            <w:pPr>
              <w:pStyle w:val="Compact"/>
              <w:jc w:val="center"/>
            </w:pPr>
            <w:r>
              <w:t>246.4</w:t>
            </w:r>
          </w:p>
        </w:tc>
        <w:tc>
          <w:tcPr>
            <w:tcW w:w="0" w:type="auto"/>
          </w:tcPr>
          <w:p w14:paraId="1ED24097" w14:textId="77777777" w:rsidR="00AB78B3" w:rsidRDefault="00337FF0">
            <w:pPr>
              <w:pStyle w:val="Compact"/>
              <w:jc w:val="center"/>
            </w:pPr>
            <w:r>
              <w:t>390.8</w:t>
            </w:r>
          </w:p>
        </w:tc>
        <w:tc>
          <w:tcPr>
            <w:tcW w:w="0" w:type="auto"/>
          </w:tcPr>
          <w:p w14:paraId="0304AE56" w14:textId="77777777" w:rsidR="00AB78B3" w:rsidRDefault="00337FF0">
            <w:pPr>
              <w:pStyle w:val="Compact"/>
              <w:jc w:val="center"/>
            </w:pPr>
            <w:r>
              <w:t>319.2</w:t>
            </w:r>
          </w:p>
        </w:tc>
        <w:tc>
          <w:tcPr>
            <w:tcW w:w="0" w:type="auto"/>
          </w:tcPr>
          <w:p w14:paraId="65A0C5AC" w14:textId="77777777" w:rsidR="00AB78B3" w:rsidRDefault="00337FF0">
            <w:pPr>
              <w:pStyle w:val="Compact"/>
              <w:jc w:val="center"/>
            </w:pPr>
            <w:r>
              <w:t>258.2</w:t>
            </w:r>
          </w:p>
        </w:tc>
        <w:tc>
          <w:tcPr>
            <w:tcW w:w="0" w:type="auto"/>
          </w:tcPr>
          <w:p w14:paraId="63CC4CAC" w14:textId="77777777" w:rsidR="00AB78B3" w:rsidRDefault="00337FF0">
            <w:pPr>
              <w:pStyle w:val="Compact"/>
              <w:jc w:val="center"/>
            </w:pPr>
            <w:r>
              <w:t>402.6</w:t>
            </w:r>
          </w:p>
        </w:tc>
        <w:tc>
          <w:tcPr>
            <w:tcW w:w="0" w:type="auto"/>
          </w:tcPr>
          <w:p w14:paraId="2FA656A0" w14:textId="77777777" w:rsidR="00AB78B3" w:rsidRDefault="00337FF0">
            <w:pPr>
              <w:pStyle w:val="Compact"/>
              <w:jc w:val="center"/>
            </w:pPr>
            <w:r>
              <w:t>896.9</w:t>
            </w:r>
          </w:p>
        </w:tc>
        <w:tc>
          <w:tcPr>
            <w:tcW w:w="0" w:type="auto"/>
          </w:tcPr>
          <w:p w14:paraId="1B56006F" w14:textId="77777777" w:rsidR="00AB78B3" w:rsidRDefault="00337FF0">
            <w:pPr>
              <w:pStyle w:val="Compact"/>
              <w:jc w:val="center"/>
            </w:pPr>
            <w:r>
              <w:t>698.3</w:t>
            </w:r>
          </w:p>
        </w:tc>
        <w:tc>
          <w:tcPr>
            <w:tcW w:w="0" w:type="auto"/>
          </w:tcPr>
          <w:p w14:paraId="4D5B60AA" w14:textId="77777777" w:rsidR="00AB78B3" w:rsidRDefault="00337FF0">
            <w:pPr>
              <w:pStyle w:val="Compact"/>
              <w:jc w:val="center"/>
            </w:pPr>
            <w:r>
              <w:t>1098</w:t>
            </w:r>
          </w:p>
        </w:tc>
      </w:tr>
      <w:tr w:rsidR="00AB78B3" w14:paraId="281BBC1F" w14:textId="77777777">
        <w:tc>
          <w:tcPr>
            <w:tcW w:w="0" w:type="auto"/>
          </w:tcPr>
          <w:p w14:paraId="7BB83DF9" w14:textId="77777777" w:rsidR="00AB78B3" w:rsidRDefault="00337FF0">
            <w:pPr>
              <w:pStyle w:val="Compact"/>
              <w:jc w:val="center"/>
            </w:pPr>
            <w:r>
              <w:t>Total</w:t>
            </w:r>
          </w:p>
        </w:tc>
        <w:tc>
          <w:tcPr>
            <w:tcW w:w="0" w:type="auto"/>
          </w:tcPr>
          <w:p w14:paraId="662E7E01" w14:textId="77777777" w:rsidR="00AB78B3" w:rsidRDefault="00337FF0">
            <w:pPr>
              <w:pStyle w:val="Compact"/>
              <w:jc w:val="center"/>
            </w:pPr>
            <w:r>
              <w:t>-</w:t>
            </w:r>
          </w:p>
        </w:tc>
        <w:tc>
          <w:tcPr>
            <w:tcW w:w="0" w:type="auto"/>
          </w:tcPr>
          <w:p w14:paraId="20A4D2A5" w14:textId="77777777" w:rsidR="00AB78B3" w:rsidRDefault="00337FF0">
            <w:pPr>
              <w:pStyle w:val="Compact"/>
              <w:jc w:val="center"/>
            </w:pPr>
            <w:r>
              <w:t>211649</w:t>
            </w:r>
          </w:p>
        </w:tc>
        <w:tc>
          <w:tcPr>
            <w:tcW w:w="0" w:type="auto"/>
          </w:tcPr>
          <w:p w14:paraId="6E31B518" w14:textId="77777777" w:rsidR="00AB78B3" w:rsidRDefault="00337FF0">
            <w:pPr>
              <w:pStyle w:val="Compact"/>
              <w:jc w:val="center"/>
            </w:pPr>
            <w:r>
              <w:t>142875</w:t>
            </w:r>
          </w:p>
        </w:tc>
        <w:tc>
          <w:tcPr>
            <w:tcW w:w="0" w:type="auto"/>
          </w:tcPr>
          <w:p w14:paraId="03FD398E" w14:textId="77777777" w:rsidR="00AB78B3" w:rsidRDefault="00337FF0">
            <w:pPr>
              <w:pStyle w:val="Compact"/>
              <w:jc w:val="center"/>
            </w:pPr>
            <w:r>
              <w:t>127163</w:t>
            </w:r>
          </w:p>
        </w:tc>
        <w:tc>
          <w:tcPr>
            <w:tcW w:w="0" w:type="auto"/>
          </w:tcPr>
          <w:p w14:paraId="2495BC5A" w14:textId="77777777" w:rsidR="00AB78B3" w:rsidRDefault="00337FF0">
            <w:pPr>
              <w:pStyle w:val="Compact"/>
              <w:jc w:val="center"/>
            </w:pPr>
            <w:r>
              <w:t>155739</w:t>
            </w:r>
          </w:p>
        </w:tc>
        <w:tc>
          <w:tcPr>
            <w:tcW w:w="0" w:type="auto"/>
          </w:tcPr>
          <w:p w14:paraId="1F679247" w14:textId="77777777" w:rsidR="00AB78B3" w:rsidRDefault="00337FF0">
            <w:pPr>
              <w:pStyle w:val="Compact"/>
              <w:jc w:val="center"/>
            </w:pPr>
            <w:r>
              <w:t>99814</w:t>
            </w:r>
          </w:p>
        </w:tc>
        <w:tc>
          <w:tcPr>
            <w:tcW w:w="0" w:type="auto"/>
          </w:tcPr>
          <w:p w14:paraId="63636F81" w14:textId="77777777" w:rsidR="00AB78B3" w:rsidRDefault="00337FF0">
            <w:pPr>
              <w:pStyle w:val="Compact"/>
              <w:jc w:val="center"/>
            </w:pPr>
            <w:r>
              <w:t>85605</w:t>
            </w:r>
          </w:p>
        </w:tc>
        <w:tc>
          <w:tcPr>
            <w:tcW w:w="0" w:type="auto"/>
          </w:tcPr>
          <w:p w14:paraId="78B98D2A" w14:textId="77777777" w:rsidR="00AB78B3" w:rsidRDefault="00337FF0">
            <w:pPr>
              <w:pStyle w:val="Compact"/>
              <w:jc w:val="center"/>
            </w:pPr>
            <w:r>
              <w:t>110738</w:t>
            </w:r>
          </w:p>
        </w:tc>
        <w:tc>
          <w:tcPr>
            <w:tcW w:w="0" w:type="auto"/>
          </w:tcPr>
          <w:p w14:paraId="01697448" w14:textId="77777777" w:rsidR="00AB78B3" w:rsidRDefault="00337FF0">
            <w:pPr>
              <w:pStyle w:val="Compact"/>
              <w:jc w:val="center"/>
            </w:pPr>
            <w:r>
              <w:t>111835</w:t>
            </w:r>
          </w:p>
        </w:tc>
        <w:tc>
          <w:tcPr>
            <w:tcW w:w="0" w:type="auto"/>
          </w:tcPr>
          <w:p w14:paraId="459E908C" w14:textId="77777777" w:rsidR="00AB78B3" w:rsidRDefault="00337FF0">
            <w:pPr>
              <w:pStyle w:val="Compact"/>
              <w:jc w:val="center"/>
            </w:pPr>
            <w:r>
              <w:t>100911</w:t>
            </w:r>
          </w:p>
        </w:tc>
        <w:tc>
          <w:tcPr>
            <w:tcW w:w="0" w:type="auto"/>
          </w:tcPr>
          <w:p w14:paraId="6F1C3302" w14:textId="77777777" w:rsidR="00AB78B3" w:rsidRDefault="00337FF0">
            <w:pPr>
              <w:pStyle w:val="Compact"/>
              <w:jc w:val="center"/>
            </w:pPr>
            <w:r>
              <w:t>126044</w:t>
            </w:r>
          </w:p>
        </w:tc>
        <w:tc>
          <w:tcPr>
            <w:tcW w:w="0" w:type="auto"/>
          </w:tcPr>
          <w:p w14:paraId="27DDCB77" w14:textId="77777777" w:rsidR="00AB78B3" w:rsidRDefault="00337FF0">
            <w:pPr>
              <w:pStyle w:val="Compact"/>
              <w:jc w:val="center"/>
            </w:pPr>
            <w:r>
              <w:t>292230</w:t>
            </w:r>
          </w:p>
        </w:tc>
        <w:tc>
          <w:tcPr>
            <w:tcW w:w="0" w:type="auto"/>
          </w:tcPr>
          <w:p w14:paraId="02D351E7" w14:textId="77777777" w:rsidR="00AB78B3" w:rsidRDefault="00337FF0">
            <w:pPr>
              <w:pStyle w:val="Compact"/>
              <w:jc w:val="center"/>
            </w:pPr>
            <w:r>
              <w:t>262000</w:t>
            </w:r>
          </w:p>
        </w:tc>
        <w:tc>
          <w:tcPr>
            <w:tcW w:w="0" w:type="auto"/>
          </w:tcPr>
          <w:p w14:paraId="7FF9AAD5" w14:textId="77777777" w:rsidR="00AB78B3" w:rsidRDefault="00337FF0">
            <w:pPr>
              <w:pStyle w:val="Compact"/>
              <w:jc w:val="center"/>
            </w:pPr>
            <w:r>
              <w:t>324023</w:t>
            </w:r>
          </w:p>
        </w:tc>
      </w:tr>
    </w:tbl>
    <w:p w14:paraId="4B0CBCB7" w14:textId="77777777" w:rsidR="00AB78B3" w:rsidRDefault="00337FF0">
      <w:pPr>
        <w:pStyle w:val="Heading3"/>
      </w:pPr>
      <w:bookmarkStart w:id="98" w:name="X8d28817ef09938b8b602036043ca86d37f40951"/>
      <w:bookmarkEnd w:id="97"/>
      <w:r>
        <w:t>Proportion total excess deaths per region</w:t>
      </w:r>
    </w:p>
    <w:p w14:paraId="42B08EF3" w14:textId="77777777" w:rsidR="00AB78B3" w:rsidRDefault="00337FF0">
      <w:pPr>
        <w:pStyle w:val="TableCaption"/>
      </w:pPr>
      <w:r>
        <w:t>Table 8: Proportion total excess deaths per region</w:t>
      </w:r>
    </w:p>
    <w:tbl>
      <w:tblPr>
        <w:tblStyle w:val="Table"/>
        <w:tblW w:w="2291" w:type="pct"/>
        <w:tblLook w:val="0020" w:firstRow="1" w:lastRow="0" w:firstColumn="0" w:lastColumn="0" w:noHBand="0" w:noVBand="0"/>
        <w:tblCaption w:val="Table 8: Proportion total excess deaths per region"/>
      </w:tblPr>
      <w:tblGrid>
        <w:gridCol w:w="2085"/>
        <w:gridCol w:w="956"/>
        <w:gridCol w:w="1009"/>
      </w:tblGrid>
      <w:tr w:rsidR="00AB78B3" w14:paraId="1654E61E" w14:textId="77777777">
        <w:tc>
          <w:tcPr>
            <w:tcW w:w="0" w:type="auto"/>
            <w:tcBorders>
              <w:bottom w:val="single" w:sz="0" w:space="0" w:color="auto"/>
            </w:tcBorders>
            <w:vAlign w:val="bottom"/>
          </w:tcPr>
          <w:p w14:paraId="0A68CB49" w14:textId="77777777" w:rsidR="00AB78B3" w:rsidRDefault="00337FF0">
            <w:pPr>
              <w:pStyle w:val="Compact"/>
              <w:jc w:val="center"/>
            </w:pPr>
            <w:proofErr w:type="spellStart"/>
            <w:r>
              <w:t>Departamento</w:t>
            </w:r>
            <w:proofErr w:type="spellEnd"/>
          </w:p>
        </w:tc>
        <w:tc>
          <w:tcPr>
            <w:tcW w:w="0" w:type="auto"/>
            <w:tcBorders>
              <w:bottom w:val="single" w:sz="0" w:space="0" w:color="auto"/>
            </w:tcBorders>
            <w:vAlign w:val="bottom"/>
          </w:tcPr>
          <w:p w14:paraId="714B5C2D" w14:textId="77777777" w:rsidR="00AB78B3" w:rsidRDefault="00337FF0">
            <w:pPr>
              <w:pStyle w:val="Compact"/>
              <w:jc w:val="center"/>
            </w:pPr>
            <w:proofErr w:type="spellStart"/>
            <w:r>
              <w:t>suma</w:t>
            </w:r>
            <w:proofErr w:type="spellEnd"/>
          </w:p>
        </w:tc>
        <w:tc>
          <w:tcPr>
            <w:tcW w:w="0" w:type="auto"/>
            <w:tcBorders>
              <w:bottom w:val="single" w:sz="0" w:space="0" w:color="auto"/>
            </w:tcBorders>
            <w:vAlign w:val="bottom"/>
          </w:tcPr>
          <w:p w14:paraId="731C0E13" w14:textId="77777777" w:rsidR="00AB78B3" w:rsidRDefault="00337FF0">
            <w:pPr>
              <w:pStyle w:val="Compact"/>
              <w:jc w:val="center"/>
            </w:pPr>
            <w:r>
              <w:t>prop</w:t>
            </w:r>
          </w:p>
        </w:tc>
      </w:tr>
      <w:tr w:rsidR="00AB78B3" w14:paraId="68A6BCA9" w14:textId="77777777">
        <w:tc>
          <w:tcPr>
            <w:tcW w:w="0" w:type="auto"/>
          </w:tcPr>
          <w:p w14:paraId="520CC013" w14:textId="77777777" w:rsidR="00AB78B3" w:rsidRDefault="00337FF0">
            <w:pPr>
              <w:pStyle w:val="Compact"/>
              <w:jc w:val="center"/>
            </w:pPr>
            <w:r>
              <w:t>AMAZONAS</w:t>
            </w:r>
          </w:p>
        </w:tc>
        <w:tc>
          <w:tcPr>
            <w:tcW w:w="0" w:type="auto"/>
          </w:tcPr>
          <w:p w14:paraId="4E317510" w14:textId="77777777" w:rsidR="00AB78B3" w:rsidRDefault="00337FF0">
            <w:pPr>
              <w:pStyle w:val="Compact"/>
              <w:jc w:val="center"/>
            </w:pPr>
            <w:r>
              <w:t>NA</w:t>
            </w:r>
          </w:p>
        </w:tc>
        <w:tc>
          <w:tcPr>
            <w:tcW w:w="0" w:type="auto"/>
          </w:tcPr>
          <w:p w14:paraId="5A64D0AF" w14:textId="77777777" w:rsidR="00AB78B3" w:rsidRDefault="00337FF0">
            <w:pPr>
              <w:pStyle w:val="Compact"/>
              <w:jc w:val="center"/>
            </w:pPr>
            <w:r>
              <w:t>NA</w:t>
            </w:r>
          </w:p>
        </w:tc>
      </w:tr>
      <w:tr w:rsidR="00AB78B3" w14:paraId="681AE196" w14:textId="77777777">
        <w:tc>
          <w:tcPr>
            <w:tcW w:w="0" w:type="auto"/>
          </w:tcPr>
          <w:p w14:paraId="5FA09F98" w14:textId="77777777" w:rsidR="00AB78B3" w:rsidRDefault="00337FF0">
            <w:pPr>
              <w:pStyle w:val="Compact"/>
              <w:jc w:val="center"/>
            </w:pPr>
            <w:r>
              <w:t>ANCASH</w:t>
            </w:r>
          </w:p>
        </w:tc>
        <w:tc>
          <w:tcPr>
            <w:tcW w:w="0" w:type="auto"/>
          </w:tcPr>
          <w:p w14:paraId="30178241" w14:textId="77777777" w:rsidR="00AB78B3" w:rsidRDefault="00337FF0">
            <w:pPr>
              <w:pStyle w:val="Compact"/>
              <w:jc w:val="center"/>
            </w:pPr>
            <w:r>
              <w:t>4136</w:t>
            </w:r>
          </w:p>
        </w:tc>
        <w:tc>
          <w:tcPr>
            <w:tcW w:w="0" w:type="auto"/>
          </w:tcPr>
          <w:p w14:paraId="10ECD102" w14:textId="77777777" w:rsidR="00AB78B3" w:rsidRDefault="00337FF0">
            <w:pPr>
              <w:pStyle w:val="Compact"/>
              <w:jc w:val="center"/>
            </w:pPr>
            <w:r>
              <w:t>4.05</w:t>
            </w:r>
          </w:p>
        </w:tc>
      </w:tr>
      <w:tr w:rsidR="00AB78B3" w14:paraId="10DD7BF6" w14:textId="77777777">
        <w:tc>
          <w:tcPr>
            <w:tcW w:w="0" w:type="auto"/>
          </w:tcPr>
          <w:p w14:paraId="6A4D299B" w14:textId="77777777" w:rsidR="00AB78B3" w:rsidRDefault="00337FF0">
            <w:pPr>
              <w:pStyle w:val="Compact"/>
              <w:jc w:val="center"/>
            </w:pPr>
            <w:r>
              <w:t>APURIMAC</w:t>
            </w:r>
          </w:p>
        </w:tc>
        <w:tc>
          <w:tcPr>
            <w:tcW w:w="0" w:type="auto"/>
          </w:tcPr>
          <w:p w14:paraId="2D4211A7" w14:textId="77777777" w:rsidR="00AB78B3" w:rsidRDefault="00337FF0">
            <w:pPr>
              <w:pStyle w:val="Compact"/>
              <w:jc w:val="center"/>
            </w:pPr>
            <w:r>
              <w:t>159</w:t>
            </w:r>
          </w:p>
        </w:tc>
        <w:tc>
          <w:tcPr>
            <w:tcW w:w="0" w:type="auto"/>
          </w:tcPr>
          <w:p w14:paraId="5AABEE30" w14:textId="77777777" w:rsidR="00AB78B3" w:rsidRDefault="00337FF0">
            <w:pPr>
              <w:pStyle w:val="Compact"/>
              <w:jc w:val="center"/>
            </w:pPr>
            <w:r>
              <w:t>0.1557</w:t>
            </w:r>
          </w:p>
        </w:tc>
      </w:tr>
      <w:tr w:rsidR="00AB78B3" w14:paraId="21F2AF77" w14:textId="77777777">
        <w:tc>
          <w:tcPr>
            <w:tcW w:w="0" w:type="auto"/>
          </w:tcPr>
          <w:p w14:paraId="1BE93BA6" w14:textId="77777777" w:rsidR="00AB78B3" w:rsidRDefault="00337FF0">
            <w:pPr>
              <w:pStyle w:val="Compact"/>
              <w:jc w:val="center"/>
            </w:pPr>
            <w:r>
              <w:t>AREQUIPA</w:t>
            </w:r>
          </w:p>
        </w:tc>
        <w:tc>
          <w:tcPr>
            <w:tcW w:w="0" w:type="auto"/>
          </w:tcPr>
          <w:p w14:paraId="5DA21A62" w14:textId="77777777" w:rsidR="00AB78B3" w:rsidRDefault="00337FF0">
            <w:pPr>
              <w:pStyle w:val="Compact"/>
              <w:jc w:val="center"/>
            </w:pPr>
            <w:r>
              <w:t>4547</w:t>
            </w:r>
          </w:p>
        </w:tc>
        <w:tc>
          <w:tcPr>
            <w:tcW w:w="0" w:type="auto"/>
          </w:tcPr>
          <w:p w14:paraId="2EDAFB98" w14:textId="77777777" w:rsidR="00AB78B3" w:rsidRDefault="00337FF0">
            <w:pPr>
              <w:pStyle w:val="Compact"/>
              <w:jc w:val="center"/>
            </w:pPr>
            <w:r>
              <w:t>4.453</w:t>
            </w:r>
          </w:p>
        </w:tc>
      </w:tr>
      <w:tr w:rsidR="00AB78B3" w14:paraId="375DFE2C" w14:textId="77777777">
        <w:tc>
          <w:tcPr>
            <w:tcW w:w="0" w:type="auto"/>
          </w:tcPr>
          <w:p w14:paraId="76423960" w14:textId="77777777" w:rsidR="00AB78B3" w:rsidRDefault="00337FF0">
            <w:pPr>
              <w:pStyle w:val="Compact"/>
              <w:jc w:val="center"/>
            </w:pPr>
            <w:r>
              <w:t>AYACUCHO</w:t>
            </w:r>
          </w:p>
        </w:tc>
        <w:tc>
          <w:tcPr>
            <w:tcW w:w="0" w:type="auto"/>
          </w:tcPr>
          <w:p w14:paraId="65A00D36" w14:textId="77777777" w:rsidR="00AB78B3" w:rsidRDefault="00337FF0">
            <w:pPr>
              <w:pStyle w:val="Compact"/>
              <w:jc w:val="center"/>
            </w:pPr>
            <w:r>
              <w:t>378</w:t>
            </w:r>
          </w:p>
        </w:tc>
        <w:tc>
          <w:tcPr>
            <w:tcW w:w="0" w:type="auto"/>
          </w:tcPr>
          <w:p w14:paraId="4827BBD7" w14:textId="77777777" w:rsidR="00AB78B3" w:rsidRDefault="00337FF0">
            <w:pPr>
              <w:pStyle w:val="Compact"/>
              <w:jc w:val="center"/>
            </w:pPr>
            <w:r>
              <w:t>0.3702</w:t>
            </w:r>
          </w:p>
        </w:tc>
      </w:tr>
      <w:tr w:rsidR="00AB78B3" w14:paraId="7875519D" w14:textId="77777777">
        <w:tc>
          <w:tcPr>
            <w:tcW w:w="0" w:type="auto"/>
          </w:tcPr>
          <w:p w14:paraId="2BECBA5F" w14:textId="77777777" w:rsidR="00AB78B3" w:rsidRDefault="00337FF0">
            <w:pPr>
              <w:pStyle w:val="Compact"/>
              <w:jc w:val="center"/>
            </w:pPr>
            <w:r>
              <w:t>CAJAMARCA</w:t>
            </w:r>
          </w:p>
        </w:tc>
        <w:tc>
          <w:tcPr>
            <w:tcW w:w="0" w:type="auto"/>
          </w:tcPr>
          <w:p w14:paraId="33B6A6EE" w14:textId="77777777" w:rsidR="00AB78B3" w:rsidRDefault="00337FF0">
            <w:pPr>
              <w:pStyle w:val="Compact"/>
              <w:jc w:val="center"/>
            </w:pPr>
            <w:r>
              <w:t>2105</w:t>
            </w:r>
          </w:p>
        </w:tc>
        <w:tc>
          <w:tcPr>
            <w:tcW w:w="0" w:type="auto"/>
          </w:tcPr>
          <w:p w14:paraId="012EB8D4" w14:textId="77777777" w:rsidR="00AB78B3" w:rsidRDefault="00337FF0">
            <w:pPr>
              <w:pStyle w:val="Compact"/>
              <w:jc w:val="center"/>
            </w:pPr>
            <w:r>
              <w:t>2.061</w:t>
            </w:r>
          </w:p>
        </w:tc>
      </w:tr>
      <w:tr w:rsidR="00AB78B3" w14:paraId="724C7327" w14:textId="77777777">
        <w:tc>
          <w:tcPr>
            <w:tcW w:w="0" w:type="auto"/>
          </w:tcPr>
          <w:p w14:paraId="47C8E182" w14:textId="77777777" w:rsidR="00AB78B3" w:rsidRDefault="00337FF0">
            <w:pPr>
              <w:pStyle w:val="Compact"/>
              <w:jc w:val="center"/>
            </w:pPr>
            <w:r>
              <w:t>CALLAO</w:t>
            </w:r>
          </w:p>
        </w:tc>
        <w:tc>
          <w:tcPr>
            <w:tcW w:w="0" w:type="auto"/>
          </w:tcPr>
          <w:p w14:paraId="008005C8" w14:textId="77777777" w:rsidR="00AB78B3" w:rsidRDefault="00337FF0">
            <w:pPr>
              <w:pStyle w:val="Compact"/>
              <w:jc w:val="center"/>
            </w:pPr>
            <w:r>
              <w:t>7911</w:t>
            </w:r>
          </w:p>
        </w:tc>
        <w:tc>
          <w:tcPr>
            <w:tcW w:w="0" w:type="auto"/>
          </w:tcPr>
          <w:p w14:paraId="4A6A7D0F" w14:textId="77777777" w:rsidR="00AB78B3" w:rsidRDefault="00337FF0">
            <w:pPr>
              <w:pStyle w:val="Compact"/>
              <w:jc w:val="center"/>
            </w:pPr>
            <w:r>
              <w:t>7.748</w:t>
            </w:r>
          </w:p>
        </w:tc>
      </w:tr>
      <w:tr w:rsidR="00AB78B3" w14:paraId="4371BB5C" w14:textId="77777777">
        <w:tc>
          <w:tcPr>
            <w:tcW w:w="0" w:type="auto"/>
          </w:tcPr>
          <w:p w14:paraId="79EA8824" w14:textId="77777777" w:rsidR="00AB78B3" w:rsidRDefault="00337FF0">
            <w:pPr>
              <w:pStyle w:val="Compact"/>
              <w:jc w:val="center"/>
            </w:pPr>
            <w:r>
              <w:t>CUSCO</w:t>
            </w:r>
          </w:p>
        </w:tc>
        <w:tc>
          <w:tcPr>
            <w:tcW w:w="0" w:type="auto"/>
          </w:tcPr>
          <w:p w14:paraId="3575B95A" w14:textId="77777777" w:rsidR="00AB78B3" w:rsidRDefault="00337FF0">
            <w:pPr>
              <w:pStyle w:val="Compact"/>
              <w:jc w:val="center"/>
            </w:pPr>
            <w:r>
              <w:t>533</w:t>
            </w:r>
          </w:p>
        </w:tc>
        <w:tc>
          <w:tcPr>
            <w:tcW w:w="0" w:type="auto"/>
          </w:tcPr>
          <w:p w14:paraId="0054774F" w14:textId="77777777" w:rsidR="00AB78B3" w:rsidRDefault="00337FF0">
            <w:pPr>
              <w:pStyle w:val="Compact"/>
              <w:jc w:val="center"/>
            </w:pPr>
            <w:r>
              <w:t>0.522</w:t>
            </w:r>
          </w:p>
        </w:tc>
      </w:tr>
      <w:tr w:rsidR="00AB78B3" w14:paraId="3B3258D9" w14:textId="77777777">
        <w:tc>
          <w:tcPr>
            <w:tcW w:w="0" w:type="auto"/>
          </w:tcPr>
          <w:p w14:paraId="7D2D91F6" w14:textId="77777777" w:rsidR="00AB78B3" w:rsidRDefault="00337FF0">
            <w:pPr>
              <w:pStyle w:val="Compact"/>
              <w:jc w:val="center"/>
            </w:pPr>
            <w:r>
              <w:t>HUANCAVELICA</w:t>
            </w:r>
          </w:p>
        </w:tc>
        <w:tc>
          <w:tcPr>
            <w:tcW w:w="0" w:type="auto"/>
          </w:tcPr>
          <w:p w14:paraId="584574EA" w14:textId="77777777" w:rsidR="00AB78B3" w:rsidRDefault="00337FF0">
            <w:pPr>
              <w:pStyle w:val="Compact"/>
              <w:jc w:val="center"/>
            </w:pPr>
            <w:r>
              <w:t>627.2</w:t>
            </w:r>
          </w:p>
        </w:tc>
        <w:tc>
          <w:tcPr>
            <w:tcW w:w="0" w:type="auto"/>
          </w:tcPr>
          <w:p w14:paraId="7BA31A3C" w14:textId="77777777" w:rsidR="00AB78B3" w:rsidRDefault="00337FF0">
            <w:pPr>
              <w:pStyle w:val="Compact"/>
              <w:jc w:val="center"/>
            </w:pPr>
            <w:r>
              <w:t>0.6143</w:t>
            </w:r>
          </w:p>
        </w:tc>
      </w:tr>
      <w:tr w:rsidR="00AB78B3" w14:paraId="46066A16" w14:textId="77777777">
        <w:tc>
          <w:tcPr>
            <w:tcW w:w="0" w:type="auto"/>
          </w:tcPr>
          <w:p w14:paraId="158749C9" w14:textId="77777777" w:rsidR="00AB78B3" w:rsidRDefault="00337FF0">
            <w:pPr>
              <w:pStyle w:val="Compact"/>
              <w:jc w:val="center"/>
            </w:pPr>
            <w:r>
              <w:t>HUANUCO</w:t>
            </w:r>
          </w:p>
        </w:tc>
        <w:tc>
          <w:tcPr>
            <w:tcW w:w="0" w:type="auto"/>
          </w:tcPr>
          <w:p w14:paraId="02266C68" w14:textId="77777777" w:rsidR="00AB78B3" w:rsidRDefault="00337FF0">
            <w:pPr>
              <w:pStyle w:val="Compact"/>
              <w:jc w:val="center"/>
            </w:pPr>
            <w:r>
              <w:t>NA</w:t>
            </w:r>
          </w:p>
        </w:tc>
        <w:tc>
          <w:tcPr>
            <w:tcW w:w="0" w:type="auto"/>
          </w:tcPr>
          <w:p w14:paraId="171970BB" w14:textId="77777777" w:rsidR="00AB78B3" w:rsidRDefault="00337FF0">
            <w:pPr>
              <w:pStyle w:val="Compact"/>
              <w:jc w:val="center"/>
            </w:pPr>
            <w:r>
              <w:t>NA</w:t>
            </w:r>
          </w:p>
        </w:tc>
      </w:tr>
      <w:tr w:rsidR="00AB78B3" w14:paraId="49C83CDC" w14:textId="77777777">
        <w:tc>
          <w:tcPr>
            <w:tcW w:w="0" w:type="auto"/>
          </w:tcPr>
          <w:p w14:paraId="7F20A8A7" w14:textId="77777777" w:rsidR="00AB78B3" w:rsidRDefault="00337FF0">
            <w:pPr>
              <w:pStyle w:val="Compact"/>
              <w:jc w:val="center"/>
            </w:pPr>
            <w:r>
              <w:t>ICA</w:t>
            </w:r>
          </w:p>
        </w:tc>
        <w:tc>
          <w:tcPr>
            <w:tcW w:w="0" w:type="auto"/>
          </w:tcPr>
          <w:p w14:paraId="22F306A1" w14:textId="77777777" w:rsidR="00AB78B3" w:rsidRDefault="00337FF0">
            <w:pPr>
              <w:pStyle w:val="Compact"/>
              <w:jc w:val="center"/>
            </w:pPr>
            <w:r>
              <w:t>4032</w:t>
            </w:r>
          </w:p>
        </w:tc>
        <w:tc>
          <w:tcPr>
            <w:tcW w:w="0" w:type="auto"/>
          </w:tcPr>
          <w:p w14:paraId="605220FC" w14:textId="77777777" w:rsidR="00AB78B3" w:rsidRDefault="00337FF0">
            <w:pPr>
              <w:pStyle w:val="Compact"/>
              <w:jc w:val="center"/>
            </w:pPr>
            <w:r>
              <w:t>3.949</w:t>
            </w:r>
          </w:p>
        </w:tc>
      </w:tr>
      <w:tr w:rsidR="00AB78B3" w14:paraId="64FB5DF0" w14:textId="77777777">
        <w:tc>
          <w:tcPr>
            <w:tcW w:w="0" w:type="auto"/>
          </w:tcPr>
          <w:p w14:paraId="21D3B18B" w14:textId="77777777" w:rsidR="00AB78B3" w:rsidRDefault="00337FF0">
            <w:pPr>
              <w:pStyle w:val="Compact"/>
              <w:jc w:val="center"/>
            </w:pPr>
            <w:r>
              <w:t>JUNIN</w:t>
            </w:r>
          </w:p>
        </w:tc>
        <w:tc>
          <w:tcPr>
            <w:tcW w:w="0" w:type="auto"/>
          </w:tcPr>
          <w:p w14:paraId="514EF15E" w14:textId="77777777" w:rsidR="00AB78B3" w:rsidRDefault="00337FF0">
            <w:pPr>
              <w:pStyle w:val="Compact"/>
              <w:jc w:val="center"/>
            </w:pPr>
            <w:r>
              <w:t>2415</w:t>
            </w:r>
          </w:p>
        </w:tc>
        <w:tc>
          <w:tcPr>
            <w:tcW w:w="0" w:type="auto"/>
          </w:tcPr>
          <w:p w14:paraId="5C8E951D" w14:textId="77777777" w:rsidR="00AB78B3" w:rsidRDefault="00337FF0">
            <w:pPr>
              <w:pStyle w:val="Compact"/>
              <w:jc w:val="center"/>
            </w:pPr>
            <w:r>
              <w:t>2.365</w:t>
            </w:r>
          </w:p>
        </w:tc>
      </w:tr>
      <w:tr w:rsidR="00AB78B3" w14:paraId="72A59F2C" w14:textId="77777777">
        <w:tc>
          <w:tcPr>
            <w:tcW w:w="0" w:type="auto"/>
          </w:tcPr>
          <w:p w14:paraId="1A4FA951" w14:textId="77777777" w:rsidR="00AB78B3" w:rsidRDefault="00337FF0">
            <w:pPr>
              <w:pStyle w:val="Compact"/>
              <w:jc w:val="center"/>
            </w:pPr>
            <w:r>
              <w:t>LA LIBERTAD</w:t>
            </w:r>
          </w:p>
        </w:tc>
        <w:tc>
          <w:tcPr>
            <w:tcW w:w="0" w:type="auto"/>
          </w:tcPr>
          <w:p w14:paraId="7D1F35D4" w14:textId="77777777" w:rsidR="00AB78B3" w:rsidRDefault="00337FF0">
            <w:pPr>
              <w:pStyle w:val="Compact"/>
              <w:jc w:val="center"/>
            </w:pPr>
            <w:r>
              <w:t>6229</w:t>
            </w:r>
          </w:p>
        </w:tc>
        <w:tc>
          <w:tcPr>
            <w:tcW w:w="0" w:type="auto"/>
          </w:tcPr>
          <w:p w14:paraId="31610911" w14:textId="77777777" w:rsidR="00AB78B3" w:rsidRDefault="00337FF0">
            <w:pPr>
              <w:pStyle w:val="Compact"/>
              <w:jc w:val="center"/>
            </w:pPr>
            <w:r>
              <w:t>6.101</w:t>
            </w:r>
          </w:p>
        </w:tc>
      </w:tr>
      <w:tr w:rsidR="00AB78B3" w14:paraId="0C9E9CAA" w14:textId="77777777">
        <w:tc>
          <w:tcPr>
            <w:tcW w:w="0" w:type="auto"/>
          </w:tcPr>
          <w:p w14:paraId="56D85E8F" w14:textId="77777777" w:rsidR="00AB78B3" w:rsidRDefault="00337FF0">
            <w:pPr>
              <w:pStyle w:val="Compact"/>
              <w:jc w:val="center"/>
            </w:pPr>
            <w:r>
              <w:t>LAMBAYEQUE</w:t>
            </w:r>
          </w:p>
        </w:tc>
        <w:tc>
          <w:tcPr>
            <w:tcW w:w="0" w:type="auto"/>
          </w:tcPr>
          <w:p w14:paraId="45B06C4A" w14:textId="77777777" w:rsidR="00AB78B3" w:rsidRDefault="00337FF0">
            <w:pPr>
              <w:pStyle w:val="Compact"/>
              <w:jc w:val="center"/>
            </w:pPr>
            <w:r>
              <w:t>8532</w:t>
            </w:r>
          </w:p>
        </w:tc>
        <w:tc>
          <w:tcPr>
            <w:tcW w:w="0" w:type="auto"/>
          </w:tcPr>
          <w:p w14:paraId="1C3732A5" w14:textId="77777777" w:rsidR="00AB78B3" w:rsidRDefault="00337FF0">
            <w:pPr>
              <w:pStyle w:val="Compact"/>
              <w:jc w:val="center"/>
            </w:pPr>
            <w:r>
              <w:t>8.356</w:t>
            </w:r>
          </w:p>
        </w:tc>
      </w:tr>
      <w:tr w:rsidR="00AB78B3" w14:paraId="3794DDE2" w14:textId="77777777">
        <w:tc>
          <w:tcPr>
            <w:tcW w:w="0" w:type="auto"/>
          </w:tcPr>
          <w:p w14:paraId="3BECEC7E" w14:textId="77777777" w:rsidR="00AB78B3" w:rsidRDefault="00337FF0">
            <w:pPr>
              <w:pStyle w:val="Compact"/>
              <w:jc w:val="center"/>
            </w:pPr>
            <w:r>
              <w:t>LIMA</w:t>
            </w:r>
          </w:p>
        </w:tc>
        <w:tc>
          <w:tcPr>
            <w:tcW w:w="0" w:type="auto"/>
          </w:tcPr>
          <w:p w14:paraId="0B39633C" w14:textId="77777777" w:rsidR="00AB78B3" w:rsidRDefault="00337FF0">
            <w:pPr>
              <w:pStyle w:val="Compact"/>
              <w:jc w:val="center"/>
            </w:pPr>
            <w:r>
              <w:t>76158</w:t>
            </w:r>
          </w:p>
        </w:tc>
        <w:tc>
          <w:tcPr>
            <w:tcW w:w="0" w:type="auto"/>
          </w:tcPr>
          <w:p w14:paraId="33A0B6E2" w14:textId="77777777" w:rsidR="00AB78B3" w:rsidRDefault="00337FF0">
            <w:pPr>
              <w:pStyle w:val="Compact"/>
              <w:jc w:val="center"/>
            </w:pPr>
            <w:r>
              <w:t>74.58</w:t>
            </w:r>
          </w:p>
        </w:tc>
      </w:tr>
      <w:tr w:rsidR="00AB78B3" w14:paraId="70241C90" w14:textId="77777777">
        <w:tc>
          <w:tcPr>
            <w:tcW w:w="0" w:type="auto"/>
          </w:tcPr>
          <w:p w14:paraId="65110283" w14:textId="77777777" w:rsidR="00AB78B3" w:rsidRDefault="00337FF0">
            <w:pPr>
              <w:pStyle w:val="Compact"/>
              <w:jc w:val="center"/>
            </w:pPr>
            <w:r>
              <w:t>LORETO</w:t>
            </w:r>
          </w:p>
        </w:tc>
        <w:tc>
          <w:tcPr>
            <w:tcW w:w="0" w:type="auto"/>
          </w:tcPr>
          <w:p w14:paraId="589A4C81" w14:textId="77777777" w:rsidR="00AB78B3" w:rsidRDefault="00337FF0">
            <w:pPr>
              <w:pStyle w:val="Compact"/>
              <w:jc w:val="center"/>
            </w:pPr>
            <w:r>
              <w:t>4795</w:t>
            </w:r>
          </w:p>
        </w:tc>
        <w:tc>
          <w:tcPr>
            <w:tcW w:w="0" w:type="auto"/>
          </w:tcPr>
          <w:p w14:paraId="3275E6CD" w14:textId="77777777" w:rsidR="00AB78B3" w:rsidRDefault="00337FF0">
            <w:pPr>
              <w:pStyle w:val="Compact"/>
              <w:jc w:val="center"/>
            </w:pPr>
            <w:r>
              <w:t>4.696</w:t>
            </w:r>
          </w:p>
        </w:tc>
      </w:tr>
      <w:tr w:rsidR="00AB78B3" w14:paraId="1D68CF90" w14:textId="77777777">
        <w:tc>
          <w:tcPr>
            <w:tcW w:w="0" w:type="auto"/>
          </w:tcPr>
          <w:p w14:paraId="3468B534" w14:textId="77777777" w:rsidR="00AB78B3" w:rsidRDefault="00337FF0">
            <w:pPr>
              <w:pStyle w:val="Compact"/>
              <w:jc w:val="center"/>
            </w:pPr>
            <w:r>
              <w:t>MADRE DE DIOS</w:t>
            </w:r>
          </w:p>
        </w:tc>
        <w:tc>
          <w:tcPr>
            <w:tcW w:w="0" w:type="auto"/>
          </w:tcPr>
          <w:p w14:paraId="2FFC4D28" w14:textId="77777777" w:rsidR="00AB78B3" w:rsidRDefault="00337FF0">
            <w:pPr>
              <w:pStyle w:val="Compact"/>
              <w:jc w:val="center"/>
            </w:pPr>
            <w:r>
              <w:t>NA</w:t>
            </w:r>
          </w:p>
        </w:tc>
        <w:tc>
          <w:tcPr>
            <w:tcW w:w="0" w:type="auto"/>
          </w:tcPr>
          <w:p w14:paraId="7D28B305" w14:textId="77777777" w:rsidR="00AB78B3" w:rsidRDefault="00337FF0">
            <w:pPr>
              <w:pStyle w:val="Compact"/>
              <w:jc w:val="center"/>
            </w:pPr>
            <w:r>
              <w:t>NA</w:t>
            </w:r>
          </w:p>
        </w:tc>
      </w:tr>
      <w:tr w:rsidR="00AB78B3" w14:paraId="1CFE0520" w14:textId="77777777">
        <w:tc>
          <w:tcPr>
            <w:tcW w:w="0" w:type="auto"/>
          </w:tcPr>
          <w:p w14:paraId="58EF8DD2" w14:textId="77777777" w:rsidR="00AB78B3" w:rsidRDefault="00337FF0">
            <w:pPr>
              <w:pStyle w:val="Compact"/>
              <w:jc w:val="center"/>
            </w:pPr>
            <w:r>
              <w:t>MOQUEGUA</w:t>
            </w:r>
          </w:p>
        </w:tc>
        <w:tc>
          <w:tcPr>
            <w:tcW w:w="0" w:type="auto"/>
          </w:tcPr>
          <w:p w14:paraId="79208834" w14:textId="77777777" w:rsidR="00AB78B3" w:rsidRDefault="00337FF0">
            <w:pPr>
              <w:pStyle w:val="Compact"/>
              <w:jc w:val="center"/>
            </w:pPr>
            <w:r>
              <w:t>833.1</w:t>
            </w:r>
          </w:p>
        </w:tc>
        <w:tc>
          <w:tcPr>
            <w:tcW w:w="0" w:type="auto"/>
          </w:tcPr>
          <w:p w14:paraId="701627B4" w14:textId="77777777" w:rsidR="00AB78B3" w:rsidRDefault="00337FF0">
            <w:pPr>
              <w:pStyle w:val="Compact"/>
              <w:jc w:val="center"/>
            </w:pPr>
            <w:r>
              <w:t>0.8159</w:t>
            </w:r>
          </w:p>
        </w:tc>
      </w:tr>
      <w:tr w:rsidR="00AB78B3" w14:paraId="4EF45004" w14:textId="77777777">
        <w:tc>
          <w:tcPr>
            <w:tcW w:w="0" w:type="auto"/>
          </w:tcPr>
          <w:p w14:paraId="58176348" w14:textId="77777777" w:rsidR="00AB78B3" w:rsidRDefault="00337FF0">
            <w:pPr>
              <w:pStyle w:val="Compact"/>
              <w:jc w:val="center"/>
            </w:pPr>
            <w:r>
              <w:t>PASCO</w:t>
            </w:r>
          </w:p>
        </w:tc>
        <w:tc>
          <w:tcPr>
            <w:tcW w:w="0" w:type="auto"/>
          </w:tcPr>
          <w:p w14:paraId="1448A603" w14:textId="77777777" w:rsidR="00AB78B3" w:rsidRDefault="00337FF0">
            <w:pPr>
              <w:pStyle w:val="Compact"/>
              <w:jc w:val="center"/>
            </w:pPr>
            <w:r>
              <w:t>342.1</w:t>
            </w:r>
          </w:p>
        </w:tc>
        <w:tc>
          <w:tcPr>
            <w:tcW w:w="0" w:type="auto"/>
          </w:tcPr>
          <w:p w14:paraId="4215874C" w14:textId="77777777" w:rsidR="00AB78B3" w:rsidRDefault="00337FF0">
            <w:pPr>
              <w:pStyle w:val="Compact"/>
              <w:jc w:val="center"/>
            </w:pPr>
            <w:r>
              <w:t>0.3351</w:t>
            </w:r>
          </w:p>
        </w:tc>
      </w:tr>
      <w:tr w:rsidR="00AB78B3" w14:paraId="0C3EB1EE" w14:textId="77777777">
        <w:tc>
          <w:tcPr>
            <w:tcW w:w="0" w:type="auto"/>
          </w:tcPr>
          <w:p w14:paraId="0DAE8864" w14:textId="77777777" w:rsidR="00AB78B3" w:rsidRDefault="00337FF0">
            <w:pPr>
              <w:pStyle w:val="Compact"/>
              <w:jc w:val="center"/>
            </w:pPr>
            <w:r>
              <w:t>PIURA</w:t>
            </w:r>
          </w:p>
        </w:tc>
        <w:tc>
          <w:tcPr>
            <w:tcW w:w="0" w:type="auto"/>
          </w:tcPr>
          <w:p w14:paraId="7BB31D1F" w14:textId="77777777" w:rsidR="00AB78B3" w:rsidRDefault="00337FF0">
            <w:pPr>
              <w:pStyle w:val="Compact"/>
              <w:jc w:val="center"/>
            </w:pPr>
            <w:r>
              <w:t>10618</w:t>
            </w:r>
          </w:p>
        </w:tc>
        <w:tc>
          <w:tcPr>
            <w:tcW w:w="0" w:type="auto"/>
          </w:tcPr>
          <w:p w14:paraId="21712254" w14:textId="77777777" w:rsidR="00AB78B3" w:rsidRDefault="00337FF0">
            <w:pPr>
              <w:pStyle w:val="Compact"/>
              <w:jc w:val="center"/>
            </w:pPr>
            <w:r>
              <w:t>10.4</w:t>
            </w:r>
          </w:p>
        </w:tc>
      </w:tr>
      <w:tr w:rsidR="00AB78B3" w14:paraId="730FDDB2" w14:textId="77777777">
        <w:tc>
          <w:tcPr>
            <w:tcW w:w="0" w:type="auto"/>
          </w:tcPr>
          <w:p w14:paraId="5C3CC0E4" w14:textId="77777777" w:rsidR="00AB78B3" w:rsidRDefault="00337FF0">
            <w:pPr>
              <w:pStyle w:val="Compact"/>
              <w:jc w:val="center"/>
            </w:pPr>
            <w:r>
              <w:t>PUNO</w:t>
            </w:r>
          </w:p>
        </w:tc>
        <w:tc>
          <w:tcPr>
            <w:tcW w:w="0" w:type="auto"/>
          </w:tcPr>
          <w:p w14:paraId="21C0C4F8" w14:textId="77777777" w:rsidR="00AB78B3" w:rsidRDefault="00337FF0">
            <w:pPr>
              <w:pStyle w:val="Compact"/>
              <w:jc w:val="center"/>
            </w:pPr>
            <w:r>
              <w:t>711.2</w:t>
            </w:r>
          </w:p>
        </w:tc>
        <w:tc>
          <w:tcPr>
            <w:tcW w:w="0" w:type="auto"/>
          </w:tcPr>
          <w:p w14:paraId="7B512546" w14:textId="77777777" w:rsidR="00AB78B3" w:rsidRDefault="00337FF0">
            <w:pPr>
              <w:pStyle w:val="Compact"/>
              <w:jc w:val="center"/>
            </w:pPr>
            <w:r>
              <w:t>0.6965</w:t>
            </w:r>
          </w:p>
        </w:tc>
      </w:tr>
      <w:tr w:rsidR="00AB78B3" w14:paraId="662DE7A7" w14:textId="77777777">
        <w:tc>
          <w:tcPr>
            <w:tcW w:w="0" w:type="auto"/>
          </w:tcPr>
          <w:p w14:paraId="42B8EBD3" w14:textId="77777777" w:rsidR="00AB78B3" w:rsidRDefault="00337FF0">
            <w:pPr>
              <w:pStyle w:val="Compact"/>
              <w:jc w:val="center"/>
            </w:pPr>
            <w:r>
              <w:t>SAN MARTIN</w:t>
            </w:r>
          </w:p>
        </w:tc>
        <w:tc>
          <w:tcPr>
            <w:tcW w:w="0" w:type="auto"/>
          </w:tcPr>
          <w:p w14:paraId="4B3BE8B9" w14:textId="77777777" w:rsidR="00AB78B3" w:rsidRDefault="00337FF0">
            <w:pPr>
              <w:pStyle w:val="Compact"/>
              <w:jc w:val="center"/>
            </w:pPr>
            <w:r>
              <w:t>1847</w:t>
            </w:r>
          </w:p>
        </w:tc>
        <w:tc>
          <w:tcPr>
            <w:tcW w:w="0" w:type="auto"/>
          </w:tcPr>
          <w:p w14:paraId="545BF0B3" w14:textId="77777777" w:rsidR="00AB78B3" w:rsidRDefault="00337FF0">
            <w:pPr>
              <w:pStyle w:val="Compact"/>
              <w:jc w:val="center"/>
            </w:pPr>
            <w:r>
              <w:t>1.809</w:t>
            </w:r>
          </w:p>
        </w:tc>
      </w:tr>
      <w:tr w:rsidR="00AB78B3" w14:paraId="14DC1714" w14:textId="77777777">
        <w:tc>
          <w:tcPr>
            <w:tcW w:w="0" w:type="auto"/>
          </w:tcPr>
          <w:p w14:paraId="0A1CEFB3" w14:textId="77777777" w:rsidR="00AB78B3" w:rsidRDefault="00337FF0">
            <w:pPr>
              <w:pStyle w:val="Compact"/>
              <w:jc w:val="center"/>
            </w:pPr>
            <w:r>
              <w:t>TACNA</w:t>
            </w:r>
          </w:p>
        </w:tc>
        <w:tc>
          <w:tcPr>
            <w:tcW w:w="0" w:type="auto"/>
          </w:tcPr>
          <w:p w14:paraId="13246D70" w14:textId="77777777" w:rsidR="00AB78B3" w:rsidRDefault="00337FF0">
            <w:pPr>
              <w:pStyle w:val="Compact"/>
              <w:jc w:val="center"/>
            </w:pPr>
            <w:r>
              <w:t>NA</w:t>
            </w:r>
          </w:p>
        </w:tc>
        <w:tc>
          <w:tcPr>
            <w:tcW w:w="0" w:type="auto"/>
          </w:tcPr>
          <w:p w14:paraId="77871922" w14:textId="77777777" w:rsidR="00AB78B3" w:rsidRDefault="00337FF0">
            <w:pPr>
              <w:pStyle w:val="Compact"/>
              <w:jc w:val="center"/>
            </w:pPr>
            <w:r>
              <w:t>NA</w:t>
            </w:r>
          </w:p>
        </w:tc>
      </w:tr>
      <w:tr w:rsidR="00AB78B3" w14:paraId="45F98F22" w14:textId="77777777">
        <w:tc>
          <w:tcPr>
            <w:tcW w:w="0" w:type="auto"/>
          </w:tcPr>
          <w:p w14:paraId="5A6E1921" w14:textId="77777777" w:rsidR="00AB78B3" w:rsidRDefault="00337FF0">
            <w:pPr>
              <w:pStyle w:val="Compact"/>
              <w:jc w:val="center"/>
            </w:pPr>
            <w:r>
              <w:t>TUMBES</w:t>
            </w:r>
          </w:p>
        </w:tc>
        <w:tc>
          <w:tcPr>
            <w:tcW w:w="0" w:type="auto"/>
          </w:tcPr>
          <w:p w14:paraId="4CC6F00A" w14:textId="77777777" w:rsidR="00AB78B3" w:rsidRDefault="00337FF0">
            <w:pPr>
              <w:pStyle w:val="Compact"/>
              <w:jc w:val="center"/>
            </w:pPr>
            <w:r>
              <w:t>NA</w:t>
            </w:r>
          </w:p>
        </w:tc>
        <w:tc>
          <w:tcPr>
            <w:tcW w:w="0" w:type="auto"/>
          </w:tcPr>
          <w:p w14:paraId="06F37C70" w14:textId="77777777" w:rsidR="00AB78B3" w:rsidRDefault="00337FF0">
            <w:pPr>
              <w:pStyle w:val="Compact"/>
              <w:jc w:val="center"/>
            </w:pPr>
            <w:r>
              <w:t>NA</w:t>
            </w:r>
          </w:p>
        </w:tc>
      </w:tr>
      <w:tr w:rsidR="00AB78B3" w14:paraId="19839C62" w14:textId="77777777">
        <w:tc>
          <w:tcPr>
            <w:tcW w:w="0" w:type="auto"/>
          </w:tcPr>
          <w:p w14:paraId="11F4D8E8" w14:textId="77777777" w:rsidR="00AB78B3" w:rsidRDefault="00337FF0">
            <w:pPr>
              <w:pStyle w:val="Compact"/>
              <w:jc w:val="center"/>
            </w:pPr>
            <w:r>
              <w:t>UCAYALI</w:t>
            </w:r>
          </w:p>
        </w:tc>
        <w:tc>
          <w:tcPr>
            <w:tcW w:w="0" w:type="auto"/>
          </w:tcPr>
          <w:p w14:paraId="7931EFAE" w14:textId="77777777" w:rsidR="00AB78B3" w:rsidRDefault="00337FF0">
            <w:pPr>
              <w:pStyle w:val="Compact"/>
              <w:jc w:val="center"/>
            </w:pPr>
            <w:r>
              <w:t>2308</w:t>
            </w:r>
          </w:p>
        </w:tc>
        <w:tc>
          <w:tcPr>
            <w:tcW w:w="0" w:type="auto"/>
          </w:tcPr>
          <w:p w14:paraId="0BC4D748" w14:textId="77777777" w:rsidR="00AB78B3" w:rsidRDefault="00337FF0">
            <w:pPr>
              <w:pStyle w:val="Compact"/>
              <w:jc w:val="center"/>
            </w:pPr>
            <w:r>
              <w:t>2.26</w:t>
            </w:r>
          </w:p>
        </w:tc>
      </w:tr>
    </w:tbl>
    <w:p w14:paraId="69130A0E" w14:textId="77777777" w:rsidR="00AB78B3" w:rsidRDefault="00337FF0">
      <w:pPr>
        <w:pStyle w:val="Heading3"/>
      </w:pPr>
      <w:bookmarkStart w:id="99" w:name="population-2020-per-region"/>
      <w:bookmarkEnd w:id="98"/>
      <w:r>
        <w:t>Population 2020 per region</w:t>
      </w:r>
    </w:p>
    <w:p w14:paraId="1A75AC9B" w14:textId="77777777" w:rsidR="00AB78B3" w:rsidRDefault="00337FF0">
      <w:pPr>
        <w:pStyle w:val="TableCaption"/>
      </w:pPr>
      <w:r>
        <w:t>Table 8: Population 2020 per region</w:t>
      </w:r>
    </w:p>
    <w:tbl>
      <w:tblPr>
        <w:tblStyle w:val="Table"/>
        <w:tblW w:w="1875" w:type="pct"/>
        <w:tblLook w:val="0020" w:firstRow="1" w:lastRow="0" w:firstColumn="0" w:lastColumn="0" w:noHBand="0" w:noVBand="0"/>
        <w:tblCaption w:val="Table 8: Population 2020 per region"/>
      </w:tblPr>
      <w:tblGrid>
        <w:gridCol w:w="1990"/>
        <w:gridCol w:w="1324"/>
      </w:tblGrid>
      <w:tr w:rsidR="00AB78B3" w14:paraId="245C4C4E" w14:textId="77777777">
        <w:tc>
          <w:tcPr>
            <w:tcW w:w="0" w:type="auto"/>
            <w:tcBorders>
              <w:bottom w:val="single" w:sz="0" w:space="0" w:color="auto"/>
            </w:tcBorders>
            <w:vAlign w:val="bottom"/>
          </w:tcPr>
          <w:p w14:paraId="2F6B70E7" w14:textId="77777777" w:rsidR="00AB78B3" w:rsidRDefault="00337FF0">
            <w:pPr>
              <w:pStyle w:val="Compact"/>
              <w:jc w:val="center"/>
            </w:pPr>
            <w:proofErr w:type="spellStart"/>
            <w:r>
              <w:t>Departamento</w:t>
            </w:r>
            <w:proofErr w:type="spellEnd"/>
          </w:p>
        </w:tc>
        <w:tc>
          <w:tcPr>
            <w:tcW w:w="0" w:type="auto"/>
            <w:tcBorders>
              <w:bottom w:val="single" w:sz="0" w:space="0" w:color="auto"/>
            </w:tcBorders>
            <w:vAlign w:val="bottom"/>
          </w:tcPr>
          <w:p w14:paraId="47D72968" w14:textId="77777777" w:rsidR="00AB78B3" w:rsidRDefault="00337FF0">
            <w:pPr>
              <w:pStyle w:val="Compact"/>
              <w:jc w:val="center"/>
            </w:pPr>
            <w:proofErr w:type="spellStart"/>
            <w:r>
              <w:t>pop.INEI</w:t>
            </w:r>
            <w:proofErr w:type="spellEnd"/>
          </w:p>
        </w:tc>
      </w:tr>
      <w:tr w:rsidR="00AB78B3" w14:paraId="730D5432" w14:textId="77777777">
        <w:tc>
          <w:tcPr>
            <w:tcW w:w="0" w:type="auto"/>
          </w:tcPr>
          <w:p w14:paraId="03E817CB" w14:textId="77777777" w:rsidR="00AB78B3" w:rsidRDefault="00337FF0">
            <w:pPr>
              <w:pStyle w:val="Compact"/>
              <w:jc w:val="center"/>
            </w:pPr>
            <w:r>
              <w:t>MADRE DE DIOS</w:t>
            </w:r>
          </w:p>
        </w:tc>
        <w:tc>
          <w:tcPr>
            <w:tcW w:w="0" w:type="auto"/>
          </w:tcPr>
          <w:p w14:paraId="79E576D9" w14:textId="77777777" w:rsidR="00AB78B3" w:rsidRDefault="00337FF0">
            <w:pPr>
              <w:pStyle w:val="Compact"/>
              <w:jc w:val="center"/>
            </w:pPr>
            <w:r>
              <w:t>153164</w:t>
            </w:r>
          </w:p>
        </w:tc>
      </w:tr>
      <w:tr w:rsidR="00AB78B3" w14:paraId="787D7463" w14:textId="77777777">
        <w:tc>
          <w:tcPr>
            <w:tcW w:w="0" w:type="auto"/>
          </w:tcPr>
          <w:p w14:paraId="6163FB9F" w14:textId="77777777" w:rsidR="00AB78B3" w:rsidRDefault="00337FF0">
            <w:pPr>
              <w:pStyle w:val="Compact"/>
              <w:jc w:val="center"/>
            </w:pPr>
            <w:r>
              <w:t>MOQUEGUA</w:t>
            </w:r>
          </w:p>
        </w:tc>
        <w:tc>
          <w:tcPr>
            <w:tcW w:w="0" w:type="auto"/>
          </w:tcPr>
          <w:p w14:paraId="53B8ED89" w14:textId="77777777" w:rsidR="00AB78B3" w:rsidRDefault="00337FF0">
            <w:pPr>
              <w:pStyle w:val="Compact"/>
              <w:jc w:val="center"/>
            </w:pPr>
            <w:r>
              <w:t>189701</w:t>
            </w:r>
          </w:p>
        </w:tc>
      </w:tr>
      <w:tr w:rsidR="00AB78B3" w14:paraId="05435FC4" w14:textId="77777777">
        <w:tc>
          <w:tcPr>
            <w:tcW w:w="0" w:type="auto"/>
          </w:tcPr>
          <w:p w14:paraId="7FE6EF13" w14:textId="77777777" w:rsidR="00AB78B3" w:rsidRDefault="00337FF0">
            <w:pPr>
              <w:pStyle w:val="Compact"/>
              <w:jc w:val="center"/>
            </w:pPr>
            <w:r>
              <w:t>TUMBES</w:t>
            </w:r>
          </w:p>
        </w:tc>
        <w:tc>
          <w:tcPr>
            <w:tcW w:w="0" w:type="auto"/>
          </w:tcPr>
          <w:p w14:paraId="596EA882" w14:textId="77777777" w:rsidR="00AB78B3" w:rsidRDefault="00337FF0">
            <w:pPr>
              <w:pStyle w:val="Compact"/>
              <w:jc w:val="center"/>
            </w:pPr>
            <w:r>
              <w:t>251363</w:t>
            </w:r>
          </w:p>
        </w:tc>
      </w:tr>
      <w:tr w:rsidR="00AB78B3" w14:paraId="08F19C3C" w14:textId="77777777">
        <w:tc>
          <w:tcPr>
            <w:tcW w:w="0" w:type="auto"/>
          </w:tcPr>
          <w:p w14:paraId="04BDA232" w14:textId="77777777" w:rsidR="00AB78B3" w:rsidRDefault="00337FF0">
            <w:pPr>
              <w:pStyle w:val="Compact"/>
              <w:jc w:val="center"/>
            </w:pPr>
            <w:r>
              <w:t>PASCO</w:t>
            </w:r>
          </w:p>
        </w:tc>
        <w:tc>
          <w:tcPr>
            <w:tcW w:w="0" w:type="auto"/>
          </w:tcPr>
          <w:p w14:paraId="7A041048" w14:textId="77777777" w:rsidR="00AB78B3" w:rsidRDefault="00337FF0">
            <w:pPr>
              <w:pStyle w:val="Compact"/>
              <w:jc w:val="center"/>
            </w:pPr>
            <w:r>
              <w:t>314677</w:t>
            </w:r>
          </w:p>
        </w:tc>
      </w:tr>
      <w:tr w:rsidR="00AB78B3" w14:paraId="1FC4F478" w14:textId="77777777">
        <w:tc>
          <w:tcPr>
            <w:tcW w:w="0" w:type="auto"/>
          </w:tcPr>
          <w:p w14:paraId="380369DD" w14:textId="77777777" w:rsidR="00AB78B3" w:rsidRDefault="00337FF0">
            <w:pPr>
              <w:pStyle w:val="Compact"/>
              <w:jc w:val="center"/>
            </w:pPr>
            <w:r>
              <w:t>TACNA</w:t>
            </w:r>
          </w:p>
        </w:tc>
        <w:tc>
          <w:tcPr>
            <w:tcW w:w="0" w:type="auto"/>
          </w:tcPr>
          <w:p w14:paraId="7601025F" w14:textId="77777777" w:rsidR="00AB78B3" w:rsidRDefault="00337FF0">
            <w:pPr>
              <w:pStyle w:val="Compact"/>
              <w:jc w:val="center"/>
            </w:pPr>
            <w:r>
              <w:t>362331</w:t>
            </w:r>
          </w:p>
        </w:tc>
      </w:tr>
      <w:tr w:rsidR="00AB78B3" w14:paraId="4DEF08FB" w14:textId="77777777">
        <w:tc>
          <w:tcPr>
            <w:tcW w:w="0" w:type="auto"/>
          </w:tcPr>
          <w:p w14:paraId="61E3601B" w14:textId="77777777" w:rsidR="00AB78B3" w:rsidRDefault="00337FF0">
            <w:pPr>
              <w:pStyle w:val="Compact"/>
              <w:jc w:val="center"/>
            </w:pPr>
            <w:r>
              <w:t>AMAZONAS</w:t>
            </w:r>
          </w:p>
        </w:tc>
        <w:tc>
          <w:tcPr>
            <w:tcW w:w="0" w:type="auto"/>
          </w:tcPr>
          <w:p w14:paraId="6AEAD4B5" w14:textId="77777777" w:rsidR="00AB78B3" w:rsidRDefault="00337FF0">
            <w:pPr>
              <w:pStyle w:val="Compact"/>
              <w:jc w:val="center"/>
            </w:pPr>
            <w:r>
              <w:t>427202</w:t>
            </w:r>
          </w:p>
        </w:tc>
      </w:tr>
      <w:tr w:rsidR="00AB78B3" w14:paraId="19D4F848" w14:textId="77777777">
        <w:tc>
          <w:tcPr>
            <w:tcW w:w="0" w:type="auto"/>
          </w:tcPr>
          <w:p w14:paraId="66386E4E" w14:textId="77777777" w:rsidR="00AB78B3" w:rsidRDefault="00337FF0">
            <w:pPr>
              <w:pStyle w:val="Compact"/>
              <w:jc w:val="center"/>
            </w:pPr>
            <w:r>
              <w:t>APURIMAC</w:t>
            </w:r>
          </w:p>
        </w:tc>
        <w:tc>
          <w:tcPr>
            <w:tcW w:w="0" w:type="auto"/>
          </w:tcPr>
          <w:p w14:paraId="1DECA079" w14:textId="77777777" w:rsidR="00AB78B3" w:rsidRDefault="00337FF0">
            <w:pPr>
              <w:pStyle w:val="Compact"/>
              <w:jc w:val="center"/>
            </w:pPr>
            <w:r>
              <w:t>467707</w:t>
            </w:r>
          </w:p>
        </w:tc>
      </w:tr>
      <w:tr w:rsidR="00AB78B3" w14:paraId="32E5A679" w14:textId="77777777">
        <w:tc>
          <w:tcPr>
            <w:tcW w:w="0" w:type="auto"/>
          </w:tcPr>
          <w:p w14:paraId="1A45B016" w14:textId="77777777" w:rsidR="00AB78B3" w:rsidRDefault="00337FF0">
            <w:pPr>
              <w:pStyle w:val="Compact"/>
              <w:jc w:val="center"/>
            </w:pPr>
            <w:r>
              <w:t>HUANCAVELICA</w:t>
            </w:r>
          </w:p>
        </w:tc>
        <w:tc>
          <w:tcPr>
            <w:tcW w:w="0" w:type="auto"/>
          </w:tcPr>
          <w:p w14:paraId="7E80EBDE" w14:textId="77777777" w:rsidR="00AB78B3" w:rsidRDefault="00337FF0">
            <w:pPr>
              <w:pStyle w:val="Compact"/>
              <w:jc w:val="center"/>
            </w:pPr>
            <w:r>
              <w:t>511794</w:t>
            </w:r>
          </w:p>
        </w:tc>
      </w:tr>
      <w:tr w:rsidR="00AB78B3" w14:paraId="515589BC" w14:textId="77777777">
        <w:tc>
          <w:tcPr>
            <w:tcW w:w="0" w:type="auto"/>
          </w:tcPr>
          <w:p w14:paraId="2F304F7E" w14:textId="77777777" w:rsidR="00AB78B3" w:rsidRDefault="00337FF0">
            <w:pPr>
              <w:pStyle w:val="Compact"/>
              <w:jc w:val="center"/>
            </w:pPr>
            <w:r>
              <w:t>UCAYALI</w:t>
            </w:r>
          </w:p>
        </w:tc>
        <w:tc>
          <w:tcPr>
            <w:tcW w:w="0" w:type="auto"/>
          </w:tcPr>
          <w:p w14:paraId="6B665EF3" w14:textId="77777777" w:rsidR="00AB78B3" w:rsidRDefault="00337FF0">
            <w:pPr>
              <w:pStyle w:val="Compact"/>
              <w:jc w:val="center"/>
            </w:pPr>
            <w:r>
              <w:t>523086</w:t>
            </w:r>
          </w:p>
        </w:tc>
      </w:tr>
      <w:tr w:rsidR="00AB78B3" w14:paraId="648C5DA4" w14:textId="77777777">
        <w:tc>
          <w:tcPr>
            <w:tcW w:w="0" w:type="auto"/>
          </w:tcPr>
          <w:p w14:paraId="5991DC12" w14:textId="77777777" w:rsidR="00AB78B3" w:rsidRDefault="00337FF0">
            <w:pPr>
              <w:pStyle w:val="Compact"/>
              <w:jc w:val="center"/>
            </w:pPr>
            <w:r>
              <w:t>AYACUCHO</w:t>
            </w:r>
          </w:p>
        </w:tc>
        <w:tc>
          <w:tcPr>
            <w:tcW w:w="0" w:type="auto"/>
          </w:tcPr>
          <w:p w14:paraId="4BB47229" w14:textId="77777777" w:rsidR="00AB78B3" w:rsidRDefault="00337FF0">
            <w:pPr>
              <w:pStyle w:val="Compact"/>
              <w:jc w:val="center"/>
            </w:pPr>
            <w:r>
              <w:t>725649</w:t>
            </w:r>
          </w:p>
        </w:tc>
      </w:tr>
      <w:tr w:rsidR="00AB78B3" w14:paraId="3993C957" w14:textId="77777777">
        <w:tc>
          <w:tcPr>
            <w:tcW w:w="0" w:type="auto"/>
          </w:tcPr>
          <w:p w14:paraId="77F1591B" w14:textId="77777777" w:rsidR="00AB78B3" w:rsidRDefault="00337FF0">
            <w:pPr>
              <w:pStyle w:val="Compact"/>
              <w:jc w:val="center"/>
            </w:pPr>
            <w:r>
              <w:t>ICA</w:t>
            </w:r>
          </w:p>
        </w:tc>
        <w:tc>
          <w:tcPr>
            <w:tcW w:w="0" w:type="auto"/>
          </w:tcPr>
          <w:p w14:paraId="00F45CAB" w14:textId="77777777" w:rsidR="00AB78B3" w:rsidRDefault="00337FF0">
            <w:pPr>
              <w:pStyle w:val="Compact"/>
              <w:jc w:val="center"/>
            </w:pPr>
            <w:r>
              <w:t>825042</w:t>
            </w:r>
          </w:p>
        </w:tc>
      </w:tr>
      <w:tr w:rsidR="00AB78B3" w14:paraId="2953082A" w14:textId="77777777">
        <w:tc>
          <w:tcPr>
            <w:tcW w:w="0" w:type="auto"/>
          </w:tcPr>
          <w:p w14:paraId="759FD171" w14:textId="77777777" w:rsidR="00AB78B3" w:rsidRDefault="00337FF0">
            <w:pPr>
              <w:pStyle w:val="Compact"/>
              <w:jc w:val="center"/>
            </w:pPr>
            <w:r>
              <w:t>HUANUCO</w:t>
            </w:r>
          </w:p>
        </w:tc>
        <w:tc>
          <w:tcPr>
            <w:tcW w:w="0" w:type="auto"/>
          </w:tcPr>
          <w:p w14:paraId="0F32C242" w14:textId="77777777" w:rsidR="00AB78B3" w:rsidRDefault="00337FF0">
            <w:pPr>
              <w:pStyle w:val="Compact"/>
              <w:jc w:val="center"/>
            </w:pPr>
            <w:r>
              <w:t>888845</w:t>
            </w:r>
          </w:p>
        </w:tc>
      </w:tr>
      <w:tr w:rsidR="00AB78B3" w14:paraId="441459CC" w14:textId="77777777">
        <w:tc>
          <w:tcPr>
            <w:tcW w:w="0" w:type="auto"/>
          </w:tcPr>
          <w:p w14:paraId="716CF0D9" w14:textId="77777777" w:rsidR="00AB78B3" w:rsidRDefault="00337FF0">
            <w:pPr>
              <w:pStyle w:val="Compact"/>
              <w:jc w:val="center"/>
            </w:pPr>
            <w:r>
              <w:t>SAN MARTIN</w:t>
            </w:r>
          </w:p>
        </w:tc>
        <w:tc>
          <w:tcPr>
            <w:tcW w:w="0" w:type="auto"/>
          </w:tcPr>
          <w:p w14:paraId="7B609A82" w14:textId="77777777" w:rsidR="00AB78B3" w:rsidRDefault="00337FF0">
            <w:pPr>
              <w:pStyle w:val="Compact"/>
              <w:jc w:val="center"/>
            </w:pPr>
            <w:r>
              <w:t>894564</w:t>
            </w:r>
          </w:p>
        </w:tc>
      </w:tr>
      <w:tr w:rsidR="00AB78B3" w14:paraId="07E7A385" w14:textId="77777777">
        <w:tc>
          <w:tcPr>
            <w:tcW w:w="0" w:type="auto"/>
          </w:tcPr>
          <w:p w14:paraId="5BC5C897" w14:textId="77777777" w:rsidR="00AB78B3" w:rsidRDefault="00337FF0">
            <w:pPr>
              <w:pStyle w:val="Compact"/>
              <w:jc w:val="center"/>
            </w:pPr>
            <w:r>
              <w:t>CALLAO</w:t>
            </w:r>
          </w:p>
        </w:tc>
        <w:tc>
          <w:tcPr>
            <w:tcW w:w="0" w:type="auto"/>
          </w:tcPr>
          <w:p w14:paraId="4DAD2EC2" w14:textId="77777777" w:rsidR="00AB78B3" w:rsidRDefault="00337FF0">
            <w:pPr>
              <w:pStyle w:val="Compact"/>
              <w:jc w:val="center"/>
            </w:pPr>
            <w:r>
              <w:t>1081491</w:t>
            </w:r>
          </w:p>
        </w:tc>
      </w:tr>
      <w:tr w:rsidR="00AB78B3" w14:paraId="3E0AB26D" w14:textId="77777777">
        <w:tc>
          <w:tcPr>
            <w:tcW w:w="0" w:type="auto"/>
          </w:tcPr>
          <w:p w14:paraId="5C78CD07" w14:textId="77777777" w:rsidR="00AB78B3" w:rsidRDefault="00337FF0">
            <w:pPr>
              <w:pStyle w:val="Compact"/>
              <w:jc w:val="center"/>
            </w:pPr>
            <w:r>
              <w:t>LORETO</w:t>
            </w:r>
          </w:p>
        </w:tc>
        <w:tc>
          <w:tcPr>
            <w:tcW w:w="0" w:type="auto"/>
          </w:tcPr>
          <w:p w14:paraId="215E69B9" w14:textId="77777777" w:rsidR="00AB78B3" w:rsidRDefault="00337FF0">
            <w:pPr>
              <w:pStyle w:val="Compact"/>
              <w:jc w:val="center"/>
            </w:pPr>
            <w:r>
              <w:t>1085375</w:t>
            </w:r>
          </w:p>
        </w:tc>
      </w:tr>
      <w:tr w:rsidR="00AB78B3" w14:paraId="36B4B4A1" w14:textId="77777777">
        <w:tc>
          <w:tcPr>
            <w:tcW w:w="0" w:type="auto"/>
          </w:tcPr>
          <w:p w14:paraId="3B6BDFBB" w14:textId="77777777" w:rsidR="00AB78B3" w:rsidRDefault="00337FF0">
            <w:pPr>
              <w:pStyle w:val="Compact"/>
              <w:jc w:val="center"/>
            </w:pPr>
            <w:r>
              <w:t>ANCASH</w:t>
            </w:r>
          </w:p>
        </w:tc>
        <w:tc>
          <w:tcPr>
            <w:tcW w:w="0" w:type="auto"/>
          </w:tcPr>
          <w:p w14:paraId="3472E47F" w14:textId="77777777" w:rsidR="00AB78B3" w:rsidRDefault="00337FF0">
            <w:pPr>
              <w:pStyle w:val="Compact"/>
              <w:jc w:val="center"/>
            </w:pPr>
            <w:r>
              <w:t>1177080</w:t>
            </w:r>
          </w:p>
        </w:tc>
      </w:tr>
      <w:tr w:rsidR="00AB78B3" w14:paraId="0F9075D6" w14:textId="77777777">
        <w:tc>
          <w:tcPr>
            <w:tcW w:w="0" w:type="auto"/>
          </w:tcPr>
          <w:p w14:paraId="4D824BD2" w14:textId="77777777" w:rsidR="00AB78B3" w:rsidRDefault="00337FF0">
            <w:pPr>
              <w:pStyle w:val="Compact"/>
              <w:jc w:val="center"/>
            </w:pPr>
            <w:r>
              <w:t>LAMBAYEQUE</w:t>
            </w:r>
          </w:p>
        </w:tc>
        <w:tc>
          <w:tcPr>
            <w:tcW w:w="0" w:type="auto"/>
          </w:tcPr>
          <w:p w14:paraId="1AA38E22" w14:textId="77777777" w:rsidR="00AB78B3" w:rsidRDefault="00337FF0">
            <w:pPr>
              <w:pStyle w:val="Compact"/>
              <w:jc w:val="center"/>
            </w:pPr>
            <w:r>
              <w:t>1309731</w:t>
            </w:r>
          </w:p>
        </w:tc>
      </w:tr>
      <w:tr w:rsidR="00AB78B3" w14:paraId="72C06AE0" w14:textId="77777777">
        <w:tc>
          <w:tcPr>
            <w:tcW w:w="0" w:type="auto"/>
          </w:tcPr>
          <w:p w14:paraId="34055129" w14:textId="77777777" w:rsidR="00AB78B3" w:rsidRDefault="00337FF0">
            <w:pPr>
              <w:pStyle w:val="Compact"/>
              <w:jc w:val="center"/>
            </w:pPr>
            <w:r>
              <w:t>CUSCO</w:t>
            </w:r>
          </w:p>
        </w:tc>
        <w:tc>
          <w:tcPr>
            <w:tcW w:w="0" w:type="auto"/>
          </w:tcPr>
          <w:p w14:paraId="4B075122" w14:textId="77777777" w:rsidR="00AB78B3" w:rsidRDefault="00337FF0">
            <w:pPr>
              <w:pStyle w:val="Compact"/>
              <w:jc w:val="center"/>
            </w:pPr>
            <w:r>
              <w:t>1352476</w:t>
            </w:r>
          </w:p>
        </w:tc>
      </w:tr>
      <w:tr w:rsidR="00AB78B3" w14:paraId="2236FEEF" w14:textId="77777777">
        <w:tc>
          <w:tcPr>
            <w:tcW w:w="0" w:type="auto"/>
          </w:tcPr>
          <w:p w14:paraId="5AD1184C" w14:textId="77777777" w:rsidR="00AB78B3" w:rsidRDefault="00337FF0">
            <w:pPr>
              <w:pStyle w:val="Compact"/>
              <w:jc w:val="center"/>
            </w:pPr>
            <w:r>
              <w:t>AREQUIPA</w:t>
            </w:r>
          </w:p>
        </w:tc>
        <w:tc>
          <w:tcPr>
            <w:tcW w:w="0" w:type="auto"/>
          </w:tcPr>
          <w:p w14:paraId="229DFE71" w14:textId="77777777" w:rsidR="00AB78B3" w:rsidRDefault="00337FF0">
            <w:pPr>
              <w:pStyle w:val="Compact"/>
              <w:jc w:val="center"/>
            </w:pPr>
            <w:r>
              <w:t>1358108</w:t>
            </w:r>
          </w:p>
        </w:tc>
      </w:tr>
      <w:tr w:rsidR="00AB78B3" w14:paraId="3C4FEADD" w14:textId="77777777">
        <w:tc>
          <w:tcPr>
            <w:tcW w:w="0" w:type="auto"/>
          </w:tcPr>
          <w:p w14:paraId="32DECE0C" w14:textId="77777777" w:rsidR="00AB78B3" w:rsidRDefault="00337FF0">
            <w:pPr>
              <w:pStyle w:val="Compact"/>
              <w:jc w:val="center"/>
            </w:pPr>
            <w:r>
              <w:t>JUNIN</w:t>
            </w:r>
          </w:p>
        </w:tc>
        <w:tc>
          <w:tcPr>
            <w:tcW w:w="0" w:type="auto"/>
          </w:tcPr>
          <w:p w14:paraId="2893772E" w14:textId="77777777" w:rsidR="00AB78B3" w:rsidRDefault="00337FF0">
            <w:pPr>
              <w:pStyle w:val="Compact"/>
              <w:jc w:val="center"/>
            </w:pPr>
            <w:r>
              <w:t>1398361</w:t>
            </w:r>
          </w:p>
        </w:tc>
      </w:tr>
      <w:tr w:rsidR="00AB78B3" w14:paraId="437CDB9D" w14:textId="77777777">
        <w:tc>
          <w:tcPr>
            <w:tcW w:w="0" w:type="auto"/>
          </w:tcPr>
          <w:p w14:paraId="60F2013E" w14:textId="77777777" w:rsidR="00AB78B3" w:rsidRDefault="00337FF0">
            <w:pPr>
              <w:pStyle w:val="Compact"/>
              <w:jc w:val="center"/>
            </w:pPr>
            <w:r>
              <w:t>PUNO</w:t>
            </w:r>
          </w:p>
        </w:tc>
        <w:tc>
          <w:tcPr>
            <w:tcW w:w="0" w:type="auto"/>
          </w:tcPr>
          <w:p w14:paraId="3F268303" w14:textId="77777777" w:rsidR="00AB78B3" w:rsidRDefault="00337FF0">
            <w:pPr>
              <w:pStyle w:val="Compact"/>
              <w:jc w:val="center"/>
            </w:pPr>
            <w:r>
              <w:t>1485328</w:t>
            </w:r>
          </w:p>
        </w:tc>
      </w:tr>
      <w:tr w:rsidR="00AB78B3" w14:paraId="50C2D8BE" w14:textId="77777777">
        <w:tc>
          <w:tcPr>
            <w:tcW w:w="0" w:type="auto"/>
          </w:tcPr>
          <w:p w14:paraId="2801E17D" w14:textId="77777777" w:rsidR="00AB78B3" w:rsidRDefault="00337FF0">
            <w:pPr>
              <w:pStyle w:val="Compact"/>
              <w:jc w:val="center"/>
            </w:pPr>
            <w:r>
              <w:t>CAJAMARCA</w:t>
            </w:r>
          </w:p>
        </w:tc>
        <w:tc>
          <w:tcPr>
            <w:tcW w:w="0" w:type="auto"/>
          </w:tcPr>
          <w:p w14:paraId="6B344EE0" w14:textId="77777777" w:rsidR="00AB78B3" w:rsidRDefault="00337FF0">
            <w:pPr>
              <w:pStyle w:val="Compact"/>
              <w:jc w:val="center"/>
            </w:pPr>
            <w:r>
              <w:t>1544325</w:t>
            </w:r>
          </w:p>
        </w:tc>
      </w:tr>
      <w:tr w:rsidR="00AB78B3" w14:paraId="5F23C33B" w14:textId="77777777">
        <w:tc>
          <w:tcPr>
            <w:tcW w:w="0" w:type="auto"/>
          </w:tcPr>
          <w:p w14:paraId="5E01C41E" w14:textId="77777777" w:rsidR="00AB78B3" w:rsidRDefault="00337FF0">
            <w:pPr>
              <w:pStyle w:val="Compact"/>
              <w:jc w:val="center"/>
            </w:pPr>
            <w:r>
              <w:t>PIURA</w:t>
            </w:r>
          </w:p>
        </w:tc>
        <w:tc>
          <w:tcPr>
            <w:tcW w:w="0" w:type="auto"/>
          </w:tcPr>
          <w:p w14:paraId="04CD9D9A" w14:textId="77777777" w:rsidR="00AB78B3" w:rsidRDefault="00337FF0">
            <w:pPr>
              <w:pStyle w:val="Compact"/>
              <w:jc w:val="center"/>
            </w:pPr>
            <w:r>
              <w:t>1914346</w:t>
            </w:r>
          </w:p>
        </w:tc>
      </w:tr>
      <w:tr w:rsidR="00AB78B3" w14:paraId="41418A19" w14:textId="77777777">
        <w:tc>
          <w:tcPr>
            <w:tcW w:w="0" w:type="auto"/>
          </w:tcPr>
          <w:p w14:paraId="7A05A7AA" w14:textId="77777777" w:rsidR="00AB78B3" w:rsidRDefault="00337FF0">
            <w:pPr>
              <w:pStyle w:val="Compact"/>
              <w:jc w:val="center"/>
            </w:pPr>
            <w:r>
              <w:t>LA LIBERTAD</w:t>
            </w:r>
          </w:p>
        </w:tc>
        <w:tc>
          <w:tcPr>
            <w:tcW w:w="0" w:type="auto"/>
          </w:tcPr>
          <w:p w14:paraId="45FE20EA" w14:textId="77777777" w:rsidR="00AB78B3" w:rsidRDefault="00337FF0">
            <w:pPr>
              <w:pStyle w:val="Compact"/>
              <w:jc w:val="center"/>
            </w:pPr>
            <w:r>
              <w:t>1973446</w:t>
            </w:r>
          </w:p>
        </w:tc>
      </w:tr>
      <w:tr w:rsidR="00AB78B3" w14:paraId="4CCE57CF" w14:textId="77777777">
        <w:tc>
          <w:tcPr>
            <w:tcW w:w="0" w:type="auto"/>
          </w:tcPr>
          <w:p w14:paraId="0A5BB9CD" w14:textId="77777777" w:rsidR="00AB78B3" w:rsidRDefault="00337FF0">
            <w:pPr>
              <w:pStyle w:val="Compact"/>
              <w:jc w:val="center"/>
            </w:pPr>
            <w:r>
              <w:t>LIMA</w:t>
            </w:r>
          </w:p>
        </w:tc>
        <w:tc>
          <w:tcPr>
            <w:tcW w:w="0" w:type="auto"/>
          </w:tcPr>
          <w:p w14:paraId="7BF3A358" w14:textId="77777777" w:rsidR="00AB78B3" w:rsidRDefault="00337FF0">
            <w:pPr>
              <w:pStyle w:val="Compact"/>
              <w:jc w:val="center"/>
            </w:pPr>
            <w:r>
              <w:t>10609166</w:t>
            </w:r>
          </w:p>
        </w:tc>
      </w:tr>
    </w:tbl>
    <w:p w14:paraId="230B8F52" w14:textId="77777777" w:rsidR="00AB78B3" w:rsidRDefault="00337FF0">
      <w:pPr>
        <w:pStyle w:val="Heading2"/>
      </w:pPr>
      <w:bookmarkStart w:id="100" w:name="appendix-2"/>
      <w:bookmarkEnd w:id="93"/>
      <w:bookmarkEnd w:id="99"/>
      <w:r>
        <w:t>Appendix 2</w:t>
      </w:r>
    </w:p>
    <w:p w14:paraId="0D85FE94" w14:textId="77777777" w:rsidR="00AB78B3" w:rsidRDefault="00337FF0">
      <w:pPr>
        <w:pStyle w:val="Heading3"/>
      </w:pPr>
      <w:bookmarkStart w:id="101" w:name="X2457f51582ff6b93802e072663a0c705a684ab8"/>
      <w:r>
        <w:t xml:space="preserve">Estimations based on mortality baselines and differences - robustness </w:t>
      </w:r>
      <w:proofErr w:type="gramStart"/>
      <w:r>
        <w:t>check</w:t>
      </w:r>
      <w:proofErr w:type="gramEnd"/>
    </w:p>
    <w:p w14:paraId="688439AC" w14:textId="77777777" w:rsidR="00AB78B3" w:rsidRDefault="00337FF0">
      <w:pPr>
        <w:pStyle w:val="FirstParagraph"/>
      </w:pPr>
      <w:r>
        <w:t>The overall excess mortality estimates obtained from the baseline-approach model are 9.78% below the estimates obtained using the PAF model. The age distribution of mortality is highly consistent in both models. However, most differences between both estimates are concentrated in the oldest age groups. Differences between both approaches are mainly due to the inclusion of the upper confidence interval are in the final count.</w:t>
      </w:r>
    </w:p>
    <w:p w14:paraId="33A56762" w14:textId="77777777" w:rsidR="00AB78B3" w:rsidRDefault="00337FF0">
      <w:pPr>
        <w:pStyle w:val="TableCaption"/>
      </w:pPr>
      <w:r>
        <w:t xml:space="preserve">Table 8: Estimations based on mortality baselines and </w:t>
      </w:r>
      <w:proofErr w:type="gramStart"/>
      <w:r>
        <w:t>differences</w:t>
      </w:r>
      <w:proofErr w:type="gramEnd"/>
    </w:p>
    <w:tbl>
      <w:tblPr>
        <w:tblStyle w:val="Table"/>
        <w:tblW w:w="3958" w:type="pct"/>
        <w:tblLook w:val="0020" w:firstRow="1" w:lastRow="0" w:firstColumn="0" w:lastColumn="0" w:noHBand="0" w:noVBand="0"/>
        <w:tblCaption w:val="Table 8: Estimations based on mortality baselines and differences"/>
      </w:tblPr>
      <w:tblGrid>
        <w:gridCol w:w="1736"/>
        <w:gridCol w:w="1555"/>
        <w:gridCol w:w="2180"/>
        <w:gridCol w:w="1525"/>
      </w:tblGrid>
      <w:tr w:rsidR="00AB78B3" w14:paraId="2E50B714" w14:textId="77777777">
        <w:tc>
          <w:tcPr>
            <w:tcW w:w="0" w:type="auto"/>
            <w:tcBorders>
              <w:bottom w:val="single" w:sz="0" w:space="0" w:color="auto"/>
            </w:tcBorders>
            <w:vAlign w:val="bottom"/>
          </w:tcPr>
          <w:p w14:paraId="6B7BE3A8" w14:textId="77777777" w:rsidR="00AB78B3" w:rsidRDefault="00337FF0">
            <w:pPr>
              <w:pStyle w:val="Compact"/>
              <w:jc w:val="center"/>
            </w:pPr>
            <w:proofErr w:type="spellStart"/>
            <w:r>
              <w:t>Age.group</w:t>
            </w:r>
            <w:proofErr w:type="spellEnd"/>
          </w:p>
        </w:tc>
        <w:tc>
          <w:tcPr>
            <w:tcW w:w="0" w:type="auto"/>
            <w:tcBorders>
              <w:bottom w:val="single" w:sz="0" w:space="0" w:color="auto"/>
            </w:tcBorders>
            <w:vAlign w:val="bottom"/>
          </w:tcPr>
          <w:p w14:paraId="0AD981B2" w14:textId="77777777" w:rsidR="00AB78B3" w:rsidRDefault="00337FF0">
            <w:pPr>
              <w:pStyle w:val="Compact"/>
              <w:jc w:val="center"/>
            </w:pPr>
            <w:r>
              <w:t>Epi-weeks</w:t>
            </w:r>
          </w:p>
        </w:tc>
        <w:tc>
          <w:tcPr>
            <w:tcW w:w="0" w:type="auto"/>
            <w:tcBorders>
              <w:bottom w:val="single" w:sz="0" w:space="0" w:color="auto"/>
            </w:tcBorders>
            <w:vAlign w:val="bottom"/>
          </w:tcPr>
          <w:p w14:paraId="55513F3D" w14:textId="77777777" w:rsidR="00AB78B3" w:rsidRDefault="00337FF0">
            <w:pPr>
              <w:pStyle w:val="Compact"/>
              <w:jc w:val="center"/>
            </w:pPr>
            <w:r>
              <w:t>Positive-Excess</w:t>
            </w:r>
          </w:p>
        </w:tc>
        <w:tc>
          <w:tcPr>
            <w:tcW w:w="0" w:type="auto"/>
            <w:tcBorders>
              <w:bottom w:val="single" w:sz="0" w:space="0" w:color="auto"/>
            </w:tcBorders>
            <w:vAlign w:val="bottom"/>
          </w:tcPr>
          <w:p w14:paraId="28F3DC21" w14:textId="77777777" w:rsidR="00AB78B3" w:rsidRDefault="00337FF0">
            <w:pPr>
              <w:pStyle w:val="Compact"/>
              <w:jc w:val="center"/>
            </w:pPr>
            <w:r>
              <w:t>All-Excess</w:t>
            </w:r>
          </w:p>
        </w:tc>
      </w:tr>
      <w:tr w:rsidR="00AB78B3" w14:paraId="772F3734" w14:textId="77777777">
        <w:tc>
          <w:tcPr>
            <w:tcW w:w="0" w:type="auto"/>
          </w:tcPr>
          <w:p w14:paraId="698C52FA" w14:textId="77777777" w:rsidR="00AB78B3" w:rsidRDefault="00337FF0">
            <w:pPr>
              <w:pStyle w:val="Compact"/>
              <w:jc w:val="center"/>
            </w:pPr>
            <w:r>
              <w:t>0-9</w:t>
            </w:r>
          </w:p>
        </w:tc>
        <w:tc>
          <w:tcPr>
            <w:tcW w:w="0" w:type="auto"/>
          </w:tcPr>
          <w:p w14:paraId="4758436C" w14:textId="77777777" w:rsidR="00AB78B3" w:rsidRDefault="00337FF0">
            <w:pPr>
              <w:pStyle w:val="Compact"/>
              <w:jc w:val="center"/>
            </w:pPr>
            <w:r>
              <w:t>0</w:t>
            </w:r>
          </w:p>
        </w:tc>
        <w:tc>
          <w:tcPr>
            <w:tcW w:w="0" w:type="auto"/>
          </w:tcPr>
          <w:p w14:paraId="201F50B7" w14:textId="77777777" w:rsidR="00AB78B3" w:rsidRDefault="00337FF0">
            <w:pPr>
              <w:pStyle w:val="Compact"/>
              <w:jc w:val="center"/>
            </w:pPr>
            <w:r>
              <w:t>72.85</w:t>
            </w:r>
          </w:p>
        </w:tc>
        <w:tc>
          <w:tcPr>
            <w:tcW w:w="0" w:type="auto"/>
          </w:tcPr>
          <w:p w14:paraId="6C684515" w14:textId="77777777" w:rsidR="00AB78B3" w:rsidRDefault="00337FF0">
            <w:pPr>
              <w:pStyle w:val="Compact"/>
              <w:jc w:val="center"/>
            </w:pPr>
            <w:r>
              <w:t>-519.6</w:t>
            </w:r>
          </w:p>
        </w:tc>
      </w:tr>
      <w:tr w:rsidR="00AB78B3" w14:paraId="276D82AD" w14:textId="77777777">
        <w:tc>
          <w:tcPr>
            <w:tcW w:w="0" w:type="auto"/>
          </w:tcPr>
          <w:p w14:paraId="6965BA67" w14:textId="77777777" w:rsidR="00AB78B3" w:rsidRDefault="00337FF0">
            <w:pPr>
              <w:pStyle w:val="Compact"/>
              <w:jc w:val="center"/>
            </w:pPr>
            <w:r>
              <w:t>10-19</w:t>
            </w:r>
          </w:p>
        </w:tc>
        <w:tc>
          <w:tcPr>
            <w:tcW w:w="0" w:type="auto"/>
          </w:tcPr>
          <w:p w14:paraId="7EACECA3" w14:textId="77777777" w:rsidR="00AB78B3" w:rsidRDefault="00337FF0">
            <w:pPr>
              <w:pStyle w:val="Compact"/>
              <w:jc w:val="center"/>
            </w:pPr>
            <w:r>
              <w:t>19.01</w:t>
            </w:r>
          </w:p>
        </w:tc>
        <w:tc>
          <w:tcPr>
            <w:tcW w:w="0" w:type="auto"/>
          </w:tcPr>
          <w:p w14:paraId="4AFF26A5" w14:textId="77777777" w:rsidR="00AB78B3" w:rsidRDefault="00337FF0">
            <w:pPr>
              <w:pStyle w:val="Compact"/>
              <w:jc w:val="center"/>
            </w:pPr>
            <w:r>
              <w:t>174.3</w:t>
            </w:r>
          </w:p>
        </w:tc>
        <w:tc>
          <w:tcPr>
            <w:tcW w:w="0" w:type="auto"/>
          </w:tcPr>
          <w:p w14:paraId="397A647B" w14:textId="77777777" w:rsidR="00AB78B3" w:rsidRDefault="00337FF0">
            <w:pPr>
              <w:pStyle w:val="Compact"/>
              <w:jc w:val="center"/>
            </w:pPr>
            <w:r>
              <w:t>108.5</w:t>
            </w:r>
          </w:p>
        </w:tc>
      </w:tr>
      <w:tr w:rsidR="00AB78B3" w14:paraId="340C25D7" w14:textId="77777777">
        <w:tc>
          <w:tcPr>
            <w:tcW w:w="0" w:type="auto"/>
          </w:tcPr>
          <w:p w14:paraId="2F3ADEF8" w14:textId="77777777" w:rsidR="00AB78B3" w:rsidRDefault="00337FF0">
            <w:pPr>
              <w:pStyle w:val="Compact"/>
              <w:jc w:val="center"/>
            </w:pPr>
            <w:r>
              <w:t>20-29</w:t>
            </w:r>
          </w:p>
        </w:tc>
        <w:tc>
          <w:tcPr>
            <w:tcW w:w="0" w:type="auto"/>
          </w:tcPr>
          <w:p w14:paraId="0088ABCF" w14:textId="77777777" w:rsidR="00AB78B3" w:rsidRDefault="00337FF0">
            <w:pPr>
              <w:pStyle w:val="Compact"/>
              <w:jc w:val="center"/>
            </w:pPr>
            <w:r>
              <w:t>49.87</w:t>
            </w:r>
          </w:p>
        </w:tc>
        <w:tc>
          <w:tcPr>
            <w:tcW w:w="0" w:type="auto"/>
          </w:tcPr>
          <w:p w14:paraId="1633E444" w14:textId="77777777" w:rsidR="00AB78B3" w:rsidRDefault="00337FF0">
            <w:pPr>
              <w:pStyle w:val="Compact"/>
              <w:jc w:val="center"/>
            </w:pPr>
            <w:r>
              <w:t>207.7</w:t>
            </w:r>
          </w:p>
        </w:tc>
        <w:tc>
          <w:tcPr>
            <w:tcW w:w="0" w:type="auto"/>
          </w:tcPr>
          <w:p w14:paraId="5FC8C3CB" w14:textId="77777777" w:rsidR="00AB78B3" w:rsidRDefault="00337FF0">
            <w:pPr>
              <w:pStyle w:val="Compact"/>
              <w:jc w:val="center"/>
            </w:pPr>
            <w:r>
              <w:t>-135.3</w:t>
            </w:r>
          </w:p>
        </w:tc>
      </w:tr>
      <w:tr w:rsidR="00AB78B3" w14:paraId="662A4693" w14:textId="77777777">
        <w:tc>
          <w:tcPr>
            <w:tcW w:w="0" w:type="auto"/>
          </w:tcPr>
          <w:p w14:paraId="5114783B" w14:textId="77777777" w:rsidR="00AB78B3" w:rsidRDefault="00337FF0">
            <w:pPr>
              <w:pStyle w:val="Compact"/>
              <w:jc w:val="center"/>
            </w:pPr>
            <w:r>
              <w:t>30-39</w:t>
            </w:r>
          </w:p>
        </w:tc>
        <w:tc>
          <w:tcPr>
            <w:tcW w:w="0" w:type="auto"/>
          </w:tcPr>
          <w:p w14:paraId="19554215" w14:textId="77777777" w:rsidR="00AB78B3" w:rsidRDefault="00337FF0">
            <w:pPr>
              <w:pStyle w:val="Compact"/>
              <w:jc w:val="center"/>
            </w:pPr>
            <w:r>
              <w:t>1591</w:t>
            </w:r>
          </w:p>
        </w:tc>
        <w:tc>
          <w:tcPr>
            <w:tcW w:w="0" w:type="auto"/>
          </w:tcPr>
          <w:p w14:paraId="76D4E084" w14:textId="77777777" w:rsidR="00AB78B3" w:rsidRDefault="00337FF0">
            <w:pPr>
              <w:pStyle w:val="Compact"/>
              <w:jc w:val="center"/>
            </w:pPr>
            <w:r>
              <w:t>1719</w:t>
            </w:r>
          </w:p>
        </w:tc>
        <w:tc>
          <w:tcPr>
            <w:tcW w:w="0" w:type="auto"/>
          </w:tcPr>
          <w:p w14:paraId="5FB60D54" w14:textId="77777777" w:rsidR="00AB78B3" w:rsidRDefault="00337FF0">
            <w:pPr>
              <w:pStyle w:val="Compact"/>
              <w:jc w:val="center"/>
            </w:pPr>
            <w:r>
              <w:t>1595</w:t>
            </w:r>
          </w:p>
        </w:tc>
      </w:tr>
      <w:tr w:rsidR="00AB78B3" w14:paraId="59AD69A7" w14:textId="77777777">
        <w:tc>
          <w:tcPr>
            <w:tcW w:w="0" w:type="auto"/>
          </w:tcPr>
          <w:p w14:paraId="7EE2674A" w14:textId="77777777" w:rsidR="00AB78B3" w:rsidRDefault="00337FF0">
            <w:pPr>
              <w:pStyle w:val="Compact"/>
              <w:jc w:val="center"/>
            </w:pPr>
            <w:r>
              <w:t>40-49</w:t>
            </w:r>
          </w:p>
        </w:tc>
        <w:tc>
          <w:tcPr>
            <w:tcW w:w="0" w:type="auto"/>
          </w:tcPr>
          <w:p w14:paraId="4EA185AE" w14:textId="77777777" w:rsidR="00AB78B3" w:rsidRDefault="00337FF0">
            <w:pPr>
              <w:pStyle w:val="Compact"/>
              <w:jc w:val="center"/>
            </w:pPr>
            <w:r>
              <w:t>6792</w:t>
            </w:r>
          </w:p>
        </w:tc>
        <w:tc>
          <w:tcPr>
            <w:tcW w:w="0" w:type="auto"/>
          </w:tcPr>
          <w:p w14:paraId="25925189" w14:textId="77777777" w:rsidR="00AB78B3" w:rsidRDefault="00337FF0">
            <w:pPr>
              <w:pStyle w:val="Compact"/>
              <w:jc w:val="center"/>
            </w:pPr>
            <w:r>
              <w:t>6834</w:t>
            </w:r>
          </w:p>
        </w:tc>
        <w:tc>
          <w:tcPr>
            <w:tcW w:w="0" w:type="auto"/>
          </w:tcPr>
          <w:p w14:paraId="794EA8C4" w14:textId="77777777" w:rsidR="00AB78B3" w:rsidRDefault="00337FF0">
            <w:pPr>
              <w:pStyle w:val="Compact"/>
              <w:jc w:val="center"/>
            </w:pPr>
            <w:r>
              <w:t>6803</w:t>
            </w:r>
          </w:p>
        </w:tc>
      </w:tr>
      <w:tr w:rsidR="00AB78B3" w14:paraId="6E21BEFF" w14:textId="77777777">
        <w:tc>
          <w:tcPr>
            <w:tcW w:w="0" w:type="auto"/>
          </w:tcPr>
          <w:p w14:paraId="6CBB0EA5" w14:textId="77777777" w:rsidR="00AB78B3" w:rsidRDefault="00337FF0">
            <w:pPr>
              <w:pStyle w:val="Compact"/>
              <w:jc w:val="center"/>
            </w:pPr>
            <w:r>
              <w:t>50-59</w:t>
            </w:r>
          </w:p>
        </w:tc>
        <w:tc>
          <w:tcPr>
            <w:tcW w:w="0" w:type="auto"/>
          </w:tcPr>
          <w:p w14:paraId="5F2DCE1E" w14:textId="77777777" w:rsidR="00AB78B3" w:rsidRDefault="00337FF0">
            <w:pPr>
              <w:pStyle w:val="Compact"/>
              <w:jc w:val="center"/>
            </w:pPr>
            <w:r>
              <w:t>14059</w:t>
            </w:r>
          </w:p>
        </w:tc>
        <w:tc>
          <w:tcPr>
            <w:tcW w:w="0" w:type="auto"/>
          </w:tcPr>
          <w:p w14:paraId="7B49509A" w14:textId="77777777" w:rsidR="00AB78B3" w:rsidRDefault="00337FF0">
            <w:pPr>
              <w:pStyle w:val="Compact"/>
              <w:jc w:val="center"/>
            </w:pPr>
            <w:r>
              <w:t>14130</w:t>
            </w:r>
          </w:p>
        </w:tc>
        <w:tc>
          <w:tcPr>
            <w:tcW w:w="0" w:type="auto"/>
          </w:tcPr>
          <w:p w14:paraId="46A61FE0" w14:textId="77777777" w:rsidR="00AB78B3" w:rsidRDefault="00337FF0">
            <w:pPr>
              <w:pStyle w:val="Compact"/>
              <w:jc w:val="center"/>
            </w:pPr>
            <w:r>
              <w:t>14085</w:t>
            </w:r>
          </w:p>
        </w:tc>
      </w:tr>
      <w:tr w:rsidR="00AB78B3" w14:paraId="4EEFCD5F" w14:textId="77777777">
        <w:tc>
          <w:tcPr>
            <w:tcW w:w="0" w:type="auto"/>
          </w:tcPr>
          <w:p w14:paraId="1FA928B0" w14:textId="77777777" w:rsidR="00AB78B3" w:rsidRDefault="00337FF0">
            <w:pPr>
              <w:pStyle w:val="Compact"/>
              <w:jc w:val="center"/>
            </w:pPr>
            <w:r>
              <w:t>60-69</w:t>
            </w:r>
          </w:p>
        </w:tc>
        <w:tc>
          <w:tcPr>
            <w:tcW w:w="0" w:type="auto"/>
          </w:tcPr>
          <w:p w14:paraId="378A98B7" w14:textId="77777777" w:rsidR="00AB78B3" w:rsidRDefault="00337FF0">
            <w:pPr>
              <w:pStyle w:val="Compact"/>
              <w:jc w:val="center"/>
            </w:pPr>
            <w:r>
              <w:t>23561</w:t>
            </w:r>
          </w:p>
        </w:tc>
        <w:tc>
          <w:tcPr>
            <w:tcW w:w="0" w:type="auto"/>
          </w:tcPr>
          <w:p w14:paraId="5B1187D6" w14:textId="77777777" w:rsidR="00AB78B3" w:rsidRDefault="00337FF0">
            <w:pPr>
              <w:pStyle w:val="Compact"/>
              <w:jc w:val="center"/>
            </w:pPr>
            <w:r>
              <w:t>23623</w:t>
            </w:r>
          </w:p>
        </w:tc>
        <w:tc>
          <w:tcPr>
            <w:tcW w:w="0" w:type="auto"/>
          </w:tcPr>
          <w:p w14:paraId="4A94F109" w14:textId="77777777" w:rsidR="00AB78B3" w:rsidRDefault="00337FF0">
            <w:pPr>
              <w:pStyle w:val="Compact"/>
              <w:jc w:val="center"/>
            </w:pPr>
            <w:r>
              <w:t>23611</w:t>
            </w:r>
          </w:p>
        </w:tc>
      </w:tr>
      <w:tr w:rsidR="00AB78B3" w14:paraId="4024813D" w14:textId="77777777">
        <w:tc>
          <w:tcPr>
            <w:tcW w:w="0" w:type="auto"/>
          </w:tcPr>
          <w:p w14:paraId="60A68CF4" w14:textId="77777777" w:rsidR="00AB78B3" w:rsidRDefault="00337FF0">
            <w:pPr>
              <w:pStyle w:val="Compact"/>
              <w:jc w:val="center"/>
            </w:pPr>
            <w:r>
              <w:t>70-79</w:t>
            </w:r>
          </w:p>
        </w:tc>
        <w:tc>
          <w:tcPr>
            <w:tcW w:w="0" w:type="auto"/>
          </w:tcPr>
          <w:p w14:paraId="707A4581" w14:textId="77777777" w:rsidR="00AB78B3" w:rsidRDefault="00337FF0">
            <w:pPr>
              <w:pStyle w:val="Compact"/>
              <w:jc w:val="center"/>
            </w:pPr>
            <w:r>
              <w:t>22807</w:t>
            </w:r>
          </w:p>
        </w:tc>
        <w:tc>
          <w:tcPr>
            <w:tcW w:w="0" w:type="auto"/>
          </w:tcPr>
          <w:p w14:paraId="1DC9500A" w14:textId="77777777" w:rsidR="00AB78B3" w:rsidRDefault="00337FF0">
            <w:pPr>
              <w:pStyle w:val="Compact"/>
              <w:jc w:val="center"/>
            </w:pPr>
            <w:r>
              <w:t>22912</w:t>
            </w:r>
          </w:p>
        </w:tc>
        <w:tc>
          <w:tcPr>
            <w:tcW w:w="0" w:type="auto"/>
          </w:tcPr>
          <w:p w14:paraId="4F1051F2" w14:textId="77777777" w:rsidR="00AB78B3" w:rsidRDefault="00337FF0">
            <w:pPr>
              <w:pStyle w:val="Compact"/>
              <w:jc w:val="center"/>
            </w:pPr>
            <w:r>
              <w:t>22885</w:t>
            </w:r>
          </w:p>
        </w:tc>
      </w:tr>
      <w:tr w:rsidR="00AB78B3" w14:paraId="7A88F48F" w14:textId="77777777">
        <w:tc>
          <w:tcPr>
            <w:tcW w:w="0" w:type="auto"/>
          </w:tcPr>
          <w:p w14:paraId="537ED035" w14:textId="77777777" w:rsidR="00AB78B3" w:rsidRDefault="00337FF0">
            <w:pPr>
              <w:pStyle w:val="Compact"/>
              <w:jc w:val="center"/>
            </w:pPr>
            <w:r>
              <w:t>80+</w:t>
            </w:r>
          </w:p>
        </w:tc>
        <w:tc>
          <w:tcPr>
            <w:tcW w:w="0" w:type="auto"/>
          </w:tcPr>
          <w:p w14:paraId="4306734B" w14:textId="77777777" w:rsidR="00AB78B3" w:rsidRDefault="00337FF0">
            <w:pPr>
              <w:pStyle w:val="Compact"/>
              <w:jc w:val="center"/>
            </w:pPr>
            <w:r>
              <w:t>21169</w:t>
            </w:r>
          </w:p>
        </w:tc>
        <w:tc>
          <w:tcPr>
            <w:tcW w:w="0" w:type="auto"/>
          </w:tcPr>
          <w:p w14:paraId="6981EF9E" w14:textId="77777777" w:rsidR="00AB78B3" w:rsidRDefault="00337FF0">
            <w:pPr>
              <w:pStyle w:val="Compact"/>
              <w:jc w:val="center"/>
            </w:pPr>
            <w:r>
              <w:t>21357</w:t>
            </w:r>
          </w:p>
        </w:tc>
        <w:tc>
          <w:tcPr>
            <w:tcW w:w="0" w:type="auto"/>
          </w:tcPr>
          <w:p w14:paraId="38D26567" w14:textId="77777777" w:rsidR="00AB78B3" w:rsidRDefault="00337FF0">
            <w:pPr>
              <w:pStyle w:val="Compact"/>
              <w:jc w:val="center"/>
            </w:pPr>
            <w:r>
              <w:t>21357</w:t>
            </w:r>
          </w:p>
        </w:tc>
      </w:tr>
      <w:tr w:rsidR="00AB78B3" w14:paraId="37562962" w14:textId="77777777">
        <w:tc>
          <w:tcPr>
            <w:tcW w:w="0" w:type="auto"/>
          </w:tcPr>
          <w:p w14:paraId="731B1179" w14:textId="77777777" w:rsidR="00AB78B3" w:rsidRDefault="00337FF0">
            <w:pPr>
              <w:pStyle w:val="Compact"/>
              <w:jc w:val="center"/>
            </w:pPr>
            <w:r>
              <w:t>Grand Total</w:t>
            </w:r>
          </w:p>
        </w:tc>
        <w:tc>
          <w:tcPr>
            <w:tcW w:w="0" w:type="auto"/>
          </w:tcPr>
          <w:p w14:paraId="707A5527" w14:textId="77777777" w:rsidR="00AB78B3" w:rsidRDefault="00337FF0">
            <w:pPr>
              <w:pStyle w:val="Compact"/>
              <w:jc w:val="center"/>
            </w:pPr>
            <w:r>
              <w:t>90048</w:t>
            </w:r>
          </w:p>
        </w:tc>
        <w:tc>
          <w:tcPr>
            <w:tcW w:w="0" w:type="auto"/>
          </w:tcPr>
          <w:p w14:paraId="20219F4C" w14:textId="77777777" w:rsidR="00AB78B3" w:rsidRDefault="00337FF0">
            <w:pPr>
              <w:pStyle w:val="Compact"/>
              <w:jc w:val="center"/>
            </w:pPr>
            <w:r>
              <w:t>91030</w:t>
            </w:r>
          </w:p>
        </w:tc>
        <w:tc>
          <w:tcPr>
            <w:tcW w:w="0" w:type="auto"/>
          </w:tcPr>
          <w:p w14:paraId="44E8F044" w14:textId="77777777" w:rsidR="00AB78B3" w:rsidRDefault="00337FF0">
            <w:pPr>
              <w:pStyle w:val="Compact"/>
              <w:jc w:val="center"/>
            </w:pPr>
            <w:r>
              <w:t>89790</w:t>
            </w:r>
          </w:p>
        </w:tc>
      </w:tr>
    </w:tbl>
    <w:p w14:paraId="7F7E75C8" w14:textId="77777777" w:rsidR="00AB78B3" w:rsidRDefault="00337FF0">
      <w:pPr>
        <w:pStyle w:val="BodyText"/>
      </w:pPr>
      <w:r>
        <w:t>Note: Epi-weeks (column 2) includes excess deaths during periods in which the observed mortality was above the upper uncertainty interval; Positive-Excess (column 3) includes excess in which the observed mortality was above the baseline; and All-Excess (column 4) includes both positive and negative excess deaths.</w:t>
      </w:r>
    </w:p>
    <w:p w14:paraId="31796A0D" w14:textId="77777777" w:rsidR="00AB78B3" w:rsidRDefault="00337FF0">
      <w:pPr>
        <w:pStyle w:val="Heading2"/>
      </w:pPr>
      <w:bookmarkStart w:id="102" w:name="appendix-3"/>
      <w:bookmarkEnd w:id="100"/>
      <w:bookmarkEnd w:id="101"/>
      <w:r>
        <w:t>Appendix 3</w:t>
      </w:r>
    </w:p>
    <w:p w14:paraId="19E639E2" w14:textId="77777777" w:rsidR="00AB78B3" w:rsidRDefault="00337FF0">
      <w:pPr>
        <w:pStyle w:val="Heading3"/>
      </w:pPr>
      <w:bookmarkStart w:id="103" w:name="comparison-with-other-studies-in-peru"/>
      <w:r>
        <w:t>Comparison with other studies in Peru</w:t>
      </w:r>
    </w:p>
    <w:p w14:paraId="30475FAE" w14:textId="77777777" w:rsidR="00AB78B3" w:rsidRDefault="00337FF0">
      <w:pPr>
        <w:pStyle w:val="FirstParagraph"/>
      </w:pPr>
      <w:r>
        <w:t>A simple comparison of registered deaths in Peru for months April to June of 2020 and corresponding periods in 2017-19 estimates 36,322 excess deaths.</w:t>
      </w:r>
      <w:r>
        <w:rPr>
          <w:vertAlign w:val="superscript"/>
        </w:rPr>
        <w:t>47</w:t>
      </w:r>
      <w:r>
        <w:t xml:space="preserve"> It does not include non-registered deaths or take improvements in data registration into account. Applying our approach to this </w:t>
      </w:r>
      <w:proofErr w:type="gramStart"/>
      <w:r>
        <w:t>time period</w:t>
      </w:r>
      <w:proofErr w:type="gramEnd"/>
      <w:r>
        <w:t xml:space="preserve"> gives an estimate of 35,461 (CI 95% 32,425-37,803) registered deaths which climbs to 49,648 (CI 95% 48,037-51,034). A similar comparison between 1 January to 12 July 2020 and the corresponding periods in 2017-19 shows excess 46,863 deaths, compared to 50,534 (CI 95% 44,448-55,582), applying our approach to the same period.</w:t>
      </w:r>
      <w:r>
        <w:rPr>
          <w:vertAlign w:val="superscript"/>
        </w:rPr>
        <w:t>48</w:t>
      </w:r>
      <w:r>
        <w:t xml:space="preserve"> This second study includes 2,000 excess deaths before March 2020, which cannot be attributed to the COVID-19 pandemic. A study of Lima metropolitan region finds an excess of 20,093 non-violent deaths for the first 24 weeks of 2020.</w:t>
      </w:r>
      <w:r>
        <w:rPr>
          <w:vertAlign w:val="superscript"/>
        </w:rPr>
        <w:t>49</w:t>
      </w:r>
      <w:r>
        <w:t xml:space="preserve"> This is above to our own estimate based on registered deaths in Lima over the same period: 14,659 (CI 95% 13,579 – 15,609). Adding unregistered deaths increases this to 20149 (CI 95% 18,839-21,323).</w:t>
      </w:r>
      <w:bookmarkEnd w:id="92"/>
      <w:bookmarkEnd w:id="102"/>
      <w:bookmarkEnd w:id="103"/>
    </w:p>
    <w:sectPr w:rsidR="00AB78B3">
      <w:footerReference w:type="default" r:id="rId38"/>
      <w:pgSz w:w="12240" w:h="15840"/>
      <w:pgMar w:top="1417" w:right="1701" w:bottom="1417"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441755" w14:textId="77777777" w:rsidR="005D3A3D" w:rsidRDefault="005D3A3D">
      <w:pPr>
        <w:spacing w:after="0"/>
      </w:pPr>
      <w:r>
        <w:separator/>
      </w:r>
    </w:p>
  </w:endnote>
  <w:endnote w:type="continuationSeparator" w:id="0">
    <w:p w14:paraId="1092732F" w14:textId="77777777" w:rsidR="005D3A3D" w:rsidRDefault="005D3A3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84785671"/>
      <w:docPartObj>
        <w:docPartGallery w:val="Page Numbers (Bottom of Page)"/>
        <w:docPartUnique/>
      </w:docPartObj>
    </w:sdtPr>
    <w:sdtEndPr>
      <w:rPr>
        <w:noProof/>
      </w:rPr>
    </w:sdtEndPr>
    <w:sdtContent>
      <w:p w14:paraId="338B42BF" w14:textId="25F9B795" w:rsidR="00D00B79" w:rsidRDefault="00D00B7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C40B984" w14:textId="77777777" w:rsidR="00D00B79" w:rsidRDefault="00D00B7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610BF2" w14:textId="77777777" w:rsidR="005D3A3D" w:rsidRDefault="005D3A3D">
      <w:r>
        <w:separator/>
      </w:r>
    </w:p>
  </w:footnote>
  <w:footnote w:type="continuationSeparator" w:id="0">
    <w:p w14:paraId="3CF54C81" w14:textId="77777777" w:rsidR="005D3A3D" w:rsidRDefault="005D3A3D">
      <w:r>
        <w:continuationSeparator/>
      </w:r>
    </w:p>
  </w:footnote>
  <w:footnote w:id="1">
    <w:p w14:paraId="12531D6F" w14:textId="77777777" w:rsidR="00925A76" w:rsidRDefault="00925A76">
      <w:pPr>
        <w:pStyle w:val="FootnoteText"/>
      </w:pPr>
      <w:r>
        <w:rPr>
          <w:rStyle w:val="FootnoteReference"/>
        </w:rPr>
        <w:footnoteRef/>
      </w:r>
      <w:r>
        <w:t xml:space="preserve"> University of East Anglia</w:t>
      </w:r>
    </w:p>
  </w:footnote>
  <w:footnote w:id="2">
    <w:p w14:paraId="199CDD4E" w14:textId="77777777" w:rsidR="00925A76" w:rsidRDefault="00925A76">
      <w:pPr>
        <w:pStyle w:val="FootnoteText"/>
      </w:pPr>
      <w:r>
        <w:rPr>
          <w:rStyle w:val="FootnoteReference"/>
        </w:rPr>
        <w:footnoteRef/>
      </w:r>
      <w:r>
        <w:t xml:space="preserve"> Pan American Health Organisation</w:t>
      </w:r>
    </w:p>
  </w:footnote>
  <w:footnote w:id="3">
    <w:p w14:paraId="31E2B2BB" w14:textId="77777777" w:rsidR="00925A76" w:rsidRDefault="00925A76">
      <w:pPr>
        <w:pStyle w:val="FootnoteText"/>
      </w:pPr>
      <w:r>
        <w:rPr>
          <w:rStyle w:val="FootnoteReference"/>
        </w:rPr>
        <w:footnoteRef/>
      </w:r>
      <w:r>
        <w:t xml:space="preserve"> London School of Hygiene and Tropical Medicine</w:t>
      </w:r>
    </w:p>
  </w:footnote>
  <w:footnote w:id="4">
    <w:p w14:paraId="60EF8F04" w14:textId="77777777" w:rsidR="00925A76" w:rsidRDefault="00925A76">
      <w:pPr>
        <w:pStyle w:val="FootnoteText"/>
      </w:pPr>
      <w:r>
        <w:rPr>
          <w:rStyle w:val="FootnoteReference"/>
        </w:rPr>
        <w:footnoteRef/>
      </w:r>
      <w:r>
        <w:t xml:space="preserve"> London School of Hygiene and Tropical Medicine</w:t>
      </w:r>
    </w:p>
  </w:footnote>
  <w:footnote w:id="5">
    <w:p w14:paraId="614E798C" w14:textId="77777777" w:rsidR="00925A76" w:rsidRDefault="00925A76">
      <w:pPr>
        <w:pStyle w:val="FootnoteText"/>
      </w:pPr>
      <w:r>
        <w:rPr>
          <w:rStyle w:val="FootnoteReference"/>
        </w:rPr>
        <w:footnoteRef/>
      </w:r>
      <w:r>
        <w:t xml:space="preserve"> Max Planck Institute for Demographich Research</w:t>
      </w:r>
    </w:p>
  </w:footnote>
  <w:footnote w:id="6">
    <w:p w14:paraId="1A99DBAF" w14:textId="77777777" w:rsidR="00925A76" w:rsidRDefault="00925A76">
      <w:pPr>
        <w:pStyle w:val="FootnoteText"/>
      </w:pPr>
      <w:r>
        <w:rPr>
          <w:rStyle w:val="FootnoteReference"/>
        </w:rPr>
        <w:footnoteRef/>
      </w:r>
      <w:r>
        <w:t xml:space="preserve"> University of East Anglia - email:</w:t>
      </w:r>
      <w:hyperlink r:id="rId1">
        <w:r>
          <w:rPr>
            <w:rStyle w:val="Hyperlink"/>
          </w:rPr>
          <w:t>l.sempe@uea.ac.uk</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1AE401"/>
    <w:multiLevelType w:val="multilevel"/>
    <w:tmpl w:val="B81C93E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ucas Sempe (DEV - Postgraduate Researcher)">
    <w15:presenceInfo w15:providerId="AD" w15:userId="S::xcz17xbu@UEA.AC.UK::6e9033de-3543-4be7-8006-2798069d38e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S1NDKyMLIwtwByLJV0lIJTi4sz8/NACoxrATRBERIsAAAA"/>
  </w:docVars>
  <w:rsids>
    <w:rsidRoot w:val="00590D07"/>
    <w:rsid w:val="00011C8B"/>
    <w:rsid w:val="001E185D"/>
    <w:rsid w:val="002974AC"/>
    <w:rsid w:val="00337FF0"/>
    <w:rsid w:val="004E29B3"/>
    <w:rsid w:val="00590D07"/>
    <w:rsid w:val="005D3A3D"/>
    <w:rsid w:val="00720EB4"/>
    <w:rsid w:val="00784D58"/>
    <w:rsid w:val="008D6863"/>
    <w:rsid w:val="00925A76"/>
    <w:rsid w:val="00A269EA"/>
    <w:rsid w:val="00AB78B3"/>
    <w:rsid w:val="00B43242"/>
    <w:rsid w:val="00B86B75"/>
    <w:rsid w:val="00BC48D5"/>
    <w:rsid w:val="00C36279"/>
    <w:rsid w:val="00C61856"/>
    <w:rsid w:val="00C61A8D"/>
    <w:rsid w:val="00D00B79"/>
    <w:rsid w:val="00DA44BC"/>
    <w:rsid w:val="00E315A3"/>
    <w:rsid w:val="00E36CEA"/>
    <w:rsid w:val="00F8436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D634C3"/>
  <w15:docId w15:val="{703829F1-D73F-4368-8075-B40F05A29C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nhideWhenUsed/>
    <w:rsid w:val="00D00B79"/>
    <w:pPr>
      <w:tabs>
        <w:tab w:val="center" w:pos="4252"/>
        <w:tab w:val="right" w:pos="8504"/>
      </w:tabs>
      <w:spacing w:after="0"/>
    </w:pPr>
  </w:style>
  <w:style w:type="character" w:customStyle="1" w:styleId="HeaderChar">
    <w:name w:val="Header Char"/>
    <w:basedOn w:val="DefaultParagraphFont"/>
    <w:link w:val="Header"/>
    <w:rsid w:val="00D00B79"/>
  </w:style>
  <w:style w:type="paragraph" w:styleId="Footer">
    <w:name w:val="footer"/>
    <w:basedOn w:val="Normal"/>
    <w:link w:val="FooterChar"/>
    <w:uiPriority w:val="99"/>
    <w:unhideWhenUsed/>
    <w:rsid w:val="00D00B79"/>
    <w:pPr>
      <w:tabs>
        <w:tab w:val="center" w:pos="4252"/>
        <w:tab w:val="right" w:pos="8504"/>
      </w:tabs>
      <w:spacing w:after="0"/>
    </w:pPr>
  </w:style>
  <w:style w:type="character" w:customStyle="1" w:styleId="FooterChar">
    <w:name w:val="Footer Char"/>
    <w:basedOn w:val="DefaultParagraphFont"/>
    <w:link w:val="Footer"/>
    <w:uiPriority w:val="99"/>
    <w:rsid w:val="00D00B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dx.doi.org/10.1136/bmj.m3220" TargetMode="External"/><Relationship Id="rId18" Type="http://schemas.openxmlformats.org/officeDocument/2006/relationships/hyperlink" Target="https://ourworldindata.org/excess-mortality-covid" TargetMode="External"/><Relationship Id="rId26" Type="http://schemas.openxmlformats.org/officeDocument/2006/relationships/hyperlink" Target="https://pubmed.ncbi.nlm.nih.gov/32514207/%20https://pubmed.ncbi.nlm.nih.gov/32514207/?dopt=Abstract" TargetMode="External"/><Relationship Id="rId39" Type="http://schemas.openxmlformats.org/officeDocument/2006/relationships/fontTable" Target="fontTable.xml"/><Relationship Id="rId21" Type="http://schemas.openxmlformats.org/officeDocument/2006/relationships/hyperlink" Target="https://www.economist.com/graphic-detail/2020/07/15/tracking-covid-19-excess-deaths-across-countries" TargetMode="External"/><Relationship Id="rId34" Type="http://schemas.openxmlformats.org/officeDocument/2006/relationships/hyperlink" Target="https://pubmed.ncbi.nlm.nih.gov/33306040/" TargetMode="Externa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https://www.eurosurveillance.org/content/10.2807/1560-7917.ES.2020.25.26.2001214" TargetMode="External"/><Relationship Id="rId20" Type="http://schemas.openxmlformats.org/officeDocument/2006/relationships/hyperlink" Target="https://www.nytimes.com/interactive/2020/04/21/world/coronavirus-missing-deaths.html" TargetMode="External"/><Relationship Id="rId29" Type="http://schemas.openxmlformats.org/officeDocument/2006/relationships/hyperlink" Target="http://www.biomedcentral.com/1471-2288/14/55" TargetMode="Externa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openres.ersjournals.com/lookup/doi/10.1183/23120541.00766-2020" TargetMode="External"/><Relationship Id="rId24" Type="http://schemas.openxmlformats.org/officeDocument/2006/relationships/hyperlink" Target="https://bmcmedicine.biomedcentral.com/articles/10.1186/s12916-020-01524-x" TargetMode="External"/><Relationship Id="rId32" Type="http://schemas.openxmlformats.org/officeDocument/2006/relationships/hyperlink" Target="https://doi.org/10.1038/s41591-020-1112-0" TargetMode="External"/><Relationship Id="rId37" Type="http://schemas.openxmlformats.org/officeDocument/2006/relationships/hyperlink" Target="https://pubmed.ncbi.nlm.nih.gov/33017383/" TargetMode="External"/><Relationship Id="rId40" Type="http://schemas.microsoft.com/office/2011/relationships/people" Target="people.xml"/><Relationship Id="rId5" Type="http://schemas.openxmlformats.org/officeDocument/2006/relationships/footnotes" Target="footnotes.xml"/><Relationship Id="rId15" Type="http://schemas.openxmlformats.org/officeDocument/2006/relationships/hyperlink" Target="http://dx.doi.org/10.1136/bmj.m3038" TargetMode="External"/><Relationship Id="rId23" Type="http://schemas.openxmlformats.org/officeDocument/2006/relationships/hyperlink" Target="http://dx.doi.org/10.1371/journal.pone.0237539" TargetMode="External"/><Relationship Id="rId28" Type="http://schemas.openxmlformats.org/officeDocument/2006/relationships/hyperlink" Target="https://academic.oup.com/gerontologist/advance-article/doi/10.1093/geront/gnaa153/5918111" TargetMode="External"/><Relationship Id="rId36" Type="http://schemas.openxmlformats.org/officeDocument/2006/relationships/hyperlink" Target="http://www.ncbi.nlm.nih.gov/pubmed/33688690%20http://www.pubmedcentral.nih.gov/articlerender.fcgi?artid=PMC7941667" TargetMode="External"/><Relationship Id="rId10" Type="http://schemas.openxmlformats.org/officeDocument/2006/relationships/hyperlink" Target="https://github.com/lsempe77/excess" TargetMode="External"/><Relationship Id="rId19" Type="http://schemas.openxmlformats.org/officeDocument/2006/relationships/hyperlink" Target="https://www.ft.com/content/a2901ce8-5eb7-4633-b89c-cbdf5b386938" TargetMode="External"/><Relationship Id="rId31" Type="http://schemas.openxmlformats.org/officeDocument/2006/relationships/hyperlink" Target="https://www.caliberresearch."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www.heal" TargetMode="External"/><Relationship Id="rId22" Type="http://schemas.openxmlformats.org/officeDocument/2006/relationships/hyperlink" Target="https://bmcmedicine.biomedcentral.com/articles/10.1186/s12916-020-01522-z" TargetMode="External"/><Relationship Id="rId27" Type="http://schemas.openxmlformats.org/officeDocument/2006/relationships/hyperlink" Target="https://www.bmj.com/content/369/bmj.m2518/rr-4" TargetMode="External"/><Relationship Id="rId30" Type="http://schemas.openxmlformats.org/officeDocument/2006/relationships/hyperlink" Target="file:///C:\pmc\articles\PMC4709797\%3freport=abstract%20https:\www.ncbi.nlm.nih.gov\pmc\articles\PMC4709797\" TargetMode="External"/><Relationship Id="rId35" Type="http://schemas.openxmlformats.org/officeDocument/2006/relationships/hyperlink" Target="https://linkinghub.elsevier.com/retrieve/pii/S1201971220325674" TargetMode="External"/><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hyperlink" Target="https://doi.org/10.1016/" TargetMode="External"/><Relationship Id="rId17" Type="http://schemas.openxmlformats.org/officeDocument/2006/relationships/hyperlink" Target="http://www.cdc.gov/mmwr/volumes/69/wr/mm6942e2.htm?s_cid=mm6942e2_w" TargetMode="External"/><Relationship Id="rId25" Type="http://schemas.openxmlformats.org/officeDocument/2006/relationships/hyperlink" Target="http://bmcmedicine.biomedcentral.com/articles/10.1186/1741-7015-12-19" TargetMode="External"/><Relationship Id="rId33" Type="http://schemas.openxmlformats.org/officeDocument/2006/relationships/hyperlink" Target="https://www.eurosurveillance.org/content/10.2807/1560-7917.ES.2020.25.26.2001214" TargetMode="External"/><Relationship Id="rId38" Type="http://schemas.openxmlformats.org/officeDocument/2006/relationships/footer" Target="footer1.xml"/></Relationships>
</file>

<file path=word/_rels/footnotes.xml.rels><?xml version="1.0" encoding="UTF-8" standalone="yes"?>
<Relationships xmlns="http://schemas.openxmlformats.org/package/2006/relationships"><Relationship Id="rId1" Type="http://schemas.openxmlformats.org/officeDocument/2006/relationships/hyperlink" Target="mailto:l.sempe@uea.ac.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64</TotalTime>
  <Pages>1</Pages>
  <Words>11806</Words>
  <Characters>67298</Characters>
  <Application>Microsoft Office Word</Application>
  <DocSecurity>0</DocSecurity>
  <Lines>560</Lines>
  <Paragraphs>157</Paragraphs>
  <ScaleCrop>false</ScaleCrop>
  <HeadingPairs>
    <vt:vector size="4" baseType="variant">
      <vt:variant>
        <vt:lpstr>Title</vt:lpstr>
      </vt:variant>
      <vt:variant>
        <vt:i4>1</vt:i4>
      </vt:variant>
      <vt:variant>
        <vt:lpstr>Headings</vt:lpstr>
      </vt:variant>
      <vt:variant>
        <vt:i4>35</vt:i4>
      </vt:variant>
    </vt:vector>
  </HeadingPairs>
  <TitlesOfParts>
    <vt:vector size="36" baseType="lpstr">
      <vt:lpstr>Estimation of all-cause excess mortality by age-specific mortality patterns of COVID-19 pandemic in Peru in 2020</vt:lpstr>
      <vt:lpstr>Summary</vt:lpstr>
      <vt:lpstr>    Background</vt:lpstr>
      <vt:lpstr>    Methods</vt:lpstr>
      <vt:lpstr>    Findings</vt:lpstr>
      <vt:lpstr>    Interpretation</vt:lpstr>
      <vt:lpstr>    Funding</vt:lpstr>
      <vt:lpstr>Research in context</vt:lpstr>
      <vt:lpstr>    Evidence before this study</vt:lpstr>
      <vt:lpstr>    Added value of this study</vt:lpstr>
      <vt:lpstr>    Implications of all the available evidence</vt:lpstr>
      <vt:lpstr>Introduction</vt:lpstr>
      <vt:lpstr>Data and methods</vt:lpstr>
      <vt:lpstr>    Data</vt:lpstr>
      <vt:lpstr>    Excess mortality methods</vt:lpstr>
      <vt:lpstr>Results</vt:lpstr>
      <vt:lpstr>Discussion</vt:lpstr>
      <vt:lpstr>Limitations</vt:lpstr>
      <vt:lpstr>Conclusion</vt:lpstr>
      <vt:lpstr>Contributors</vt:lpstr>
      <vt:lpstr>Declaration of interests</vt:lpstr>
      <vt:lpstr>Data sharing</vt:lpstr>
      <vt:lpstr>Acknowledgments</vt:lpstr>
      <vt:lpstr>References</vt:lpstr>
      <vt:lpstr>Appendices</vt:lpstr>
      <vt:lpstr>    Appendix 1: Model fit registration completeness</vt:lpstr>
      <vt:lpstr>        Quasi-Poisson models</vt:lpstr>
      <vt:lpstr>        Under-registration rates</vt:lpstr>
      <vt:lpstr>        Age-standardised deaths rates</vt:lpstr>
      <vt:lpstr>        Counterfacutual and total deaths 2020</vt:lpstr>
      <vt:lpstr>        Proportion total excess deaths per region</vt:lpstr>
      <vt:lpstr>        Population 2020 per region</vt:lpstr>
      <vt:lpstr>    Appendix 2</vt:lpstr>
      <vt:lpstr>        Estimations based on mortality baselines and differences - robustness check</vt:lpstr>
      <vt:lpstr>    Appendix 3</vt:lpstr>
      <vt:lpstr>        Comparison with other studies in Peru</vt:lpstr>
    </vt:vector>
  </TitlesOfParts>
  <Company/>
  <LinksUpToDate>false</LinksUpToDate>
  <CharactersWithSpaces>78947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Estimation of all-cause excess mortality by age-specific mortality patterns of COVID-19 pandemic in Peru in 2020</dc:title>
  <dc:creator>Peter Lloyd-Sherlock;Ramón Martínez;Shah Ebrahim;Martin McKee;Enrique Acosta;Lucas Sempé</dc:creator>
  <cp:keywords/>
  <cp:lastModifiedBy>Lucas Sempe (DEV - Postgraduate Researcher)</cp:lastModifiedBy>
  <cp:revision>8</cp:revision>
  <dcterms:created xsi:type="dcterms:W3CDTF">2021-03-30T15:43:00Z</dcterms:created>
  <dcterms:modified xsi:type="dcterms:W3CDTF">2021-05-28T04:37:00Z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Excess.deaths.bib</vt:lpwstr>
  </property>
  <property fmtid="{D5CDD505-2E9C-101B-9397-08002B2CF9AE}" pid="3" name="csl">
    <vt:lpwstr>vancouver.csl</vt:lpwstr>
  </property>
  <property fmtid="{D5CDD505-2E9C-101B-9397-08002B2CF9AE}" pid="4" name="date">
    <vt:lpwstr>30 March 2021</vt:lpwstr>
  </property>
  <property fmtid="{D5CDD505-2E9C-101B-9397-08002B2CF9AE}" pid="5" name="includes">
    <vt:lpwstr/>
  </property>
  <property fmtid="{D5CDD505-2E9C-101B-9397-08002B2CF9AE}" pid="6" name="output">
    <vt:lpwstr/>
  </property>
</Properties>
</file>